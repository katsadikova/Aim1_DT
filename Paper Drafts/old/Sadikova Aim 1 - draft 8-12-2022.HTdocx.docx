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3C241" w14:textId="1E485D51" w:rsidR="003E74DC" w:rsidRDefault="003E74DC" w:rsidP="003E74DC">
      <w:pPr>
        <w:pBdr>
          <w:bottom w:val="single" w:sz="6" w:space="1" w:color="auto"/>
        </w:pBdr>
        <w:rPr>
          <w:b/>
          <w:bCs/>
        </w:rPr>
      </w:pPr>
      <w:r w:rsidRPr="00596655">
        <w:rPr>
          <w:b/>
          <w:bCs/>
        </w:rPr>
        <w:t xml:space="preserve">Differential </w:t>
      </w:r>
      <w:r w:rsidR="00D62A31">
        <w:rPr>
          <w:b/>
          <w:bCs/>
        </w:rPr>
        <w:t>influence</w:t>
      </w:r>
      <w:r w:rsidRPr="00596655">
        <w:rPr>
          <w:b/>
          <w:bCs/>
        </w:rPr>
        <w:t xml:space="preserve"> of deprivation and threat on adolescent psychopathology </w:t>
      </w:r>
      <w:r w:rsidR="004837CC">
        <w:rPr>
          <w:b/>
          <w:bCs/>
        </w:rPr>
        <w:t>via</w:t>
      </w:r>
      <w:r w:rsidRPr="00596655">
        <w:rPr>
          <w:b/>
          <w:bCs/>
        </w:rPr>
        <w:t xml:space="preserve"> objectively</w:t>
      </w:r>
      <w:r>
        <w:rPr>
          <w:b/>
          <w:bCs/>
        </w:rPr>
        <w:t xml:space="preserve"> </w:t>
      </w:r>
      <w:r w:rsidRPr="00596655">
        <w:rPr>
          <w:b/>
          <w:bCs/>
        </w:rPr>
        <w:t>measured emotional, cognitive</w:t>
      </w:r>
      <w:r>
        <w:rPr>
          <w:b/>
          <w:bCs/>
        </w:rPr>
        <w:t>,</w:t>
      </w:r>
      <w:r w:rsidRPr="00596655">
        <w:rPr>
          <w:b/>
          <w:bCs/>
        </w:rPr>
        <w:t xml:space="preserve"> and developmental mediators</w:t>
      </w:r>
    </w:p>
    <w:p w14:paraId="1BB58BD8" w14:textId="77777777" w:rsidR="004837CC" w:rsidRDefault="004837CC" w:rsidP="003E74DC">
      <w:pPr>
        <w:pBdr>
          <w:bottom w:val="single" w:sz="6" w:space="1" w:color="auto"/>
        </w:pBdr>
      </w:pPr>
      <w:r>
        <w:t xml:space="preserve">Proposed author list: </w:t>
      </w:r>
    </w:p>
    <w:p w14:paraId="030016D0" w14:textId="510A85A3" w:rsidR="003E74DC" w:rsidRPr="00596655" w:rsidRDefault="003E74DC" w:rsidP="003E74DC">
      <w:pPr>
        <w:pBdr>
          <w:bottom w:val="single" w:sz="6" w:space="1" w:color="auto"/>
        </w:pBdr>
      </w:pPr>
      <w:r w:rsidRPr="00596655">
        <w:t>Ekaterina Sadikova</w:t>
      </w:r>
      <w:r>
        <w:rPr>
          <w:vertAlign w:val="superscript"/>
        </w:rPr>
        <w:t>1</w:t>
      </w:r>
      <w:r w:rsidRPr="00596655">
        <w:t>, David G. Weissman</w:t>
      </w:r>
      <w:r>
        <w:rPr>
          <w:vertAlign w:val="superscript"/>
        </w:rPr>
        <w:t>2</w:t>
      </w:r>
      <w:r w:rsidRPr="00596655">
        <w:t xml:space="preserve">, </w:t>
      </w:r>
      <w:commentRangeStart w:id="0"/>
      <w:r w:rsidRPr="00596655">
        <w:t>Maya L. Rosen</w:t>
      </w:r>
      <w:r>
        <w:rPr>
          <w:vertAlign w:val="superscript"/>
        </w:rPr>
        <w:t>2</w:t>
      </w:r>
      <w:r w:rsidRPr="00596655">
        <w:t xml:space="preserve">, </w:t>
      </w:r>
      <w:r w:rsidRPr="003E74DC">
        <w:t>Elise Robinson</w:t>
      </w:r>
      <w:r w:rsidRPr="003E74DC">
        <w:rPr>
          <w:vertAlign w:val="superscript"/>
        </w:rPr>
        <w:t>3</w:t>
      </w:r>
      <w:commentRangeEnd w:id="0"/>
      <w:r w:rsidR="000230E1">
        <w:rPr>
          <w:rStyle w:val="CommentReference"/>
        </w:rPr>
        <w:commentReference w:id="0"/>
      </w:r>
      <w:r>
        <w:t xml:space="preserve">, </w:t>
      </w:r>
      <w:r w:rsidRPr="00596655">
        <w:t>Henning Tiemeier</w:t>
      </w:r>
      <w:r>
        <w:rPr>
          <w:vertAlign w:val="superscript"/>
        </w:rPr>
        <w:t>4</w:t>
      </w:r>
      <w:r w:rsidRPr="00596655">
        <w:t>, Katie A. McLaughlin</w:t>
      </w:r>
      <w:r w:rsidRPr="00596655">
        <w:rPr>
          <w:vertAlign w:val="superscript"/>
        </w:rPr>
        <w:t>2</w:t>
      </w:r>
    </w:p>
    <w:p w14:paraId="3577E79B" w14:textId="77777777" w:rsidR="003E74DC" w:rsidRPr="00F0714F" w:rsidRDefault="003E74DC" w:rsidP="003E74DC">
      <w:pPr>
        <w:pBdr>
          <w:bottom w:val="single" w:sz="6" w:space="1" w:color="auto"/>
        </w:pBdr>
        <w:spacing w:after="0"/>
      </w:pPr>
      <w:r w:rsidRPr="00F0714F">
        <w:rPr>
          <w:vertAlign w:val="superscript"/>
        </w:rPr>
        <w:t>1</w:t>
      </w:r>
      <w:r w:rsidRPr="00F0714F">
        <w:t xml:space="preserve"> Department of Epidemiology, Harvard T.H. Chan School of Public Health, Boston, MA</w:t>
      </w:r>
    </w:p>
    <w:p w14:paraId="53FCE812" w14:textId="77777777" w:rsidR="003E74DC" w:rsidRPr="00F0714F" w:rsidRDefault="003E74DC" w:rsidP="003E74DC">
      <w:pPr>
        <w:pBdr>
          <w:bottom w:val="single" w:sz="6" w:space="1" w:color="auto"/>
        </w:pBdr>
        <w:spacing w:after="0"/>
      </w:pPr>
      <w:r w:rsidRPr="00F0714F">
        <w:rPr>
          <w:vertAlign w:val="superscript"/>
        </w:rPr>
        <w:t>2</w:t>
      </w:r>
      <w:r w:rsidRPr="00F0714F">
        <w:t xml:space="preserve"> Department of Psychology, Harvard University, Cambridge, MA</w:t>
      </w:r>
    </w:p>
    <w:p w14:paraId="672DF4B4" w14:textId="00ADF4DB" w:rsidR="003E74DC" w:rsidRDefault="003E74DC" w:rsidP="003E74DC">
      <w:pPr>
        <w:pBdr>
          <w:bottom w:val="single" w:sz="6" w:space="1" w:color="auto"/>
        </w:pBdr>
        <w:spacing w:after="0"/>
      </w:pPr>
      <w:r w:rsidRPr="00F0714F">
        <w:rPr>
          <w:vertAlign w:val="superscript"/>
        </w:rPr>
        <w:t>3</w:t>
      </w:r>
      <w:r w:rsidRPr="00F0714F">
        <w:t xml:space="preserve"> </w:t>
      </w:r>
      <w:r w:rsidRPr="003E74DC">
        <w:t>Stanley Center for Psychiatric Research, Broad Institute of MIT and Harvard, Cambridge, MA 02142, USA</w:t>
      </w:r>
    </w:p>
    <w:p w14:paraId="285FE550" w14:textId="7E0A3A8B" w:rsidR="003E74DC" w:rsidRPr="00F0714F" w:rsidRDefault="003E74DC" w:rsidP="003E74DC">
      <w:pPr>
        <w:pBdr>
          <w:bottom w:val="single" w:sz="6" w:space="1" w:color="auto"/>
        </w:pBdr>
        <w:spacing w:after="0"/>
      </w:pPr>
      <w:r w:rsidRPr="003E74DC">
        <w:rPr>
          <w:vertAlign w:val="superscript"/>
        </w:rPr>
        <w:t>4</w:t>
      </w:r>
      <w:r>
        <w:t xml:space="preserve"> </w:t>
      </w:r>
      <w:r w:rsidRPr="00F0714F">
        <w:t>Department of Social and Behavioral Science, Harvard T.H. Chan School of Public Health, Boston, USA</w:t>
      </w:r>
    </w:p>
    <w:p w14:paraId="1E3A5275" w14:textId="77777777" w:rsidR="003E74DC" w:rsidRDefault="003E74DC" w:rsidP="0052534A">
      <w:pPr>
        <w:spacing w:after="0" w:line="360" w:lineRule="auto"/>
        <w:rPr>
          <w:rFonts w:cs="Times New Roman"/>
          <w:b/>
          <w:bCs/>
        </w:rPr>
      </w:pPr>
    </w:p>
    <w:p w14:paraId="6B2755A3" w14:textId="77777777" w:rsidR="003E74DC" w:rsidRDefault="003E74DC" w:rsidP="0052534A">
      <w:pPr>
        <w:spacing w:after="0" w:line="360" w:lineRule="auto"/>
        <w:rPr>
          <w:rFonts w:cs="Times New Roman"/>
          <w:b/>
          <w:bCs/>
        </w:rPr>
      </w:pPr>
    </w:p>
    <w:p w14:paraId="3587633B" w14:textId="77777777" w:rsidR="006F38CD" w:rsidRPr="006F38CD" w:rsidRDefault="006F38CD" w:rsidP="0052534A">
      <w:pPr>
        <w:spacing w:after="0" w:line="360" w:lineRule="auto"/>
        <w:rPr>
          <w:rFonts w:cs="Times New Roman"/>
        </w:rPr>
      </w:pPr>
    </w:p>
    <w:p w14:paraId="36F87C88" w14:textId="48E4C48F" w:rsidR="00844A8D" w:rsidRPr="00E77E5E" w:rsidRDefault="00844A8D" w:rsidP="0052534A">
      <w:pPr>
        <w:spacing w:after="0" w:line="360" w:lineRule="auto"/>
        <w:rPr>
          <w:rFonts w:cs="Times New Roman"/>
          <w:b/>
          <w:bCs/>
          <w:u w:val="single"/>
        </w:rPr>
      </w:pPr>
      <w:r w:rsidRPr="00E77E5E">
        <w:rPr>
          <w:rFonts w:cs="Times New Roman"/>
          <w:b/>
          <w:bCs/>
          <w:u w:val="single"/>
        </w:rPr>
        <w:t>Introduction</w:t>
      </w:r>
    </w:p>
    <w:p w14:paraId="75CE38DB" w14:textId="77777777" w:rsidR="00844A8D" w:rsidRPr="00207786" w:rsidRDefault="00844A8D" w:rsidP="0052534A">
      <w:pPr>
        <w:spacing w:after="0" w:line="360" w:lineRule="auto"/>
        <w:rPr>
          <w:rFonts w:cs="Times New Roman"/>
        </w:rPr>
      </w:pPr>
    </w:p>
    <w:p w14:paraId="03682665" w14:textId="00825468" w:rsidR="00844A8D" w:rsidRPr="00E25300" w:rsidRDefault="00844A8D" w:rsidP="0052534A">
      <w:pPr>
        <w:spacing w:line="360" w:lineRule="auto"/>
        <w:rPr>
          <w:rFonts w:cs="Times New Roman"/>
        </w:rPr>
      </w:pPr>
      <w:r w:rsidRPr="00E25300">
        <w:rPr>
          <w:rFonts w:cs="Times New Roman"/>
        </w:rPr>
        <w:t xml:space="preserve">Adversity experienced in childhood is a well-established predictor of psychiatric sequelae </w:t>
      </w:r>
      <w:commentRangeStart w:id="1"/>
      <w:r w:rsidRPr="00E25300">
        <w:rPr>
          <w:rFonts w:cs="Times New Roman"/>
        </w:rPr>
        <w:t>proximally and longitudinally,</w:t>
      </w:r>
      <w:commentRangeEnd w:id="1"/>
      <w:r w:rsidR="00602E93">
        <w:rPr>
          <w:rStyle w:val="CommentReference"/>
        </w:rPr>
        <w:commentReference w:id="1"/>
      </w:r>
      <w:r w:rsidRPr="00E25300">
        <w:rPr>
          <w:rFonts w:cs="Times New Roman"/>
        </w:rPr>
        <w:t xml:space="preserve"> explaining roughly 30% of the liability for </w:t>
      </w:r>
      <w:r>
        <w:rPr>
          <w:rFonts w:cs="Times New Roman"/>
        </w:rPr>
        <w:t xml:space="preserve">lifetime </w:t>
      </w:r>
      <w:r w:rsidRPr="00E25300">
        <w:rPr>
          <w:rFonts w:cs="Times New Roman"/>
        </w:rPr>
        <w:t>psychiatric disorders.</w:t>
      </w:r>
      <w:r w:rsidRPr="00E25300">
        <w:rPr>
          <w:rFonts w:cs="Times New Roman"/>
        </w:rPr>
        <w:fldChar w:fldCharType="begin">
          <w:fldData xml:space="preserve">PEVuZE5vdGU+PENpdGU+PEF1dGhvcj5LZXNzbGVyPC9BdXRob3I+PFllYXI+MjAxMDwvWWVhcj48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</w:fldData>
        </w:fldChar>
      </w:r>
      <w:r w:rsidR="003E191F">
        <w:rPr>
          <w:rFonts w:cs="Times New Roman"/>
        </w:rPr>
        <w:instrText xml:space="preserve"> ADDIN EN.CITE </w:instrText>
      </w:r>
      <w:r w:rsidR="003E191F">
        <w:rPr>
          <w:rFonts w:cs="Times New Roman"/>
        </w:rPr>
        <w:fldChar w:fldCharType="begin">
          <w:fldData xml:space="preserve">PEVuZE5vdGU+PENpdGU+PEF1dGhvcj5LZXNzbGVyPC9BdXRob3I+PFllYXI+MjAxMDwvWWVhcj48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</w:fldData>
        </w:fldChar>
      </w:r>
      <w:r w:rsidR="003E191F">
        <w:rPr>
          <w:rFonts w:cs="Times New Roman"/>
        </w:rPr>
        <w:instrText xml:space="preserve"> ADDIN EN.CITE.DATA </w:instrText>
      </w:r>
      <w:r w:rsidR="003E191F">
        <w:rPr>
          <w:rFonts w:cs="Times New Roman"/>
        </w:rPr>
      </w:r>
      <w:r w:rsidR="003E191F">
        <w:rPr>
          <w:rFonts w:cs="Times New Roman"/>
        </w:rPr>
        <w:fldChar w:fldCharType="end"/>
      </w:r>
      <w:r w:rsidRPr="00E25300">
        <w:rPr>
          <w:rFonts w:cs="Times New Roman"/>
        </w:rPr>
        <w:fldChar w:fldCharType="separate"/>
      </w:r>
      <w:r w:rsidRPr="001D3781">
        <w:rPr>
          <w:rFonts w:cs="Times New Roman"/>
          <w:noProof/>
          <w:vertAlign w:val="superscript"/>
        </w:rPr>
        <w:t>1,2</w:t>
      </w:r>
      <w:r w:rsidRPr="00E25300">
        <w:rPr>
          <w:rFonts w:cs="Times New Roman"/>
        </w:rPr>
        <w:fldChar w:fldCharType="end"/>
      </w:r>
      <w:r w:rsidRPr="00E25300">
        <w:rPr>
          <w:rFonts w:cs="Times New Roman"/>
        </w:rPr>
        <w:t xml:space="preserve"> Adversity is defined as </w:t>
      </w:r>
      <w:r>
        <w:rPr>
          <w:rFonts w:cs="Times New Roman"/>
        </w:rPr>
        <w:t xml:space="preserve">a </w:t>
      </w:r>
      <w:r w:rsidRPr="00E25300">
        <w:rPr>
          <w:rFonts w:cs="Times New Roman"/>
        </w:rPr>
        <w:t>circumstance (either chronic, or singular but severe) that constitutes a deviation from a nurturing environment conducive to normative development and likely requires adaptation on behalf of an average child.</w:t>
      </w:r>
      <w:r w:rsidRPr="00E25300">
        <w:rPr>
          <w:rFonts w:cs="Times New Roman"/>
        </w:rPr>
        <w:fldChar w:fldCharType="begin"/>
      </w:r>
      <w:r w:rsidR="003E191F">
        <w:rPr>
          <w:rFonts w:cs="Times New Roman"/>
        </w:rPr>
        <w:instrText xml:space="preserve"> ADDIN EN.CITE &lt;EndNote&gt;&lt;Cite&gt;&lt;Author&gt;McLaughlin&lt;/Author&gt;&lt;Year&gt;2016&lt;/Year&gt;&lt;RecNum&gt;10&lt;/RecNum&gt;&lt;DisplayText&gt;&lt;style face="superscript"&gt;3&lt;/style&gt;&lt;/DisplayText&gt;&lt;record&gt;&lt;rec-number&gt;10&lt;/rec-number&gt;&lt;foreign-keys&gt;&lt;key app="EN" db-id="5pv2f2fzhfxv2weaa0fvvza0vt0dred9pwt9" timestamp="1669657596" guid="83edac3f-d40f-4cd6-b4f5-3ef1217b692c"&gt;10&lt;/key&gt;&lt;/foreign-keys&gt;&lt;ref-type name="Journal Article"&gt;17&lt;/ref-type&gt;&lt;contributors&gt;&lt;authors&gt;&lt;author&gt;McLaughlin, K. A.&lt;/author&gt;&lt;/authors&gt;&lt;/contributors&gt;&lt;auth-address&gt;a Department of Psychology , University of Washington.&lt;/auth-address&gt;&lt;titles&gt;&lt;title&gt;Future Directions in Childhood Adversity and Youth Psychopathology&lt;/title&gt;&lt;secondary-title&gt;J Clin Child Adolesc Psychol&lt;/secondary-title&gt;&lt;/titles&gt;&lt;periodical&gt;&lt;full-title&gt;J Clin Child Adolesc Psychol&lt;/full-title&gt;&lt;/periodical&gt;&lt;pages&gt;361-82&lt;/pages&gt;&lt;volume&gt;45&lt;/volume&gt;&lt;number&gt;3&lt;/number&gt;&lt;edition&gt;2016/02/06&lt;/edition&gt;&lt;keywords&gt;&lt;keyword&gt;Adolescent&lt;/keyword&gt;&lt;keyword&gt;Child&lt;/keyword&gt;&lt;keyword&gt;*Child Development&lt;/keyword&gt;&lt;keyword&gt;Emotions&lt;/keyword&gt;&lt;keyword&gt;Humans&lt;/keyword&gt;&lt;keyword&gt;*Life Change Events&lt;/keyword&gt;&lt;keyword&gt;Mental Health&lt;/keyword&gt;&lt;keyword&gt;*Psychopathology&lt;/keyword&gt;&lt;keyword&gt;Social Environment&lt;/keyword&gt;&lt;keyword&gt;Stress, Psychological/*physiopathology&lt;/keyword&gt;&lt;/keywords&gt;&lt;dates&gt;&lt;year&gt;2016&lt;/year&gt;&lt;/dates&gt;&lt;isbn&gt;1537-4424 (Electronic)&amp;#xD;1537-4416 (Linking)&lt;/isbn&gt;&lt;accession-num&gt;26849071&lt;/accession-num&gt;&lt;urls&gt;&lt;related-urls&gt;&lt;url&gt;https://www.ncbi.nlm.nih.gov/pubmed/26849071&lt;/url&gt;&lt;/related-urls&gt;&lt;/urls&gt;&lt;custom2&gt;PMC4837019&lt;/custom2&gt;&lt;electronic-resource-num&gt;10.1080/15374416.2015.1110823&lt;/electronic-resource-num&gt;&lt;/record&gt;&lt;/Cite&gt;&lt;/EndNote&gt;</w:instrText>
      </w:r>
      <w:r w:rsidRPr="00E25300">
        <w:rPr>
          <w:rFonts w:cs="Times New Roman"/>
        </w:rPr>
        <w:fldChar w:fldCharType="separate"/>
      </w:r>
      <w:r w:rsidRPr="001D3781">
        <w:rPr>
          <w:rFonts w:cs="Times New Roman"/>
          <w:noProof/>
          <w:vertAlign w:val="superscript"/>
        </w:rPr>
        <w:t>3</w:t>
      </w:r>
      <w:r w:rsidRPr="00E25300">
        <w:rPr>
          <w:rFonts w:cs="Times New Roman"/>
        </w:rPr>
        <w:fldChar w:fldCharType="end"/>
      </w:r>
      <w:r w:rsidRPr="00E25300">
        <w:rPr>
          <w:rFonts w:cs="Times New Roman"/>
        </w:rPr>
        <w:t xml:space="preserve"> </w:t>
      </w:r>
      <w:r>
        <w:rPr>
          <w:rFonts w:cs="Times New Roman"/>
        </w:rPr>
        <w:t>ELA</w:t>
      </w:r>
      <w:r w:rsidRPr="00E25300">
        <w:rPr>
          <w:rFonts w:cs="Times New Roman"/>
        </w:rPr>
        <w:t xml:space="preserve"> is, however, not monolithic. McLaughlin and Sheridan proposed the dimensional model of </w:t>
      </w:r>
      <w:r>
        <w:rPr>
          <w:rFonts w:cs="Times New Roman"/>
        </w:rPr>
        <w:t>ELA</w:t>
      </w:r>
      <w:r w:rsidRPr="00E25300">
        <w:rPr>
          <w:rFonts w:cs="Times New Roman"/>
        </w:rPr>
        <w:t>, dissecting adverse experiences into those of threat (harm or threat of harm) and deprivation (lack of social or cognitive stimulation and nurturing support).</w:t>
      </w:r>
      <w:r w:rsidRPr="00E25300">
        <w:rPr>
          <w:rFonts w:cs="Times New Roman"/>
        </w:rPr>
        <w:fldChar w:fldCharType="begin">
          <w:fldData xml:space="preserve">PEVuZE5vdGU+PENpdGU+PEF1dGhvcj5NY0xhdWdobGluPC9BdXRob3I+PFllYXI+MjAxNDwvWWVh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=
</w:fldData>
        </w:fldChar>
      </w:r>
      <w:r w:rsidR="003E191F">
        <w:rPr>
          <w:rFonts w:cs="Times New Roman"/>
        </w:rPr>
        <w:instrText xml:space="preserve"> ADDIN EN.CITE </w:instrText>
      </w:r>
      <w:r w:rsidR="003E191F">
        <w:rPr>
          <w:rFonts w:cs="Times New Roman"/>
        </w:rPr>
        <w:fldChar w:fldCharType="begin">
          <w:fldData xml:space="preserve">PEVuZE5vdGU+PENpdGU+PEF1dGhvcj5NY0xhdWdobGluPC9BdXRob3I+PFllYXI+MjAxNDwvWWVh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=
</w:fldData>
        </w:fldChar>
      </w:r>
      <w:r w:rsidR="003E191F">
        <w:rPr>
          <w:rFonts w:cs="Times New Roman"/>
        </w:rPr>
        <w:instrText xml:space="preserve"> ADDIN EN.CITE.DATA </w:instrText>
      </w:r>
      <w:r w:rsidR="003E191F">
        <w:rPr>
          <w:rFonts w:cs="Times New Roman"/>
        </w:rPr>
      </w:r>
      <w:r w:rsidR="003E191F">
        <w:rPr>
          <w:rFonts w:cs="Times New Roman"/>
        </w:rPr>
        <w:fldChar w:fldCharType="end"/>
      </w:r>
      <w:r w:rsidRPr="00E25300">
        <w:rPr>
          <w:rFonts w:cs="Times New Roman"/>
        </w:rPr>
        <w:fldChar w:fldCharType="separate"/>
      </w:r>
      <w:r w:rsidRPr="001D3781">
        <w:rPr>
          <w:rFonts w:cs="Times New Roman"/>
          <w:noProof/>
          <w:vertAlign w:val="superscript"/>
        </w:rPr>
        <w:t>4-6</w:t>
      </w:r>
      <w:r w:rsidRPr="00E25300">
        <w:rPr>
          <w:rFonts w:cs="Times New Roman"/>
        </w:rPr>
        <w:fldChar w:fldCharType="end"/>
      </w:r>
      <w:r w:rsidRPr="00E25300">
        <w:rPr>
          <w:rFonts w:cs="Times New Roman"/>
        </w:rPr>
        <w:t xml:space="preserve"> </w:t>
      </w:r>
      <w:r>
        <w:rPr>
          <w:rFonts w:cs="Times New Roman"/>
        </w:rPr>
        <w:t>Neurodevelopmental outcomes reflect discrepant consequences of experiencing threat and deprivation, two domains of ELA as specified by McLaughlin &amp; Sheridan’s dimensional model of adversity and psychopathology (DMAP)</w:t>
      </w:r>
      <w:r w:rsidRPr="00E25300">
        <w:rPr>
          <w:rFonts w:cs="Times New Roman"/>
        </w:rPr>
        <w:t>.</w:t>
      </w:r>
      <w:r w:rsidRPr="00E25300">
        <w:rPr>
          <w:rFonts w:cs="Times New Roman"/>
        </w:rPr>
        <w:fldChar w:fldCharType="begin">
          <w:fldData xml:space="preserve">PEVuZE5vdGU+PENpdGU+PEF1dGhvcj5NY0xhdWdobGluPC9BdXRob3I+PFllYXI+MjAxNDwvWWVh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=
</w:fldData>
        </w:fldChar>
      </w:r>
      <w:r w:rsidR="003E191F">
        <w:rPr>
          <w:rFonts w:cs="Times New Roman"/>
        </w:rPr>
        <w:instrText xml:space="preserve"> ADDIN EN.CITE </w:instrText>
      </w:r>
      <w:r w:rsidR="003E191F">
        <w:rPr>
          <w:rFonts w:cs="Times New Roman"/>
        </w:rPr>
        <w:fldChar w:fldCharType="begin">
          <w:fldData xml:space="preserve">PEVuZE5vdGU+PENpdGU+PEF1dGhvcj5NY0xhdWdobGluPC9BdXRob3I+PFllYXI+MjAxNDwvWWVh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=
</w:fldData>
        </w:fldChar>
      </w:r>
      <w:r w:rsidR="003E191F">
        <w:rPr>
          <w:rFonts w:cs="Times New Roman"/>
        </w:rPr>
        <w:instrText xml:space="preserve"> ADDIN EN.CITE.DATA </w:instrText>
      </w:r>
      <w:r w:rsidR="003E191F">
        <w:rPr>
          <w:rFonts w:cs="Times New Roman"/>
        </w:rPr>
      </w:r>
      <w:r w:rsidR="003E191F">
        <w:rPr>
          <w:rFonts w:cs="Times New Roman"/>
        </w:rPr>
        <w:fldChar w:fldCharType="end"/>
      </w:r>
      <w:r w:rsidRPr="00E25300">
        <w:rPr>
          <w:rFonts w:cs="Times New Roman"/>
        </w:rPr>
        <w:fldChar w:fldCharType="separate"/>
      </w:r>
      <w:r w:rsidRPr="001D3781">
        <w:rPr>
          <w:rFonts w:cs="Times New Roman"/>
          <w:noProof/>
          <w:vertAlign w:val="superscript"/>
        </w:rPr>
        <w:t>4-6</w:t>
      </w:r>
      <w:r w:rsidRPr="00E25300">
        <w:rPr>
          <w:rFonts w:cs="Times New Roman"/>
        </w:rPr>
        <w:fldChar w:fldCharType="end"/>
      </w:r>
      <w:ins w:id="2" w:author="Tiemeier, Henning" w:date="2022-08-20T12:34:00Z">
        <w:r w:rsidR="00602E93">
          <w:rPr>
            <w:rFonts w:cs="Times New Roman"/>
          </w:rPr>
          <w:t xml:space="preserve"> </w:t>
        </w:r>
        <w:r w:rsidR="00602E93" w:rsidRPr="00E25300">
          <w:rPr>
            <w:rFonts w:cs="Times New Roman"/>
          </w:rPr>
          <w:t>Examining mediators of the relationship between early-life adversity</w:t>
        </w:r>
        <w:r w:rsidR="00602E93">
          <w:rPr>
            <w:rFonts w:cs="Times New Roman"/>
          </w:rPr>
          <w:t xml:space="preserve"> (</w:t>
        </w:r>
        <w:commentRangeStart w:id="3"/>
        <w:r w:rsidR="00602E93">
          <w:rPr>
            <w:rFonts w:cs="Times New Roman"/>
          </w:rPr>
          <w:t xml:space="preserve">ELA) </w:t>
        </w:r>
        <w:r w:rsidR="00602E93" w:rsidRPr="00E25300">
          <w:rPr>
            <w:rFonts w:cs="Times New Roman"/>
          </w:rPr>
          <w:t>and psychiatric outcomes is an important step towards alleviating the burden of adolescent-onset psychopathology.</w:t>
        </w:r>
        <w:commentRangeEnd w:id="3"/>
        <w:r w:rsidR="00602E93">
          <w:rPr>
            <w:rStyle w:val="CommentReference"/>
          </w:rPr>
          <w:commentReference w:id="3"/>
        </w:r>
      </w:ins>
    </w:p>
    <w:p w14:paraId="4D95957B" w14:textId="7970CBAD" w:rsidR="00844A8D" w:rsidRDefault="00844A8D" w:rsidP="0052534A">
      <w:pPr>
        <w:spacing w:line="360" w:lineRule="auto"/>
        <w:rPr>
          <w:rFonts w:cs="Times New Roman"/>
        </w:rPr>
      </w:pPr>
      <w:r>
        <w:rPr>
          <w:rFonts w:cs="Times New Roman"/>
        </w:rPr>
        <w:t>A review of 109 imaging studies found divergent impacts of threat and deprivation on structural and functional neurodevelopmental outcomes in children.</w:t>
      </w:r>
      <w:r>
        <w:rPr>
          <w:rFonts w:cs="Times New Roman"/>
        </w:rPr>
        <w:fldChar w:fldCharType="begin"/>
      </w:r>
      <w:r w:rsidR="003E191F">
        <w:rPr>
          <w:rFonts w:cs="Times New Roman"/>
        </w:rPr>
        <w:instrText xml:space="preserve"> ADDIN EN.CITE &lt;EndNote&gt;&lt;Cite&gt;&lt;Author&gt;McLaughlin&lt;/Author&gt;&lt;Year&gt;2019&lt;/Year&gt;&lt;RecNum&gt;14&lt;/RecNum&gt;&lt;DisplayText&gt;&lt;style face="superscript"&gt;7&lt;/style&gt;&lt;/DisplayText&gt;&lt;record&gt;&lt;rec-number&gt;14&lt;/rec-number&gt;&lt;foreign-keys&gt;&lt;key app="EN" db-id="5pv2f2fzhfxv2weaa0fvvza0vt0dred9pwt9" timestamp="1669657596" guid="9ca99a26-5c73-4e9c-9f7d-f7c5207afc5c"&gt;14&lt;/key&gt;&lt;/foreign-keys&gt;&lt;ref-type name="Journal Article"&gt;17&lt;/ref-type&gt;&lt;contributors&gt;&lt;authors&gt;&lt;author&gt;McLaughlin, K. A.&lt;/author&gt;&lt;author&gt;Weissman, D.&lt;/author&gt;&lt;author&gt;Bitran, D.&lt;/author&gt;&lt;/authors&gt;&lt;/contributors&gt;&lt;auth-address&gt;Department of Psychology, Harvard University, Cambridge, Massachusetts 02138, USA.&amp;#xD;Department of Psychology, University of Pittsburgh, Pittsburgh, Pennsylvania 15260, USA.&lt;/auth-address&gt;&lt;titles&gt;&lt;title&gt;Childhood Adversity and Neural Development: A Systematic Review&lt;/title&gt;&lt;secondary-title&gt;Annu Rev Dev Psychol&lt;/secondary-title&gt;&lt;/titles&gt;&lt;periodical&gt;&lt;full-title&gt;Annu Rev Dev Psychol&lt;/full-title&gt;&lt;/periodical&gt;&lt;pages&gt;277-312&lt;/pages&gt;&lt;volume&gt;1&lt;/volume&gt;&lt;edition&gt;2020/05/27&lt;/edition&gt;&lt;keywords&gt;&lt;keyword&gt;adverse childhood experiences&lt;/keyword&gt;&lt;keyword&gt;amygdala&lt;/keyword&gt;&lt;keyword&gt;early-life stress&lt;/keyword&gt;&lt;keyword&gt;hippocampus&lt;/keyword&gt;&lt;keyword&gt;neurodevelopment&lt;/keyword&gt;&lt;/keywords&gt;&lt;dates&gt;&lt;year&gt;2019&lt;/year&gt;&lt;pub-dates&gt;&lt;date&gt;Dec&lt;/date&gt;&lt;/pub-dates&gt;&lt;/dates&gt;&lt;isbn&gt;2640-7922 (Electronic)&amp;#xD;2640-7922 (Linking)&lt;/isbn&gt;&lt;accession-num&gt;32455344&lt;/accession-num&gt;&lt;urls&gt;&lt;related-urls&gt;&lt;url&gt;https://www.ncbi.nlm.nih.gov/pubmed/32455344&lt;/url&gt;&lt;/related-urls&gt;&lt;/urls&gt;&lt;custom2&gt;PMC7243625&lt;/custom2&gt;&lt;electronic-resource-num&gt;10.1146/annurev-devpsych-121318-084950&lt;/electronic-resource-num&gt;&lt;/record&gt;&lt;/Cite&gt;&lt;/EndNote&gt;</w:instrText>
      </w:r>
      <w:r>
        <w:rPr>
          <w:rFonts w:cs="Times New Roman"/>
        </w:rPr>
        <w:fldChar w:fldCharType="separate"/>
      </w:r>
      <w:r w:rsidRPr="001D3781">
        <w:rPr>
          <w:rFonts w:cs="Times New Roman"/>
          <w:noProof/>
          <w:vertAlign w:val="superscript"/>
        </w:rPr>
        <w:t>7</w:t>
      </w:r>
      <w:r>
        <w:rPr>
          <w:rFonts w:cs="Times New Roman"/>
        </w:rPr>
        <w:fldChar w:fldCharType="end"/>
      </w:r>
      <w:r>
        <w:rPr>
          <w:rFonts w:cs="Times New Roman"/>
        </w:rPr>
        <w:t xml:space="preserve"> Experiences of deprivation, but not threat, have been found to impact the volume and function of frontoparietal cortical regions, suggesting deprivation’s likely effects on executive functioning. Exposure to threat, but not deprivation, was found to affect </w:t>
      </w:r>
      <w:r w:rsidRPr="006F4EC8">
        <w:rPr>
          <w:rFonts w:cs="Times New Roman"/>
        </w:rPr>
        <w:t>amygdala’s size and connectivity to the medial pre-frontal cortex</w:t>
      </w:r>
      <w:r>
        <w:rPr>
          <w:rFonts w:cs="Times New Roman"/>
        </w:rPr>
        <w:t xml:space="preserve">, as well as the function of the salience network and hippocampal volume, explaining findings of threat’s impact on enhanced threat detection, attention bias to threat, and working memory. Findings about the relationships between ELA and striatal reward circuits were less clear but suggest that deprivation and threat may have divergent consequences. </w:t>
      </w:r>
      <w:r w:rsidR="004F7F1A">
        <w:rPr>
          <w:rFonts w:cs="Times New Roman"/>
        </w:rPr>
        <w:fldChar w:fldCharType="begin"/>
      </w:r>
      <w:r w:rsidR="003E191F">
        <w:rPr>
          <w:rFonts w:cs="Times New Roman"/>
        </w:rPr>
        <w:instrText xml:space="preserve"> ADDIN EN.CITE &lt;EndNote&gt;&lt;Cite&gt;&lt;Author&gt;Raviv&lt;/Author&gt;&lt;Year&gt;1999&lt;/Year&gt;&lt;RecNum&gt;44&lt;/RecNum&gt;&lt;DisplayText&gt;&lt;style face="superscript"&gt;8&lt;/style&gt;&lt;/DisplayText&gt;&lt;record&gt;&lt;rec-number&gt;44&lt;/rec-number&gt;&lt;foreign-keys&gt;&lt;key app="EN" db-id="5pv2f2fzhfxv2weaa0fvvza0vt0dred9pwt9" timestamp="1669657596" guid="06448601-b61e-44a3-8763-dcac7f5ba59d"&gt;44&lt;/key&gt;&lt;/foreign-keys&gt;&lt;ref-type name="Journal Article"&gt;17&lt;/ref-type&gt;&lt;contributors&gt;&lt;authors&gt;&lt;author&gt;Raviv, Amiram&lt;/author&gt;&lt;author&gt;Raviv, Alona&lt;/author&gt;&lt;author&gt;Shimoni, Hagit&lt;/author&gt;&lt;author&gt;Fox, Nathan A&lt;/author&gt;&lt;author&gt;Leavitt, Lewis A&lt;/author&gt;&lt;/authors&gt;&lt;/contributors&gt;&lt;titles&gt;&lt;title&gt;Children&amp;apos;s self-report of exposure to violence and its relation to emotional distress&lt;/title&gt;&lt;secondary-title&gt;Journal of Applied Developmental Psychology&lt;/secondary-title&gt;&lt;/titles&gt;&lt;periodical&gt;&lt;full-title&gt;Journal of Applied Developmental Psychology&lt;/full-title&gt;&lt;/periodical&gt;&lt;pages&gt;337-353&lt;/pages&gt;&lt;volume&gt;20&lt;/volume&gt;&lt;number&gt;2&lt;/number&gt;&lt;dates&gt;&lt;year&gt;1999&lt;/year&gt;&lt;/dates&gt;&lt;isbn&gt;0193-3973&lt;/isbn&gt;&lt;urls&gt;&lt;/urls&gt;&lt;/record&gt;&lt;/Cite&gt;&lt;/EndNote&gt;</w:instrText>
      </w:r>
      <w:r w:rsidR="004F7F1A">
        <w:rPr>
          <w:rFonts w:cs="Times New Roman"/>
        </w:rPr>
        <w:fldChar w:fldCharType="separate"/>
      </w:r>
      <w:r w:rsidR="004F7F1A" w:rsidRPr="004F7F1A">
        <w:rPr>
          <w:rFonts w:cs="Times New Roman"/>
          <w:noProof/>
          <w:vertAlign w:val="superscript"/>
        </w:rPr>
        <w:t>8</w:t>
      </w:r>
      <w:r w:rsidR="004F7F1A">
        <w:rPr>
          <w:rFonts w:cs="Times New Roman"/>
        </w:rPr>
        <w:fldChar w:fldCharType="end"/>
      </w:r>
    </w:p>
    <w:p w14:paraId="7E9470A3" w14:textId="04B453F7" w:rsidR="00844A8D" w:rsidRDefault="00844A8D" w:rsidP="0052534A">
      <w:pPr>
        <w:spacing w:line="360" w:lineRule="auto"/>
        <w:rPr>
          <w:ins w:id="4" w:author="Tiemeier, Henning" w:date="2022-08-20T12:45:00Z"/>
          <w:rFonts w:cs="Times New Roman"/>
        </w:rPr>
      </w:pPr>
      <w:r>
        <w:rPr>
          <w:rFonts w:cs="Times New Roman"/>
        </w:rPr>
        <w:lastRenderedPageBreak/>
        <w:t xml:space="preserve">Exploration of emotional, cognitive, and developmental </w:t>
      </w:r>
      <w:r w:rsidR="00D57449">
        <w:rPr>
          <w:rFonts w:cs="Times New Roman"/>
        </w:rPr>
        <w:t>characteristics</w:t>
      </w:r>
      <w:r>
        <w:rPr>
          <w:rFonts w:cs="Times New Roman"/>
        </w:rPr>
        <w:t xml:space="preserve"> that reflect differences in structural and functional brain development precipitated by facets of ELA is a rapidly developing area of research. Most of the published analyses test mediation of threat and deprivation by one or a small set of </w:t>
      </w:r>
      <w:commentRangeStart w:id="5"/>
      <w:r>
        <w:rPr>
          <w:rFonts w:cs="Times New Roman"/>
        </w:rPr>
        <w:t xml:space="preserve">interrelated phenotypes </w:t>
      </w:r>
      <w:commentRangeEnd w:id="5"/>
      <w:r w:rsidR="00602E93">
        <w:rPr>
          <w:rStyle w:val="CommentReference"/>
        </w:rPr>
        <w:commentReference w:id="5"/>
      </w:r>
      <w:r>
        <w:rPr>
          <w:rFonts w:cs="Times New Roman"/>
        </w:rPr>
        <w:t xml:space="preserve">at a time using </w:t>
      </w:r>
      <w:commentRangeStart w:id="6"/>
      <w:r>
        <w:rPr>
          <w:rFonts w:cs="Times New Roman"/>
        </w:rPr>
        <w:t>path analysis methods</w:t>
      </w:r>
      <w:commentRangeEnd w:id="6"/>
      <w:r w:rsidR="00602E93">
        <w:rPr>
          <w:rStyle w:val="CommentReference"/>
        </w:rPr>
        <w:commentReference w:id="6"/>
      </w:r>
      <w:r>
        <w:rPr>
          <w:rFonts w:cs="Times New Roman"/>
        </w:rPr>
        <w:t>. The impact of threat, but not deprivation, on psychopathology has been shown to be mediated by enhanced threat detection, increased attention bias to threat, cognitive and affective theory of mind, fear conditioning, disruptions in automatic emotion regulation, and earlier onset of puberty.</w:t>
      </w:r>
      <w:r>
        <w:rPr>
          <w:rFonts w:cs="Times New Roman"/>
        </w:rPr>
        <w:fldChar w:fldCharType="begin">
          <w:fldData xml:space="preserve">PEVuZE5vdGU+PENpdGU+PEF1dGhvcj5PdHRvPC9BdXRob3I+PFllYXI+MjAxNDwvWWVhcj48UmVj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</w:fldData>
        </w:fldChar>
      </w:r>
      <w:r w:rsidR="003E191F">
        <w:rPr>
          <w:rFonts w:cs="Times New Roman"/>
        </w:rPr>
        <w:instrText xml:space="preserve"> ADDIN EN.CITE </w:instrText>
      </w:r>
      <w:r w:rsidR="003E191F">
        <w:rPr>
          <w:rFonts w:cs="Times New Roman"/>
        </w:rPr>
        <w:fldChar w:fldCharType="begin">
          <w:fldData xml:space="preserve">PEVuZE5vdGU+PENpdGU+PEF1dGhvcj5PdHRvPC9BdXRob3I+PFllYXI+MjAxNDwvWWVhcj48UmVj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</w:fldData>
        </w:fldChar>
      </w:r>
      <w:r w:rsidR="003E191F">
        <w:rPr>
          <w:rFonts w:cs="Times New Roman"/>
        </w:rPr>
        <w:instrText xml:space="preserve"> ADDIN EN.CITE.DATA </w:instrText>
      </w:r>
      <w:r w:rsidR="003E191F">
        <w:rPr>
          <w:rFonts w:cs="Times New Roman"/>
        </w:rPr>
      </w:r>
      <w:r w:rsidR="003E191F">
        <w:rPr>
          <w:rFonts w:cs="Times New Roman"/>
        </w:rPr>
        <w:fldChar w:fldCharType="end"/>
      </w:r>
      <w:r>
        <w:rPr>
          <w:rFonts w:cs="Times New Roman"/>
        </w:rPr>
        <w:fldChar w:fldCharType="separate"/>
      </w:r>
      <w:r w:rsidR="004F7F1A" w:rsidRPr="004F7F1A">
        <w:rPr>
          <w:rFonts w:cs="Times New Roman"/>
          <w:noProof/>
          <w:vertAlign w:val="superscript"/>
        </w:rPr>
        <w:t>9-15</w:t>
      </w:r>
      <w:r>
        <w:rPr>
          <w:rFonts w:cs="Times New Roman"/>
        </w:rPr>
        <w:fldChar w:fldCharType="end"/>
      </w:r>
      <w:r>
        <w:rPr>
          <w:rFonts w:cs="Times New Roman"/>
        </w:rPr>
        <w:t xml:space="preserve"> Experiences of deprivation, but not threat, were found to be mediated by language ability and aspects of executive functioning (inhibitory control, working memory, and reasoning ability).</w:t>
      </w:r>
      <w:r>
        <w:rPr>
          <w:rFonts w:cs="Times New Roman"/>
        </w:rPr>
        <w:fldChar w:fldCharType="begin">
          <w:fldData xml:space="preserve">PEVuZE5vdGU+PENpdGU+PEF1dGhvcj5NaWxsZXI8L0F1dGhvcj48WWVhcj4yMDIxPC9ZZWFyPjxS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</w:fldData>
        </w:fldChar>
      </w:r>
      <w:r w:rsidR="003E191F">
        <w:rPr>
          <w:rFonts w:cs="Times New Roman"/>
        </w:rPr>
        <w:instrText xml:space="preserve"> ADDIN EN.CITE </w:instrText>
      </w:r>
      <w:r w:rsidR="003E191F">
        <w:rPr>
          <w:rFonts w:cs="Times New Roman"/>
        </w:rPr>
        <w:fldChar w:fldCharType="begin">
          <w:fldData xml:space="preserve">PEVuZE5vdGU+PENpdGU+PEF1dGhvcj5NaWxsZXI8L0F1dGhvcj48WWVhcj4yMDIxPC9ZZWFyPjxS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</w:fldData>
        </w:fldChar>
      </w:r>
      <w:r w:rsidR="003E191F">
        <w:rPr>
          <w:rFonts w:cs="Times New Roman"/>
        </w:rPr>
        <w:instrText xml:space="preserve"> ADDIN EN.CITE.DATA </w:instrText>
      </w:r>
      <w:r w:rsidR="003E191F">
        <w:rPr>
          <w:rFonts w:cs="Times New Roman"/>
        </w:rPr>
      </w:r>
      <w:r w:rsidR="003E191F">
        <w:rPr>
          <w:rFonts w:cs="Times New Roman"/>
        </w:rPr>
        <w:fldChar w:fldCharType="end"/>
      </w:r>
      <w:r>
        <w:rPr>
          <w:rFonts w:cs="Times New Roman"/>
        </w:rPr>
        <w:fldChar w:fldCharType="separate"/>
      </w:r>
      <w:r w:rsidR="004F7F1A" w:rsidRPr="004F7F1A">
        <w:rPr>
          <w:rFonts w:cs="Times New Roman"/>
          <w:noProof/>
          <w:vertAlign w:val="superscript"/>
        </w:rPr>
        <w:t>16-19</w:t>
      </w:r>
      <w:r>
        <w:rPr>
          <w:rFonts w:cs="Times New Roman"/>
        </w:rPr>
        <w:fldChar w:fldCharType="end"/>
      </w:r>
      <w:r>
        <w:rPr>
          <w:rFonts w:cs="Times New Roman"/>
        </w:rPr>
        <w:t xml:space="preserve"> Given that many of these cited</w:t>
      </w:r>
      <w:commentRangeStart w:id="7"/>
      <w:r>
        <w:rPr>
          <w:rFonts w:cs="Times New Roman"/>
        </w:rPr>
        <w:t xml:space="preserve"> characteristics </w:t>
      </w:r>
      <w:commentRangeEnd w:id="7"/>
      <w:r w:rsidR="00913E8C">
        <w:rPr>
          <w:rStyle w:val="CommentReference"/>
        </w:rPr>
        <w:commentReference w:id="7"/>
      </w:r>
      <w:r>
        <w:rPr>
          <w:rFonts w:cs="Times New Roman"/>
        </w:rPr>
        <w:t xml:space="preserve">influence one another, and are not mutually accounted for in mediation analyses, estimates of indirect effects found in analyses focusing on one emotional, cognitive, or developmental mediator at a time should not be imbued with causal </w:t>
      </w:r>
      <w:commentRangeStart w:id="8"/>
      <w:r>
        <w:rPr>
          <w:rFonts w:cs="Times New Roman"/>
        </w:rPr>
        <w:t xml:space="preserve">interpretation. </w:t>
      </w:r>
      <w:commentRangeEnd w:id="8"/>
      <w:r w:rsidR="00913E8C">
        <w:rPr>
          <w:rStyle w:val="CommentReference"/>
        </w:rPr>
        <w:commentReference w:id="8"/>
      </w:r>
    </w:p>
    <w:p w14:paraId="308E8EC6" w14:textId="263055F6" w:rsidR="00913E8C" w:rsidRDefault="00913E8C" w:rsidP="0052534A">
      <w:pPr>
        <w:spacing w:line="360" w:lineRule="auto"/>
        <w:rPr>
          <w:rFonts w:cs="Times New Roman"/>
        </w:rPr>
      </w:pPr>
      <w:ins w:id="9" w:author="Tiemeier, Henning" w:date="2022-08-20T12:45:00Z">
        <w:r>
          <w:rPr>
            <w:rFonts w:cs="Times New Roman"/>
          </w:rPr>
          <w:t>I miss m</w:t>
        </w:r>
      </w:ins>
      <w:ins w:id="10" w:author="Tiemeier, Henning" w:date="2022-08-20T12:46:00Z">
        <w:r>
          <w:rPr>
            <w:rFonts w:cs="Times New Roman"/>
          </w:rPr>
          <w:t>ore literature on mediation, do not just push to side with saying it's all path analyses</w:t>
        </w:r>
      </w:ins>
    </w:p>
    <w:p w14:paraId="0F5EA0C7" w14:textId="50F5C20A" w:rsidR="00844A8D" w:rsidRDefault="00844A8D" w:rsidP="0052534A">
      <w:pPr>
        <w:spacing w:line="360" w:lineRule="auto"/>
        <w:rPr>
          <w:rFonts w:cs="Times New Roman"/>
        </w:rPr>
      </w:pPr>
      <w:r>
        <w:rPr>
          <w:rFonts w:cs="Times New Roman"/>
        </w:rPr>
        <w:t xml:space="preserve">We propose an analysis that looks at a large set of objectively measured characteristics that have been previously cited to mediate the effects of </w:t>
      </w:r>
      <w:commentRangeStart w:id="11"/>
      <w:r>
        <w:rPr>
          <w:rFonts w:cs="Times New Roman"/>
        </w:rPr>
        <w:t>threat, deprivation</w:t>
      </w:r>
      <w:commentRangeEnd w:id="11"/>
      <w:r w:rsidR="00913E8C">
        <w:rPr>
          <w:rStyle w:val="CommentReference"/>
        </w:rPr>
        <w:commentReference w:id="11"/>
      </w:r>
      <w:r>
        <w:rPr>
          <w:rFonts w:cs="Times New Roman"/>
        </w:rPr>
        <w:t xml:space="preserve">, or both, and utilize penalized regression techniques to empirically identify the mediators that convey the strongest indirect </w:t>
      </w:r>
      <w:r w:rsidR="00095FE9">
        <w:rPr>
          <w:rFonts w:cs="Times New Roman"/>
        </w:rPr>
        <w:t>pathways linking</w:t>
      </w:r>
      <w:r>
        <w:rPr>
          <w:rFonts w:cs="Times New Roman"/>
        </w:rPr>
        <w:t xml:space="preserve"> threat and deprivation </w:t>
      </w:r>
      <w:r w:rsidR="00095FE9">
        <w:rPr>
          <w:rFonts w:cs="Times New Roman"/>
        </w:rPr>
        <w:t>to</w:t>
      </w:r>
      <w:r>
        <w:rPr>
          <w:rFonts w:cs="Times New Roman"/>
        </w:rPr>
        <w:t xml:space="preserve"> adolescent psychopathology.</w:t>
      </w:r>
      <w:r w:rsidR="0032304D">
        <w:rPr>
          <w:rFonts w:cs="Times New Roman"/>
        </w:rPr>
        <w:t xml:space="preserve"> F</w:t>
      </w:r>
      <w:r w:rsidRPr="00E25300">
        <w:rPr>
          <w:rFonts w:cs="Times New Roman"/>
        </w:rPr>
        <w:t>rom an epidemiologic perspective</w:t>
      </w:r>
      <w:r w:rsidR="0032304D">
        <w:rPr>
          <w:rFonts w:cs="Times New Roman"/>
        </w:rPr>
        <w:t>, it is critical</w:t>
      </w:r>
      <w:r w:rsidRPr="00E25300">
        <w:rPr>
          <w:rFonts w:cs="Times New Roman"/>
        </w:rPr>
        <w:t xml:space="preserve"> to establish which precursor phenotypes, measurable on a population scale and </w:t>
      </w:r>
      <w:commentRangeStart w:id="12"/>
      <w:r w:rsidRPr="00E25300">
        <w:rPr>
          <w:rFonts w:cs="Times New Roman"/>
        </w:rPr>
        <w:t>targetable with intervention</w:t>
      </w:r>
      <w:commentRangeEnd w:id="12"/>
      <w:r w:rsidR="00913E8C">
        <w:rPr>
          <w:rStyle w:val="CommentReference"/>
        </w:rPr>
        <w:commentReference w:id="12"/>
      </w:r>
      <w:r w:rsidRPr="00E25300">
        <w:rPr>
          <w:rFonts w:cs="Times New Roman"/>
        </w:rPr>
        <w:t xml:space="preserve">, most saliently reflect biological changes precipitated by deprivation and threat. Ultimately, the completion of </w:t>
      </w:r>
      <w:r>
        <w:rPr>
          <w:rFonts w:cs="Times New Roman"/>
        </w:rPr>
        <w:t>this analysis</w:t>
      </w:r>
      <w:r w:rsidRPr="00E25300">
        <w:rPr>
          <w:rFonts w:cs="Times New Roman"/>
        </w:rPr>
        <w:t xml:space="preserve"> will add to our understanding of </w:t>
      </w:r>
      <w:r>
        <w:rPr>
          <w:rFonts w:cs="Times New Roman"/>
        </w:rPr>
        <w:t>how emotional, cognitive, and developmental phenotypes are affected by adversity</w:t>
      </w:r>
      <w:r w:rsidRPr="00E25300">
        <w:rPr>
          <w:rFonts w:cs="Times New Roman"/>
        </w:rPr>
        <w:t xml:space="preserve">, and which constitute early signs of dysregulation that precipitates onset of psychopathology in adolescence. </w:t>
      </w:r>
    </w:p>
    <w:p w14:paraId="7F21E933" w14:textId="4828AB3B" w:rsidR="00A17160" w:rsidRDefault="00913E8C" w:rsidP="0052534A">
      <w:pPr>
        <w:spacing w:line="360" w:lineRule="auto"/>
        <w:rPr>
          <w:rFonts w:cs="Times New Roman"/>
        </w:rPr>
      </w:pPr>
      <w:ins w:id="13" w:author="Tiemeier, Henning" w:date="2022-08-20T12:49:00Z">
        <w:r>
          <w:rPr>
            <w:rFonts w:cs="Times New Roman"/>
          </w:rPr>
          <w:t>At this stage I lack understanding whether you will be studying mediation by imaging parameters or cognitive/behavioral</w:t>
        </w:r>
      </w:ins>
      <w:ins w:id="14" w:author="Tiemeier, Henning" w:date="2022-08-20T12:50:00Z">
        <w:r>
          <w:rPr>
            <w:rFonts w:cs="Times New Roman"/>
          </w:rPr>
          <w:t>/executive phenotypes</w:t>
        </w:r>
      </w:ins>
    </w:p>
    <w:p w14:paraId="308EE02C" w14:textId="2A6C9EDD" w:rsidR="00A17160" w:rsidRPr="00F10698" w:rsidRDefault="00A17160" w:rsidP="0052534A">
      <w:pPr>
        <w:spacing w:line="360" w:lineRule="auto"/>
        <w:rPr>
          <w:rFonts w:cs="Times New Roman"/>
          <w:b/>
          <w:bCs/>
          <w:u w:val="single"/>
        </w:rPr>
      </w:pPr>
      <w:r w:rsidRPr="00F10698">
        <w:rPr>
          <w:rFonts w:cs="Times New Roman"/>
          <w:b/>
          <w:bCs/>
          <w:u w:val="single"/>
        </w:rPr>
        <w:t>Methods</w:t>
      </w:r>
    </w:p>
    <w:p w14:paraId="241742DA" w14:textId="7FF5BAE9" w:rsidR="00A17160" w:rsidRDefault="00597AC1" w:rsidP="0052534A">
      <w:pPr>
        <w:spacing w:line="360" w:lineRule="auto"/>
        <w:rPr>
          <w:rFonts w:cs="Times New Roman"/>
        </w:rPr>
      </w:pPr>
      <w:r w:rsidRPr="00597AC1">
        <w:rPr>
          <w:rFonts w:cs="Times New Roman"/>
          <w:u w:val="single"/>
        </w:rPr>
        <w:t>Study overview</w:t>
      </w:r>
      <w:r w:rsidR="00A17160">
        <w:rPr>
          <w:rFonts w:cs="Times New Roman"/>
        </w:rPr>
        <w:t>:</w:t>
      </w:r>
    </w:p>
    <w:p w14:paraId="57AC7BC3" w14:textId="39CB6EA3" w:rsidR="00A17160" w:rsidRPr="00A17160" w:rsidRDefault="00A17160" w:rsidP="0052534A">
      <w:pPr>
        <w:spacing w:line="360" w:lineRule="auto"/>
        <w:rPr>
          <w:rFonts w:cs="Times New Roman"/>
        </w:rPr>
      </w:pPr>
      <w:r>
        <w:rPr>
          <w:rFonts w:cs="Times New Roman"/>
        </w:rPr>
        <w:t>Data for this analysis was source</w:t>
      </w:r>
      <w:r w:rsidR="00CC1026">
        <w:rPr>
          <w:rFonts w:cs="Times New Roman"/>
        </w:rPr>
        <w:t>d</w:t>
      </w:r>
      <w:r>
        <w:rPr>
          <w:rFonts w:cs="Times New Roman"/>
        </w:rPr>
        <w:t xml:space="preserve"> from a longitudinal cohort study that recruited 306 dyads of 36-month-old children and their mothers from the Seattle metropolitan area to assess the mechanisms through which socioeconomic status, cumulative family risk, and parenting behaviors impact the function of the hypothalamic-pituitary-adrenal (HPA) axis in children </w:t>
      </w:r>
      <w:r>
        <w:rPr>
          <w:rFonts w:cs="Times New Roman"/>
        </w:rPr>
        <w:fldChar w:fldCharType="begin">
          <w:fldData xml:space="preserve">PEVuZE5vdGU+PENpdGU+PEF1dGhvcj5aYWxld3NraTwvQXV0aG9yPjxZZWFyPjIwMTI8L1llYXI+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</w:fldData>
        </w:fldChar>
      </w:r>
      <w:r w:rsidR="003E191F">
        <w:rPr>
          <w:rFonts w:cs="Times New Roman"/>
        </w:rPr>
        <w:instrText xml:space="preserve"> ADDIN EN.CITE </w:instrText>
      </w:r>
      <w:r w:rsidR="003E191F">
        <w:rPr>
          <w:rFonts w:cs="Times New Roman"/>
        </w:rPr>
        <w:fldChar w:fldCharType="begin">
          <w:fldData xml:space="preserve">PEVuZE5vdGU+PENpdGU+PEF1dGhvcj5aYWxld3NraTwvQXV0aG9yPjxZZWFyPjIwMTI8L1llYXI+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</w:fldData>
        </w:fldChar>
      </w:r>
      <w:r w:rsidR="003E191F">
        <w:rPr>
          <w:rFonts w:cs="Times New Roman"/>
        </w:rPr>
        <w:instrText xml:space="preserve"> ADDIN EN.CITE.DATA </w:instrText>
      </w:r>
      <w:r w:rsidR="003E191F">
        <w:rPr>
          <w:rFonts w:cs="Times New Roman"/>
        </w:rPr>
      </w:r>
      <w:r w:rsidR="003E191F">
        <w:rPr>
          <w:rFonts w:cs="Times New Roman"/>
        </w:rPr>
        <w:fldChar w:fldCharType="end"/>
      </w:r>
      <w:r>
        <w:rPr>
          <w:rFonts w:cs="Times New Roman"/>
        </w:rPr>
        <w:fldChar w:fldCharType="separate"/>
      </w:r>
      <w:r w:rsidR="004F7F1A" w:rsidRPr="004F7F1A">
        <w:rPr>
          <w:rFonts w:cs="Times New Roman"/>
          <w:noProof/>
          <w:vertAlign w:val="superscript"/>
        </w:rPr>
        <w:t>20</w:t>
      </w:r>
      <w:r>
        <w:rPr>
          <w:rFonts w:cs="Times New Roman"/>
        </w:rPr>
        <w:fldChar w:fldCharType="end"/>
      </w:r>
      <w:r>
        <w:rPr>
          <w:rFonts w:cs="Times New Roman"/>
        </w:rPr>
        <w:t xml:space="preserve">. The </w:t>
      </w:r>
      <w:r w:rsidR="0052534A">
        <w:rPr>
          <w:rFonts w:cs="Times New Roman"/>
        </w:rPr>
        <w:t xml:space="preserve">primary </w:t>
      </w:r>
      <w:r>
        <w:rPr>
          <w:rFonts w:cs="Times New Roman"/>
        </w:rPr>
        <w:t xml:space="preserve">cohort was recruited into a second phase of data collection when the children </w:t>
      </w:r>
      <w:r w:rsidR="0052534A">
        <w:rPr>
          <w:rFonts w:cs="Times New Roman"/>
        </w:rPr>
        <w:t xml:space="preserve">were approximately 11 years of age. </w:t>
      </w:r>
      <w:proofErr w:type="gramStart"/>
      <w:r w:rsidR="0052534A">
        <w:rPr>
          <w:rFonts w:cs="Times New Roman"/>
        </w:rPr>
        <w:t>The extension cohort,</w:t>
      </w:r>
      <w:proofErr w:type="gramEnd"/>
      <w:r w:rsidR="0052534A">
        <w:rPr>
          <w:rFonts w:cs="Times New Roman"/>
        </w:rPr>
        <w:t xml:space="preserve"> </w:t>
      </w:r>
      <w:r w:rsidR="0052534A">
        <w:rPr>
          <w:rFonts w:cs="Times New Roman"/>
        </w:rPr>
        <w:lastRenderedPageBreak/>
        <w:t>compris</w:t>
      </w:r>
      <w:ins w:id="15" w:author="Tiemeier, Henning" w:date="2022-08-20T12:51:00Z">
        <w:r w:rsidR="002B3E62">
          <w:rPr>
            <w:rFonts w:cs="Times New Roman"/>
          </w:rPr>
          <w:t>ed</w:t>
        </w:r>
      </w:ins>
      <w:del w:id="16" w:author="Tiemeier, Henning" w:date="2022-08-20T12:51:00Z">
        <w:r w:rsidR="0052534A" w:rsidDel="002B3E62">
          <w:rPr>
            <w:rFonts w:cs="Times New Roman"/>
          </w:rPr>
          <w:delText>ing</w:delText>
        </w:r>
      </w:del>
      <w:r w:rsidR="0052534A">
        <w:rPr>
          <w:rFonts w:cs="Times New Roman"/>
        </w:rPr>
        <w:t xml:space="preserve"> 227 mother-child dyads</w:t>
      </w:r>
      <w:del w:id="17" w:author="Tiemeier, Henning" w:date="2022-08-20T12:51:00Z">
        <w:r w:rsidR="0052534A" w:rsidDel="002B3E62">
          <w:rPr>
            <w:rFonts w:cs="Times New Roman"/>
          </w:rPr>
          <w:delText>, provide</w:delText>
        </w:r>
        <w:r w:rsidR="00AF1DA0" w:rsidDel="002B3E62">
          <w:rPr>
            <w:rFonts w:cs="Times New Roman"/>
          </w:rPr>
          <w:delText>s</w:delText>
        </w:r>
        <w:r w:rsidR="0052534A" w:rsidDel="002B3E62">
          <w:rPr>
            <w:rFonts w:cs="Times New Roman"/>
          </w:rPr>
          <w:delText xml:space="preserve"> exposure, mediator and outcome data for the analysis described here</w:delText>
        </w:r>
      </w:del>
      <w:r w:rsidR="0052534A">
        <w:rPr>
          <w:rFonts w:cs="Times New Roman"/>
        </w:rPr>
        <w:t xml:space="preserve">. The main aim of the second phase of data collection was to examine the </w:t>
      </w:r>
      <w:r w:rsidR="004E4395">
        <w:rPr>
          <w:rFonts w:cs="Times New Roman"/>
        </w:rPr>
        <w:t>associations</w:t>
      </w:r>
      <w:r w:rsidR="0052534A">
        <w:rPr>
          <w:rFonts w:cs="Times New Roman"/>
        </w:rPr>
        <w:t xml:space="preserve"> of childhood threat and deprivation experiences, characterized in detail using a multi-informant approach, </w:t>
      </w:r>
      <w:r w:rsidR="004E4395">
        <w:rPr>
          <w:rFonts w:cs="Times New Roman"/>
        </w:rPr>
        <w:t>with</w:t>
      </w:r>
      <w:r w:rsidR="0052534A">
        <w:rPr>
          <w:rFonts w:cs="Times New Roman"/>
        </w:rPr>
        <w:t xml:space="preserve"> the neural architecture governing emotion regulation and cognitive control of the developing adolescents. </w:t>
      </w:r>
    </w:p>
    <w:p w14:paraId="4A2A8FB9" w14:textId="26CA3805" w:rsidR="004E4395" w:rsidRDefault="00DA137C" w:rsidP="0052534A">
      <w:pPr>
        <w:spacing w:line="360" w:lineRule="auto"/>
        <w:rPr>
          <w:rFonts w:cs="Times New Roman"/>
        </w:rPr>
      </w:pPr>
      <w:r>
        <w:rPr>
          <w:rFonts w:cs="Times New Roman"/>
        </w:rPr>
        <w:t xml:space="preserve">Participants in the </w:t>
      </w:r>
      <w:r w:rsidR="00D57449">
        <w:rPr>
          <w:rFonts w:cs="Times New Roman"/>
        </w:rPr>
        <w:t>extension</w:t>
      </w:r>
      <w:r>
        <w:rPr>
          <w:rFonts w:cs="Times New Roman"/>
        </w:rPr>
        <w:t xml:space="preserve"> cohort completed a 3-session baseline assessment (together comprising </w:t>
      </w:r>
      <w:r w:rsidR="00AD6AB3">
        <w:rPr>
          <w:rFonts w:cs="Times New Roman"/>
        </w:rPr>
        <w:t xml:space="preserve">timepoint </w:t>
      </w:r>
      <w:r>
        <w:rPr>
          <w:rFonts w:cs="Times New Roman"/>
        </w:rPr>
        <w:t xml:space="preserve">T1) at the age of 10.9-13.0 at the time of the first session. </w:t>
      </w:r>
      <w:commentRangeStart w:id="18"/>
      <w:r>
        <w:rPr>
          <w:rFonts w:cs="Times New Roman"/>
        </w:rPr>
        <w:t xml:space="preserve">All 227 completed the first session; of the 215 who completed the second session, 83.3% did so within 2 months of the first session and of the 183 who completed the third session, 79.23% did so within 3 months of the first session. At </w:t>
      </w:r>
      <w:r w:rsidR="00686B02">
        <w:rPr>
          <w:rFonts w:cs="Times New Roman"/>
        </w:rPr>
        <w:t>the first session</w:t>
      </w:r>
      <w:r>
        <w:rPr>
          <w:rFonts w:cs="Times New Roman"/>
        </w:rPr>
        <w:t xml:space="preserve">, </w:t>
      </w:r>
      <w:commentRangeEnd w:id="18"/>
      <w:r w:rsidR="002B3E62">
        <w:rPr>
          <w:rStyle w:val="CommentReference"/>
        </w:rPr>
        <w:commentReference w:id="18"/>
      </w:r>
      <w:r>
        <w:rPr>
          <w:rFonts w:cs="Times New Roman"/>
        </w:rPr>
        <w:t>recruited children and their parents provided survey data on demographics, home environment, and the child’s psychological symptomatology</w:t>
      </w:r>
      <w:r w:rsidR="004E4395">
        <w:rPr>
          <w:rFonts w:cs="Times New Roman"/>
        </w:rPr>
        <w:t>. Over the 3 sessions, t</w:t>
      </w:r>
      <w:r>
        <w:rPr>
          <w:rFonts w:cs="Times New Roman"/>
        </w:rPr>
        <w:t xml:space="preserve">he children </w:t>
      </w:r>
      <w:r w:rsidR="00AF1DA0">
        <w:rPr>
          <w:rFonts w:cs="Times New Roman"/>
        </w:rPr>
        <w:t>additionally</w:t>
      </w:r>
      <w:r>
        <w:rPr>
          <w:rFonts w:cs="Times New Roman"/>
        </w:rPr>
        <w:t xml:space="preserve"> underwent behavioral tasks and structural and functional MRI assessments to capture emotional, cognitive, and developmental characteristics </w:t>
      </w:r>
      <w:r w:rsidR="00686B02">
        <w:rPr>
          <w:rFonts w:cs="Times New Roman"/>
        </w:rPr>
        <w:t>at the brink of</w:t>
      </w:r>
      <w:r>
        <w:rPr>
          <w:rFonts w:cs="Times New Roman"/>
        </w:rPr>
        <w:t xml:space="preserve"> adolescence. Child and parent survey measures, behavioral tasks, and components of the MRI assessment </w:t>
      </w:r>
      <w:r w:rsidR="004E4395">
        <w:rPr>
          <w:rFonts w:cs="Times New Roman"/>
        </w:rPr>
        <w:t xml:space="preserve">conducted </w:t>
      </w:r>
      <w:r>
        <w:rPr>
          <w:rFonts w:cs="Times New Roman"/>
        </w:rPr>
        <w:t xml:space="preserve">at each T1 session are summarized in </w:t>
      </w:r>
      <w:r w:rsidRPr="00855288">
        <w:rPr>
          <w:rFonts w:cs="Times New Roman"/>
          <w:b/>
          <w:bCs/>
        </w:rPr>
        <w:t>Table A.1</w:t>
      </w:r>
      <w:r>
        <w:rPr>
          <w:rFonts w:cs="Times New Roman"/>
        </w:rPr>
        <w:t xml:space="preserve"> in the Appendix. </w:t>
      </w:r>
    </w:p>
    <w:p w14:paraId="3C4A9E5A" w14:textId="3140F6A2" w:rsidR="00844A8D" w:rsidRDefault="00DA137C" w:rsidP="0052534A">
      <w:pPr>
        <w:spacing w:line="360" w:lineRule="auto"/>
        <w:rPr>
          <w:ins w:id="19" w:author="Tiemeier, Henning" w:date="2022-08-20T12:55:00Z"/>
          <w:rFonts w:cs="Times New Roman"/>
        </w:rPr>
      </w:pPr>
      <w:r>
        <w:rPr>
          <w:rFonts w:cs="Times New Roman"/>
        </w:rPr>
        <w:t xml:space="preserve">At T2, approximately 2 years after T1, a follow-up psychological assessment was conducted. Of the original 227, 14 participants did not provide follow-up data. Data from T1 and T2, along with select </w:t>
      </w:r>
      <w:r w:rsidR="00B84B18">
        <w:rPr>
          <w:rFonts w:cs="Times New Roman"/>
        </w:rPr>
        <w:t xml:space="preserve">early childhood </w:t>
      </w:r>
      <w:r>
        <w:rPr>
          <w:rFonts w:cs="Times New Roman"/>
        </w:rPr>
        <w:t xml:space="preserve">covariates </w:t>
      </w:r>
      <w:r w:rsidR="00B84B18">
        <w:rPr>
          <w:rFonts w:cs="Times New Roman"/>
        </w:rPr>
        <w:t>measured on the primary cohort</w:t>
      </w:r>
      <w:r>
        <w:rPr>
          <w:rFonts w:cs="Times New Roman"/>
        </w:rPr>
        <w:t xml:space="preserve">, will be utilized in this analysis to elucidate whether </w:t>
      </w:r>
      <w:commentRangeStart w:id="20"/>
      <w:r>
        <w:rPr>
          <w:rFonts w:cs="Times New Roman"/>
        </w:rPr>
        <w:t>objectively</w:t>
      </w:r>
      <w:commentRangeEnd w:id="20"/>
      <w:r w:rsidR="002B3E62">
        <w:rPr>
          <w:rStyle w:val="CommentReference"/>
        </w:rPr>
        <w:commentReference w:id="20"/>
      </w:r>
      <w:r>
        <w:rPr>
          <w:rFonts w:cs="Times New Roman"/>
        </w:rPr>
        <w:t xml:space="preserve"> measured </w:t>
      </w:r>
      <w:r w:rsidR="00B84B18">
        <w:rPr>
          <w:rFonts w:cs="Times New Roman"/>
        </w:rPr>
        <w:t xml:space="preserve">candidate </w:t>
      </w:r>
      <w:r>
        <w:rPr>
          <w:rFonts w:cs="Times New Roman"/>
        </w:rPr>
        <w:t>mediators of the effects of threat and deprivation on adolescent psychopathology are empirically discernable.</w:t>
      </w:r>
    </w:p>
    <w:p w14:paraId="2442776D" w14:textId="02682109" w:rsidR="002B3E62" w:rsidRDefault="002B3E62" w:rsidP="0052534A">
      <w:pPr>
        <w:spacing w:line="360" w:lineRule="auto"/>
        <w:rPr>
          <w:ins w:id="21" w:author="Tiemeier, Henning" w:date="2022-08-20T12:55:00Z"/>
          <w:rFonts w:cs="Times New Roman"/>
        </w:rPr>
      </w:pPr>
      <w:ins w:id="22" w:author="Tiemeier, Henning" w:date="2022-08-20T12:56:00Z">
        <w:r>
          <w:rPr>
            <w:rFonts w:cs="Times New Roman"/>
          </w:rPr>
          <w:t xml:space="preserve">Do we have a </w:t>
        </w:r>
        <w:proofErr w:type="gramStart"/>
        <w:r>
          <w:rPr>
            <w:rFonts w:cs="Times New Roman"/>
          </w:rPr>
          <w:t>mediation analyses</w:t>
        </w:r>
        <w:proofErr w:type="gramEnd"/>
        <w:r>
          <w:rPr>
            <w:rFonts w:cs="Times New Roman"/>
          </w:rPr>
          <w:t xml:space="preserve"> with exposure or baseline measured at the same time point, or do you use the age 3 data for this?</w:t>
        </w:r>
      </w:ins>
    </w:p>
    <w:p w14:paraId="1B660BC0" w14:textId="77777777" w:rsidR="002B3E62" w:rsidRPr="00E25300" w:rsidRDefault="002B3E62" w:rsidP="0052534A">
      <w:pPr>
        <w:spacing w:line="360" w:lineRule="auto"/>
        <w:rPr>
          <w:rFonts w:cs="Times New Roman"/>
        </w:rPr>
      </w:pPr>
    </w:p>
    <w:p w14:paraId="09664052" w14:textId="06A55156" w:rsidR="00844A8D" w:rsidRDefault="00597AC1" w:rsidP="0052534A">
      <w:pPr>
        <w:spacing w:line="360" w:lineRule="auto"/>
      </w:pPr>
      <w:r w:rsidRPr="00597AC1">
        <w:rPr>
          <w:u w:val="single"/>
        </w:rPr>
        <w:t>Key constructs</w:t>
      </w:r>
      <w:r>
        <w:t>:</w:t>
      </w:r>
    </w:p>
    <w:p w14:paraId="0CD70313" w14:textId="77777777" w:rsidR="00597AC1" w:rsidRDefault="00597AC1" w:rsidP="00A528F6">
      <w:pPr>
        <w:spacing w:line="360" w:lineRule="auto"/>
        <w:rPr>
          <w:rFonts w:cs="Times New Roman"/>
        </w:rPr>
      </w:pPr>
      <w:r w:rsidRPr="003349EA">
        <w:rPr>
          <w:rFonts w:cs="Times New Roman"/>
          <w:i/>
          <w:iCs/>
        </w:rPr>
        <w:t>Deprivation and threat exposures</w:t>
      </w:r>
      <w:r>
        <w:rPr>
          <w:rFonts w:cs="Times New Roman"/>
        </w:rPr>
        <w:t xml:space="preserve">: </w:t>
      </w:r>
    </w:p>
    <w:p w14:paraId="2F9DA062" w14:textId="786781A8" w:rsidR="00597AC1" w:rsidRPr="00577F62" w:rsidRDefault="00597AC1" w:rsidP="00A528F6">
      <w:pPr>
        <w:spacing w:line="360" w:lineRule="auto"/>
        <w:rPr>
          <w:rFonts w:cs="Times New Roman"/>
        </w:rPr>
      </w:pPr>
      <w:r w:rsidRPr="00577F62">
        <w:rPr>
          <w:rFonts w:cs="Times New Roman"/>
        </w:rPr>
        <w:t xml:space="preserve">The continuous </w:t>
      </w:r>
      <w:commentRangeStart w:id="23"/>
      <w:r w:rsidRPr="00577F62">
        <w:rPr>
          <w:rFonts w:cs="Times New Roman"/>
        </w:rPr>
        <w:t xml:space="preserve">deprivation measure comprises </w:t>
      </w:r>
      <w:commentRangeEnd w:id="23"/>
      <w:r w:rsidR="002B3E62">
        <w:rPr>
          <w:rStyle w:val="CommentReference"/>
        </w:rPr>
        <w:commentReference w:id="23"/>
      </w:r>
      <w:r w:rsidRPr="00577F62">
        <w:rPr>
          <w:rFonts w:cs="Times New Roman"/>
        </w:rPr>
        <w:t>domains of cognitive, emotional, and physical deprivation. Cognitive deprivation is measured using maternal responses on the Home Observation Measurement of the Environment-Short Form (HOME-SF) instrument.</w:t>
      </w:r>
      <w:r w:rsidRPr="00577F62">
        <w:rPr>
          <w:rFonts w:cs="Times New Roman"/>
        </w:rPr>
        <w:fldChar w:fldCharType="begin"/>
      </w:r>
      <w:r w:rsidR="003E191F">
        <w:rPr>
          <w:rFonts w:cs="Times New Roman"/>
        </w:rPr>
        <w:instrText xml:space="preserve"> ADDIN EN.CITE &lt;EndNote&gt;&lt;Cite&gt;&lt;Author&gt;Mott&lt;/Author&gt;&lt;Year&gt;2004&lt;/Year&gt;&lt;RecNum&gt;39&lt;/RecNum&gt;&lt;DisplayText&gt;&lt;style face="superscript"&gt;21&lt;/style&gt;&lt;/DisplayText&gt;&lt;record&gt;&lt;rec-number&gt;39&lt;/rec-number&gt;&lt;foreign-keys&gt;&lt;key app="EN" db-id="5pv2f2fzhfxv2weaa0fvvza0vt0dred9pwt9" timestamp="1669657596" guid="7fd734e6-c0c1-4ae7-966c-b4c973f0000a"&gt;39&lt;/key&gt;&lt;/foreign-keys&gt;&lt;ref-type name="Journal Article"&gt;17&lt;/ref-type&gt;&lt;contributors&gt;&lt;authors&gt;&lt;author&gt;Mott, Frank L&lt;/author&gt;&lt;/authors&gt;&lt;/contributors&gt;&lt;titles&gt;&lt;title&gt;The utility of the HOME-SF scale for child development research in a large national longitudinal survey: the National Longitudinal Survey of Youth 1979 cohort&lt;/title&gt;&lt;secondary-title&gt;Parenting&lt;/secondary-title&gt;&lt;/titles&gt;&lt;periodical&gt;&lt;full-title&gt;Parenting&lt;/full-title&gt;&lt;/periodical&gt;&lt;pages&gt;259-270&lt;/pages&gt;&lt;volume&gt;4&lt;/volume&gt;&lt;number&gt;2-3&lt;/number&gt;&lt;dates&gt;&lt;year&gt;2004&lt;/year&gt;&lt;/dates&gt;&lt;isbn&gt;1529-5192&lt;/isbn&gt;&lt;urls&gt;&lt;/urls&gt;&lt;/record&gt;&lt;/Cite&gt;&lt;/EndNote&gt;</w:instrText>
      </w:r>
      <w:r w:rsidRPr="00577F62">
        <w:rPr>
          <w:rFonts w:cs="Times New Roman"/>
        </w:rPr>
        <w:fldChar w:fldCharType="separate"/>
      </w:r>
      <w:r w:rsidR="004F7F1A" w:rsidRPr="004F7F1A">
        <w:rPr>
          <w:rFonts w:cs="Times New Roman"/>
          <w:noProof/>
          <w:vertAlign w:val="superscript"/>
        </w:rPr>
        <w:t>21</w:t>
      </w:r>
      <w:r w:rsidRPr="00577F62">
        <w:rPr>
          <w:rFonts w:cs="Times New Roman"/>
        </w:rPr>
        <w:fldChar w:fldCharType="end"/>
      </w:r>
      <w:r w:rsidRPr="00577F62">
        <w:rPr>
          <w:rFonts w:cs="Times New Roman"/>
        </w:rPr>
        <w:t xml:space="preserve">  </w:t>
      </w:r>
      <w:r w:rsidR="000D534A">
        <w:rPr>
          <w:rFonts w:cs="Times New Roman"/>
        </w:rPr>
        <w:t>It</w:t>
      </w:r>
      <w:r w:rsidRPr="00577F62">
        <w:rPr>
          <w:rFonts w:cs="Times New Roman"/>
        </w:rPr>
        <w:t xml:space="preserve"> is the count of cognitive stimulation items on the HOME-SF (including the presence of learning materials in the home, the child’s engagement with activities outside the home, the degree of parent-child interaction, and parental scaffolding of </w:t>
      </w:r>
      <w:r w:rsidR="0066043F" w:rsidRPr="00577F62">
        <w:rPr>
          <w:rFonts w:cs="Times New Roman"/>
        </w:rPr>
        <w:t xml:space="preserve">the </w:t>
      </w:r>
      <w:r w:rsidRPr="00577F62">
        <w:rPr>
          <w:rFonts w:cs="Times New Roman"/>
        </w:rPr>
        <w:t xml:space="preserve">child learning), reverse-scored so higher scores reflect greater cognitive deprivation. Emotional deprivation is a standardized composite of scores on emotional neglect subscales of the </w:t>
      </w:r>
      <w:r w:rsidRPr="00577F62">
        <w:rPr>
          <w:rFonts w:cs="Times New Roman"/>
        </w:rPr>
        <w:lastRenderedPageBreak/>
        <w:t>Childhood Experiences of Care and Abuse Interview (CECA) and Multidimensional Neglectful Behavior Scale (MNBS).</w:t>
      </w:r>
      <w:r w:rsidRPr="00577F62">
        <w:rPr>
          <w:rFonts w:cs="Times New Roman"/>
        </w:rPr>
        <w:fldChar w:fldCharType="begin"/>
      </w:r>
      <w:r w:rsidR="003E191F">
        <w:rPr>
          <w:rFonts w:cs="Times New Roman"/>
        </w:rPr>
        <w:instrText xml:space="preserve"> ADDIN EN.CITE &lt;EndNote&gt;&lt;Cite&gt;&lt;Author&gt;Bifulco&lt;/Author&gt;&lt;Year&gt;1994&lt;/Year&gt;&lt;RecNum&gt;40&lt;/RecNum&gt;&lt;DisplayText&gt;&lt;style face="superscript"&gt;22,23&lt;/style&gt;&lt;/DisplayText&gt;&lt;record&gt;&lt;rec-number&gt;40&lt;/rec-number&gt;&lt;foreign-keys&gt;&lt;key app="EN" db-id="5pv2f2fzhfxv2weaa0fvvza0vt0dred9pwt9" timestamp="1669657596" guid="e4ea6d81-67d8-46d3-adfa-cc75ed829352"&gt;40&lt;/key&gt;&lt;/foreign-keys&gt;&lt;ref-type name="Journal Article"&gt;17&lt;/ref-type&gt;&lt;contributors&gt;&lt;authors&gt;&lt;author&gt;Bifulco, Antonia&lt;/author&gt;&lt;author&gt;Brown, George W&lt;/author&gt;&lt;author&gt;Harris, Tirrill O&lt;/author&gt;&lt;/authors&gt;&lt;/contributors&gt;&lt;titles&gt;&lt;title&gt;Childhood Experience of Care and Abuse (CECA): a retrospective interview measure&lt;/title&gt;&lt;secondary-title&gt;Journal of Child Psychology and Psychiatry&lt;/secondary-title&gt;&lt;/titles&gt;&lt;periodical&gt;&lt;full-title&gt;Journal of Child Psychology and Psychiatry&lt;/full-title&gt;&lt;/periodical&gt;&lt;pages&gt;1419-1435&lt;/pages&gt;&lt;volume&gt;35&lt;/volume&gt;&lt;number&gt;8&lt;/number&gt;&lt;dates&gt;&lt;year&gt;1994&lt;/year&gt;&lt;/dates&gt;&lt;isbn&gt;0021-9630&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577F62">
        <w:rPr>
          <w:rFonts w:cs="Times New Roman"/>
        </w:rPr>
        <w:fldChar w:fldCharType="separate"/>
      </w:r>
      <w:r w:rsidR="004F7F1A" w:rsidRPr="004F7F1A">
        <w:rPr>
          <w:rFonts w:cs="Times New Roman"/>
          <w:noProof/>
          <w:vertAlign w:val="superscript"/>
        </w:rPr>
        <w:t>22,23</w:t>
      </w:r>
      <w:r w:rsidRPr="00577F62">
        <w:rPr>
          <w:rFonts w:cs="Times New Roman"/>
        </w:rPr>
        <w:fldChar w:fldCharType="end"/>
      </w:r>
      <w:r w:rsidRPr="00577F62">
        <w:rPr>
          <w:rFonts w:cs="Times New Roman"/>
        </w:rPr>
        <w:t xml:space="preserve"> Lastly, physical deprivation is the standardized composite of food insecurity, measured by a 4-item household food insecurity scale, and physical neglect subscales of MNBS and the Childhood Trauma Questionnaire (CTQ).</w:t>
      </w:r>
      <w:r w:rsidRPr="00577F62">
        <w:rPr>
          <w:rFonts w:cs="Times New Roman"/>
        </w:rPr>
        <w:fldChar w:fldCharType="begin"/>
      </w:r>
      <w:r w:rsidR="003E191F">
        <w:rPr>
          <w:rFonts w:cs="Times New Roman"/>
        </w:rPr>
        <w:instrText xml:space="preserve"> ADDIN EN.CITE &lt;EndNote&gt;&lt;Cite&gt;&lt;Author&gt;Bernstein&lt;/Author&gt;&lt;Year&gt;1997&lt;/Year&gt;&lt;RecNum&gt;42&lt;/RecNum&gt;&lt;DisplayText&gt;&lt;style face="superscript"&gt;23,24&lt;/style&gt;&lt;/DisplayText&gt;&lt;record&gt;&lt;rec-number&gt;42&lt;/rec-number&gt;&lt;foreign-keys&gt;&lt;key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577F62">
        <w:rPr>
          <w:rFonts w:cs="Times New Roman"/>
        </w:rPr>
        <w:fldChar w:fldCharType="separate"/>
      </w:r>
      <w:r w:rsidR="004F7F1A" w:rsidRPr="004F7F1A">
        <w:rPr>
          <w:rFonts w:cs="Times New Roman"/>
          <w:noProof/>
          <w:vertAlign w:val="superscript"/>
        </w:rPr>
        <w:t>23,24</w:t>
      </w:r>
      <w:r w:rsidRPr="00577F62">
        <w:rPr>
          <w:rFonts w:cs="Times New Roman"/>
        </w:rPr>
        <w:fldChar w:fldCharType="end"/>
      </w:r>
      <w:r w:rsidRPr="00577F62">
        <w:rPr>
          <w:rFonts w:cs="Times New Roman"/>
        </w:rPr>
        <w:t xml:space="preserve"> The continuous overall deprivation metric is the average of cognitive, emotional, and physical deprivation composites. </w:t>
      </w:r>
    </w:p>
    <w:p w14:paraId="4D1E9715" w14:textId="04D6AB0E" w:rsidR="00597AC1" w:rsidRDefault="00597AC1" w:rsidP="00A528F6">
      <w:pPr>
        <w:spacing w:line="360" w:lineRule="auto"/>
        <w:rPr>
          <w:rFonts w:cs="Times New Roman"/>
        </w:rPr>
      </w:pPr>
      <w:r w:rsidRPr="00577F62">
        <w:rPr>
          <w:rFonts w:cs="Times New Roman"/>
        </w:rPr>
        <w:t xml:space="preserve">The </w:t>
      </w:r>
      <w:commentRangeStart w:id="24"/>
      <w:r w:rsidRPr="00577F62">
        <w:rPr>
          <w:rFonts w:cs="Times New Roman"/>
        </w:rPr>
        <w:t xml:space="preserve">continuous threat </w:t>
      </w:r>
      <w:commentRangeEnd w:id="24"/>
      <w:r w:rsidR="002B3E62">
        <w:rPr>
          <w:rStyle w:val="CommentReference"/>
        </w:rPr>
        <w:commentReference w:id="24"/>
      </w:r>
      <w:r w:rsidRPr="00577F62">
        <w:rPr>
          <w:rFonts w:cs="Times New Roman"/>
        </w:rPr>
        <w:t xml:space="preserve">exposure variable is an average of (a) the count of distinct </w:t>
      </w:r>
      <w:r w:rsidR="00841D99" w:rsidRPr="00577F62">
        <w:rPr>
          <w:rFonts w:cs="Times New Roman"/>
        </w:rPr>
        <w:t xml:space="preserve">types of </w:t>
      </w:r>
      <w:r w:rsidRPr="00577F62">
        <w:rPr>
          <w:rFonts w:cs="Times New Roman"/>
        </w:rPr>
        <w:t xml:space="preserve">violence </w:t>
      </w:r>
      <w:r w:rsidR="00841D99" w:rsidRPr="00577F62">
        <w:rPr>
          <w:rFonts w:cs="Times New Roman"/>
        </w:rPr>
        <w:t>experienced</w:t>
      </w:r>
      <w:r w:rsidRPr="00577F62">
        <w:rPr>
          <w:rFonts w:cs="Times New Roman"/>
        </w:rPr>
        <w:t xml:space="preserve"> (b) the standardized frequency of violence and (c) the standardized composite of physical and sexual abuse severity</w:t>
      </w:r>
      <w:r>
        <w:rPr>
          <w:rFonts w:cs="Times New Roman"/>
        </w:rPr>
        <w:t>. A participating child could endorse up to 5 types of violence exposure, captured by CECA and the UCLA PTSD Reactions Index: physical abuse, sexual abuse, domestic violence, witnessing a violent crime or being a victim of a violent crime.</w:t>
      </w:r>
      <w:r>
        <w:rPr>
          <w:rFonts w:cs="Times New Roman"/>
        </w:rPr>
        <w:fldChar w:fldCharType="begin">
          <w:fldData xml:space="preserve">PEVuZE5vdGU+PENpdGU+PEF1dGhvcj5CaWZ1bGNvPC9BdXRob3I+PFllYXI+MTk5NDwvWWVhcj48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</w:fldData>
        </w:fldChar>
      </w:r>
      <w:r w:rsidR="003E191F">
        <w:rPr>
          <w:rFonts w:cs="Times New Roman"/>
        </w:rPr>
        <w:instrText xml:space="preserve"> ADDIN EN.CITE </w:instrText>
      </w:r>
      <w:r w:rsidR="003E191F">
        <w:rPr>
          <w:rFonts w:cs="Times New Roman"/>
        </w:rPr>
        <w:fldChar w:fldCharType="begin">
          <w:fldData xml:space="preserve">PEVuZE5vdGU+PENpdGU+PEF1dGhvcj5CaWZ1bGNvPC9BdXRob3I+PFllYXI+MTk5NDwvWWVhcj48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</w:fldData>
        </w:fldChar>
      </w:r>
      <w:r w:rsidR="003E191F">
        <w:rPr>
          <w:rFonts w:cs="Times New Roman"/>
        </w:rPr>
        <w:instrText xml:space="preserve"> ADDIN EN.CITE.DATA </w:instrText>
      </w:r>
      <w:r w:rsidR="003E191F">
        <w:rPr>
          <w:rFonts w:cs="Times New Roman"/>
        </w:rPr>
      </w:r>
      <w:r w:rsidR="003E191F">
        <w:rPr>
          <w:rFonts w:cs="Times New Roman"/>
        </w:rPr>
        <w:fldChar w:fldCharType="end"/>
      </w:r>
      <w:r>
        <w:rPr>
          <w:rFonts w:cs="Times New Roman"/>
        </w:rPr>
        <w:fldChar w:fldCharType="separate"/>
      </w:r>
      <w:r w:rsidR="004F7F1A" w:rsidRPr="004F7F1A">
        <w:rPr>
          <w:rFonts w:cs="Times New Roman"/>
          <w:noProof/>
          <w:vertAlign w:val="superscript"/>
        </w:rPr>
        <w:t>22,25</w:t>
      </w:r>
      <w:r>
        <w:rPr>
          <w:rFonts w:cs="Times New Roman"/>
        </w:rPr>
        <w:fldChar w:fldCharType="end"/>
      </w:r>
      <w:r>
        <w:rPr>
          <w:rFonts w:cs="Times New Roman"/>
        </w:rPr>
        <w:t xml:space="preserve">  Frequency of violence exposure was measured by the </w:t>
      </w:r>
      <w:r w:rsidRPr="003F4A1E">
        <w:rPr>
          <w:rFonts w:cs="Times New Roman"/>
        </w:rPr>
        <w:t>Violence Exposure Scale for Children-Revised</w:t>
      </w:r>
      <w:r>
        <w:rPr>
          <w:rFonts w:cs="Times New Roman"/>
        </w:rPr>
        <w:t xml:space="preserve"> instrument (VEX-R).</w:t>
      </w:r>
      <w:r>
        <w:rPr>
          <w:rFonts w:cs="Times New Roman"/>
        </w:rPr>
        <w:fldChar w:fldCharType="begin"/>
      </w:r>
      <w:r w:rsidR="003E191F">
        <w:rPr>
          <w:rFonts w:cs="Times New Roman"/>
        </w:rPr>
        <w:instrText xml:space="preserve"> ADDIN EN.CITE &lt;EndNote&gt;&lt;Cite&gt;&lt;Author&gt;Raviv&lt;/Author&gt;&lt;Year&gt;1999&lt;/Year&gt;&lt;RecNum&gt;44&lt;/RecNum&gt;&lt;DisplayText&gt;&lt;style face="superscript"&gt;8&lt;/style&gt;&lt;/DisplayText&gt;&lt;record&gt;&lt;rec-number&gt;44&lt;/rec-number&gt;&lt;foreign-keys&gt;&lt;key app="EN" db-id="5pv2f2fzhfxv2weaa0fvvza0vt0dred9pwt9" timestamp="1669657596" guid="06448601-b61e-44a3-8763-dcac7f5ba59d"&gt;44&lt;/key&gt;&lt;/foreign-keys&gt;&lt;ref-type name="Journal Article"&gt;17&lt;/ref-type&gt;&lt;contributors&gt;&lt;authors&gt;&lt;author&gt;Raviv, Amiram&lt;/author&gt;&lt;author&gt;Raviv, Alona&lt;/author&gt;&lt;author&gt;Shimoni, Hagit&lt;/author&gt;&lt;author&gt;Fox, Nathan A&lt;/author&gt;&lt;author&gt;Leavitt, Lewis A&lt;/author&gt;&lt;/authors&gt;&lt;/contributors&gt;&lt;titles&gt;&lt;title&gt;Children&amp;apos;s self-report of exposure to violence and its relation to emotional distress&lt;/title&gt;&lt;secondary-title&gt;Journal of Applied Developmental Psychology&lt;/secondary-title&gt;&lt;/titles&gt;&lt;periodical&gt;&lt;full-title&gt;Journal of Applied Developmental Psychology&lt;/full-title&gt;&lt;/periodical&gt;&lt;pages&gt;337-353&lt;/pages&gt;&lt;volume&gt;20&lt;/volume&gt;&lt;number&gt;2&lt;/number&gt;&lt;dates&gt;&lt;year&gt;1999&lt;/year&gt;&lt;/dates&gt;&lt;isbn&gt;0193-3973&lt;/isbn&gt;&lt;urls&gt;&lt;/urls&gt;&lt;/record&gt;&lt;/Cite&gt;&lt;/EndNote&gt;</w:instrText>
      </w:r>
      <w:r>
        <w:rPr>
          <w:rFonts w:cs="Times New Roman"/>
        </w:rPr>
        <w:fldChar w:fldCharType="separate"/>
      </w:r>
      <w:r w:rsidR="004F7F1A" w:rsidRPr="004F7F1A">
        <w:rPr>
          <w:rFonts w:cs="Times New Roman"/>
          <w:noProof/>
          <w:vertAlign w:val="superscript"/>
        </w:rPr>
        <w:t>8</w:t>
      </w:r>
      <w:r>
        <w:rPr>
          <w:rFonts w:cs="Times New Roman"/>
        </w:rPr>
        <w:fldChar w:fldCharType="end"/>
      </w:r>
      <w:r>
        <w:rPr>
          <w:rFonts w:cs="Times New Roman"/>
        </w:rPr>
        <w:t xml:space="preserve"> Severity of violent exposures was measured by the physical and sexual abuse subscales of the CTQ.</w:t>
      </w:r>
      <w:r>
        <w:rPr>
          <w:rFonts w:cs="Times New Roman"/>
        </w:rPr>
        <w:fldChar w:fldCharType="begin"/>
      </w:r>
      <w:r w:rsidR="003E191F">
        <w:rPr>
          <w:rFonts w:cs="Times New Roman"/>
        </w:rPr>
        <w:instrText xml:space="preserve"> ADDIN EN.CITE &lt;EndNote&gt;&lt;Cite&gt;&lt;Author&gt;Bernstein&lt;/Author&gt;&lt;Year&gt;1997&lt;/Year&gt;&lt;RecNum&gt;42&lt;/RecNum&gt;&lt;DisplayText&gt;&lt;style face="superscript"&gt;24&lt;/style&gt;&lt;/DisplayText&gt;&lt;record&gt;&lt;rec-number&gt;42&lt;/rec-number&gt;&lt;foreign-keys&gt;&lt;key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EndNote&gt;</w:instrText>
      </w:r>
      <w:r>
        <w:rPr>
          <w:rFonts w:cs="Times New Roman"/>
        </w:rPr>
        <w:fldChar w:fldCharType="separate"/>
      </w:r>
      <w:r w:rsidR="004F7F1A" w:rsidRPr="004F7F1A">
        <w:rPr>
          <w:rFonts w:cs="Times New Roman"/>
          <w:noProof/>
          <w:vertAlign w:val="superscript"/>
        </w:rPr>
        <w:t>24</w:t>
      </w:r>
      <w:r>
        <w:rPr>
          <w:rFonts w:cs="Times New Roman"/>
        </w:rPr>
        <w:fldChar w:fldCharType="end"/>
      </w:r>
      <w:r>
        <w:rPr>
          <w:rFonts w:cs="Times New Roman"/>
        </w:rPr>
        <w:t xml:space="preserve">  </w:t>
      </w:r>
    </w:p>
    <w:p w14:paraId="2996E569" w14:textId="074FFAA1" w:rsidR="00597AC1" w:rsidRPr="00721966" w:rsidRDefault="00597AC1" w:rsidP="00A528F6">
      <w:pPr>
        <w:spacing w:line="360" w:lineRule="auto"/>
        <w:rPr>
          <w:rFonts w:cs="Times New Roman"/>
        </w:rPr>
      </w:pPr>
      <w:r>
        <w:rPr>
          <w:rFonts w:cs="Times New Roman"/>
        </w:rPr>
        <w:t>Higher values on the deprivation and threat measures convey greater levels of exposure. Algorithms used to construct the deprivation and threat measures have been detailed in a pre-registration found here</w:t>
      </w:r>
      <w:r w:rsidR="00DD5A28">
        <w:rPr>
          <w:rFonts w:cs="Times New Roman"/>
        </w:rPr>
        <w:t xml:space="preserve">: </w:t>
      </w:r>
      <w:hyperlink r:id="rId12" w:history="1">
        <w:r w:rsidR="00DD5A28" w:rsidRPr="001D2729">
          <w:rPr>
            <w:rStyle w:val="Hyperlink"/>
          </w:rPr>
          <w:t>https://osf.io/6yf4p/</w:t>
        </w:r>
      </w:hyperlink>
      <w:r w:rsidR="00DD5A28">
        <w:rPr>
          <w:rFonts w:cs="Times New Roman"/>
        </w:rPr>
        <w:t>.</w:t>
      </w:r>
    </w:p>
    <w:p w14:paraId="1CEBAC63" w14:textId="76FE95F8" w:rsidR="00597AC1" w:rsidRDefault="00B42B3F" w:rsidP="00A528F6">
      <w:pPr>
        <w:spacing w:line="360" w:lineRule="auto"/>
        <w:rPr>
          <w:rFonts w:cs="Times New Roman"/>
        </w:rPr>
      </w:pPr>
      <w:r>
        <w:rPr>
          <w:rFonts w:cs="Times New Roman"/>
          <w:i/>
          <w:iCs/>
        </w:rPr>
        <w:t>P</w:t>
      </w:r>
      <w:r w:rsidR="00597AC1">
        <w:rPr>
          <w:rFonts w:cs="Times New Roman"/>
          <w:i/>
          <w:iCs/>
        </w:rPr>
        <w:t>sychopathology outcomes</w:t>
      </w:r>
      <w:r w:rsidR="00597AC1">
        <w:rPr>
          <w:rFonts w:cs="Times New Roman"/>
        </w:rPr>
        <w:t>:</w:t>
      </w:r>
    </w:p>
    <w:p w14:paraId="18411122" w14:textId="2280CC62" w:rsidR="00597AC1" w:rsidRPr="00EF7638" w:rsidRDefault="00B42B3F" w:rsidP="00A528F6">
      <w:pPr>
        <w:spacing w:line="360" w:lineRule="auto"/>
        <w:rPr>
          <w:rFonts w:cs="Times New Roman"/>
        </w:rPr>
      </w:pPr>
      <w:r>
        <w:rPr>
          <w:rFonts w:cs="Times New Roman"/>
        </w:rPr>
        <w:t>I</w:t>
      </w:r>
      <w:r w:rsidR="00597AC1">
        <w:rPr>
          <w:rFonts w:cs="Times New Roman"/>
        </w:rPr>
        <w:t xml:space="preserve">nternalizing </w:t>
      </w:r>
      <w:r w:rsidR="00CE3FFB">
        <w:rPr>
          <w:rFonts w:cs="Times New Roman"/>
        </w:rPr>
        <w:t>psychiatric outcomes include</w:t>
      </w:r>
      <w:r w:rsidR="00597AC1">
        <w:rPr>
          <w:rFonts w:cs="Times New Roman"/>
        </w:rPr>
        <w:t xml:space="preserve"> depression, anxiety, and post-traumatic stress disorder (PTSD) </w:t>
      </w:r>
      <w:r w:rsidR="00CE3FFB">
        <w:rPr>
          <w:rFonts w:cs="Times New Roman"/>
        </w:rPr>
        <w:t>measured with</w:t>
      </w:r>
      <w:r w:rsidR="00597AC1">
        <w:rPr>
          <w:rFonts w:cs="Times New Roman"/>
        </w:rPr>
        <w:t xml:space="preserve"> total scores on </w:t>
      </w:r>
      <w:r w:rsidR="00D47452">
        <w:rPr>
          <w:rFonts w:cs="Times New Roman"/>
        </w:rPr>
        <w:t>child-reported</w:t>
      </w:r>
      <w:r w:rsidR="00597AC1">
        <w:rPr>
          <w:rFonts w:cs="Times New Roman"/>
        </w:rPr>
        <w:t xml:space="preserve"> Children’s Depression Inventory-2 (CDI), Screen for Child Anxiety Related Emotional Disorders (SCARED), and </w:t>
      </w:r>
      <w:commentRangeStart w:id="25"/>
      <w:r w:rsidR="00597AC1">
        <w:rPr>
          <w:rFonts w:cs="Times New Roman"/>
        </w:rPr>
        <w:t xml:space="preserve">UCLA PTSD </w:t>
      </w:r>
      <w:commentRangeEnd w:id="25"/>
      <w:r w:rsidR="00971539">
        <w:rPr>
          <w:rStyle w:val="CommentReference"/>
        </w:rPr>
        <w:commentReference w:id="25"/>
      </w:r>
      <w:r w:rsidR="00597AC1">
        <w:rPr>
          <w:rFonts w:cs="Times New Roman"/>
        </w:rPr>
        <w:t>Reaction Index, respectively.</w:t>
      </w:r>
      <w:r w:rsidR="00597AC1">
        <w:rPr>
          <w:rFonts w:cs="Times New Roman"/>
        </w:rPr>
        <w:fldChar w:fldCharType="begin">
          <w:fldData xml:space="preserve">PEVuZE5vdGU+PENpdGU+PEF1dGhvcj5Lb3ZhY3M8L0F1dGhvcj48UmVjTnVtPjQ1PC9SZWNOdW0+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</w:fldData>
        </w:fldChar>
      </w:r>
      <w:r w:rsidR="003E191F">
        <w:rPr>
          <w:rFonts w:cs="Times New Roman"/>
        </w:rPr>
        <w:instrText xml:space="preserve"> ADDIN EN.CITE </w:instrText>
      </w:r>
      <w:r w:rsidR="003E191F">
        <w:rPr>
          <w:rFonts w:cs="Times New Roman"/>
        </w:rPr>
        <w:fldChar w:fldCharType="begin">
          <w:fldData xml:space="preserve">PEVuZE5vdGU+PENpdGU+PEF1dGhvcj5Lb3ZhY3M8L0F1dGhvcj48UmVjTnVtPjQ1PC9SZWNOdW0+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</w:fldData>
        </w:fldChar>
      </w:r>
      <w:r w:rsidR="003E191F">
        <w:rPr>
          <w:rFonts w:cs="Times New Roman"/>
        </w:rPr>
        <w:instrText xml:space="preserve"> ADDIN EN.CITE.DATA </w:instrText>
      </w:r>
      <w:r w:rsidR="003E191F">
        <w:rPr>
          <w:rFonts w:cs="Times New Roman"/>
        </w:rPr>
      </w:r>
      <w:r w:rsidR="003E191F">
        <w:rPr>
          <w:rFonts w:cs="Times New Roman"/>
        </w:rPr>
        <w:fldChar w:fldCharType="end"/>
      </w:r>
      <w:r w:rsidR="00597AC1">
        <w:rPr>
          <w:rFonts w:cs="Times New Roman"/>
        </w:rPr>
        <w:fldChar w:fldCharType="separate"/>
      </w:r>
      <w:r w:rsidR="004F7F1A" w:rsidRPr="004F7F1A">
        <w:rPr>
          <w:rFonts w:cs="Times New Roman"/>
          <w:noProof/>
          <w:vertAlign w:val="superscript"/>
        </w:rPr>
        <w:t>25-27</w:t>
      </w:r>
      <w:r w:rsidR="00597AC1">
        <w:rPr>
          <w:rFonts w:cs="Times New Roman"/>
        </w:rPr>
        <w:fldChar w:fldCharType="end"/>
      </w:r>
      <w:r w:rsidR="00597AC1">
        <w:rPr>
          <w:rFonts w:cs="Times New Roman"/>
        </w:rPr>
        <w:t xml:space="preserve"> Externalizing </w:t>
      </w:r>
      <w:r w:rsidR="00CE3FFB">
        <w:rPr>
          <w:rFonts w:cs="Times New Roman"/>
        </w:rPr>
        <w:t xml:space="preserve">psychopathology outcomes were </w:t>
      </w:r>
      <w:r w:rsidR="00597AC1">
        <w:rPr>
          <w:rFonts w:cs="Times New Roman"/>
        </w:rPr>
        <w:t>constructed using the maximum of child and parent reports on attention problem, rule-breaking, and aggression subscales of the Youth Self-Report (YSR) and the Child Behavior Checklist (CBCL).</w:t>
      </w:r>
      <w:r w:rsidR="00597AC1">
        <w:rPr>
          <w:rFonts w:cs="Times New Roman"/>
        </w:rPr>
        <w:fldChar w:fldCharType="begin"/>
      </w:r>
      <w:r w:rsidR="003E191F">
        <w:rPr>
          <w:rFonts w:cs="Times New Roman"/>
        </w:rPr>
        <w:instrText xml:space="preserve"> ADDIN EN.CITE &lt;EndNote&gt;&lt;Cite&gt;&lt;Author&gt;Liu&lt;/Author&gt;&lt;Year&gt;1997&lt;/Year&gt;&lt;RecNum&gt;47&lt;/RecNum&gt;&lt;DisplayText&gt;&lt;style face="superscript"&gt;28,29&lt;/style&gt;&lt;/DisplayText&gt;&lt;record&gt;&lt;rec-number&gt;47&lt;/rec-number&gt;&lt;foreign-keys&gt;&lt;key app="EN" db-id="5pv2f2fzhfxv2weaa0fvvza0vt0dred9pwt9" timestamp="1669657596" guid="7d063e3d-88cf-4378-8ffa-c98bf310b661"&gt;47&lt;/key&gt;&lt;/foreign-keys&gt;&lt;ref-type name="Journal Article"&gt;17&lt;/ref-type&gt;&lt;contributors&gt;&lt;authors&gt;&lt;author&gt;Liu, Xianchen&lt;/author&gt;&lt;author&gt;Guo, Chuanqin&lt;/author&gt;&lt;author&gt;Liu, Lianqi&lt;/author&gt;&lt;author&gt;Wang, Aizheng&lt;/author&gt;&lt;author&gt;Hu, Lei&lt;/author&gt;&lt;author&gt;Tang, Maoqin&lt;/author&gt;&lt;author&gt;Chai, Fuxun&lt;/author&gt;&lt;author&gt;Zhao, Guifang&lt;/author&gt;&lt;author&gt;Yang, Jie&lt;/author&gt;&lt;author&gt;Sun, Liangmin&lt;/author&gt;&lt;/authors&gt;&lt;/contributors&gt;&lt;titles&gt;&lt;title&gt;Reliability and validity of the Youth Self-Report (YSR) of Achenbach&amp;apos;s Child Behavior Checklist (CBCL)&lt;/title&gt;&lt;secondary-title&gt;Chinese Mental Health Journal&lt;/secondary-title&gt;&lt;/titles&gt;&lt;periodical&gt;&lt;full-title&gt;Chinese Mental Health Journal&lt;/full-title&gt;&lt;/periodical&gt;&lt;dates&gt;&lt;year&gt;1997&lt;/year&gt;&lt;/dates&gt;&lt;isbn&gt;1000-6729&lt;/isbn&gt;&lt;urls&gt;&lt;/urls&gt;&lt;/record&gt;&lt;/Cite&gt;&lt;Cite&gt;&lt;Author&gt;Achenbach&lt;/Author&gt;&lt;Year&gt;1991&lt;/Year&gt;&lt;RecNum&gt;48&lt;/RecNum&gt;&lt;record&gt;&lt;rec-number&gt;48&lt;/rec-number&gt;&lt;foreign-keys&gt;&lt;key app="EN" db-id="5pv2f2fzhfxv2weaa0fvvza0vt0dred9pwt9" timestamp="1669657596" guid="5dfcd068-2d22-404b-bbfe-8fa393dc834d"&gt;48&lt;/key&gt;&lt;/foreign-keys&gt;&lt;ref-type name="Journal Article"&gt;17&lt;/ref-type&gt;&lt;contributors&gt;&lt;authors&gt;&lt;author&gt;Achenbach, Thomas M&lt;/author&gt;&lt;/authors&gt;&lt;/contributors&gt;&lt;titles&gt;&lt;title&gt;Manual for the Child Behavior Checklist/4-18 and 1991 profile&lt;/title&gt;&lt;secondary-title&gt;University of Vermont, Department of Psychiatry&lt;/secondary-title&gt;&lt;/titles&gt;&lt;periodical&gt;&lt;full-title&gt;University of Vermont, Department of Psychiatry&lt;/full-title&gt;&lt;/periodical&gt;&lt;dates&gt;&lt;year&gt;1991&lt;/year&gt;&lt;/dates&gt;&lt;urls&gt;&lt;/urls&gt;&lt;/record&gt;&lt;/Cite&gt;&lt;/EndNote&gt;</w:instrText>
      </w:r>
      <w:r w:rsidR="00597AC1">
        <w:rPr>
          <w:rFonts w:cs="Times New Roman"/>
        </w:rPr>
        <w:fldChar w:fldCharType="separate"/>
      </w:r>
      <w:r w:rsidR="001F75C3" w:rsidRPr="001F75C3">
        <w:rPr>
          <w:rFonts w:cs="Times New Roman"/>
          <w:noProof/>
          <w:vertAlign w:val="superscript"/>
        </w:rPr>
        <w:t>28,29</w:t>
      </w:r>
      <w:r w:rsidR="00597AC1">
        <w:rPr>
          <w:rFonts w:cs="Times New Roman"/>
        </w:rPr>
        <w:fldChar w:fldCharType="end"/>
      </w:r>
      <w:r w:rsidR="00597AC1">
        <w:rPr>
          <w:rFonts w:cs="Times New Roman"/>
        </w:rPr>
        <w:t xml:space="preserve"> </w:t>
      </w:r>
      <w:commentRangeStart w:id="26"/>
      <w:r w:rsidR="00D47452">
        <w:rPr>
          <w:rFonts w:cs="Times New Roman"/>
        </w:rPr>
        <w:t xml:space="preserve">Latent internalizing and externalizing psychopathology </w:t>
      </w:r>
      <w:commentRangeEnd w:id="26"/>
      <w:r w:rsidR="00971539">
        <w:rPr>
          <w:rStyle w:val="CommentReference"/>
        </w:rPr>
        <w:commentReference w:id="26"/>
      </w:r>
      <w:r w:rsidR="00D47452">
        <w:rPr>
          <w:rFonts w:cs="Times New Roman"/>
        </w:rPr>
        <w:t>outcomes were constructed using a</w:t>
      </w:r>
      <w:r w:rsidR="00597AC1">
        <w:rPr>
          <w:rFonts w:cs="Times New Roman"/>
        </w:rPr>
        <w:t xml:space="preserve"> confirmatory factor analysis performed </w:t>
      </w:r>
      <w:r w:rsidR="000D534A">
        <w:rPr>
          <w:rFonts w:cs="Times New Roman"/>
        </w:rPr>
        <w:t>in</w:t>
      </w:r>
      <w:r w:rsidR="00597AC1">
        <w:rPr>
          <w:rFonts w:cs="Times New Roman"/>
        </w:rPr>
        <w:t xml:space="preserve"> </w:t>
      </w:r>
      <w:proofErr w:type="spellStart"/>
      <w:r w:rsidR="00597AC1">
        <w:rPr>
          <w:rFonts w:cs="Times New Roman"/>
        </w:rPr>
        <w:t>MPlus</w:t>
      </w:r>
      <w:proofErr w:type="spellEnd"/>
      <w:r w:rsidR="00597AC1">
        <w:rPr>
          <w:rFonts w:cs="Times New Roman"/>
        </w:rPr>
        <w:t xml:space="preserve"> Version 8.1</w:t>
      </w:r>
      <w:r w:rsidR="00597AC1">
        <w:rPr>
          <w:rFonts w:cs="Times New Roman"/>
        </w:rPr>
        <w:fldChar w:fldCharType="begin"/>
      </w:r>
      <w:r w:rsidR="003E191F">
        <w:rPr>
          <w:rFonts w:cs="Times New Roman"/>
        </w:rPr>
        <w:instrText xml:space="preserve"> ADDIN EN.CITE &lt;EndNote&gt;&lt;Cite&gt;&lt;Author&gt;Muthén&lt;/Author&gt;&lt;Year&gt;2017&lt;/Year&gt;&lt;RecNum&gt;49&lt;/RecNum&gt;&lt;DisplayText&gt;&lt;style face="superscript"&gt;30&lt;/style&gt;&lt;/DisplayText&gt;&lt;record&gt;&lt;rec-number&gt;49&lt;/rec-number&gt;&lt;foreign-keys&gt;&lt;key app="EN" db-id="5pv2f2fzhfxv2weaa0fvvza0vt0dred9pwt9" timestamp="1669657596" guid="762a76b3-5823-4340-8f91-e41804c4a323"&gt;49&lt;/key&gt;&lt;/foreign-keys&gt;&lt;ref-type name="Book"&gt;6&lt;/ref-type&gt;&lt;contributors&gt;&lt;authors&gt;&lt;author&gt;Muthén, Linda K&lt;/author&gt;&lt;author&gt;Muthén, Bengt&lt;/author&gt;&lt;/authors&gt;&lt;/contributors&gt;&lt;titles&gt;&lt;title&gt;Mplus user&amp;apos;s guide: Statistical analysis with latent variables, user&amp;apos;s guide&lt;/title&gt;&lt;/titles&gt;&lt;dates&gt;&lt;year&gt;2017&lt;/year&gt;&lt;/dates&gt;&lt;publisher&gt;Muthén &amp;amp; Muthén&lt;/publisher&gt;&lt;isbn&gt;0982998325&lt;/isbn&gt;&lt;urls&gt;&lt;/urls&gt;&lt;/record&gt;&lt;/Cite&gt;&lt;/EndNote&gt;</w:instrText>
      </w:r>
      <w:r w:rsidR="00597AC1">
        <w:rPr>
          <w:rFonts w:cs="Times New Roman"/>
        </w:rPr>
        <w:fldChar w:fldCharType="separate"/>
      </w:r>
      <w:r w:rsidR="001F75C3" w:rsidRPr="001F75C3">
        <w:rPr>
          <w:rFonts w:cs="Times New Roman"/>
          <w:noProof/>
          <w:vertAlign w:val="superscript"/>
        </w:rPr>
        <w:t>30</w:t>
      </w:r>
      <w:r w:rsidR="00597AC1">
        <w:rPr>
          <w:rFonts w:cs="Times New Roman"/>
        </w:rPr>
        <w:fldChar w:fldCharType="end"/>
      </w:r>
      <w:r w:rsidR="00597AC1">
        <w:rPr>
          <w:rFonts w:cs="Times New Roman"/>
        </w:rPr>
        <w:t xml:space="preserve"> on deciles of scores for depression, anxiety, PTSD, attention problem, rule-breaking, and aggression.</w:t>
      </w:r>
      <w:r w:rsidR="00DD5A28">
        <w:rPr>
          <w:rFonts w:cs="Times New Roman"/>
        </w:rPr>
        <w:t xml:space="preserve"> </w:t>
      </w:r>
      <w:r w:rsidR="00597AC1">
        <w:rPr>
          <w:rFonts w:cs="Times New Roman"/>
        </w:rPr>
        <w:t xml:space="preserve">The algorithm for the construction of </w:t>
      </w:r>
      <w:r w:rsidR="000D534A">
        <w:rPr>
          <w:rFonts w:cs="Times New Roman"/>
        </w:rPr>
        <w:t>internalizing and externalizing composites</w:t>
      </w:r>
      <w:r w:rsidR="00597AC1">
        <w:rPr>
          <w:rFonts w:cs="Times New Roman"/>
        </w:rPr>
        <w:t xml:space="preserve"> has been previously described by Weissman et al.</w:t>
      </w:r>
      <w:r w:rsidR="00597AC1">
        <w:rPr>
          <w:rFonts w:cs="Times New Roman"/>
        </w:rPr>
        <w:fldChar w:fldCharType="begin"/>
      </w:r>
      <w:r w:rsidR="003E191F">
        <w:rPr>
          <w:rFonts w:cs="Times New Roman"/>
        </w:rPr>
        <w:instrText xml:space="preserve"> ADDIN EN.CITE &lt;EndNote&gt;&lt;Cite&gt;&lt;Author&gt;Weissman&lt;/Author&gt;&lt;Year&gt;2020&lt;/Year&gt;&lt;RecNum&gt;51&lt;/RecNum&gt;&lt;DisplayText&gt;&lt;style face="superscript"&gt;31&lt;/style&gt;&lt;/DisplayText&gt;&lt;record&gt;&lt;rec-number&gt;51&lt;/rec-number&gt;&lt;foreign-keys&gt;&lt;key app="EN" db-id="5pv2f2fzhfxv2weaa0fvvza0vt0dred9pwt9" timestamp="1669657596" guid="724e87bc-ee22-4cc9-bcdd-df7430551869"&gt;51&lt;/key&gt;&lt;/foreign-keys&gt;&lt;ref-type name="Journal Article"&gt;17&lt;/ref-type&gt;&lt;contributors&gt;&lt;authors&gt;&lt;author&gt;Weissman, D. G.&lt;/author&gt;&lt;author&gt;Nook, E. C.&lt;/author&gt;&lt;author&gt;Dews, A. A.&lt;/author&gt;&lt;author&gt;Miller, A. B.&lt;/author&gt;&lt;author&gt;Lambert, H. K.&lt;/author&gt;&lt;author&gt;Sasse, S. F.&lt;/author&gt;&lt;author&gt;Somerville, L. H.&lt;/author&gt;&lt;author&gt;McLaughlin, K. A.&lt;/author&gt;&lt;/authors&gt;&lt;/contributors&gt;&lt;auth-address&gt;Department of Psychology, Harvard University, Cambridge, MA.&amp;#xD;Department of Psychology and Neuroscience, University of North Carolina, Chapel Hill, NC.&amp;#xD;Department of Psychology, University of Washington, Seattle, WA.&lt;/auth-address&gt;&lt;titles&gt;&lt;title&gt;Low Emotional Awareness as a Transdiagnostic Mechanism Underlying Psychopathology in Adolescence&lt;/title&gt;&lt;secondary-title&gt;Clin Psychol Sci&lt;/secondary-title&gt;&lt;/titles&gt;&lt;periodical&gt;&lt;full-title&gt;Clin Psychol Sci&lt;/full-title&gt;&lt;/periodical&gt;&lt;pages&gt;971-988&lt;/pages&gt;&lt;volume&gt;8&lt;/volume&gt;&lt;number&gt;6&lt;/number&gt;&lt;edition&gt;2021/03/25&lt;/edition&gt;&lt;dates&gt;&lt;year&gt;2020&lt;/year&gt;&lt;pub-dates&gt;&lt;date&gt;Nov 1&lt;/date&gt;&lt;/pub-dates&gt;&lt;/dates&gt;&lt;isbn&gt;2167-7026 (Print)&amp;#xD;2167-7034 (Linking)&lt;/isbn&gt;&lt;accession-num&gt;33758688&lt;/accession-num&gt;&lt;urls&gt;&lt;related-urls&gt;&lt;url&gt;https://www.ncbi.nlm.nih.gov/pubmed/33758688&lt;/url&gt;&lt;/related-urls&gt;&lt;/urls&gt;&lt;custom2&gt;PMC7983841&lt;/custom2&gt;&lt;electronic-resource-num&gt;10.1177/2167702620923649&lt;/electronic-resource-num&gt;&lt;/record&gt;&lt;/Cite&gt;&lt;/EndNote&gt;</w:instrText>
      </w:r>
      <w:r w:rsidR="00597AC1">
        <w:rPr>
          <w:rFonts w:cs="Times New Roman"/>
        </w:rPr>
        <w:fldChar w:fldCharType="separate"/>
      </w:r>
      <w:r w:rsidR="001F75C3" w:rsidRPr="001F75C3">
        <w:rPr>
          <w:rFonts w:cs="Times New Roman"/>
          <w:noProof/>
          <w:vertAlign w:val="superscript"/>
        </w:rPr>
        <w:t>31</w:t>
      </w:r>
      <w:r w:rsidR="00597AC1">
        <w:rPr>
          <w:rFonts w:cs="Times New Roman"/>
        </w:rPr>
        <w:fldChar w:fldCharType="end"/>
      </w:r>
      <w:r w:rsidR="001C402E">
        <w:rPr>
          <w:rFonts w:cs="Times New Roman"/>
        </w:rPr>
        <w:t xml:space="preserve"> </w:t>
      </w:r>
      <w:r w:rsidR="00D47452">
        <w:rPr>
          <w:rFonts w:cs="Times New Roman"/>
        </w:rPr>
        <w:t xml:space="preserve">In total, </w:t>
      </w:r>
      <w:commentRangeStart w:id="27"/>
      <w:r w:rsidR="00D47452">
        <w:rPr>
          <w:rFonts w:cs="Times New Roman"/>
        </w:rPr>
        <w:t>8 psychopathology outcomes were considered</w:t>
      </w:r>
      <w:commentRangeEnd w:id="27"/>
      <w:r w:rsidR="00971539">
        <w:rPr>
          <w:rStyle w:val="CommentReference"/>
        </w:rPr>
        <w:commentReference w:id="27"/>
      </w:r>
      <w:r w:rsidR="00D47452">
        <w:rPr>
          <w:rFonts w:cs="Times New Roman"/>
        </w:rPr>
        <w:t>.</w:t>
      </w:r>
    </w:p>
    <w:p w14:paraId="66567E70" w14:textId="77777777" w:rsidR="00597AC1" w:rsidRDefault="00597AC1" w:rsidP="00A528F6">
      <w:pPr>
        <w:spacing w:line="360" w:lineRule="auto"/>
        <w:rPr>
          <w:rFonts w:cs="Times New Roman"/>
          <w:i/>
          <w:iCs/>
        </w:rPr>
      </w:pPr>
      <w:r w:rsidRPr="00105E9A">
        <w:rPr>
          <w:rFonts w:cs="Times New Roman"/>
          <w:i/>
          <w:iCs/>
        </w:rPr>
        <w:t>Candidate mediators:</w:t>
      </w:r>
    </w:p>
    <w:p w14:paraId="6ED6AF76" w14:textId="2A825938" w:rsidR="009C497C" w:rsidRDefault="00D47452" w:rsidP="00A528F6">
      <w:pPr>
        <w:spacing w:line="360" w:lineRule="auto"/>
        <w:rPr>
          <w:rFonts w:cs="Times New Roman"/>
        </w:rPr>
      </w:pPr>
      <w:r>
        <w:rPr>
          <w:rFonts w:cs="Times New Roman"/>
        </w:rPr>
        <w:t>Candidate</w:t>
      </w:r>
      <w:r w:rsidR="00597AC1">
        <w:rPr>
          <w:rFonts w:cs="Times New Roman"/>
        </w:rPr>
        <w:t xml:space="preserve"> </w:t>
      </w:r>
      <w:r w:rsidR="00597AC1" w:rsidRPr="001B1192">
        <w:rPr>
          <w:rFonts w:cs="Times New Roman"/>
        </w:rPr>
        <w:t xml:space="preserve">mediators of the </w:t>
      </w:r>
      <w:r w:rsidR="009C497C">
        <w:rPr>
          <w:rFonts w:cs="Times New Roman"/>
        </w:rPr>
        <w:t>impact</w:t>
      </w:r>
      <w:r w:rsidR="00597AC1" w:rsidRPr="001B1192">
        <w:rPr>
          <w:rFonts w:cs="Times New Roman"/>
        </w:rPr>
        <w:t xml:space="preserve"> of deprivation and threat on the development of psychopathology were scoped from a re</w:t>
      </w:r>
      <w:r w:rsidR="00597AC1">
        <w:rPr>
          <w:rFonts w:cs="Times New Roman"/>
        </w:rPr>
        <w:t xml:space="preserve">view </w:t>
      </w:r>
      <w:r w:rsidR="00597AC1" w:rsidRPr="001B1192">
        <w:rPr>
          <w:rFonts w:cs="Times New Roman"/>
        </w:rPr>
        <w:t>of</w:t>
      </w:r>
      <w:r w:rsidR="00597AC1">
        <w:rPr>
          <w:rFonts w:cs="Times New Roman"/>
        </w:rPr>
        <w:t xml:space="preserve"> neurodevelopmental mechanisms</w:t>
      </w:r>
      <w:r w:rsidR="00597AC1" w:rsidRPr="001B1192">
        <w:rPr>
          <w:rFonts w:cs="Times New Roman"/>
        </w:rPr>
        <w:t xml:space="preserve"> that mediate the effects of childhood adversity and psychiatric sequelae in youth</w:t>
      </w:r>
      <w:r w:rsidR="00597AC1">
        <w:rPr>
          <w:rFonts w:cs="Times New Roman"/>
        </w:rPr>
        <w:t xml:space="preserve"> </w:t>
      </w:r>
      <w:r w:rsidR="00597AC1">
        <w:rPr>
          <w:rFonts w:cs="Times New Roman"/>
        </w:rPr>
        <w:fldChar w:fldCharType="begin"/>
      </w:r>
      <w:r w:rsidR="003E191F">
        <w:rPr>
          <w:rFonts w:cs="Times New Roman"/>
        </w:rPr>
        <w:instrText xml:space="preserve"> ADDIN EN.CITE &lt;EndNote&gt;&lt;Cite&gt;&lt;Author&gt;Sheridan&lt;/Author&gt;&lt;Year&gt;2020&lt;/Year&gt;&lt;RecNum&gt;52&lt;/RecNum&gt;&lt;DisplayText&gt;&lt;style face="superscript"&gt;32&lt;/style&gt;&lt;/DisplayText&gt;&lt;record&gt;&lt;rec-number&gt;52&lt;/rec-number&gt;&lt;foreign-keys&gt;&lt;key app="EN" db-id="5pv2f2fzhfxv2weaa0fvvza0vt0dred9pwt9" timestamp="1669657596" guid="5415c19f-5ffb-4646-915f-284bd36c8a80"&gt;52&lt;/key&gt;&lt;/foreign-keys&gt;&lt;ref-type name="Book Section"&gt;5&lt;/ref-type&gt;&lt;contributors&gt;&lt;authors&gt;&lt;author&gt;Sheridan, Margaret A.&lt;/author&gt;&lt;author&gt;McLaughlin, Katie A.&lt;/author&gt;&lt;/authors&gt;&lt;/contributors&gt;&lt;titles&gt;&lt;title&gt;Neurodevelopmental mechanisms linking ACEs with psychopathology&lt;/title&gt;&lt;secondary-title&gt;Adverse childhood experiences: Using evidence to advance research, practice, policy, and prevention.&lt;/secondary-title&gt;&lt;/titles&gt;&lt;pages&gt;265-285&lt;/pages&gt;&lt;keywords&gt;&lt;keyword&gt;*Child Abuse&lt;/keyword&gt;&lt;keyword&gt;*Psychopathology&lt;/keyword&gt;&lt;keyword&gt;*Neurodevelopmental Disorders&lt;/keyword&gt;&lt;keyword&gt;*Childhood Adversity&lt;/keyword&gt;&lt;keyword&gt;Externalization&lt;/keyword&gt;&lt;keyword&gt;Internalization&lt;/keyword&gt;&lt;/keywords&gt;&lt;dates&gt;&lt;year&gt;2020&lt;/year&gt;&lt;/dates&gt;&lt;pub-location&gt;San Diego, CA, US&lt;/pub-location&gt;&lt;publisher&gt;Elsevier Academic Press&lt;/publisher&gt;&lt;isbn&gt;9780128160657 (Paperback)&lt;/isbn&gt;&lt;urls&gt;&lt;/urls&gt;&lt;electronic-resource-num&gt;10.1016/B978-0-12-816065-7.00013-6&lt;/electronic-resource-num&gt;&lt;/record&gt;&lt;/Cite&gt;&lt;/EndNote&gt;</w:instrText>
      </w:r>
      <w:r w:rsidR="00597AC1">
        <w:rPr>
          <w:rFonts w:cs="Times New Roman"/>
        </w:rPr>
        <w:fldChar w:fldCharType="separate"/>
      </w:r>
      <w:r w:rsidR="001F75C3" w:rsidRPr="001F75C3">
        <w:rPr>
          <w:rFonts w:cs="Times New Roman"/>
          <w:noProof/>
          <w:vertAlign w:val="superscript"/>
        </w:rPr>
        <w:t>32</w:t>
      </w:r>
      <w:r w:rsidR="00597AC1">
        <w:rPr>
          <w:rFonts w:cs="Times New Roman"/>
        </w:rPr>
        <w:fldChar w:fldCharType="end"/>
      </w:r>
      <w:r w:rsidR="00597AC1" w:rsidRPr="001B1192">
        <w:rPr>
          <w:rFonts w:cs="Times New Roman"/>
        </w:rPr>
        <w:t>, the conceptual model of the pathways linking the effects of threat on psychopathology</w:t>
      </w:r>
      <w:r w:rsidR="00597AC1">
        <w:rPr>
          <w:rFonts w:cs="Times New Roman"/>
        </w:rPr>
        <w:t>,</w:t>
      </w:r>
      <w:r w:rsidR="00597AC1" w:rsidRPr="001B1192">
        <w:rPr>
          <w:rFonts w:cs="Times New Roman"/>
        </w:rPr>
        <w:fldChar w:fldCharType="begin">
          <w:fldData xml:space="preserve">PEVuZE5vdGU+PENpdGU+PEF1dGhvcj5NY0xhdWdobGluPC9BdXRob3I+PFllYXI+MjAyMDwvWWVh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</w:fldData>
        </w:fldChar>
      </w:r>
      <w:r w:rsidR="003E191F">
        <w:rPr>
          <w:rFonts w:cs="Times New Roman"/>
        </w:rPr>
        <w:instrText xml:space="preserve"> ADDIN EN.CITE </w:instrText>
      </w:r>
      <w:r w:rsidR="003E191F">
        <w:rPr>
          <w:rFonts w:cs="Times New Roman"/>
        </w:rPr>
        <w:fldChar w:fldCharType="begin">
          <w:fldData xml:space="preserve">PEVuZE5vdGU+PENpdGU+PEF1dGhvcj5NY0xhdWdobGluPC9BdXRob3I+PFllYXI+MjAyMDwvWWVh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</w:fldData>
        </w:fldChar>
      </w:r>
      <w:r w:rsidR="003E191F">
        <w:rPr>
          <w:rFonts w:cs="Times New Roman"/>
        </w:rPr>
        <w:instrText xml:space="preserve"> ADDIN EN.CITE.DATA </w:instrText>
      </w:r>
      <w:r w:rsidR="003E191F">
        <w:rPr>
          <w:rFonts w:cs="Times New Roman"/>
        </w:rPr>
      </w:r>
      <w:r w:rsidR="003E191F">
        <w:rPr>
          <w:rFonts w:cs="Times New Roman"/>
        </w:rPr>
        <w:fldChar w:fldCharType="end"/>
      </w:r>
      <w:r w:rsidR="00597AC1" w:rsidRPr="001B1192">
        <w:rPr>
          <w:rFonts w:cs="Times New Roman"/>
        </w:rPr>
        <w:fldChar w:fldCharType="separate"/>
      </w:r>
      <w:r w:rsidR="001F75C3" w:rsidRPr="001F75C3">
        <w:rPr>
          <w:rFonts w:cs="Times New Roman"/>
          <w:noProof/>
          <w:vertAlign w:val="superscript"/>
        </w:rPr>
        <w:t>33</w:t>
      </w:r>
      <w:r w:rsidR="00597AC1" w:rsidRPr="001B1192">
        <w:rPr>
          <w:rFonts w:cs="Times New Roman"/>
        </w:rPr>
        <w:fldChar w:fldCharType="end"/>
      </w:r>
      <w:r w:rsidR="00597AC1">
        <w:rPr>
          <w:rFonts w:cs="Times New Roman"/>
        </w:rPr>
        <w:t xml:space="preserve"> and the review of potential intervention targets to prevent </w:t>
      </w:r>
      <w:r w:rsidR="00185566">
        <w:rPr>
          <w:rFonts w:cs="Times New Roman"/>
        </w:rPr>
        <w:t>adverse p</w:t>
      </w:r>
      <w:r w:rsidR="00597AC1">
        <w:rPr>
          <w:rFonts w:cs="Times New Roman"/>
        </w:rPr>
        <w:t xml:space="preserve">sychiatric </w:t>
      </w:r>
      <w:r w:rsidR="00597AC1">
        <w:rPr>
          <w:rFonts w:cs="Times New Roman"/>
        </w:rPr>
        <w:lastRenderedPageBreak/>
        <w:t xml:space="preserve">consequences of childhood deprivation and threat experiences </w:t>
      </w:r>
      <w:r w:rsidR="00597AC1">
        <w:rPr>
          <w:rFonts w:cs="Times New Roman"/>
        </w:rPr>
        <w:fldChar w:fldCharType="begin">
          <w:fldData xml:space="preserve">PEVuZE5vdGU+PENpdGU+PEF1dGhvcj5NY0xhdWdobGluPC9BdXRob3I+PFllYXI+MjAxOTwvWWVh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</w:fldData>
        </w:fldChar>
      </w:r>
      <w:r w:rsidR="003E191F">
        <w:rPr>
          <w:rFonts w:cs="Times New Roman"/>
        </w:rPr>
        <w:instrText xml:space="preserve"> ADDIN EN.CITE </w:instrText>
      </w:r>
      <w:r w:rsidR="003E191F">
        <w:rPr>
          <w:rFonts w:cs="Times New Roman"/>
        </w:rPr>
        <w:fldChar w:fldCharType="begin">
          <w:fldData xml:space="preserve">PEVuZE5vdGU+PENpdGU+PEF1dGhvcj5NY0xhdWdobGluPC9BdXRob3I+PFllYXI+MjAxOTwvWWVh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</w:fldData>
        </w:fldChar>
      </w:r>
      <w:r w:rsidR="003E191F">
        <w:rPr>
          <w:rFonts w:cs="Times New Roman"/>
        </w:rPr>
        <w:instrText xml:space="preserve"> ADDIN EN.CITE.DATA </w:instrText>
      </w:r>
      <w:r w:rsidR="003E191F">
        <w:rPr>
          <w:rFonts w:cs="Times New Roman"/>
        </w:rPr>
      </w:r>
      <w:r w:rsidR="003E191F">
        <w:rPr>
          <w:rFonts w:cs="Times New Roman"/>
        </w:rPr>
        <w:fldChar w:fldCharType="end"/>
      </w:r>
      <w:r w:rsidR="00597AC1">
        <w:rPr>
          <w:rFonts w:cs="Times New Roman"/>
        </w:rPr>
        <w:fldChar w:fldCharType="separate"/>
      </w:r>
      <w:r w:rsidR="001F75C3" w:rsidRPr="001F75C3">
        <w:rPr>
          <w:rFonts w:cs="Times New Roman"/>
          <w:noProof/>
          <w:vertAlign w:val="superscript"/>
        </w:rPr>
        <w:t>34</w:t>
      </w:r>
      <w:r w:rsidR="00597AC1">
        <w:rPr>
          <w:rFonts w:cs="Times New Roman"/>
        </w:rPr>
        <w:fldChar w:fldCharType="end"/>
      </w:r>
      <w:r w:rsidR="00597AC1" w:rsidRPr="001B1192">
        <w:rPr>
          <w:rFonts w:cs="Times New Roman"/>
        </w:rPr>
        <w:t>.</w:t>
      </w:r>
      <w:r w:rsidR="00597AC1">
        <w:rPr>
          <w:rFonts w:cs="Times New Roman"/>
        </w:rPr>
        <w:t xml:space="preserve"> </w:t>
      </w:r>
      <w:r w:rsidR="00E62ECA">
        <w:rPr>
          <w:rFonts w:cs="Times New Roman"/>
        </w:rPr>
        <w:t xml:space="preserve">Potential mediators </w:t>
      </w:r>
      <w:r w:rsidR="00E62ECA" w:rsidRPr="00DB1558">
        <w:rPr>
          <w:rFonts w:cs="Times New Roman"/>
        </w:rPr>
        <w:t xml:space="preserve">include threat detection, attention bias to threat, </w:t>
      </w:r>
      <w:commentRangeStart w:id="28"/>
      <w:r w:rsidR="00E62ECA" w:rsidRPr="00DB1558">
        <w:rPr>
          <w:rFonts w:cs="Times New Roman"/>
        </w:rPr>
        <w:t xml:space="preserve">automatic </w:t>
      </w:r>
      <w:commentRangeEnd w:id="28"/>
      <w:r w:rsidR="00971539">
        <w:rPr>
          <w:rStyle w:val="CommentReference"/>
        </w:rPr>
        <w:commentReference w:id="28"/>
      </w:r>
      <w:r w:rsidR="00E62ECA" w:rsidRPr="00DB1558">
        <w:rPr>
          <w:rFonts w:cs="Times New Roman"/>
        </w:rPr>
        <w:t>emotion regulation,</w:t>
      </w:r>
      <w:r w:rsidR="00E62ECA">
        <w:rPr>
          <w:rFonts w:cs="Times New Roman"/>
        </w:rPr>
        <w:t xml:space="preserve"> </w:t>
      </w:r>
      <w:r w:rsidR="00E62ECA" w:rsidRPr="00DB1558">
        <w:rPr>
          <w:rFonts w:cs="Times New Roman"/>
        </w:rPr>
        <w:t xml:space="preserve">cognitive and affective theory of mind, fear conditioning, pubertal </w:t>
      </w:r>
      <w:r w:rsidR="00E62ECA">
        <w:rPr>
          <w:rFonts w:cs="Times New Roman"/>
        </w:rPr>
        <w:t>timing</w:t>
      </w:r>
      <w:r w:rsidR="00E62ECA" w:rsidRPr="00DB1558">
        <w:rPr>
          <w:rFonts w:cs="Times New Roman"/>
        </w:rPr>
        <w:t xml:space="preserve">, language ability, </w:t>
      </w:r>
      <w:r w:rsidR="00E62ECA">
        <w:rPr>
          <w:rFonts w:cs="Times New Roman"/>
        </w:rPr>
        <w:t>facets of executive functioning (</w:t>
      </w:r>
      <w:r w:rsidR="00E62ECA" w:rsidRPr="00DB1558">
        <w:rPr>
          <w:rFonts w:cs="Times New Roman"/>
        </w:rPr>
        <w:t>inhibitory control, working memory, reasoning ability</w:t>
      </w:r>
      <w:r w:rsidR="00E62ECA">
        <w:rPr>
          <w:rFonts w:cs="Times New Roman"/>
        </w:rPr>
        <w:t>)</w:t>
      </w:r>
      <w:r w:rsidR="00E62ECA" w:rsidRPr="00DB1558">
        <w:rPr>
          <w:rFonts w:cs="Times New Roman"/>
        </w:rPr>
        <w:t xml:space="preserve">, and reward </w:t>
      </w:r>
      <w:r>
        <w:rPr>
          <w:rFonts w:cs="Times New Roman"/>
        </w:rPr>
        <w:t>sensitivity</w:t>
      </w:r>
      <w:r w:rsidR="00E62ECA" w:rsidRPr="00DB1558">
        <w:rPr>
          <w:rFonts w:cs="Times New Roman"/>
        </w:rPr>
        <w:t>.</w:t>
      </w:r>
      <w:r w:rsidR="00E62ECA">
        <w:rPr>
          <w:rFonts w:cs="Times New Roman"/>
        </w:rPr>
        <w:t xml:space="preserve"> </w:t>
      </w:r>
      <w:r w:rsidR="00597AC1" w:rsidRPr="00AF31F5">
        <w:rPr>
          <w:rFonts w:cs="Times New Roman"/>
        </w:rPr>
        <w:t xml:space="preserve">In an effort to </w:t>
      </w:r>
      <w:r w:rsidR="00597AC1">
        <w:rPr>
          <w:rFonts w:cs="Times New Roman"/>
        </w:rPr>
        <w:t xml:space="preserve">avoid undue weight that would likely be attributed by </w:t>
      </w:r>
      <w:r w:rsidR="001C402E">
        <w:rPr>
          <w:rFonts w:cs="Times New Roman"/>
        </w:rPr>
        <w:t>statistical</w:t>
      </w:r>
      <w:r w:rsidR="00597AC1">
        <w:rPr>
          <w:rFonts w:cs="Times New Roman"/>
        </w:rPr>
        <w:t xml:space="preserve"> models to self-reported psychosocial characteristics due to</w:t>
      </w:r>
      <w:r w:rsidR="00597AC1" w:rsidRPr="00AF31F5">
        <w:rPr>
          <w:rFonts w:cs="Times New Roman"/>
        </w:rPr>
        <w:t xml:space="preserve"> shared method variance </w:t>
      </w:r>
      <w:r w:rsidR="00597AC1">
        <w:rPr>
          <w:rFonts w:cs="Times New Roman"/>
        </w:rPr>
        <w:fldChar w:fldCharType="begin"/>
      </w:r>
      <w:r w:rsidR="003E191F">
        <w:rPr>
          <w:rFonts w:cs="Times New Roman"/>
        </w:rPr>
        <w:instrText xml:space="preserve"> ADDIN EN.CITE &lt;EndNote&gt;&lt;Cite&gt;&lt;Author&gt;Podsakoff&lt;/Author&gt;&lt;Year&gt;2003&lt;/Year&gt;&lt;RecNum&gt;55&lt;/RecNum&gt;&lt;DisplayText&gt;&lt;style face="superscript"&gt;35&lt;/style&gt;&lt;/DisplayText&gt;&lt;record&gt;&lt;rec-number&gt;55&lt;/rec-number&gt;&lt;foreign-keys&gt;&lt;key app="EN" db-id="5pv2f2fzhfxv2weaa0fvvza0vt0dred9pwt9" timestamp="1669657596" guid="f4493598-443a-41fd-b6e5-7aac86fe51c6"&gt;55&lt;/key&gt;&lt;/foreign-keys&gt;&lt;ref-type name="Journal Article"&gt;17&lt;/ref-type&gt;&lt;contributors&gt;&lt;authors&gt;&lt;author&gt;Podsakoff, Philip M.&lt;/author&gt;&lt;author&gt;MacKenzie, Scott B.&lt;/author&gt;&lt;author&gt;Lee, Jeong-Yeon&lt;/author&gt;&lt;author&gt;Podsakoff, Nathan P.&lt;/author&gt;&lt;/authors&gt;&lt;/contributors&gt;&lt;titles&gt;&lt;title&gt;Common Method Biases in Behavioral Research: A Critical Review of the Literature and Recommended Remedies&lt;/title&gt;&lt;secondary-title&gt;Journal of applied psychology&lt;/secondary-title&gt;&lt;/titles&gt;&lt;periodical&gt;&lt;full-title&gt;Journal of applied psychology&lt;/full-title&gt;&lt;/periodical&gt;&lt;pages&gt;879-903&lt;/pages&gt;&lt;volume&gt;88&lt;/volume&gt;&lt;number&gt;5&lt;/number&gt;&lt;keywords&gt;&lt;keyword&gt;Analysis&lt;/keyword&gt;&lt;keyword&gt;Behavior&lt;/keyword&gt;&lt;keyword&gt;Bias&lt;/keyword&gt;&lt;keyword&gt;Biological and medical sciences&lt;/keyword&gt;&lt;keyword&gt;Fundamental and applied biological sciences. Psychology&lt;/keyword&gt;&lt;keyword&gt;Humans&lt;/keyword&gt;&lt;keyword&gt;Methodology. Experimentation&lt;/keyword&gt;&lt;keyword&gt;Psychology, Applied&lt;/keyword&gt;&lt;keyword&gt;Psychology. Psychoanalysis. Psychiatry&lt;/keyword&gt;&lt;keyword&gt;Psychology. Psychophysiology&lt;/keyword&gt;&lt;keyword&gt;Psychometrics. Statistics. Methodology&lt;/keyword&gt;&lt;keyword&gt;Research Design&lt;/keyword&gt;&lt;keyword&gt;Social sciences&lt;/keyword&gt;&lt;keyword&gt;Statistics as Topic&lt;/keyword&gt;&lt;/keywords&gt;&lt;dates&gt;&lt;year&gt;2003&lt;/year&gt;&lt;/dates&gt;&lt;pub-location&gt;Washington, DC&lt;/pub-location&gt;&lt;publisher&gt;American Psychological Association&lt;/publisher&gt;&lt;isbn&gt;0021-9010&lt;/isbn&gt;&lt;urls&gt;&lt;/urls&gt;&lt;electronic-resource-num&gt;10.1037/0021-9010.88.5.879&lt;/electronic-resource-num&gt;&lt;/record&gt;&lt;/Cite&gt;&lt;/EndNote&gt;</w:instrText>
      </w:r>
      <w:r w:rsidR="00597AC1">
        <w:rPr>
          <w:rFonts w:cs="Times New Roman"/>
        </w:rPr>
        <w:fldChar w:fldCharType="separate"/>
      </w:r>
      <w:r w:rsidR="001F75C3" w:rsidRPr="001F75C3">
        <w:rPr>
          <w:rFonts w:cs="Times New Roman"/>
          <w:noProof/>
          <w:vertAlign w:val="superscript"/>
        </w:rPr>
        <w:t>35</w:t>
      </w:r>
      <w:r w:rsidR="00597AC1">
        <w:rPr>
          <w:rFonts w:cs="Times New Roman"/>
        </w:rPr>
        <w:fldChar w:fldCharType="end"/>
      </w:r>
      <w:r w:rsidR="00597AC1" w:rsidRPr="00AF31F5">
        <w:rPr>
          <w:rFonts w:cs="Times New Roman"/>
        </w:rPr>
        <w:t xml:space="preserve">, </w:t>
      </w:r>
      <w:r w:rsidR="00597AC1">
        <w:rPr>
          <w:rFonts w:cs="Times New Roman"/>
        </w:rPr>
        <w:t xml:space="preserve">the candidate mediators considered </w:t>
      </w:r>
      <w:r w:rsidR="001C402E">
        <w:rPr>
          <w:rFonts w:cs="Times New Roman"/>
        </w:rPr>
        <w:t xml:space="preserve">in this analysis </w:t>
      </w:r>
      <w:r w:rsidR="00597AC1">
        <w:rPr>
          <w:rFonts w:cs="Times New Roman"/>
        </w:rPr>
        <w:t>are</w:t>
      </w:r>
      <w:r w:rsidR="00597AC1" w:rsidRPr="00AF31F5">
        <w:rPr>
          <w:rFonts w:cs="Times New Roman"/>
        </w:rPr>
        <w:t xml:space="preserve"> </w:t>
      </w:r>
      <w:del w:id="29" w:author="Tiemeier, Henning [2]" w:date="2022-08-20T15:04:00Z">
        <w:r w:rsidR="009C497C" w:rsidDel="00971539">
          <w:rPr>
            <w:rFonts w:cs="Times New Roman"/>
          </w:rPr>
          <w:delText xml:space="preserve">objectively </w:delText>
        </w:r>
      </w:del>
      <w:r w:rsidR="00597AC1" w:rsidRPr="00AF31F5">
        <w:rPr>
          <w:rFonts w:cs="Times New Roman"/>
        </w:rPr>
        <w:t>measured</w:t>
      </w:r>
      <w:del w:id="30" w:author="Tiemeier, Henning [2]" w:date="2022-08-20T15:04:00Z">
        <w:r w:rsidR="009C497C" w:rsidDel="00971539">
          <w:rPr>
            <w:rFonts w:cs="Times New Roman"/>
          </w:rPr>
          <w:delText xml:space="preserve"> –</w:delText>
        </w:r>
      </w:del>
      <w:r w:rsidR="009C497C">
        <w:rPr>
          <w:rFonts w:cs="Times New Roman"/>
        </w:rPr>
        <w:t xml:space="preserve"> most</w:t>
      </w:r>
      <w:ins w:id="31" w:author="Tiemeier, Henning [2]" w:date="2022-08-20T15:04:00Z">
        <w:r w:rsidR="00971539">
          <w:rPr>
            <w:rFonts w:cs="Times New Roman"/>
          </w:rPr>
          <w:t>ly</w:t>
        </w:r>
      </w:ins>
      <w:r w:rsidR="009C497C">
        <w:rPr>
          <w:rFonts w:cs="Times New Roman"/>
        </w:rPr>
        <w:t xml:space="preserve"> </w:t>
      </w:r>
      <w:commentRangeStart w:id="32"/>
      <w:r w:rsidR="009C497C">
        <w:rPr>
          <w:rFonts w:cs="Times New Roman"/>
        </w:rPr>
        <w:t>using tasks</w:t>
      </w:r>
      <w:commentRangeEnd w:id="32"/>
      <w:r w:rsidR="00971539">
        <w:rPr>
          <w:rStyle w:val="CommentReference"/>
        </w:rPr>
        <w:commentReference w:id="32"/>
      </w:r>
      <w:r w:rsidR="00597AC1">
        <w:rPr>
          <w:rFonts w:cs="Times New Roman"/>
        </w:rPr>
        <w:t xml:space="preserve">. </w:t>
      </w:r>
      <w:r w:rsidR="00597AC1" w:rsidRPr="005C1E4D">
        <w:rPr>
          <w:rFonts w:cs="Times New Roman"/>
        </w:rPr>
        <w:t xml:space="preserve">Exceptions are self-reported Tanner pubertal stage and fear conditioning </w:t>
      </w:r>
      <w:r w:rsidR="00597AC1">
        <w:rPr>
          <w:rFonts w:cs="Times New Roman"/>
        </w:rPr>
        <w:t xml:space="preserve">measured via </w:t>
      </w:r>
      <w:r w:rsidR="00597AC1" w:rsidRPr="005C1E4D">
        <w:rPr>
          <w:rFonts w:cs="Times New Roman"/>
        </w:rPr>
        <w:t>skin conductance</w:t>
      </w:r>
      <w:r w:rsidR="00597AC1">
        <w:rPr>
          <w:rFonts w:cs="Times New Roman"/>
        </w:rPr>
        <w:t xml:space="preserve"> during a task – both physiologic constructs</w:t>
      </w:r>
      <w:r w:rsidR="00597AC1" w:rsidRPr="005C1E4D">
        <w:rPr>
          <w:rFonts w:cs="Times New Roman"/>
        </w:rPr>
        <w:t>.</w:t>
      </w:r>
      <w:r w:rsidR="00597AC1">
        <w:rPr>
          <w:rFonts w:cs="Times New Roman"/>
        </w:rPr>
        <w:t xml:space="preserve"> </w:t>
      </w:r>
      <w:r>
        <w:rPr>
          <w:rFonts w:cs="Times New Roman"/>
        </w:rPr>
        <w:t>In a sensitivity analys</w:t>
      </w:r>
      <w:r w:rsidR="00696F9D">
        <w:rPr>
          <w:rFonts w:cs="Times New Roman"/>
        </w:rPr>
        <w:t>i</w:t>
      </w:r>
      <w:r>
        <w:rPr>
          <w:rFonts w:cs="Times New Roman"/>
        </w:rPr>
        <w:t>s, these latter 2 measures are omitted from the list of candidate mediators, resulting in a set of exclusively task-measured phenotypes.</w:t>
      </w:r>
    </w:p>
    <w:p w14:paraId="26CB1244" w14:textId="3E997B6E" w:rsidR="00C52106" w:rsidRDefault="009C497C" w:rsidP="009C497C">
      <w:pPr>
        <w:tabs>
          <w:tab w:val="num" w:pos="1440"/>
        </w:tabs>
        <w:spacing w:line="360" w:lineRule="auto"/>
        <w:rPr>
          <w:rFonts w:cs="Times New Roman"/>
        </w:rPr>
      </w:pPr>
      <w:r w:rsidRPr="008A04B6">
        <w:rPr>
          <w:rFonts w:cs="Times New Roman"/>
        </w:rPr>
        <w:t xml:space="preserve">Threat detection and automatic emotion regulation </w:t>
      </w:r>
      <w:r w:rsidR="00C52106" w:rsidRPr="008A04B6">
        <w:rPr>
          <w:rFonts w:cs="Times New Roman"/>
        </w:rPr>
        <w:t>w</w:t>
      </w:r>
      <w:r w:rsidR="00B42B3F" w:rsidRPr="008A04B6">
        <w:rPr>
          <w:rFonts w:cs="Times New Roman"/>
        </w:rPr>
        <w:t>ere</w:t>
      </w:r>
      <w:r w:rsidRPr="008A04B6">
        <w:rPr>
          <w:rFonts w:cs="Times New Roman"/>
        </w:rPr>
        <w:t xml:space="preserve"> </w:t>
      </w:r>
      <w:r w:rsidR="00B42B3F" w:rsidRPr="008A04B6">
        <w:rPr>
          <w:rFonts w:cs="Times New Roman"/>
        </w:rPr>
        <w:t>measured</w:t>
      </w:r>
      <w:r w:rsidRPr="008A04B6">
        <w:rPr>
          <w:rFonts w:cs="Times New Roman"/>
        </w:rPr>
        <w:t xml:space="preserve"> using the emotional Stroop task</w:t>
      </w:r>
      <w:r w:rsidR="00417862" w:rsidRPr="008A04B6">
        <w:rPr>
          <w:rFonts w:cs="Times New Roman"/>
        </w:rPr>
        <w:t>.</w:t>
      </w:r>
      <w:r w:rsidR="00417862" w:rsidRPr="008A04B6">
        <w:rPr>
          <w:rFonts w:cs="Times New Roman"/>
        </w:rPr>
        <w:fldChar w:fldCharType="begin"/>
      </w:r>
      <w:r w:rsidR="003E191F">
        <w:rPr>
          <w:rFonts w:cs="Times New Roman"/>
        </w:rPr>
        <w:instrText xml:space="preserve"> ADDIN EN.CITE &lt;EndNote&gt;&lt;Cite&gt;&lt;Author&gt;Ben-Haim&lt;/Author&gt;&lt;Year&gt;2016&lt;/Year&gt;&lt;RecNum&gt;3351&lt;/RecNum&gt;&lt;DisplayText&gt;&lt;style face="superscript"&gt;36&lt;/style&gt;&lt;/DisplayText&gt;&lt;record&gt;&lt;rec-number&gt;116&lt;/rec-number&gt;&lt;foreign-keys&gt;&lt;key app="EN" db-id="5pv2f2fzhfxv2weaa0fvvza0vt0dred9pwt9" timestamp="1674149589"&gt;116&lt;/key&gt;&lt;/foreign-keys&gt;&lt;ref-type name="Journal Article"&gt;17&lt;/ref-type&gt;&lt;contributors&gt;&lt;authors&gt;&lt;author&gt;Ben-Haim, Moshe Shay&lt;/author&gt;&lt;author&gt;Williams, Paul&lt;/author&gt;&lt;author&gt;Howard, Zachary&lt;/author&gt;&lt;author&gt;Mama, Yaniv&lt;/author&gt;&lt;author&gt;Eidels, Ami&lt;/author&gt;&lt;author&gt;Algom, Daniel&lt;/author&gt;&lt;/authors&gt;&lt;/contributors&gt;&lt;titles&gt;&lt;title&gt;The Emotional Stroop Task: Assessing Cognitive Performance under Exposure to Emotional Content&lt;/title&gt;&lt;secondary-title&gt;Journal of Visualized Experiments&lt;/secondary-title&gt;&lt;/titles&gt;&lt;periodical&gt;&lt;full-title&gt;Journal of Visualized Experiments&lt;/full-title&gt;&lt;/periodical&gt;&lt;number&gt;112&lt;/number&gt;&lt;keywords&gt;&lt;keyword&gt;anxiety&lt;/keyword&gt;&lt;keyword&gt;Attention&lt;/keyword&gt;&lt;keyword&gt;Behavior&lt;/keyword&gt;&lt;keyword&gt;Cognition&lt;/keyword&gt;&lt;keyword&gt;emotion&lt;/keyword&gt;&lt;keyword&gt;Emotional Stroop&lt;/keyword&gt;&lt;keyword&gt;Emotions&lt;/keyword&gt;&lt;keyword&gt;habituation&lt;/keyword&gt;&lt;keyword&gt;Humans&lt;/keyword&gt;&lt;keyword&gt;Issue 112&lt;/keyword&gt;&lt;keyword&gt;Reaction Time&lt;/keyword&gt;&lt;keyword&gt;selective attention&lt;/keyword&gt;&lt;keyword&gt;Stroop Test&lt;/keyword&gt;&lt;keyword&gt;sustained effect&lt;/keyword&gt;&lt;/keywords&gt;&lt;dates&gt;&lt;year&gt;2016&lt;/year&gt;&lt;/dates&gt;&lt;pub-location&gt;United States&lt;/pub-location&gt;&lt;publisher&gt;MyJove Corporation&lt;/publisher&gt;&lt;isbn&gt;1940-087X&lt;/isbn&gt;&lt;urls&gt;&lt;/urls&gt;&lt;electronic-resource-num&gt;10.3791/53720&lt;/electronic-resource-num&gt;&lt;/record&gt;&lt;/Cite&gt;&lt;/EndNote&gt;</w:instrText>
      </w:r>
      <w:r w:rsidR="00417862" w:rsidRPr="008A04B6">
        <w:rPr>
          <w:rFonts w:cs="Times New Roman"/>
        </w:rPr>
        <w:fldChar w:fldCharType="separate"/>
      </w:r>
      <w:r w:rsidR="00417862" w:rsidRPr="008A04B6">
        <w:rPr>
          <w:rFonts w:cs="Times New Roman"/>
          <w:noProof/>
          <w:vertAlign w:val="superscript"/>
        </w:rPr>
        <w:t>36</w:t>
      </w:r>
      <w:r w:rsidR="00417862" w:rsidRPr="008A04B6">
        <w:rPr>
          <w:rFonts w:cs="Times New Roman"/>
        </w:rPr>
        <w:fldChar w:fldCharType="end"/>
      </w:r>
      <w:r w:rsidR="00417862" w:rsidRPr="008A04B6">
        <w:rPr>
          <w:rFonts w:cs="Times New Roman"/>
        </w:rPr>
        <w:t xml:space="preserve"> </w:t>
      </w:r>
      <w:r w:rsidRPr="008A04B6">
        <w:rPr>
          <w:rFonts w:cs="Times New Roman"/>
        </w:rPr>
        <w:t>Threat detection</w:t>
      </w:r>
      <w:r w:rsidR="00C52106" w:rsidRPr="008A04B6">
        <w:rPr>
          <w:rFonts w:cs="Times New Roman"/>
        </w:rPr>
        <w:t xml:space="preserve"> was </w:t>
      </w:r>
      <w:r w:rsidRPr="008A04B6">
        <w:rPr>
          <w:rFonts w:cs="Times New Roman"/>
        </w:rPr>
        <w:t>captured by accuracy and reaction time to identify fearful and happy faces</w:t>
      </w:r>
      <w:r w:rsidR="00B42B3F" w:rsidRPr="008A04B6">
        <w:rPr>
          <w:rFonts w:cs="Times New Roman"/>
        </w:rPr>
        <w:t>. T</w:t>
      </w:r>
      <w:r w:rsidR="00C52106" w:rsidRPr="008A04B6">
        <w:rPr>
          <w:rFonts w:cs="Times New Roman"/>
        </w:rPr>
        <w:t xml:space="preserve">hose with enhanced threat detection, </w:t>
      </w:r>
      <w:commentRangeStart w:id="33"/>
      <w:r w:rsidR="00C52106" w:rsidRPr="008A04B6">
        <w:rPr>
          <w:rFonts w:cs="Times New Roman"/>
        </w:rPr>
        <w:t xml:space="preserve">hypothesized to be linked to early-life threatening experiences, </w:t>
      </w:r>
      <w:commentRangeEnd w:id="33"/>
      <w:r w:rsidR="00971539">
        <w:rPr>
          <w:rStyle w:val="CommentReference"/>
        </w:rPr>
        <w:commentReference w:id="33"/>
      </w:r>
      <w:r w:rsidR="000A3699" w:rsidRPr="008A04B6">
        <w:rPr>
          <w:rFonts w:cs="Times New Roman"/>
        </w:rPr>
        <w:t xml:space="preserve">likely </w:t>
      </w:r>
      <w:r w:rsidR="00C52106" w:rsidRPr="008A04B6">
        <w:rPr>
          <w:rFonts w:cs="Times New Roman"/>
        </w:rPr>
        <w:t>have faster reaction times and better accuracy in identifying fearful vs. neutral faces compared to happy vs. neutral faces.</w:t>
      </w:r>
      <w:r w:rsidR="00417862" w:rsidRPr="008A04B6">
        <w:rPr>
          <w:rFonts w:cs="Times New Roman"/>
        </w:rPr>
        <w:fldChar w:fldCharType="begin"/>
      </w:r>
      <w:r w:rsidR="003E191F">
        <w:rPr>
          <w:rFonts w:cs="Times New Roman"/>
        </w:rPr>
        <w:instrText xml:space="preserve"> ADDIN EN.CITE &lt;EndNote&gt;&lt;Cite&gt;&lt;Author&gt;Pollak&lt;/Author&gt;&lt;Year&gt;2000&lt;/Year&gt;&lt;RecNum&gt;101&lt;/RecNum&gt;&lt;DisplayText&gt;&lt;style face="superscript"&gt;37&lt;/style&gt;&lt;/DisplayText&gt;&lt;record&gt;&lt;rec-number&gt;101&lt;/rec-number&gt;&lt;foreign-keys&gt;&lt;key app="EN" db-id="5pv2f2fzhfxv2weaa0fvvza0vt0dred9pwt9" timestamp="1669657596" guid="6e248b9f-00b4-4b3a-a79b-8d2efc3f6876"&gt;101&lt;/key&gt;&lt;/foreign-keys&gt;&lt;ref-type name="Journal Article"&gt;17&lt;/ref-type&gt;&lt;contributors&gt;&lt;authors&gt;&lt;author&gt;Pollak, Seth D.&lt;/author&gt;&lt;author&gt;Cicchetti, Dante&lt;/author&gt;&lt;author&gt;Hornung, Katherine&lt;/author&gt;&lt;author&gt;Reed, Alex&lt;/author&gt;&lt;/authors&gt;&lt;/contributors&gt;&lt;titles&gt;&lt;title&gt;Recognizing Emotion in Faces: Developmental Effects of Child Abuse and Neglect&lt;/title&gt;&lt;secondary-title&gt;Developmental psychology&lt;/secondary-title&gt;&lt;/titles&gt;&lt;periodical&gt;&lt;full-title&gt;Developmental psychology&lt;/full-title&gt;&lt;/periodical&gt;&lt;pages&gt;679-688&lt;/pages&gt;&lt;volume&gt;36&lt;/volume&gt;&lt;number&gt;5&lt;/number&gt;&lt;dates&gt;&lt;year&gt;2000&lt;/year&gt;&lt;/dates&gt;&lt;publisher&gt;American Psychological Association&lt;/publisher&gt;&lt;isbn&gt;0012-1649&lt;/isbn&gt;&lt;urls&gt;&lt;/urls&gt;&lt;electronic-resource-num&gt;10.1037/0012-1649.36.5.679&lt;/electronic-resource-num&gt;&lt;/record&gt;&lt;/Cite&gt;&lt;/EndNote&gt;</w:instrText>
      </w:r>
      <w:r w:rsidR="00417862" w:rsidRPr="008A04B6">
        <w:rPr>
          <w:rFonts w:cs="Times New Roman"/>
        </w:rPr>
        <w:fldChar w:fldCharType="separate"/>
      </w:r>
      <w:r w:rsidR="00417862" w:rsidRPr="008A04B6">
        <w:rPr>
          <w:rFonts w:cs="Times New Roman"/>
          <w:noProof/>
          <w:vertAlign w:val="superscript"/>
        </w:rPr>
        <w:t>37</w:t>
      </w:r>
      <w:r w:rsidR="00417862" w:rsidRPr="008A04B6">
        <w:rPr>
          <w:rFonts w:cs="Times New Roman"/>
        </w:rPr>
        <w:fldChar w:fldCharType="end"/>
      </w:r>
      <w:r w:rsidR="00C52106" w:rsidRPr="008A04B6">
        <w:rPr>
          <w:rFonts w:cs="Times New Roman"/>
        </w:rPr>
        <w:t xml:space="preserve"> </w:t>
      </w:r>
      <w:r w:rsidRPr="008A04B6">
        <w:rPr>
          <w:rFonts w:cs="Times New Roman"/>
        </w:rPr>
        <w:t>Automatic emotion regulation</w:t>
      </w:r>
      <w:r w:rsidRPr="009C497C">
        <w:rPr>
          <w:rFonts w:cs="Times New Roman"/>
        </w:rPr>
        <w:t xml:space="preserve"> </w:t>
      </w:r>
      <w:r w:rsidR="00C52106">
        <w:rPr>
          <w:rFonts w:cs="Times New Roman"/>
        </w:rPr>
        <w:t>was</w:t>
      </w:r>
      <w:r w:rsidRPr="009C497C">
        <w:rPr>
          <w:rFonts w:cs="Times New Roman"/>
        </w:rPr>
        <w:t xml:space="preserve"> captured by the </w:t>
      </w:r>
      <w:commentRangeStart w:id="34"/>
      <w:r w:rsidRPr="009C497C">
        <w:rPr>
          <w:rFonts w:cs="Times New Roman"/>
        </w:rPr>
        <w:t xml:space="preserve">difference in </w:t>
      </w:r>
      <w:commentRangeEnd w:id="34"/>
      <w:r w:rsidR="00EA0196">
        <w:rPr>
          <w:rStyle w:val="CommentReference"/>
        </w:rPr>
        <w:commentReference w:id="34"/>
      </w:r>
      <w:r w:rsidRPr="009C497C">
        <w:rPr>
          <w:rFonts w:cs="Times New Roman"/>
        </w:rPr>
        <w:t>reaction time on incongruent trials</w:t>
      </w:r>
      <w:r w:rsidR="00417862">
        <w:rPr>
          <w:rFonts w:cs="Times New Roman"/>
        </w:rPr>
        <w:t xml:space="preserve"> (where the facial expression did not match the accompanying emotion word)</w:t>
      </w:r>
      <w:r w:rsidRPr="009C497C">
        <w:rPr>
          <w:rFonts w:cs="Times New Roman"/>
        </w:rPr>
        <w:t xml:space="preserve"> preceded by congruent trials and the reaction time on incongruent trials preceded by incongruent trials – a measure of adaptation to </w:t>
      </w:r>
      <w:commentRangeStart w:id="35"/>
      <w:r w:rsidRPr="009C497C">
        <w:rPr>
          <w:rFonts w:cs="Times New Roman"/>
        </w:rPr>
        <w:t>emotional conflict</w:t>
      </w:r>
      <w:r w:rsidR="00C52106">
        <w:rPr>
          <w:rFonts w:cs="Times New Roman"/>
        </w:rPr>
        <w:t>.</w:t>
      </w:r>
      <w:commentRangeEnd w:id="35"/>
      <w:r w:rsidR="00EA0196">
        <w:rPr>
          <w:rStyle w:val="CommentReference"/>
        </w:rPr>
        <w:commentReference w:id="35"/>
      </w:r>
    </w:p>
    <w:p w14:paraId="77C57B92" w14:textId="09F1A194" w:rsidR="009C497C" w:rsidRPr="009C497C" w:rsidRDefault="009C497C" w:rsidP="004A3E39">
      <w:pPr>
        <w:spacing w:line="360" w:lineRule="auto"/>
        <w:rPr>
          <w:rFonts w:cs="Times New Roman"/>
        </w:rPr>
      </w:pPr>
      <w:r w:rsidRPr="009C497C">
        <w:rPr>
          <w:rFonts w:cs="Times New Roman"/>
        </w:rPr>
        <w:t xml:space="preserve">Attention bias to threat </w:t>
      </w:r>
      <w:r w:rsidR="006F0444">
        <w:rPr>
          <w:rFonts w:cs="Times New Roman"/>
        </w:rPr>
        <w:t>was</w:t>
      </w:r>
      <w:r w:rsidRPr="009C497C">
        <w:rPr>
          <w:rFonts w:cs="Times New Roman"/>
        </w:rPr>
        <w:t xml:space="preserve"> assessed using the Dot Probe task, as the difference in the reaction time on trials where the probe appeared behind the neutral face and the reaction time on trials where the probe appeared behind the angry face (both assessed </w:t>
      </w:r>
      <w:r w:rsidR="0057031F">
        <w:rPr>
          <w:rFonts w:cs="Times New Roman"/>
        </w:rPr>
        <w:t xml:space="preserve">only </w:t>
      </w:r>
      <w:r w:rsidRPr="009C497C">
        <w:rPr>
          <w:rFonts w:cs="Times New Roman"/>
        </w:rPr>
        <w:t>for trials</w:t>
      </w:r>
      <w:r w:rsidR="0057031F">
        <w:rPr>
          <w:rFonts w:cs="Times New Roman"/>
        </w:rPr>
        <w:t xml:space="preserve"> with the correctly identified emotional valence</w:t>
      </w:r>
      <w:r w:rsidRPr="009C497C">
        <w:rPr>
          <w:rFonts w:cs="Times New Roman"/>
        </w:rPr>
        <w:t>)</w:t>
      </w:r>
      <w:r w:rsidR="000A3699">
        <w:rPr>
          <w:rFonts w:cs="Times New Roman"/>
        </w:rPr>
        <w:t>.</w:t>
      </w:r>
      <w:r w:rsidR="00F64A3C">
        <w:rPr>
          <w:rFonts w:cs="Times New Roman"/>
        </w:rPr>
        <w:fldChar w:fldCharType="begin"/>
      </w:r>
      <w:r w:rsidR="003E191F">
        <w:rPr>
          <w:rFonts w:cs="Times New Roman"/>
        </w:rPr>
        <w:instrText xml:space="preserve"> ADDIN EN.CITE &lt;EndNote&gt;&lt;Cite&gt;&lt;Author&gt;Amin&lt;/Author&gt;&lt;Year&gt;2004&lt;/Year&gt;&lt;RecNum&gt;3352&lt;/RecNum&gt;&lt;DisplayText&gt;&lt;style face="superscript"&gt;38&lt;/style&gt;&lt;/DisplayText&gt;&lt;record&gt;&lt;rec-number&gt;117&lt;/rec-number&gt;&lt;foreign-keys&gt;&lt;key app="EN" db-id="5pv2f2fzhfxv2weaa0fvvza0vt0dred9pwt9" timestamp="1674149589"&gt;117&lt;/key&gt;&lt;/foreign-keys&gt;&lt;ref-type name="Journal Article"&gt;17&lt;/ref-type&gt;&lt;contributors&gt;&lt;authors&gt;&lt;author&gt;Amin, Zenab&lt;/author&gt;&lt;author&gt;Todd Constable, R.&lt;/author&gt;&lt;author&gt;Canli, Turhan&lt;/author&gt;&lt;/authors&gt;&lt;/contributors&gt;&lt;titles&gt;&lt;title&gt;Attentional bias for valenced stimuli as a function of personality in the dot-probe task&lt;/title&gt;&lt;secondary-title&gt;Journal of research in personality&lt;/secondary-title&gt;&lt;/titles&gt;&lt;periodical&gt;&lt;full-title&gt;Journal of research in personality&lt;/full-title&gt;&lt;/periodical&gt;&lt;pages&gt;15-23&lt;/pages&gt;&lt;volume&gt;38&lt;/volume&gt;&lt;number&gt;1&lt;/number&gt;&lt;dates&gt;&lt;year&gt;2004&lt;/year&gt;&lt;/dates&gt;&lt;publisher&gt;Elsevier Inc&lt;/publisher&gt;&lt;isbn&gt;0092-6566&lt;/isbn&gt;&lt;urls&gt;&lt;/urls&gt;&lt;electronic-resource-num&gt;10.1016/j.jrp.2003.09.011&lt;/electronic-resource-num&gt;&lt;/record&gt;&lt;/Cite&gt;&lt;/EndNote&gt;</w:instrText>
      </w:r>
      <w:r w:rsidR="00F64A3C">
        <w:rPr>
          <w:rFonts w:cs="Times New Roman"/>
        </w:rPr>
        <w:fldChar w:fldCharType="separate"/>
      </w:r>
      <w:r w:rsidR="00F64A3C" w:rsidRPr="00F64A3C">
        <w:rPr>
          <w:rFonts w:cs="Times New Roman"/>
          <w:noProof/>
          <w:vertAlign w:val="superscript"/>
        </w:rPr>
        <w:t>38</w:t>
      </w:r>
      <w:r w:rsidR="00F64A3C">
        <w:rPr>
          <w:rFonts w:cs="Times New Roman"/>
        </w:rPr>
        <w:fldChar w:fldCharType="end"/>
      </w:r>
    </w:p>
    <w:p w14:paraId="4746DC2D" w14:textId="00CB5ADF" w:rsidR="009C497C" w:rsidRPr="009C497C" w:rsidRDefault="009C497C" w:rsidP="009C497C">
      <w:pPr>
        <w:tabs>
          <w:tab w:val="num" w:pos="1440"/>
        </w:tabs>
        <w:spacing w:line="360" w:lineRule="auto"/>
        <w:rPr>
          <w:rFonts w:cs="Times New Roman"/>
        </w:rPr>
      </w:pPr>
      <w:r w:rsidRPr="009C497C">
        <w:rPr>
          <w:rFonts w:cs="Times New Roman"/>
        </w:rPr>
        <w:t xml:space="preserve">Cognitive and affective theory of mind </w:t>
      </w:r>
      <w:r>
        <w:rPr>
          <w:rFonts w:cs="Times New Roman"/>
        </w:rPr>
        <w:t>was</w:t>
      </w:r>
      <w:r w:rsidRPr="009C497C">
        <w:rPr>
          <w:rFonts w:cs="Times New Roman"/>
        </w:rPr>
        <w:t xml:space="preserve"> measured with the Theory of Mind task</w:t>
      </w:r>
      <w:r w:rsidR="00C52106">
        <w:rPr>
          <w:rFonts w:cs="Times New Roman"/>
        </w:rPr>
        <w:t xml:space="preserve"> </w:t>
      </w:r>
      <w:commentRangeStart w:id="36"/>
      <w:r w:rsidR="00C52106">
        <w:rPr>
          <w:rFonts w:cs="Times New Roman"/>
        </w:rPr>
        <w:t>&lt;</w:t>
      </w:r>
      <w:r w:rsidR="00C52106" w:rsidRPr="00C52106">
        <w:rPr>
          <w:rFonts w:cs="Times New Roman"/>
          <w:highlight w:val="magenta"/>
        </w:rPr>
        <w:t>CITE</w:t>
      </w:r>
      <w:r w:rsidR="00C52106">
        <w:rPr>
          <w:rFonts w:cs="Times New Roman"/>
        </w:rPr>
        <w:t>&gt;</w:t>
      </w:r>
      <w:r>
        <w:rPr>
          <w:rFonts w:cs="Times New Roman"/>
        </w:rPr>
        <w:t xml:space="preserve">. </w:t>
      </w:r>
      <w:commentRangeEnd w:id="36"/>
      <w:r w:rsidR="00F40759">
        <w:rPr>
          <w:rStyle w:val="CommentReference"/>
        </w:rPr>
        <w:commentReference w:id="36"/>
      </w:r>
      <w:r w:rsidRPr="009C497C">
        <w:rPr>
          <w:rFonts w:cs="Times New Roman"/>
        </w:rPr>
        <w:t>Cartoons depicting stories</w:t>
      </w:r>
      <w:r w:rsidR="00951540">
        <w:rPr>
          <w:rFonts w:cs="Times New Roman"/>
        </w:rPr>
        <w:t xml:space="preserve"> of cooperation or cooperation to deceive</w:t>
      </w:r>
      <w:r w:rsidRPr="009C497C">
        <w:rPr>
          <w:rFonts w:cs="Times New Roman"/>
        </w:rPr>
        <w:t xml:space="preserve"> were shown to children</w:t>
      </w:r>
      <w:r w:rsidR="00FC6600">
        <w:rPr>
          <w:rFonts w:cs="Times New Roman"/>
        </w:rPr>
        <w:t xml:space="preserve"> who</w:t>
      </w:r>
      <w:r w:rsidRPr="009C497C">
        <w:rPr>
          <w:rFonts w:cs="Times New Roman"/>
        </w:rPr>
        <w:t xml:space="preserve"> were asked to predict the conclusion of each story. Cognitive theory of mind </w:t>
      </w:r>
      <w:r w:rsidR="00FC6600">
        <w:rPr>
          <w:rFonts w:cs="Times New Roman"/>
        </w:rPr>
        <w:t>represents their</w:t>
      </w:r>
      <w:r w:rsidRPr="009C497C">
        <w:rPr>
          <w:rFonts w:cs="Times New Roman"/>
        </w:rPr>
        <w:t xml:space="preserve"> ability to understand thoughts, beliefs</w:t>
      </w:r>
      <w:r>
        <w:rPr>
          <w:rFonts w:cs="Times New Roman"/>
        </w:rPr>
        <w:t>,</w:t>
      </w:r>
      <w:r w:rsidRPr="009C497C">
        <w:rPr>
          <w:rFonts w:cs="Times New Roman"/>
        </w:rPr>
        <w:t xml:space="preserve"> and intentions of the characters in the cartoon while affective theory of mind gage</w:t>
      </w:r>
      <w:r w:rsidR="00FC6600">
        <w:rPr>
          <w:rFonts w:cs="Times New Roman"/>
        </w:rPr>
        <w:t>s</w:t>
      </w:r>
      <w:r w:rsidRPr="009C497C">
        <w:rPr>
          <w:rFonts w:cs="Times New Roman"/>
        </w:rPr>
        <w:t xml:space="preserve"> whether the children coul</w:t>
      </w:r>
      <w:r w:rsidR="00FC6600">
        <w:rPr>
          <w:rFonts w:cs="Times New Roman"/>
        </w:rPr>
        <w:t>d</w:t>
      </w:r>
      <w:r w:rsidRPr="009C497C">
        <w:rPr>
          <w:rFonts w:cs="Times New Roman"/>
        </w:rPr>
        <w:t xml:space="preserve"> accurately interpret the emotional state of another character.</w:t>
      </w:r>
      <w:r>
        <w:rPr>
          <w:rFonts w:cs="Times New Roman"/>
        </w:rPr>
        <w:t xml:space="preserve"> </w:t>
      </w:r>
      <w:r w:rsidRPr="009C497C">
        <w:rPr>
          <w:rFonts w:cs="Times New Roman"/>
        </w:rPr>
        <w:t xml:space="preserve">Accuracy and </w:t>
      </w:r>
      <w:commentRangeStart w:id="37"/>
      <w:r w:rsidRPr="009C497C">
        <w:rPr>
          <w:rFonts w:cs="Times New Roman"/>
        </w:rPr>
        <w:t>reaction time</w:t>
      </w:r>
      <w:commentRangeEnd w:id="37"/>
      <w:r w:rsidR="00EA0196">
        <w:rPr>
          <w:rStyle w:val="CommentReference"/>
        </w:rPr>
        <w:commentReference w:id="37"/>
      </w:r>
      <w:r w:rsidRPr="009C497C">
        <w:rPr>
          <w:rFonts w:cs="Times New Roman"/>
        </w:rPr>
        <w:t xml:space="preserve"> on cognitive and affective theory of mind trials were recorded</w:t>
      </w:r>
      <w:r w:rsidR="00C52106">
        <w:rPr>
          <w:rFonts w:cs="Times New Roman"/>
        </w:rPr>
        <w:t>.</w:t>
      </w:r>
      <w:r w:rsidRPr="009C497C">
        <w:rPr>
          <w:rFonts w:cs="Times New Roman"/>
        </w:rPr>
        <w:t xml:space="preserve"> </w:t>
      </w:r>
    </w:p>
    <w:p w14:paraId="5E53FD35" w14:textId="4401DEF3" w:rsidR="009C497C" w:rsidRPr="009C497C" w:rsidRDefault="009C497C" w:rsidP="009C497C">
      <w:pPr>
        <w:tabs>
          <w:tab w:val="num" w:pos="1440"/>
        </w:tabs>
        <w:spacing w:line="360" w:lineRule="auto"/>
        <w:rPr>
          <w:rFonts w:cs="Times New Roman"/>
        </w:rPr>
      </w:pPr>
      <w:r w:rsidRPr="009C497C">
        <w:rPr>
          <w:rFonts w:cs="Times New Roman"/>
        </w:rPr>
        <w:t>Language ability and reasoning ability were measured using the Wechsler Abbreviated Scale of Intelligence (or WASI) task</w:t>
      </w:r>
      <w:r>
        <w:rPr>
          <w:rFonts w:cs="Times New Roman"/>
        </w:rPr>
        <w:t>.</w:t>
      </w:r>
      <w:r w:rsidR="00F40759">
        <w:rPr>
          <w:rFonts w:cs="Times New Roman"/>
        </w:rPr>
        <w:fldChar w:fldCharType="begin"/>
      </w:r>
      <w:r w:rsidR="003E191F">
        <w:rPr>
          <w:rFonts w:cs="Times New Roman"/>
        </w:rPr>
        <w:instrText xml:space="preserve"> ADDIN EN.CITE &lt;EndNote&gt;&lt;Cite&gt;&lt;Author&gt;Wechsler&lt;/Author&gt;&lt;Year&gt;1999&lt;/Year&gt;&lt;RecNum&gt;3353&lt;/RecNum&gt;&lt;DisplayText&gt;&lt;style face="superscript"&gt;39&lt;/style&gt;&lt;/DisplayText&gt;&lt;record&gt;&lt;rec-number&gt;118&lt;/rec-number&gt;&lt;foreign-keys&gt;&lt;key app="EN" db-id="5pv2f2fzhfxv2weaa0fvvza0vt0dred9pwt9" timestamp="1674149589"&gt;118&lt;/key&gt;&lt;/foreign-keys&gt;&lt;ref-type name="Journal Article"&gt;17&lt;/ref-type&gt;&lt;contributors&gt;&lt;authors&gt;&lt;author&gt;Wechsler, David&lt;/author&gt;&lt;/authors&gt;&lt;/contributors&gt;&lt;titles&gt;&lt;title&gt;Wechsler abbreviated scale of intelligence&lt;/title&gt;&lt;/titles&gt;&lt;dates&gt;&lt;year&gt;1999&lt;/year&gt;&lt;/dates&gt;&lt;urls&gt;&lt;/urls&gt;&lt;/record&gt;&lt;/Cite&gt;&lt;/EndNote&gt;</w:instrText>
      </w:r>
      <w:r w:rsidR="00F40759">
        <w:rPr>
          <w:rFonts w:cs="Times New Roman"/>
        </w:rPr>
        <w:fldChar w:fldCharType="separate"/>
      </w:r>
      <w:r w:rsidR="00F40759" w:rsidRPr="00F40759">
        <w:rPr>
          <w:rFonts w:cs="Times New Roman"/>
          <w:noProof/>
          <w:vertAlign w:val="superscript"/>
        </w:rPr>
        <w:t>39</w:t>
      </w:r>
      <w:r w:rsidR="00F40759">
        <w:rPr>
          <w:rFonts w:cs="Times New Roman"/>
        </w:rPr>
        <w:fldChar w:fldCharType="end"/>
      </w:r>
      <w:r>
        <w:rPr>
          <w:rFonts w:cs="Times New Roman"/>
        </w:rPr>
        <w:t xml:space="preserve"> </w:t>
      </w:r>
      <w:r w:rsidRPr="009C497C">
        <w:rPr>
          <w:rFonts w:cs="Times New Roman"/>
        </w:rPr>
        <w:t xml:space="preserve">Language ability was measured </w:t>
      </w:r>
      <w:r w:rsidR="00FC6600">
        <w:rPr>
          <w:rFonts w:cs="Times New Roman"/>
        </w:rPr>
        <w:t>with the t-score on</w:t>
      </w:r>
      <w:r w:rsidRPr="009C497C">
        <w:rPr>
          <w:rFonts w:cs="Times New Roman"/>
        </w:rPr>
        <w:t xml:space="preserve"> the WASI vocabulary subtest. The vocabulary subtest is designed to measure word knowledge and verbal concept formation</w:t>
      </w:r>
      <w:r>
        <w:rPr>
          <w:rFonts w:cs="Times New Roman"/>
        </w:rPr>
        <w:t xml:space="preserve">. </w:t>
      </w:r>
      <w:r w:rsidRPr="009C497C">
        <w:rPr>
          <w:rFonts w:cs="Times New Roman"/>
        </w:rPr>
        <w:t>Reasoning ability was measured with the</w:t>
      </w:r>
      <w:r w:rsidR="00FC6600">
        <w:rPr>
          <w:rFonts w:cs="Times New Roman"/>
        </w:rPr>
        <w:t xml:space="preserve"> t-score on the</w:t>
      </w:r>
      <w:r w:rsidRPr="009C497C">
        <w:rPr>
          <w:rFonts w:cs="Times New Roman"/>
        </w:rPr>
        <w:t xml:space="preserve"> WASI matrix reasoning subtest</w:t>
      </w:r>
      <w:r w:rsidR="00FC6600">
        <w:rPr>
          <w:rFonts w:cs="Times New Roman"/>
        </w:rPr>
        <w:t>, which</w:t>
      </w:r>
      <w:r w:rsidRPr="009C497C">
        <w:rPr>
          <w:rFonts w:cs="Times New Roman"/>
        </w:rPr>
        <w:t xml:space="preserve"> gages </w:t>
      </w:r>
      <w:r w:rsidRPr="009C497C">
        <w:rPr>
          <w:rFonts w:cs="Times New Roman"/>
        </w:rPr>
        <w:lastRenderedPageBreak/>
        <w:t>fluid intelligence, broad visual intelligence, classification and spatial ability, knowledge of part–whole relationships, simultaneous processing, and perceptual organization.</w:t>
      </w:r>
    </w:p>
    <w:p w14:paraId="50F8C043" w14:textId="5DA89A96" w:rsidR="009C497C" w:rsidRPr="009C497C" w:rsidRDefault="009C497C" w:rsidP="00F27E2E">
      <w:pPr>
        <w:tabs>
          <w:tab w:val="num" w:pos="1440"/>
        </w:tabs>
        <w:spacing w:line="360" w:lineRule="auto"/>
        <w:rPr>
          <w:rFonts w:cs="Times New Roman"/>
        </w:rPr>
      </w:pPr>
      <w:r w:rsidRPr="009C497C">
        <w:rPr>
          <w:rFonts w:cs="Times New Roman"/>
        </w:rPr>
        <w:t xml:space="preserve">Inhibitory control, </w:t>
      </w:r>
      <w:r w:rsidR="00C6698C">
        <w:rPr>
          <w:rFonts w:cs="Times New Roman"/>
        </w:rPr>
        <w:t>an</w:t>
      </w:r>
      <w:r w:rsidR="00F40759">
        <w:rPr>
          <w:rFonts w:cs="Times New Roman"/>
        </w:rPr>
        <w:t xml:space="preserve"> executive function</w:t>
      </w:r>
      <w:r w:rsidR="00C6698C">
        <w:rPr>
          <w:rFonts w:cs="Times New Roman"/>
        </w:rPr>
        <w:t>ing ability</w:t>
      </w:r>
      <w:r w:rsidR="00F40759">
        <w:rPr>
          <w:rFonts w:cs="Times New Roman"/>
        </w:rPr>
        <w:t xml:space="preserve"> to suppress a prepotent response </w:t>
      </w:r>
      <w:r w:rsidR="00CC04BD">
        <w:rPr>
          <w:rFonts w:cs="Times New Roman"/>
        </w:rPr>
        <w:t>to achieve a longer-term goal</w:t>
      </w:r>
      <w:r w:rsidRPr="009C497C">
        <w:rPr>
          <w:rFonts w:cs="Times New Roman"/>
        </w:rPr>
        <w:t>, w</w:t>
      </w:r>
      <w:r w:rsidR="00F27E2E">
        <w:rPr>
          <w:rFonts w:cs="Times New Roman"/>
        </w:rPr>
        <w:t xml:space="preserve">as </w:t>
      </w:r>
      <w:r w:rsidRPr="009C497C">
        <w:rPr>
          <w:rFonts w:cs="Times New Roman"/>
        </w:rPr>
        <w:t>measured using several tasks</w:t>
      </w:r>
      <w:r w:rsidR="00F27E2E">
        <w:rPr>
          <w:rFonts w:cs="Times New Roman"/>
        </w:rPr>
        <w:t xml:space="preserve">. </w:t>
      </w:r>
      <w:r w:rsidRPr="009C497C">
        <w:rPr>
          <w:rFonts w:cs="Times New Roman"/>
        </w:rPr>
        <w:t xml:space="preserve">NEPSY </w:t>
      </w:r>
      <w:r w:rsidR="00447A0D">
        <w:rPr>
          <w:rFonts w:cs="Times New Roman"/>
        </w:rPr>
        <w:t>C</w:t>
      </w:r>
      <w:r w:rsidRPr="009C497C">
        <w:rPr>
          <w:rFonts w:cs="Times New Roman"/>
        </w:rPr>
        <w:t xml:space="preserve">ircles </w:t>
      </w:r>
      <w:r w:rsidR="00447A0D">
        <w:rPr>
          <w:rFonts w:cs="Times New Roman"/>
        </w:rPr>
        <w:t>&amp;</w:t>
      </w:r>
      <w:r w:rsidRPr="009C497C">
        <w:rPr>
          <w:rFonts w:cs="Times New Roman"/>
        </w:rPr>
        <w:t xml:space="preserve"> </w:t>
      </w:r>
      <w:r w:rsidR="00447A0D">
        <w:rPr>
          <w:rFonts w:cs="Times New Roman"/>
        </w:rPr>
        <w:t>S</w:t>
      </w:r>
      <w:r w:rsidRPr="009C497C">
        <w:rPr>
          <w:rFonts w:cs="Times New Roman"/>
        </w:rPr>
        <w:t>quares task test</w:t>
      </w:r>
      <w:r w:rsidR="00830692">
        <w:rPr>
          <w:rFonts w:cs="Times New Roman"/>
        </w:rPr>
        <w:t>ed</w:t>
      </w:r>
      <w:r w:rsidRPr="009C497C">
        <w:rPr>
          <w:rFonts w:cs="Times New Roman"/>
        </w:rPr>
        <w:t xml:space="preserve"> the children’s reaction time on “inhibit” and “switch” tasks</w:t>
      </w:r>
      <w:r w:rsidR="00F27E2E">
        <w:rPr>
          <w:rFonts w:cs="Times New Roman"/>
        </w:rPr>
        <w:t>.</w:t>
      </w:r>
      <w:r w:rsidR="00C6698C">
        <w:rPr>
          <w:rFonts w:cs="Times New Roman"/>
        </w:rPr>
        <w:fldChar w:fldCharType="begin"/>
      </w:r>
      <w:r w:rsidR="003E191F">
        <w:rPr>
          <w:rFonts w:cs="Times New Roman"/>
        </w:rPr>
        <w:instrText xml:space="preserve"> ADDIN EN.CITE &lt;EndNote&gt;&lt;Cite&gt;&lt;Author&gt;Brooks&lt;/Author&gt;&lt;Year&gt;2009&lt;/Year&gt;&lt;RecNum&gt;3354&lt;/RecNum&gt;&lt;DisplayText&gt;&lt;style face="superscript"&gt;40&lt;/style&gt;&lt;/DisplayText&gt;&lt;record&gt;&lt;rec-number&gt;119&lt;/rec-number&gt;&lt;foreign-keys&gt;&lt;key app="EN" db-id="5pv2f2fzhfxv2weaa0fvvza0vt0dred9pwt9" timestamp="1674149589"&gt;119&lt;/key&gt;&lt;/foreign-keys&gt;&lt;ref-type name="Journal Article"&gt;17&lt;/ref-type&gt;&lt;contributors&gt;&lt;authors&gt;&lt;author&gt;Brooks, Brian L.&lt;/author&gt;&lt;author&gt;Sherman, Elisabeth M. S.&lt;/author&gt;&lt;author&gt;Strauss, Esther&lt;/author&gt;&lt;/authors&gt;&lt;/contributors&gt;&lt;titles&gt;&lt;title&gt;NEPSY-II: A Developmental Neuropsychological Assessment, Second Edition&lt;/title&gt;&lt;secondary-title&gt;Child neuropsychology&lt;/secondary-title&gt;&lt;/titles&gt;&lt;periodical&gt;&lt;full-title&gt;Child neuropsychology&lt;/full-title&gt;&lt;/periodical&gt;&lt;pages&gt;80-101&lt;/pages&gt;&lt;volume&gt;16&lt;/volume&gt;&lt;number&gt;1&lt;/number&gt;&lt;keywords&gt;&lt;keyword&gt;Adolescents&lt;/keyword&gt;&lt;keyword&gt;Children&lt;/keyword&gt;&lt;keyword&gt;NEPSY-II&lt;/keyword&gt;&lt;keyword&gt;Neuropsychology&lt;/keyword&gt;&lt;keyword&gt;Test review&lt;/keyword&gt;&lt;/keywords&gt;&lt;dates&gt;&lt;year&gt;2009&lt;/year&gt;&lt;/dates&gt;&lt;publisher&gt;Taylor &amp;amp; Francis Group&lt;/publisher&gt;&lt;isbn&gt;0929-7049&lt;/isbn&gt;&lt;urls&gt;&lt;/urls&gt;&lt;electronic-resource-num&gt;10.1080/09297040903146966&lt;/electronic-resource-num&gt;&lt;/record&gt;&lt;/Cite&gt;&lt;/EndNote&gt;</w:instrText>
      </w:r>
      <w:r w:rsidR="00C6698C">
        <w:rPr>
          <w:rFonts w:cs="Times New Roman"/>
        </w:rPr>
        <w:fldChar w:fldCharType="separate"/>
      </w:r>
      <w:r w:rsidR="00C6698C" w:rsidRPr="00C6698C">
        <w:rPr>
          <w:rFonts w:cs="Times New Roman"/>
          <w:noProof/>
          <w:vertAlign w:val="superscript"/>
        </w:rPr>
        <w:t>40</w:t>
      </w:r>
      <w:r w:rsidR="00C6698C">
        <w:rPr>
          <w:rFonts w:cs="Times New Roman"/>
        </w:rPr>
        <w:fldChar w:fldCharType="end"/>
      </w:r>
      <w:r w:rsidR="00F27E2E">
        <w:rPr>
          <w:rFonts w:cs="Times New Roman"/>
        </w:rPr>
        <w:t xml:space="preserve"> </w:t>
      </w:r>
      <w:r w:rsidRPr="009C497C">
        <w:rPr>
          <w:rFonts w:cs="Times New Roman"/>
        </w:rPr>
        <w:t xml:space="preserve">The </w:t>
      </w:r>
      <w:commentRangeStart w:id="38"/>
      <w:r w:rsidRPr="009C497C">
        <w:rPr>
          <w:rFonts w:cs="Times New Roman"/>
        </w:rPr>
        <w:t>Stroop task</w:t>
      </w:r>
      <w:r w:rsidR="00F27E2E">
        <w:rPr>
          <w:rFonts w:cs="Times New Roman"/>
        </w:rPr>
        <w:t xml:space="preserve"> </w:t>
      </w:r>
      <w:commentRangeEnd w:id="38"/>
      <w:r w:rsidR="00EA0196">
        <w:rPr>
          <w:rStyle w:val="CommentReference"/>
        </w:rPr>
        <w:commentReference w:id="38"/>
      </w:r>
      <w:r w:rsidRPr="009C497C">
        <w:rPr>
          <w:rFonts w:cs="Times New Roman"/>
        </w:rPr>
        <w:t>measure</w:t>
      </w:r>
      <w:r w:rsidR="00F27E2E">
        <w:rPr>
          <w:rFonts w:cs="Times New Roman"/>
        </w:rPr>
        <w:t>d</w:t>
      </w:r>
      <w:r w:rsidRPr="009C497C">
        <w:rPr>
          <w:rFonts w:cs="Times New Roman"/>
        </w:rPr>
        <w:t xml:space="preserve"> the ability of the kids to accurately read words for colors, even if the color </w:t>
      </w:r>
      <w:r w:rsidR="00830692">
        <w:rPr>
          <w:rFonts w:cs="Times New Roman"/>
        </w:rPr>
        <w:t>of the letters with which color words are presented</w:t>
      </w:r>
      <w:r w:rsidRPr="009C497C">
        <w:rPr>
          <w:rFonts w:cs="Times New Roman"/>
        </w:rPr>
        <w:t xml:space="preserve"> don’t match</w:t>
      </w:r>
      <w:r w:rsidR="00830692">
        <w:rPr>
          <w:rFonts w:cs="Times New Roman"/>
        </w:rPr>
        <w:t xml:space="preserve">. For example, a correct trial would have a child read “blue” even if the word “blue” is written in red color, </w:t>
      </w:r>
      <w:r w:rsidRPr="009C497C">
        <w:rPr>
          <w:rFonts w:cs="Times New Roman"/>
        </w:rPr>
        <w:t xml:space="preserve">measuring the ability of the </w:t>
      </w:r>
      <w:r w:rsidR="00830692">
        <w:rPr>
          <w:rFonts w:cs="Times New Roman"/>
        </w:rPr>
        <w:t>child</w:t>
      </w:r>
      <w:r w:rsidRPr="009C497C">
        <w:rPr>
          <w:rFonts w:cs="Times New Roman"/>
        </w:rPr>
        <w:t xml:space="preserve"> to suppress </w:t>
      </w:r>
      <w:r w:rsidR="00830692">
        <w:rPr>
          <w:rFonts w:cs="Times New Roman"/>
        </w:rPr>
        <w:t>her</w:t>
      </w:r>
      <w:r w:rsidRPr="009C497C">
        <w:rPr>
          <w:rFonts w:cs="Times New Roman"/>
        </w:rPr>
        <w:t xml:space="preserve"> initial perception of what </w:t>
      </w:r>
      <w:r w:rsidR="00830692">
        <w:rPr>
          <w:rFonts w:cs="Times New Roman"/>
        </w:rPr>
        <w:t>she</w:t>
      </w:r>
      <w:r w:rsidRPr="009C497C">
        <w:rPr>
          <w:rFonts w:cs="Times New Roman"/>
        </w:rPr>
        <w:t xml:space="preserve"> see</w:t>
      </w:r>
      <w:r w:rsidR="00830692">
        <w:rPr>
          <w:rFonts w:cs="Times New Roman"/>
        </w:rPr>
        <w:t>s</w:t>
      </w:r>
      <w:r w:rsidR="00F27E2E">
        <w:rPr>
          <w:rFonts w:cs="Times New Roman"/>
        </w:rPr>
        <w:t>.</w:t>
      </w:r>
      <w:r w:rsidR="00206532">
        <w:rPr>
          <w:rFonts w:cs="Times New Roman"/>
        </w:rPr>
        <w:fldChar w:fldCharType="begin"/>
      </w:r>
      <w:r w:rsidR="003E191F">
        <w:rPr>
          <w:rFonts w:cs="Times New Roman"/>
        </w:rPr>
        <w:instrText xml:space="preserve"> ADDIN EN.CITE &lt;EndNote&gt;&lt;Cite&gt;&lt;Author&gt;Stroop&lt;/Author&gt;&lt;Year&gt;1935&lt;/Year&gt;&lt;RecNum&gt;3355&lt;/RecNum&gt;&lt;DisplayText&gt;&lt;style face="superscript"&gt;41&lt;/style&gt;&lt;/DisplayText&gt;&lt;record&gt;&lt;rec-number&gt;120&lt;/rec-number&gt;&lt;foreign-keys&gt;&lt;key app="EN" db-id="5pv2f2fzhfxv2weaa0fvvza0vt0dred9pwt9" timestamp="1674149589"&gt;120&lt;/key&gt;&lt;/foreign-keys&gt;&lt;ref-type name="Thesis"&gt;32&lt;/ref-type&gt;&lt;contributors&gt;&lt;authors&gt;&lt;author&gt;Stroop, J. Ridley&lt;/author&gt;&lt;/authors&gt;&lt;/contributors&gt;&lt;titles&gt;&lt;title&gt;Studies of interference in serial verbal reactions&lt;/title&gt;&lt;/titles&gt;&lt;keywords&gt;&lt;keyword&gt;Inhibition&lt;/keyword&gt;&lt;keyword&gt;Association of ideas&lt;/keyword&gt;&lt;/keywords&gt;&lt;dates&gt;&lt;year&gt;1935&lt;/year&gt;&lt;/dates&gt;&lt;pub-location&gt;Nashville, Tenn.&lt;/pub-location&gt;&lt;publisher&gt;George Peabody College for Teachers&lt;/publisher&gt;&lt;urls&gt;&lt;/urls&gt;&lt;/record&gt;&lt;/Cite&gt;&lt;/EndNote&gt;</w:instrText>
      </w:r>
      <w:r w:rsidR="00206532">
        <w:rPr>
          <w:rFonts w:cs="Times New Roman"/>
        </w:rPr>
        <w:fldChar w:fldCharType="separate"/>
      </w:r>
      <w:r w:rsidR="00206532" w:rsidRPr="00206532">
        <w:rPr>
          <w:rFonts w:cs="Times New Roman"/>
          <w:noProof/>
          <w:vertAlign w:val="superscript"/>
        </w:rPr>
        <w:t>41</w:t>
      </w:r>
      <w:r w:rsidR="00206532">
        <w:rPr>
          <w:rFonts w:cs="Times New Roman"/>
        </w:rPr>
        <w:fldChar w:fldCharType="end"/>
      </w:r>
      <w:r w:rsidR="00F27E2E">
        <w:rPr>
          <w:rFonts w:cs="Times New Roman"/>
        </w:rPr>
        <w:t xml:space="preserve"> Additionally, r</w:t>
      </w:r>
      <w:r w:rsidRPr="009C497C">
        <w:rPr>
          <w:rFonts w:cs="Times New Roman"/>
        </w:rPr>
        <w:t xml:space="preserve">eaction times and accuracy </w:t>
      </w:r>
      <w:r w:rsidR="00447A0D">
        <w:rPr>
          <w:rFonts w:cs="Times New Roman"/>
        </w:rPr>
        <w:t>on clicking a button when presented with “Go” stimuli (a set of specific shapes)</w:t>
      </w:r>
      <w:r w:rsidRPr="009C497C">
        <w:rPr>
          <w:rFonts w:cs="Times New Roman"/>
        </w:rPr>
        <w:t xml:space="preserve"> </w:t>
      </w:r>
      <w:r w:rsidR="00447A0D">
        <w:rPr>
          <w:rFonts w:cs="Times New Roman"/>
        </w:rPr>
        <w:t>and withholding clicking when other shapes were presented (</w:t>
      </w:r>
      <w:r w:rsidRPr="009C497C">
        <w:rPr>
          <w:rFonts w:cs="Times New Roman"/>
        </w:rPr>
        <w:t>the Go / No-Go task</w:t>
      </w:r>
      <w:r w:rsidR="00447A0D">
        <w:rPr>
          <w:rFonts w:cs="Times New Roman"/>
        </w:rPr>
        <w:t>)</w:t>
      </w:r>
      <w:r w:rsidR="00F27E2E">
        <w:rPr>
          <w:rFonts w:cs="Times New Roman"/>
        </w:rPr>
        <w:t>.</w:t>
      </w:r>
      <w:r w:rsidR="002026B2">
        <w:rPr>
          <w:rFonts w:cs="Times New Roman"/>
        </w:rPr>
        <w:fldChar w:fldCharType="begin">
          <w:fldData xml:space="preserve">PEVuZE5vdGU+PENpdGU+PEF1dGhvcj5WZXJicnVnZ2VuPC9BdXRob3I+PFllYXI+MjAwODwvWWVh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</w:fldData>
        </w:fldChar>
      </w:r>
      <w:r w:rsidR="003E191F">
        <w:rPr>
          <w:rFonts w:cs="Times New Roman"/>
        </w:rPr>
        <w:instrText xml:space="preserve"> ADDIN EN.CITE </w:instrText>
      </w:r>
      <w:r w:rsidR="003E191F">
        <w:rPr>
          <w:rFonts w:cs="Times New Roman"/>
        </w:rPr>
        <w:fldChar w:fldCharType="begin">
          <w:fldData xml:space="preserve">PEVuZE5vdGU+PENpdGU+PEF1dGhvcj5WZXJicnVnZ2VuPC9BdXRob3I+PFllYXI+MjAwODwvWWVh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</w:fldData>
        </w:fldChar>
      </w:r>
      <w:r w:rsidR="003E191F">
        <w:rPr>
          <w:rFonts w:cs="Times New Roman"/>
        </w:rPr>
        <w:instrText xml:space="preserve"> ADDIN EN.CITE.DATA </w:instrText>
      </w:r>
      <w:r w:rsidR="003E191F">
        <w:rPr>
          <w:rFonts w:cs="Times New Roman"/>
        </w:rPr>
      </w:r>
      <w:r w:rsidR="003E191F">
        <w:rPr>
          <w:rFonts w:cs="Times New Roman"/>
        </w:rPr>
        <w:fldChar w:fldCharType="end"/>
      </w:r>
      <w:r w:rsidR="002026B2">
        <w:rPr>
          <w:rFonts w:cs="Times New Roman"/>
        </w:rPr>
        <w:fldChar w:fldCharType="separate"/>
      </w:r>
      <w:r w:rsidR="002026B2" w:rsidRPr="002026B2">
        <w:rPr>
          <w:rFonts w:cs="Times New Roman"/>
          <w:noProof/>
          <w:vertAlign w:val="superscript"/>
        </w:rPr>
        <w:t>42</w:t>
      </w:r>
      <w:r w:rsidR="002026B2">
        <w:rPr>
          <w:rFonts w:cs="Times New Roman"/>
        </w:rPr>
        <w:fldChar w:fldCharType="end"/>
      </w:r>
      <w:r w:rsidR="00F27E2E">
        <w:rPr>
          <w:rFonts w:cs="Times New Roman"/>
        </w:rPr>
        <w:t xml:space="preserve"> </w:t>
      </w:r>
    </w:p>
    <w:p w14:paraId="5028F772" w14:textId="74C1E371" w:rsidR="009C497C" w:rsidRPr="009C497C" w:rsidRDefault="009C497C" w:rsidP="00B63750">
      <w:pPr>
        <w:spacing w:line="360" w:lineRule="auto"/>
        <w:rPr>
          <w:rFonts w:cs="Times New Roman"/>
        </w:rPr>
      </w:pPr>
      <w:r w:rsidRPr="009C497C">
        <w:rPr>
          <w:rFonts w:cs="Times New Roman"/>
        </w:rPr>
        <w:t>Fear conditioning w</w:t>
      </w:r>
      <w:r w:rsidR="00CC04BD">
        <w:rPr>
          <w:rFonts w:cs="Times New Roman"/>
        </w:rPr>
        <w:t>as</w:t>
      </w:r>
      <w:r w:rsidRPr="009C497C">
        <w:rPr>
          <w:rFonts w:cs="Times New Roman"/>
        </w:rPr>
        <w:t xml:space="preserve"> </w:t>
      </w:r>
      <w:r w:rsidR="002026B2">
        <w:rPr>
          <w:rFonts w:cs="Times New Roman"/>
        </w:rPr>
        <w:t>measured by the average skin conductance response</w:t>
      </w:r>
      <w:r w:rsidR="00CC04BD">
        <w:rPr>
          <w:rFonts w:cs="Times New Roman"/>
        </w:rPr>
        <w:t xml:space="preserve"> (SCR)</w:t>
      </w:r>
      <w:r w:rsidR="002026B2">
        <w:rPr>
          <w:rFonts w:cs="Times New Roman"/>
        </w:rPr>
        <w:t xml:space="preserve"> </w:t>
      </w:r>
      <w:r w:rsidR="00CC04BD">
        <w:rPr>
          <w:rFonts w:cs="Times New Roman"/>
        </w:rPr>
        <w:t>captured</w:t>
      </w:r>
      <w:r w:rsidR="002026B2">
        <w:rPr>
          <w:rFonts w:cs="Times New Roman"/>
        </w:rPr>
        <w:t xml:space="preserve"> during the acquisition phase of the</w:t>
      </w:r>
      <w:r w:rsidRPr="009C497C">
        <w:rPr>
          <w:rFonts w:cs="Times New Roman"/>
        </w:rPr>
        <w:t xml:space="preserve"> </w:t>
      </w:r>
      <w:commentRangeStart w:id="39"/>
      <w:r w:rsidRPr="009C497C">
        <w:rPr>
          <w:rFonts w:cs="Times New Roman"/>
        </w:rPr>
        <w:t>fear conditioning task</w:t>
      </w:r>
      <w:commentRangeEnd w:id="39"/>
      <w:r w:rsidR="00435717">
        <w:rPr>
          <w:rStyle w:val="CommentReference"/>
        </w:rPr>
        <w:commentReference w:id="39"/>
      </w:r>
      <w:r w:rsidR="00435717">
        <w:rPr>
          <w:rFonts w:cs="Times New Roman"/>
        </w:rPr>
        <w:t>.</w:t>
      </w:r>
      <w:r w:rsidR="00CC04BD">
        <w:rPr>
          <w:rFonts w:cs="Times New Roman"/>
        </w:rPr>
        <w:t xml:space="preserve"> Experiences of early-life trauma were shown to be associated with </w:t>
      </w:r>
      <w:r w:rsidR="00CC04BD" w:rsidRPr="00CC04BD">
        <w:rPr>
          <w:rFonts w:cs="Times New Roman"/>
        </w:rPr>
        <w:t xml:space="preserve">lower </w:t>
      </w:r>
      <w:r w:rsidR="00CC04BD">
        <w:rPr>
          <w:rFonts w:cs="Times New Roman"/>
        </w:rPr>
        <w:t>SCR</w:t>
      </w:r>
      <w:r w:rsidR="00CC04BD" w:rsidRPr="00CC04BD">
        <w:rPr>
          <w:rFonts w:cs="Times New Roman"/>
        </w:rPr>
        <w:t xml:space="preserve"> to </w:t>
      </w:r>
      <w:commentRangeStart w:id="40"/>
      <w:r w:rsidR="00CC04BD" w:rsidRPr="00CC04BD">
        <w:rPr>
          <w:rFonts w:cs="Times New Roman"/>
        </w:rPr>
        <w:t xml:space="preserve">CS+ </w:t>
      </w:r>
      <w:commentRangeEnd w:id="40"/>
      <w:r w:rsidR="00EA0196">
        <w:rPr>
          <w:rStyle w:val="CommentReference"/>
        </w:rPr>
        <w:commentReference w:id="40"/>
      </w:r>
      <w:r w:rsidR="00CC04BD" w:rsidRPr="00CC04BD">
        <w:rPr>
          <w:rFonts w:cs="Times New Roman"/>
        </w:rPr>
        <w:t>during conditioning compared to children who have not been exposed to trauma</w:t>
      </w:r>
      <w:r w:rsidR="00CC04BD">
        <w:rPr>
          <w:rFonts w:cs="Times New Roman"/>
        </w:rPr>
        <w:t>.</w:t>
      </w:r>
      <w:r w:rsidR="00CC04BD">
        <w:rPr>
          <w:rFonts w:cs="Times New Roman"/>
        </w:rPr>
        <w:fldChar w:fldCharType="begin"/>
      </w:r>
      <w:r w:rsidR="003E191F">
        <w:rPr>
          <w:rFonts w:cs="Times New Roman"/>
        </w:rPr>
        <w:instrText xml:space="preserve"> ADDIN EN.CITE &lt;EndNote&gt;&lt;Cite&gt;&lt;Author&gt;McLaughlin&lt;/Author&gt;&lt;Year&gt;2016&lt;/Year&gt;&lt;RecNum&gt;32&lt;/RecNum&gt;&lt;DisplayText&gt;&lt;style face="superscript"&gt;13&lt;/style&gt;&lt;/DisplayText&gt;&lt;record&gt;&lt;rec-number&gt;32&lt;/rec-number&gt;&lt;foreign-keys&gt;&lt;key app="EN" db-id="5pv2f2fzhfxv2weaa0fvvza0vt0dred9pwt9" timestamp="1669657596" guid="ce7748c2-8c63-4efb-941e-2264797f3eab"&gt;32&lt;/key&gt;&lt;/foreign-keys&gt;&lt;ref-type name="Journal Article"&gt;17&lt;/ref-type&gt;&lt;contributors&gt;&lt;authors&gt;&lt;author&gt;McLaughlin, Katie A.&lt;/author&gt;&lt;author&gt;Sheridan, Margaret A.&lt;/author&gt;&lt;author&gt;Gold, Andrea L.&lt;/author&gt;&lt;author&gt;Duys, Andrea&lt;/author&gt;&lt;author&gt;Lambert, Hilary K.&lt;/author&gt;&lt;author&gt;Peverill, Matthew&lt;/author&gt;&lt;author&gt;Heleniak, Charlotte&lt;/author&gt;&lt;author&gt;Shechner, Tomer&lt;/author&gt;&lt;author&gt;Wojcieszak, Zuzanna&lt;/author&gt;&lt;author&gt;Pine, Daniel S.&lt;/author&gt;&lt;/authors&gt;&lt;/contributors&gt;&lt;titles&gt;&lt;title&gt;Maltreatment Exposure, Brain Structure, and Fear Conditioning in Children and Adolescents&lt;/title&gt;&lt;secondary-title&gt;Neuropsychopharmacology (New York, N.Y.)&lt;/secondary-title&gt;&lt;/titles&gt;&lt;periodical&gt;&lt;full-title&gt;Neuropsychopharmacology (New York, N.Y.)&lt;/full-title&gt;&lt;/periodical&gt;&lt;pages&gt;1956-1964&lt;/pages&gt;&lt;volume&gt;41&lt;/volume&gt;&lt;number&gt;8&lt;/number&gt;&lt;keywords&gt;&lt;keyword&gt;Adolescent&lt;/keyword&gt;&lt;keyword&gt;Brain - pathology&lt;/keyword&gt;&lt;keyword&gt;Child&lt;/keyword&gt;&lt;keyword&gt;Child Abuse - psychology&lt;/keyword&gt;&lt;keyword&gt;Conditioning, Classical&lt;/keyword&gt;&lt;keyword&gt;Cues&lt;/keyword&gt;&lt;keyword&gt;Extinction, Psychological&lt;/keyword&gt;&lt;keyword&gt;Fear&lt;/keyword&gt;&lt;keyword&gt;Female&lt;/keyword&gt;&lt;keyword&gt;Galvanic Skin Response&lt;/keyword&gt;&lt;keyword&gt;Humans&lt;/keyword&gt;&lt;keyword&gt;Magnetic Resonance Imaging&lt;/keyword&gt;&lt;keyword&gt;Male&lt;/keyword&gt;&lt;keyword&gt;Original&lt;/keyword&gt;&lt;/keywords&gt;&lt;dates&gt;&lt;year&gt;2016&lt;/year&gt;&lt;/dates&gt;&lt;pub-location&gt;England&lt;/pub-location&gt;&lt;publisher&gt;Nature Publishing Group&lt;/publisher&gt;&lt;isbn&gt;0893-133X&lt;/isbn&gt;&lt;urls&gt;&lt;/urls&gt;&lt;electronic-resource-num&gt;10.1038/npp.2015.365&lt;/electronic-resource-num&gt;&lt;/record&gt;&lt;/Cite&gt;&lt;/EndNote&gt;</w:instrText>
      </w:r>
      <w:r w:rsidR="00CC04BD">
        <w:rPr>
          <w:rFonts w:cs="Times New Roman"/>
        </w:rPr>
        <w:fldChar w:fldCharType="separate"/>
      </w:r>
      <w:r w:rsidR="004F7F1A" w:rsidRPr="004F7F1A">
        <w:rPr>
          <w:rFonts w:cs="Times New Roman"/>
          <w:noProof/>
          <w:vertAlign w:val="superscript"/>
        </w:rPr>
        <w:t>13</w:t>
      </w:r>
      <w:r w:rsidR="00CC04BD">
        <w:rPr>
          <w:rFonts w:cs="Times New Roman"/>
        </w:rPr>
        <w:fldChar w:fldCharType="end"/>
      </w:r>
      <w:r w:rsidR="00CC04BD">
        <w:rPr>
          <w:rFonts w:cs="Times New Roman"/>
        </w:rPr>
        <w:t xml:space="preserve"> </w:t>
      </w:r>
    </w:p>
    <w:p w14:paraId="4EA9A41C" w14:textId="42593D7D" w:rsidR="009C497C" w:rsidRPr="009C497C" w:rsidRDefault="009C497C" w:rsidP="00B63750">
      <w:pPr>
        <w:spacing w:line="360" w:lineRule="auto"/>
        <w:rPr>
          <w:rFonts w:cs="Times New Roman"/>
        </w:rPr>
      </w:pPr>
      <w:r w:rsidRPr="009C497C">
        <w:rPr>
          <w:rFonts w:cs="Times New Roman"/>
        </w:rPr>
        <w:t xml:space="preserve">Working memory was captured by the </w:t>
      </w:r>
      <w:commentRangeStart w:id="41"/>
      <w:r w:rsidRPr="009C497C">
        <w:rPr>
          <w:rFonts w:cs="Times New Roman"/>
        </w:rPr>
        <w:t xml:space="preserve">Working Memory Shapes task, capturing </w:t>
      </w:r>
      <w:r w:rsidR="00043DB1">
        <w:rPr>
          <w:rFonts w:cs="Times New Roman"/>
        </w:rPr>
        <w:t>the ability to accurately</w:t>
      </w:r>
      <w:r w:rsidRPr="009C497C">
        <w:rPr>
          <w:rFonts w:cs="Times New Roman"/>
        </w:rPr>
        <w:t xml:space="preserve"> remember locations of shapes </w:t>
      </w:r>
      <w:r w:rsidR="000D1255">
        <w:rPr>
          <w:rFonts w:cs="Times New Roman"/>
        </w:rPr>
        <w:t xml:space="preserve">briefly </w:t>
      </w:r>
      <w:r w:rsidRPr="009C497C">
        <w:rPr>
          <w:rFonts w:cs="Times New Roman"/>
        </w:rPr>
        <w:t>displayed in 9 possible locations on a 3x3 grid</w:t>
      </w:r>
      <w:commentRangeEnd w:id="41"/>
      <w:r w:rsidR="00C72275">
        <w:rPr>
          <w:rStyle w:val="CommentReference"/>
        </w:rPr>
        <w:commentReference w:id="41"/>
      </w:r>
      <w:r w:rsidR="000613E6">
        <w:rPr>
          <w:rFonts w:cs="Times New Roman"/>
        </w:rPr>
        <w:t xml:space="preserve">. </w:t>
      </w:r>
      <w:r w:rsidR="000D1255">
        <w:rPr>
          <w:rFonts w:cs="Times New Roman"/>
        </w:rPr>
        <w:t xml:space="preserve">High-load trials flashed 3 shapes in random locations and low-load trials flashed 1 shape. </w:t>
      </w:r>
      <w:r w:rsidR="00043DB1">
        <w:rPr>
          <w:rFonts w:cs="Times New Roman"/>
        </w:rPr>
        <w:t>Average a</w:t>
      </w:r>
      <w:r w:rsidR="000D1255">
        <w:rPr>
          <w:rFonts w:cs="Times New Roman"/>
        </w:rPr>
        <w:t xml:space="preserve">ccuracy on both high- and low-load tasks was utilized to capture working memory. </w:t>
      </w:r>
    </w:p>
    <w:p w14:paraId="5D099BE3" w14:textId="7169D853" w:rsidR="009C497C" w:rsidRPr="009C497C" w:rsidRDefault="009C497C" w:rsidP="00B63750">
      <w:pPr>
        <w:spacing w:line="360" w:lineRule="auto"/>
        <w:rPr>
          <w:rFonts w:cs="Times New Roman"/>
        </w:rPr>
      </w:pPr>
      <w:r w:rsidRPr="009C497C">
        <w:rPr>
          <w:rFonts w:cs="Times New Roman"/>
        </w:rPr>
        <w:t xml:space="preserve">Pubertal </w:t>
      </w:r>
      <w:r w:rsidR="00E1571B">
        <w:rPr>
          <w:rFonts w:cs="Times New Roman"/>
        </w:rPr>
        <w:t>timing</w:t>
      </w:r>
      <w:r w:rsidRPr="009C497C">
        <w:rPr>
          <w:rFonts w:cs="Times New Roman"/>
        </w:rPr>
        <w:t xml:space="preserve"> was assessed using the Tanner staging method</w:t>
      </w:r>
      <w:r w:rsidR="000613E6">
        <w:rPr>
          <w:rFonts w:cs="Times New Roman"/>
        </w:rPr>
        <w:t xml:space="preserve">. Children were shown sex-specific pictographs conveying stages of development of sexual characteristics (pubic hair for both, breasts for girls, and testes/scrotum/penis for boys). Tanner pubertal development </w:t>
      </w:r>
      <w:r w:rsidR="00E1571B">
        <w:rPr>
          <w:rFonts w:cs="Times New Roman"/>
        </w:rPr>
        <w:t>stage</w:t>
      </w:r>
      <w:r w:rsidR="000613E6">
        <w:rPr>
          <w:rFonts w:cs="Times New Roman"/>
        </w:rPr>
        <w:t xml:space="preserve"> w</w:t>
      </w:r>
      <w:r w:rsidR="00E1571B">
        <w:rPr>
          <w:rFonts w:cs="Times New Roman"/>
        </w:rPr>
        <w:t xml:space="preserve">as constructed as the average of the two sex-specific sexual characteristic ratings. </w:t>
      </w:r>
    </w:p>
    <w:p w14:paraId="54AE4BE0" w14:textId="6D17BA80" w:rsidR="009C497C" w:rsidRPr="009C497C" w:rsidRDefault="009C497C" w:rsidP="00B63750">
      <w:pPr>
        <w:spacing w:line="360" w:lineRule="auto"/>
        <w:rPr>
          <w:rFonts w:cs="Times New Roman"/>
        </w:rPr>
      </w:pPr>
      <w:r w:rsidRPr="009C497C">
        <w:rPr>
          <w:rFonts w:cs="Times New Roman"/>
        </w:rPr>
        <w:t xml:space="preserve">Lastly, reward </w:t>
      </w:r>
      <w:r w:rsidR="00C72275">
        <w:rPr>
          <w:rFonts w:cs="Times New Roman"/>
        </w:rPr>
        <w:t>sensitivity</w:t>
      </w:r>
      <w:r w:rsidRPr="009C497C">
        <w:rPr>
          <w:rFonts w:cs="Times New Roman"/>
        </w:rPr>
        <w:t xml:space="preserve"> was assessed using the Pi</w:t>
      </w:r>
      <w:r w:rsidR="00E1571B">
        <w:rPr>
          <w:rFonts w:cs="Times New Roman"/>
        </w:rPr>
        <w:t>ñ</w:t>
      </w:r>
      <w:r w:rsidRPr="009C497C">
        <w:rPr>
          <w:rFonts w:cs="Times New Roman"/>
        </w:rPr>
        <w:t>ata task</w:t>
      </w:r>
      <w:r w:rsidR="00E1571B">
        <w:rPr>
          <w:rFonts w:cs="Times New Roman"/>
        </w:rPr>
        <w:t>, a child-friendly version of a monetary incentive task.</w:t>
      </w:r>
      <w:r w:rsidR="00317138">
        <w:rPr>
          <w:rFonts w:cs="Times New Roman"/>
        </w:rPr>
        <w:fldChar w:fldCharType="begin">
          <w:fldData xml:space="preserve">PEVuZE5vdGU+PENpdGU+PEF1dGhvcj5IZWxmaW5zdGVpbjwvQXV0aG9yPjxZZWFyPjIwMTM8L1ll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</w:fldData>
        </w:fldChar>
      </w:r>
      <w:r w:rsidR="003E191F">
        <w:rPr>
          <w:rFonts w:cs="Times New Roman"/>
        </w:rPr>
        <w:instrText xml:space="preserve"> ADDIN EN.CITE </w:instrText>
      </w:r>
      <w:r w:rsidR="003E191F">
        <w:rPr>
          <w:rFonts w:cs="Times New Roman"/>
        </w:rPr>
        <w:fldChar w:fldCharType="begin">
          <w:fldData xml:space="preserve">PEVuZE5vdGU+PENpdGU+PEF1dGhvcj5IZWxmaW5zdGVpbjwvQXV0aG9yPjxZZWFyPjIwMTM8L1ll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</w:fldData>
        </w:fldChar>
      </w:r>
      <w:r w:rsidR="003E191F">
        <w:rPr>
          <w:rFonts w:cs="Times New Roman"/>
        </w:rPr>
        <w:instrText xml:space="preserve"> ADDIN EN.CITE.DATA </w:instrText>
      </w:r>
      <w:r w:rsidR="003E191F">
        <w:rPr>
          <w:rFonts w:cs="Times New Roman"/>
        </w:rPr>
      </w:r>
      <w:r w:rsidR="003E191F">
        <w:rPr>
          <w:rFonts w:cs="Times New Roman"/>
        </w:rPr>
        <w:fldChar w:fldCharType="end"/>
      </w:r>
      <w:r w:rsidR="00317138">
        <w:rPr>
          <w:rFonts w:cs="Times New Roman"/>
        </w:rPr>
        <w:fldChar w:fldCharType="separate"/>
      </w:r>
      <w:r w:rsidR="00317138" w:rsidRPr="00317138">
        <w:rPr>
          <w:rFonts w:cs="Times New Roman"/>
          <w:noProof/>
          <w:vertAlign w:val="superscript"/>
        </w:rPr>
        <w:t>43</w:t>
      </w:r>
      <w:r w:rsidR="00317138">
        <w:rPr>
          <w:rFonts w:cs="Times New Roman"/>
        </w:rPr>
        <w:fldChar w:fldCharType="end"/>
      </w:r>
      <w:r w:rsidR="00E1571B">
        <w:rPr>
          <w:rFonts w:cs="Times New Roman"/>
        </w:rPr>
        <w:t xml:space="preserve"> A p</w:t>
      </w:r>
      <w:r w:rsidR="00E1571B" w:rsidRPr="009C497C">
        <w:rPr>
          <w:rFonts w:cs="Times New Roman"/>
        </w:rPr>
        <w:t>i</w:t>
      </w:r>
      <w:r w:rsidR="00E1571B">
        <w:rPr>
          <w:rFonts w:cs="Times New Roman"/>
        </w:rPr>
        <w:t>ñ</w:t>
      </w:r>
      <w:r w:rsidR="00E1571B" w:rsidRPr="009C497C">
        <w:rPr>
          <w:rFonts w:cs="Times New Roman"/>
        </w:rPr>
        <w:t>ata</w:t>
      </w:r>
      <w:r w:rsidRPr="009C497C">
        <w:rPr>
          <w:rFonts w:cs="Times New Roman"/>
        </w:rPr>
        <w:t xml:space="preserve"> </w:t>
      </w:r>
      <w:r w:rsidR="00E1571B">
        <w:rPr>
          <w:rFonts w:cs="Times New Roman"/>
        </w:rPr>
        <w:t>appear</w:t>
      </w:r>
      <w:r w:rsidR="008C2C95">
        <w:rPr>
          <w:rFonts w:cs="Times New Roman"/>
        </w:rPr>
        <w:t>s</w:t>
      </w:r>
      <w:r w:rsidR="00E1571B">
        <w:rPr>
          <w:rFonts w:cs="Times New Roman"/>
        </w:rPr>
        <w:t xml:space="preserve"> on the screen </w:t>
      </w:r>
      <w:r w:rsidR="008C2C95">
        <w:rPr>
          <w:rFonts w:cs="Times New Roman"/>
        </w:rPr>
        <w:t>with</w:t>
      </w:r>
      <w:r w:rsidR="00E1571B">
        <w:rPr>
          <w:rFonts w:cs="Times New Roman"/>
        </w:rPr>
        <w:t xml:space="preserve"> 0, 1, 2, or 4 stars</w:t>
      </w:r>
      <w:r w:rsidR="008C2C95">
        <w:rPr>
          <w:rFonts w:cs="Times New Roman"/>
        </w:rPr>
        <w:t xml:space="preserve"> inside, and </w:t>
      </w:r>
      <w:r w:rsidR="00E1571B">
        <w:rPr>
          <w:rFonts w:cs="Times New Roman"/>
        </w:rPr>
        <w:t xml:space="preserve">the participating children are asked to </w:t>
      </w:r>
      <w:r w:rsidR="008C2C95">
        <w:rPr>
          <w:rFonts w:cs="Times New Roman"/>
        </w:rPr>
        <w:t>“whack” the piñata as quickly as possible once the p</w:t>
      </w:r>
      <w:r w:rsidR="008C2C95" w:rsidRPr="009C497C">
        <w:rPr>
          <w:rFonts w:cs="Times New Roman"/>
        </w:rPr>
        <w:t>i</w:t>
      </w:r>
      <w:r w:rsidR="008C2C95">
        <w:rPr>
          <w:rFonts w:cs="Times New Roman"/>
        </w:rPr>
        <w:t>ñ</w:t>
      </w:r>
      <w:r w:rsidR="008C2C95" w:rsidRPr="009C497C">
        <w:rPr>
          <w:rFonts w:cs="Times New Roman"/>
        </w:rPr>
        <w:t>ata</w:t>
      </w:r>
      <w:r w:rsidR="008C2C95">
        <w:rPr>
          <w:rFonts w:cs="Times New Roman"/>
        </w:rPr>
        <w:t xml:space="preserve"> drops to the middle of the screen. The stars are earned if the response was sufficiently quick. </w:t>
      </w:r>
      <w:r w:rsidR="00317138">
        <w:rPr>
          <w:rFonts w:cs="Times New Roman"/>
        </w:rPr>
        <w:t>Total earned stars and</w:t>
      </w:r>
      <w:commentRangeStart w:id="42"/>
      <w:r w:rsidR="00317138">
        <w:rPr>
          <w:rFonts w:cs="Times New Roman"/>
        </w:rPr>
        <w:t xml:space="preserve"> r</w:t>
      </w:r>
      <w:r w:rsidR="008C2C95">
        <w:rPr>
          <w:rFonts w:cs="Times New Roman"/>
        </w:rPr>
        <w:t>eaction time</w:t>
      </w:r>
      <w:r w:rsidR="00317138">
        <w:rPr>
          <w:rFonts w:cs="Times New Roman"/>
        </w:rPr>
        <w:t>s</w:t>
      </w:r>
      <w:r w:rsidR="008C2C95">
        <w:rPr>
          <w:rFonts w:cs="Times New Roman"/>
        </w:rPr>
        <w:t xml:space="preserve"> </w:t>
      </w:r>
      <w:commentRangeEnd w:id="42"/>
      <w:r w:rsidR="0092530F">
        <w:rPr>
          <w:rStyle w:val="CommentReference"/>
        </w:rPr>
        <w:commentReference w:id="42"/>
      </w:r>
      <w:r w:rsidR="008C2C95">
        <w:rPr>
          <w:rFonts w:cs="Times New Roman"/>
        </w:rPr>
        <w:t>on trials with 0,</w:t>
      </w:r>
      <w:r w:rsidR="00317138">
        <w:rPr>
          <w:rFonts w:cs="Times New Roman"/>
        </w:rPr>
        <w:t xml:space="preserve"> </w:t>
      </w:r>
      <w:r w:rsidR="008C2C95">
        <w:rPr>
          <w:rFonts w:cs="Times New Roman"/>
        </w:rPr>
        <w:t>1,</w:t>
      </w:r>
      <w:r w:rsidR="00317138">
        <w:rPr>
          <w:rFonts w:cs="Times New Roman"/>
        </w:rPr>
        <w:t xml:space="preserve"> </w:t>
      </w:r>
      <w:r w:rsidR="008C2C95">
        <w:rPr>
          <w:rFonts w:cs="Times New Roman"/>
        </w:rPr>
        <w:t>2, vs 4 stars w</w:t>
      </w:r>
      <w:r w:rsidR="00317138">
        <w:rPr>
          <w:rFonts w:cs="Times New Roman"/>
        </w:rPr>
        <w:t>ere</w:t>
      </w:r>
      <w:r w:rsidR="008C2C95">
        <w:rPr>
          <w:rFonts w:cs="Times New Roman"/>
        </w:rPr>
        <w:t xml:space="preserve"> recorded and used to measure reward </w:t>
      </w:r>
      <w:r w:rsidR="00C72275">
        <w:rPr>
          <w:rFonts w:cs="Times New Roman"/>
        </w:rPr>
        <w:t>sensitivity</w:t>
      </w:r>
      <w:r w:rsidR="008C2C95">
        <w:rPr>
          <w:rFonts w:cs="Times New Roman"/>
        </w:rPr>
        <w:t xml:space="preserve">, with </w:t>
      </w:r>
      <w:r w:rsidR="00317138">
        <w:rPr>
          <w:rFonts w:cs="Times New Roman"/>
        </w:rPr>
        <w:t xml:space="preserve">greater total stars and </w:t>
      </w:r>
      <w:r w:rsidR="008C2C95">
        <w:rPr>
          <w:rFonts w:cs="Times New Roman"/>
        </w:rPr>
        <w:t xml:space="preserve">shorter reaction times on higher-value trials conveying greater reward sensitivity. </w:t>
      </w:r>
      <w:r w:rsidRPr="009C497C">
        <w:rPr>
          <w:rFonts w:cs="Times New Roman"/>
        </w:rPr>
        <w:t xml:space="preserve"> </w:t>
      </w:r>
    </w:p>
    <w:p w14:paraId="1F3D7484" w14:textId="042C1C57" w:rsidR="00597AC1" w:rsidRDefault="009C497C" w:rsidP="00A528F6">
      <w:pPr>
        <w:spacing w:line="360" w:lineRule="auto"/>
        <w:rPr>
          <w:rFonts w:cs="Times New Roman"/>
        </w:rPr>
      </w:pPr>
      <w:r w:rsidRPr="009C497C">
        <w:rPr>
          <w:rFonts w:cs="Times New Roman"/>
        </w:rPr>
        <w:t>Overall, 2</w:t>
      </w:r>
      <w:r w:rsidR="008C2C95">
        <w:rPr>
          <w:rFonts w:cs="Times New Roman"/>
        </w:rPr>
        <w:t>8</w:t>
      </w:r>
      <w:r w:rsidRPr="009C497C">
        <w:rPr>
          <w:rFonts w:cs="Times New Roman"/>
        </w:rPr>
        <w:t xml:space="preserve"> variables capture emotional, cognitive</w:t>
      </w:r>
      <w:r w:rsidR="00961B5E">
        <w:rPr>
          <w:rFonts w:cs="Times New Roman"/>
        </w:rPr>
        <w:t>,</w:t>
      </w:r>
      <w:r w:rsidRPr="009C497C">
        <w:rPr>
          <w:rFonts w:cs="Times New Roman"/>
        </w:rPr>
        <w:t xml:space="preserve"> and developmental characteristics</w:t>
      </w:r>
      <w:r w:rsidR="00B63750">
        <w:rPr>
          <w:rFonts w:cs="Times New Roman"/>
        </w:rPr>
        <w:t>.</w:t>
      </w:r>
      <w:r w:rsidR="00961B5E">
        <w:rPr>
          <w:rFonts w:cs="Times New Roman"/>
        </w:rPr>
        <w:t xml:space="preserve"> Prior peer-reviewed work endorsing</w:t>
      </w:r>
      <w:r w:rsidR="00597AC1">
        <w:rPr>
          <w:rFonts w:cs="Times New Roman"/>
        </w:rPr>
        <w:t xml:space="preserve"> these </w:t>
      </w:r>
      <w:r w:rsidR="00961B5E">
        <w:rPr>
          <w:rFonts w:cs="Times New Roman"/>
        </w:rPr>
        <w:t>characteristics</w:t>
      </w:r>
      <w:r w:rsidR="00597AC1">
        <w:rPr>
          <w:rFonts w:cs="Times New Roman"/>
        </w:rPr>
        <w:t xml:space="preserve"> as candidate mediators and hypotheses drawn from the evidence are provided in </w:t>
      </w:r>
      <w:r w:rsidR="00597AC1" w:rsidRPr="00855288">
        <w:rPr>
          <w:rFonts w:cs="Times New Roman"/>
          <w:b/>
          <w:bCs/>
        </w:rPr>
        <w:t>Table A.</w:t>
      </w:r>
      <w:r w:rsidR="001C402E">
        <w:rPr>
          <w:rFonts w:cs="Times New Roman"/>
          <w:b/>
          <w:bCs/>
        </w:rPr>
        <w:t>2</w:t>
      </w:r>
      <w:r w:rsidR="00597AC1">
        <w:rPr>
          <w:rFonts w:cs="Times New Roman"/>
        </w:rPr>
        <w:t xml:space="preserve"> in the Appendix.</w:t>
      </w:r>
    </w:p>
    <w:p w14:paraId="13ABC007" w14:textId="77777777" w:rsidR="00597AC1" w:rsidRDefault="00597AC1" w:rsidP="00A528F6">
      <w:pPr>
        <w:spacing w:line="360" w:lineRule="auto"/>
        <w:rPr>
          <w:rFonts w:cs="Times New Roman"/>
          <w:i/>
          <w:iCs/>
        </w:rPr>
      </w:pPr>
      <w:r>
        <w:rPr>
          <w:rFonts w:cs="Times New Roman"/>
          <w:i/>
          <w:iCs/>
        </w:rPr>
        <w:lastRenderedPageBreak/>
        <w:t>Covariates:</w:t>
      </w:r>
    </w:p>
    <w:p w14:paraId="0F2E07B1" w14:textId="2BDB3A5C" w:rsidR="00597AC1" w:rsidRDefault="00597AC1" w:rsidP="00A528F6">
      <w:pPr>
        <w:spacing w:line="360" w:lineRule="auto"/>
        <w:rPr>
          <w:rFonts w:cs="Times New Roman"/>
        </w:rPr>
      </w:pPr>
      <w:r>
        <w:rPr>
          <w:rFonts w:cs="Times New Roman"/>
        </w:rPr>
        <w:t xml:space="preserve">Exposure-outcome and exposure-mediator relationships will be adjusted for age at the first T1 session, sex, chronicity of </w:t>
      </w:r>
      <w:r w:rsidR="0059667E">
        <w:rPr>
          <w:rFonts w:cs="Times New Roman"/>
        </w:rPr>
        <w:t>poverty</w:t>
      </w:r>
      <w:r>
        <w:rPr>
          <w:rFonts w:cs="Times New Roman"/>
        </w:rPr>
        <w:t xml:space="preserve"> in early childhood (</w:t>
      </w:r>
      <w:commentRangeStart w:id="43"/>
      <w:r>
        <w:rPr>
          <w:rFonts w:cs="Times New Roman"/>
        </w:rPr>
        <w:t xml:space="preserve">the count of years the child lived in a low-income household between the ages 3 </w:t>
      </w:r>
      <w:commentRangeEnd w:id="43"/>
      <w:r w:rsidR="0092530F">
        <w:rPr>
          <w:rStyle w:val="CommentReference"/>
        </w:rPr>
        <w:commentReference w:id="43"/>
      </w:r>
      <w:r>
        <w:rPr>
          <w:rFonts w:cs="Times New Roman"/>
        </w:rPr>
        <w:t xml:space="preserve">and 6), </w:t>
      </w:r>
      <w:r w:rsidR="00E506F9">
        <w:rPr>
          <w:rFonts w:cs="Times New Roman"/>
        </w:rPr>
        <w:t>severity of the mother’s depression symptoms in the child’s early life</w:t>
      </w:r>
      <w:r w:rsidR="0059667E">
        <w:rPr>
          <w:rFonts w:cs="Times New Roman"/>
        </w:rPr>
        <w:t xml:space="preserve"> (maximum score on the CES-D reported over 4 early-life data collection waves)</w:t>
      </w:r>
      <w:r w:rsidR="00E506F9">
        <w:rPr>
          <w:rFonts w:cs="Times New Roman"/>
        </w:rPr>
        <w:t xml:space="preserve">, </w:t>
      </w:r>
      <w:commentRangeStart w:id="44"/>
      <w:r>
        <w:rPr>
          <w:rFonts w:cs="Times New Roman"/>
        </w:rPr>
        <w:t>threat (in deprivation models</w:t>
      </w:r>
      <w:commentRangeEnd w:id="44"/>
      <w:r w:rsidR="0092530F">
        <w:rPr>
          <w:rStyle w:val="CommentReference"/>
        </w:rPr>
        <w:commentReference w:id="44"/>
      </w:r>
      <w:r>
        <w:rPr>
          <w:rFonts w:cs="Times New Roman"/>
        </w:rPr>
        <w:t xml:space="preserve">) and deprivation (in threat models). Relationships between mediators and outcomes will additionally be adjusted for income-to-needs ratio and </w:t>
      </w:r>
      <w:ins w:id="45" w:author="Tiemeier, Henning [2]" w:date="2022-08-20T15:51:00Z">
        <w:r w:rsidR="0092530F">
          <w:rPr>
            <w:rFonts w:cs="Times New Roman"/>
          </w:rPr>
          <w:t xml:space="preserve">child </w:t>
        </w:r>
      </w:ins>
      <w:r>
        <w:rPr>
          <w:rFonts w:cs="Times New Roman"/>
        </w:rPr>
        <w:t>psychiatric symptoms</w:t>
      </w:r>
      <w:r w:rsidR="0059667E">
        <w:rPr>
          <w:rFonts w:cs="Times New Roman"/>
        </w:rPr>
        <w:t xml:space="preserve"> (maximum of the self-reported </w:t>
      </w:r>
      <w:commentRangeStart w:id="46"/>
      <w:r w:rsidR="0059667E">
        <w:rPr>
          <w:rFonts w:cs="Times New Roman"/>
        </w:rPr>
        <w:t>overall problem score from the YSR and parent-reported overall problem score from the CBCL</w:t>
      </w:r>
      <w:commentRangeEnd w:id="46"/>
      <w:r w:rsidR="0092530F">
        <w:rPr>
          <w:rStyle w:val="CommentReference"/>
        </w:rPr>
        <w:commentReference w:id="46"/>
      </w:r>
      <w:r w:rsidR="0059667E">
        <w:rPr>
          <w:rFonts w:cs="Times New Roman"/>
        </w:rPr>
        <w:t>), both measured</w:t>
      </w:r>
      <w:r w:rsidR="00D956A6">
        <w:rPr>
          <w:rFonts w:cs="Times New Roman"/>
        </w:rPr>
        <w:t xml:space="preserve"> </w:t>
      </w:r>
      <w:r>
        <w:rPr>
          <w:rFonts w:cs="Times New Roman"/>
        </w:rPr>
        <w:t>at T1.</w:t>
      </w:r>
    </w:p>
    <w:p w14:paraId="660ED60E" w14:textId="4761B2FA" w:rsidR="00580DEE" w:rsidRDefault="00580DEE" w:rsidP="00A528F6">
      <w:pPr>
        <w:spacing w:line="360" w:lineRule="auto"/>
        <w:rPr>
          <w:rFonts w:cs="Times New Roman"/>
        </w:rPr>
      </w:pPr>
      <w:r>
        <w:rPr>
          <w:rFonts w:cs="Times New Roman"/>
          <w:u w:val="single"/>
        </w:rPr>
        <w:t>Missing data</w:t>
      </w:r>
      <w:r>
        <w:rPr>
          <w:rFonts w:cs="Times New Roman"/>
        </w:rPr>
        <w:t>:</w:t>
      </w:r>
    </w:p>
    <w:p w14:paraId="139A2907" w14:textId="3DD898AE" w:rsidR="00580DEE" w:rsidRDefault="00580DEE" w:rsidP="00A528F6">
      <w:pPr>
        <w:spacing w:line="360" w:lineRule="auto"/>
        <w:rPr>
          <w:rFonts w:cs="Times New Roman"/>
        </w:rPr>
      </w:pPr>
      <w:r>
        <w:rPr>
          <w:rFonts w:cs="Times New Roman"/>
        </w:rPr>
        <w:t xml:space="preserve">We </w:t>
      </w:r>
      <w:r w:rsidR="00AC5346">
        <w:rPr>
          <w:rFonts w:cs="Times New Roman"/>
        </w:rPr>
        <w:t>u</w:t>
      </w:r>
      <w:r>
        <w:rPr>
          <w:rFonts w:cs="Times New Roman"/>
        </w:rPr>
        <w:t>se</w:t>
      </w:r>
      <w:r w:rsidR="00AC5346">
        <w:rPr>
          <w:rFonts w:cs="Times New Roman"/>
        </w:rPr>
        <w:t>d</w:t>
      </w:r>
      <w:r>
        <w:rPr>
          <w:rFonts w:cs="Times New Roman"/>
        </w:rPr>
        <w:t xml:space="preserve"> </w:t>
      </w:r>
      <w:r w:rsidR="00AC5346">
        <w:rPr>
          <w:rFonts w:cs="Times New Roman"/>
        </w:rPr>
        <w:t xml:space="preserve">20x </w:t>
      </w:r>
      <w:r>
        <w:rPr>
          <w:rFonts w:cs="Times New Roman"/>
        </w:rPr>
        <w:t>multiple imputation with predictive mean matching using chain-linked equations</w:t>
      </w:r>
      <w:r w:rsidR="00AC5346">
        <w:rPr>
          <w:rFonts w:cs="Times New Roman"/>
        </w:rPr>
        <w:t xml:space="preserve"> to fill in missing values for covariate, exposure, candidate mediator</w:t>
      </w:r>
      <w:r w:rsidR="00317138">
        <w:rPr>
          <w:rFonts w:cs="Times New Roman"/>
        </w:rPr>
        <w:t>,</w:t>
      </w:r>
      <w:r w:rsidR="00AC5346">
        <w:rPr>
          <w:rFonts w:cs="Times New Roman"/>
        </w:rPr>
        <w:t xml:space="preserve"> and </w:t>
      </w:r>
      <w:commentRangeStart w:id="47"/>
      <w:commentRangeStart w:id="48"/>
      <w:r w:rsidR="00AC5346">
        <w:rPr>
          <w:rFonts w:cs="Times New Roman"/>
        </w:rPr>
        <w:t>outcome variables</w:t>
      </w:r>
      <w:ins w:id="49" w:author="Sadikova, Kat" w:date="2022-08-21T11:25:00Z">
        <w:r w:rsidR="0094146E">
          <w:rPr>
            <w:rFonts w:cs="Times New Roman"/>
          </w:rPr>
          <w:t xml:space="preserve"> to achieve complete data for the 227 individuals who participated in the study at T1</w:t>
        </w:r>
      </w:ins>
      <w:r>
        <w:rPr>
          <w:rFonts w:cs="Times New Roman"/>
        </w:rPr>
        <w:t xml:space="preserve">. </w:t>
      </w:r>
      <w:commentRangeEnd w:id="47"/>
      <w:r w:rsidR="0092530F">
        <w:rPr>
          <w:rStyle w:val="CommentReference"/>
        </w:rPr>
        <w:commentReference w:id="47"/>
      </w:r>
      <w:commentRangeEnd w:id="48"/>
      <w:r w:rsidR="00CC4625">
        <w:rPr>
          <w:rStyle w:val="CommentReference"/>
        </w:rPr>
        <w:commentReference w:id="48"/>
      </w:r>
    </w:p>
    <w:p w14:paraId="63788775" w14:textId="49D43089" w:rsidR="00694A30" w:rsidRDefault="00694A30" w:rsidP="00A528F6">
      <w:pPr>
        <w:spacing w:line="360" w:lineRule="auto"/>
        <w:rPr>
          <w:rFonts w:cs="Times New Roman"/>
        </w:rPr>
      </w:pPr>
      <w:r>
        <w:rPr>
          <w:rFonts w:cs="Times New Roman"/>
          <w:u w:val="single"/>
        </w:rPr>
        <w:t>High-dimensional mediation analysis</w:t>
      </w:r>
      <w:r>
        <w:rPr>
          <w:rFonts w:cs="Times New Roman"/>
        </w:rPr>
        <w:t>:</w:t>
      </w:r>
    </w:p>
    <w:p w14:paraId="34844993" w14:textId="5C8C9BBE" w:rsidR="00E94664" w:rsidRDefault="00317138" w:rsidP="00A528F6">
      <w:pPr>
        <w:spacing w:line="360" w:lineRule="auto"/>
        <w:rPr>
          <w:rFonts w:cs="Times New Roman"/>
        </w:rPr>
      </w:pPr>
      <w:r>
        <w:rPr>
          <w:rFonts w:cs="Times New Roman"/>
        </w:rPr>
        <w:t xml:space="preserve">The overarching aim of the project </w:t>
      </w:r>
      <w:r w:rsidR="00B92ACC">
        <w:rPr>
          <w:rFonts w:cs="Times New Roman"/>
        </w:rPr>
        <w:t>is</w:t>
      </w:r>
      <w:r w:rsidR="00694A30">
        <w:rPr>
          <w:rFonts w:cs="Times New Roman"/>
        </w:rPr>
        <w:t xml:space="preserve"> to </w:t>
      </w:r>
      <w:r w:rsidR="00AC5346">
        <w:rPr>
          <w:rFonts w:cs="Times New Roman"/>
        </w:rPr>
        <w:t>explore</w:t>
      </w:r>
      <w:r w:rsidR="00694A30">
        <w:rPr>
          <w:rFonts w:cs="Times New Roman"/>
        </w:rPr>
        <w:t xml:space="preserve"> whether mechanisms by which deprivation and threat impact adolescent psychopathology are empirically discernable, and to flag the objectively measured </w:t>
      </w:r>
      <w:commentRangeStart w:id="50"/>
      <w:r w:rsidR="00694A30">
        <w:rPr>
          <w:rFonts w:cs="Times New Roman"/>
        </w:rPr>
        <w:t>emotional</w:t>
      </w:r>
      <w:commentRangeEnd w:id="50"/>
      <w:r w:rsidR="00313F84">
        <w:rPr>
          <w:rStyle w:val="CommentReference"/>
        </w:rPr>
        <w:commentReference w:id="50"/>
      </w:r>
      <w:r w:rsidR="00694A30">
        <w:rPr>
          <w:rFonts w:cs="Times New Roman"/>
        </w:rPr>
        <w:t xml:space="preserve">, cognitive, and developmental markers that serve as the strongest mediators. </w:t>
      </w:r>
    </w:p>
    <w:p w14:paraId="1857524C" w14:textId="2F6B852F" w:rsidR="0051515E" w:rsidRDefault="00694A30" w:rsidP="00A528F6">
      <w:pPr>
        <w:spacing w:line="360" w:lineRule="auto"/>
        <w:rPr>
          <w:rFonts w:cs="Times New Roman"/>
        </w:rPr>
      </w:pPr>
      <w:r>
        <w:rPr>
          <w:rFonts w:cs="Times New Roman"/>
        </w:rPr>
        <w:t xml:space="preserve">To achieve this, we </w:t>
      </w:r>
      <w:r w:rsidR="007030F8">
        <w:rPr>
          <w:rFonts w:cs="Times New Roman"/>
        </w:rPr>
        <w:t>utilize</w:t>
      </w:r>
      <w:r w:rsidR="00B92ACC">
        <w:rPr>
          <w:rFonts w:cs="Times New Roman"/>
        </w:rPr>
        <w:t>d</w:t>
      </w:r>
      <w:r w:rsidR="007030F8">
        <w:rPr>
          <w:rFonts w:cs="Times New Roman"/>
        </w:rPr>
        <w:t xml:space="preserve"> the</w:t>
      </w:r>
      <w:r w:rsidR="00AC5346">
        <w:rPr>
          <w:rFonts w:cs="Times New Roman"/>
        </w:rPr>
        <w:t xml:space="preserve"> </w:t>
      </w:r>
      <w:r>
        <w:rPr>
          <w:rFonts w:cs="Times New Roman"/>
        </w:rPr>
        <w:t>high-dimensional mediation analys</w:t>
      </w:r>
      <w:r w:rsidR="00AC5346">
        <w:rPr>
          <w:rFonts w:cs="Times New Roman"/>
        </w:rPr>
        <w:t>i</w:t>
      </w:r>
      <w:r>
        <w:rPr>
          <w:rFonts w:cs="Times New Roman"/>
        </w:rPr>
        <w:t>s</w:t>
      </w:r>
      <w:r w:rsidR="00AC5346">
        <w:rPr>
          <w:rFonts w:cs="Times New Roman"/>
        </w:rPr>
        <w:t xml:space="preserve"> (HIMA)</w:t>
      </w:r>
      <w:r w:rsidR="007030F8">
        <w:rPr>
          <w:rFonts w:cs="Times New Roman"/>
        </w:rPr>
        <w:t xml:space="preserve"> framework</w:t>
      </w:r>
      <w:r>
        <w:rPr>
          <w:rFonts w:cs="Times New Roman"/>
        </w:rPr>
        <w:t>, which combines sure independent screening, minimax concave penal</w:t>
      </w:r>
      <w:r w:rsidR="007030F8">
        <w:rPr>
          <w:rFonts w:cs="Times New Roman"/>
        </w:rPr>
        <w:t>ty</w:t>
      </w:r>
      <w:r>
        <w:rPr>
          <w:rFonts w:cs="Times New Roman"/>
        </w:rPr>
        <w:t xml:space="preserve"> (MC</w:t>
      </w:r>
      <w:r w:rsidR="007030F8">
        <w:rPr>
          <w:rFonts w:cs="Times New Roman"/>
        </w:rPr>
        <w:t>P</w:t>
      </w:r>
      <w:r>
        <w:rPr>
          <w:rFonts w:cs="Times New Roman"/>
        </w:rPr>
        <w:t>)</w:t>
      </w:r>
      <w:r w:rsidR="007030F8">
        <w:rPr>
          <w:rFonts w:cs="Times New Roman"/>
        </w:rPr>
        <w:t>-regularized</w:t>
      </w:r>
      <w:r>
        <w:rPr>
          <w:rFonts w:cs="Times New Roman"/>
        </w:rPr>
        <w:t xml:space="preserve"> regression modeling, and joint significance testing to identify </w:t>
      </w:r>
      <w:r w:rsidR="00F9671D">
        <w:rPr>
          <w:rFonts w:cs="Times New Roman"/>
        </w:rPr>
        <w:t xml:space="preserve">objectively measured mediators of </w:t>
      </w:r>
      <w:r w:rsidR="00B92ACC">
        <w:rPr>
          <w:rFonts w:cs="Times New Roman"/>
        </w:rPr>
        <w:t>d</w:t>
      </w:r>
      <w:r w:rsidR="00F9671D">
        <w:rPr>
          <w:rFonts w:cs="Times New Roman"/>
        </w:rPr>
        <w:t>eprivation</w:t>
      </w:r>
      <w:r w:rsidR="00B92ACC">
        <w:rPr>
          <w:rFonts w:cs="Times New Roman"/>
        </w:rPr>
        <w:t xml:space="preserve"> and threat</w:t>
      </w:r>
      <w:r w:rsidR="00F9671D">
        <w:rPr>
          <w:rFonts w:cs="Times New Roman"/>
        </w:rPr>
        <w:t xml:space="preserve"> as individual exposures, </w:t>
      </w:r>
      <w:r w:rsidR="00E94664" w:rsidRPr="00313F84">
        <w:rPr>
          <w:rFonts w:cs="Times New Roman"/>
          <w:highlight w:val="yellow"/>
          <w:rPrChange w:id="51" w:author="Tiemeier, Henning [2]" w:date="2022-08-20T15:58:00Z">
            <w:rPr>
              <w:rFonts w:cs="Times New Roman"/>
            </w:rPr>
          </w:rPrChange>
        </w:rPr>
        <w:t xml:space="preserve">assessing one as the primary exposure while </w:t>
      </w:r>
      <w:r w:rsidR="00F9671D" w:rsidRPr="00313F84">
        <w:rPr>
          <w:rFonts w:cs="Times New Roman"/>
          <w:highlight w:val="yellow"/>
          <w:rPrChange w:id="52" w:author="Tiemeier, Henning [2]" w:date="2022-08-20T15:58:00Z">
            <w:rPr>
              <w:rFonts w:cs="Times New Roman"/>
            </w:rPr>
          </w:rPrChange>
        </w:rPr>
        <w:t>controlling for the o</w:t>
      </w:r>
      <w:r w:rsidR="00736CEE" w:rsidRPr="00313F84">
        <w:rPr>
          <w:rFonts w:cs="Times New Roman"/>
          <w:highlight w:val="yellow"/>
          <w:rPrChange w:id="53" w:author="Tiemeier, Henning [2]" w:date="2022-08-20T15:58:00Z">
            <w:rPr>
              <w:rFonts w:cs="Times New Roman"/>
            </w:rPr>
          </w:rPrChange>
        </w:rPr>
        <w:t>t</w:t>
      </w:r>
      <w:r w:rsidR="00F9671D" w:rsidRPr="00313F84">
        <w:rPr>
          <w:rFonts w:cs="Times New Roman"/>
          <w:highlight w:val="yellow"/>
          <w:rPrChange w:id="54" w:author="Tiemeier, Henning [2]" w:date="2022-08-20T15:58:00Z">
            <w:rPr>
              <w:rFonts w:cs="Times New Roman"/>
            </w:rPr>
          </w:rPrChange>
        </w:rPr>
        <w:t>her</w:t>
      </w:r>
      <w:r w:rsidR="00E94664">
        <w:rPr>
          <w:rFonts w:cs="Times New Roman"/>
        </w:rPr>
        <w:t>.</w:t>
      </w:r>
      <w:r w:rsidR="00F9671D">
        <w:rPr>
          <w:rFonts w:cs="Times New Roman"/>
        </w:rPr>
        <w:fldChar w:fldCharType="begin"/>
      </w:r>
      <w:r w:rsidR="003E191F">
        <w:rPr>
          <w:rFonts w:cs="Times New Roman"/>
        </w:rPr>
        <w:instrText xml:space="preserve"> ADDIN EN.CITE &lt;EndNote&gt;&lt;Cite&gt;&lt;Author&gt;Zhang&lt;/Author&gt;&lt;Year&gt;2016&lt;/Year&gt;&lt;RecNum&gt;56&lt;/RecNum&gt;&lt;DisplayText&gt;&lt;style face="superscript"&gt;44&lt;/style&gt;&lt;/DisplayText&gt;&lt;record&gt;&lt;rec-number&gt;56&lt;/rec-number&gt;&lt;foreign-keys&gt;&lt;key app="EN" db-id="5pv2f2fzhfxv2weaa0fvvza0vt0dred9pwt9" timestamp="1669657596" guid="f77b53ab-0161-4ae0-994f-48781bc021e1"&gt;56&lt;/key&gt;&lt;/foreign-keys&gt;&lt;ref-type name="Journal Article"&gt;17&lt;/ref-type&gt;&lt;contributors&gt;&lt;authors&gt;&lt;author&gt;Zhang, Haixiang&lt;/author&gt;&lt;author&gt;Zheng, Yinan&lt;/author&gt;&lt;author&gt;Zhang, Zhou&lt;/author&gt;&lt;author&gt;Gao, Tao&lt;/author&gt;&lt;author&gt;Joyce, Brian&lt;/author&gt;&lt;author&gt;Yoon, Grace&lt;/author&gt;&lt;author&gt;Zhang, Wei&lt;/author&gt;&lt;author&gt;Schwartz, Joel&lt;/author&gt;&lt;author&gt;Just, Allan&lt;/author&gt;&lt;author&gt;Colicino, Elena&lt;/author&gt;&lt;author&gt;Vokonas, Pantel&lt;/author&gt;&lt;author&gt;Zhao, Lihui&lt;/author&gt;&lt;author&gt;Lv, Jinchi&lt;/author&gt;&lt;author&gt;Baccarelli, Andrea&lt;/author&gt;&lt;author&gt;Hou, Lifang&lt;/author&gt;&lt;author&gt;Liu, Lei&lt;/author&gt;&lt;/authors&gt;&lt;/contributors&gt;&lt;titles&gt;&lt;title&gt;Estimating and testing high-dimensional mediation effects in epigenetic studies&lt;/title&gt;&lt;secondary-title&gt;Bioinformatics&lt;/secondary-title&gt;&lt;/titles&gt;&lt;periodical&gt;&lt;full-title&gt;Bioinformatics&lt;/full-title&gt;&lt;/periodical&gt;&lt;pages&gt;3150-3154&lt;/pages&gt;&lt;volume&gt;32&lt;/volume&gt;&lt;number&gt;20&lt;/number&gt;&lt;dates&gt;&lt;year&gt;2016&lt;/year&gt;&lt;/dates&gt;&lt;isbn&gt;1367-4803&lt;/isbn&gt;&lt;urls&gt;&lt;related-urls&gt;&lt;url&gt;https://doi.org/10.1093/bioinformatics/btw351&lt;/url&gt;&lt;/related-urls&gt;&lt;/urls&gt;&lt;electronic-resource-num&gt;10.1093/bioinformatics/btw351&lt;/electronic-resource-num&gt;&lt;access-date&gt;1/12/2022&lt;/access-date&gt;&lt;/record&gt;&lt;/Cite&gt;&lt;/EndNote&gt;</w:instrText>
      </w:r>
      <w:r w:rsidR="00F9671D">
        <w:rPr>
          <w:rFonts w:cs="Times New Roman"/>
        </w:rPr>
        <w:fldChar w:fldCharType="separate"/>
      </w:r>
      <w:r w:rsidR="00317138" w:rsidRPr="00317138">
        <w:rPr>
          <w:rFonts w:cs="Times New Roman"/>
          <w:noProof/>
          <w:vertAlign w:val="superscript"/>
        </w:rPr>
        <w:t>44</w:t>
      </w:r>
      <w:r w:rsidR="00F9671D">
        <w:rPr>
          <w:rFonts w:cs="Times New Roman"/>
        </w:rPr>
        <w:fldChar w:fldCharType="end"/>
      </w:r>
      <w:r w:rsidR="00F9671D">
        <w:rPr>
          <w:rFonts w:cs="Times New Roman"/>
        </w:rPr>
        <w:t xml:space="preserve"> </w:t>
      </w:r>
      <w:r w:rsidR="0051515E">
        <w:rPr>
          <w:rFonts w:cs="Times New Roman"/>
        </w:rPr>
        <w:t xml:space="preserve">Exposure variables (deprivation and threat), candidate mediators, and outcomes were standardized to have mean 0 and standard deviation 1 to facilitate comparison of estimates. </w:t>
      </w:r>
    </w:p>
    <w:p w14:paraId="743E8049" w14:textId="638B3093" w:rsidR="007030F8" w:rsidRDefault="007030F8" w:rsidP="00A528F6">
      <w:pPr>
        <w:spacing w:line="360" w:lineRule="auto"/>
        <w:rPr>
          <w:rFonts w:cs="Times New Roman"/>
        </w:rPr>
      </w:pPr>
      <w:r>
        <w:rPr>
          <w:rFonts w:cs="Times New Roman"/>
        </w:rPr>
        <w:t>The</w:t>
      </w:r>
      <w:r w:rsidR="0051515E">
        <w:rPr>
          <w:rFonts w:cs="Times New Roman"/>
        </w:rPr>
        <w:t xml:space="preserve"> HIMA</w:t>
      </w:r>
      <w:r>
        <w:rPr>
          <w:rFonts w:cs="Times New Roman"/>
        </w:rPr>
        <w:t xml:space="preserve"> algorithm comprises 3 steps.</w:t>
      </w:r>
      <w:r w:rsidR="0051515E">
        <w:rPr>
          <w:rFonts w:cs="Times New Roman"/>
        </w:rPr>
        <w:t xml:space="preserve"> </w:t>
      </w:r>
      <w:r w:rsidR="00F9671D">
        <w:rPr>
          <w:rFonts w:cs="Times New Roman"/>
        </w:rPr>
        <w:t xml:space="preserve">In </w:t>
      </w:r>
      <w:r w:rsidR="0051515E">
        <w:rPr>
          <w:rFonts w:cs="Times New Roman"/>
        </w:rPr>
        <w:t>S</w:t>
      </w:r>
      <w:r w:rsidR="00F9671D">
        <w:rPr>
          <w:rFonts w:cs="Times New Roman"/>
        </w:rPr>
        <w:t xml:space="preserve">tep 1, sure independent </w:t>
      </w:r>
      <w:r w:rsidR="00D956A6">
        <w:rPr>
          <w:rFonts w:cs="Times New Roman"/>
        </w:rPr>
        <w:t xml:space="preserve">screening </w:t>
      </w:r>
      <w:r w:rsidR="002E64A3">
        <w:rPr>
          <w:rFonts w:cs="Times New Roman"/>
        </w:rPr>
        <w:t xml:space="preserve">selects mediators with the strongest crude associations with the outcome, </w:t>
      </w:r>
      <w:r w:rsidR="00B92ACC">
        <w:rPr>
          <w:rFonts w:cs="Times New Roman"/>
        </w:rPr>
        <w:t>retaining</w:t>
      </w:r>
      <w:r w:rsidR="002E64A3">
        <w:rPr>
          <w:rFonts w:cs="Times New Roman"/>
        </w:rPr>
        <w:t xml:space="preserve"> the top [2</w:t>
      </w:r>
      <w:r w:rsidR="002E64A3" w:rsidRPr="009251F3">
        <w:rPr>
          <w:rFonts w:cs="Times New Roman"/>
          <w:i/>
          <w:iCs/>
        </w:rPr>
        <w:t>n</w:t>
      </w:r>
      <w:r w:rsidR="002E64A3">
        <w:rPr>
          <w:rFonts w:cs="Times New Roman"/>
        </w:rPr>
        <w:t>/log(</w:t>
      </w:r>
      <w:r w:rsidR="002E64A3" w:rsidRPr="009251F3">
        <w:rPr>
          <w:rFonts w:cs="Times New Roman"/>
          <w:i/>
          <w:iCs/>
        </w:rPr>
        <w:t>n</w:t>
      </w:r>
      <w:r w:rsidR="002E64A3">
        <w:rPr>
          <w:rFonts w:cs="Times New Roman"/>
        </w:rPr>
        <w:t>)] mediators</w:t>
      </w:r>
      <w:r w:rsidR="00D956A6">
        <w:rPr>
          <w:rFonts w:cs="Times New Roman"/>
        </w:rPr>
        <w:t xml:space="preserve"> (where </w:t>
      </w:r>
      <w:r w:rsidR="00D956A6">
        <w:rPr>
          <w:rFonts w:cs="Times New Roman"/>
          <w:i/>
          <w:iCs/>
        </w:rPr>
        <w:t>n</w:t>
      </w:r>
      <w:r w:rsidR="00D956A6">
        <w:rPr>
          <w:rFonts w:cs="Times New Roman"/>
        </w:rPr>
        <w:t xml:space="preserve"> is the sample size)</w:t>
      </w:r>
      <w:r w:rsidR="002E64A3">
        <w:rPr>
          <w:rFonts w:cs="Times New Roman"/>
        </w:rPr>
        <w:t xml:space="preserve"> from a set of size </w:t>
      </w:r>
      <w:r w:rsidR="002E64A3">
        <w:rPr>
          <w:rFonts w:cs="Times New Roman"/>
          <w:i/>
          <w:iCs/>
        </w:rPr>
        <w:t>p</w:t>
      </w:r>
      <w:r w:rsidR="002E64A3">
        <w:rPr>
          <w:rFonts w:cs="Times New Roman"/>
        </w:rPr>
        <w:t xml:space="preserve"> with the largest absolute values of regression coefficients</w:t>
      </w:r>
      <w:r w:rsidR="00F9671D">
        <w:rPr>
          <w:rFonts w:cs="Times New Roman"/>
        </w:rPr>
        <w:t>.</w:t>
      </w:r>
      <w:r w:rsidR="00F9671D">
        <w:rPr>
          <w:rFonts w:cs="Times New Roman"/>
        </w:rPr>
        <w:fldChar w:fldCharType="begin"/>
      </w:r>
      <w:r w:rsidR="003E191F">
        <w:rPr>
          <w:rFonts w:cs="Times New Roman"/>
        </w:rPr>
        <w:instrText xml:space="preserve"> ADDIN EN.CITE &lt;EndNote&gt;&lt;Cite&gt;&lt;Author&gt;Fan&lt;/Author&gt;&lt;Year&gt;2008&lt;/Year&gt;&lt;RecNum&gt;57&lt;/RecNum&gt;&lt;DisplayText&gt;&lt;style face="superscript"&gt;45&lt;/style&gt;&lt;/DisplayText&gt;&lt;record&gt;&lt;rec-number&gt;57&lt;/rec-number&gt;&lt;foreign-keys&gt;&lt;key app="EN" db-id="5pv2f2fzhfxv2weaa0fvvza0vt0dred9pwt9" timestamp="1669657596" guid="0e91ae94-8400-4ce4-a6ef-9c94a2602be3"&gt;57&lt;/key&gt;&lt;/foreign-keys&gt;&lt;ref-type name="Journal Article"&gt;17&lt;/ref-type&gt;&lt;contributors&gt;&lt;authors&gt;&lt;author&gt;Fan, Jianqing&lt;/author&gt;&lt;author&gt;Lv, Jinchi&lt;/author&gt;&lt;/authors&gt;&lt;/contributors&gt;&lt;titles&gt;&lt;title&gt;Sure independence screening for ultrahigh dimensional feature space&lt;/title&gt;&lt;secondary-title&gt;Journal of the Royal Statistical Society: Series B (Statistical Methodology)&lt;/secondary-title&gt;&lt;/titles&gt;&lt;periodical&gt;&lt;full-title&gt;Journal of the Royal Statistical Society: Series B (Statistical Methodology)&lt;/full-title&gt;&lt;/periodical&gt;&lt;pages&gt;849-911&lt;/pages&gt;&lt;volume&gt;70&lt;/volume&gt;&lt;number&gt;5&lt;/number&gt;&lt;dates&gt;&lt;year&gt;2008&lt;/year&gt;&lt;/dates&gt;&lt;isbn&gt;1369-7412&lt;/isbn&gt;&lt;urls&gt;&lt;/urls&gt;&lt;/record&gt;&lt;/Cite&gt;&lt;/EndNote&gt;</w:instrText>
      </w:r>
      <w:r w:rsidR="00F9671D">
        <w:rPr>
          <w:rFonts w:cs="Times New Roman"/>
        </w:rPr>
        <w:fldChar w:fldCharType="separate"/>
      </w:r>
      <w:r w:rsidR="00317138" w:rsidRPr="00317138">
        <w:rPr>
          <w:rFonts w:cs="Times New Roman"/>
          <w:noProof/>
          <w:vertAlign w:val="superscript"/>
        </w:rPr>
        <w:t>45</w:t>
      </w:r>
      <w:r w:rsidR="00F9671D">
        <w:rPr>
          <w:rFonts w:cs="Times New Roman"/>
        </w:rPr>
        <w:fldChar w:fldCharType="end"/>
      </w:r>
      <w:r w:rsidR="00F9671D">
        <w:rPr>
          <w:rFonts w:cs="Times New Roman"/>
        </w:rPr>
        <w:t xml:space="preserve"> </w:t>
      </w:r>
      <w:r w:rsidR="009251F3">
        <w:rPr>
          <w:rFonts w:cs="Times New Roman"/>
        </w:rPr>
        <w:t xml:space="preserve">This is a useful initial step for scenarios where </w:t>
      </w:r>
      <w:commentRangeStart w:id="55"/>
      <w:r w:rsidR="002E64A3" w:rsidRPr="002E64A3">
        <w:rPr>
          <w:rFonts w:cs="Times New Roman"/>
          <w:i/>
          <w:iCs/>
        </w:rPr>
        <w:t>p</w:t>
      </w:r>
      <w:r w:rsidR="002E64A3">
        <w:rPr>
          <w:rFonts w:cs="Times New Roman"/>
        </w:rPr>
        <w:t>&gt;</w:t>
      </w:r>
      <w:r w:rsidR="002E64A3" w:rsidRPr="002E64A3">
        <w:rPr>
          <w:rFonts w:cs="Times New Roman"/>
          <w:i/>
          <w:iCs/>
        </w:rPr>
        <w:t>n</w:t>
      </w:r>
      <w:r w:rsidR="009251F3">
        <w:rPr>
          <w:rFonts w:cs="Times New Roman"/>
        </w:rPr>
        <w:t xml:space="preserve">. </w:t>
      </w:r>
      <w:commentRangeEnd w:id="55"/>
      <w:r w:rsidR="00313F84">
        <w:rPr>
          <w:rStyle w:val="CommentReference"/>
        </w:rPr>
        <w:commentReference w:id="55"/>
      </w:r>
      <w:r w:rsidR="002E64A3">
        <w:rPr>
          <w:rFonts w:cs="Times New Roman"/>
        </w:rPr>
        <w:t xml:space="preserve">In our case, </w:t>
      </w:r>
      <w:r w:rsidR="009251F3">
        <w:rPr>
          <w:rFonts w:cs="Times New Roman"/>
        </w:rPr>
        <w:t>Step 1 allows for many more mediators to be considered than we have available.</w:t>
      </w:r>
    </w:p>
    <w:p w14:paraId="4F86988C" w14:textId="5E401518" w:rsidR="007030F8" w:rsidRPr="002E64A3" w:rsidRDefault="00F9671D" w:rsidP="00A528F6">
      <w:pPr>
        <w:spacing w:line="360" w:lineRule="auto"/>
        <w:rPr>
          <w:rFonts w:cs="Times New Roman"/>
          <w:i/>
          <w:iCs/>
        </w:rPr>
      </w:pPr>
      <w:r>
        <w:rPr>
          <w:rFonts w:cs="Times New Roman"/>
        </w:rPr>
        <w:t xml:space="preserve">Step 2 produces MCP-regularized estimates of coefficients </w:t>
      </w:r>
      <w:r w:rsidRPr="00177FEB">
        <w:rPr>
          <w:rFonts w:cs="Times New Roman"/>
          <w:i/>
          <w:iCs/>
        </w:rPr>
        <w:t>β</w:t>
      </w:r>
      <w:r w:rsidRPr="00177FEB">
        <w:rPr>
          <w:rFonts w:cs="Times New Roman"/>
          <w:i/>
          <w:iCs/>
          <w:vertAlign w:val="subscript"/>
        </w:rPr>
        <w:t>1</w:t>
      </w:r>
      <w:r w:rsidRPr="00177FEB">
        <w:rPr>
          <w:rFonts w:cs="Times New Roman"/>
          <w:i/>
          <w:iCs/>
        </w:rPr>
        <w:t>,</w:t>
      </w:r>
      <w:r>
        <w:rPr>
          <w:rFonts w:cs="Times New Roman"/>
          <w:i/>
          <w:iCs/>
        </w:rPr>
        <w:t>…</w:t>
      </w:r>
      <w:r w:rsidRPr="00177FEB">
        <w:rPr>
          <w:rFonts w:cs="Times New Roman"/>
          <w:i/>
          <w:iCs/>
        </w:rPr>
        <w:t>,β</w:t>
      </w:r>
      <w:r w:rsidRPr="00177FEB">
        <w:rPr>
          <w:rFonts w:cs="Times New Roman"/>
          <w:i/>
          <w:iCs/>
          <w:vertAlign w:val="subscript"/>
        </w:rPr>
        <w:t>p</w:t>
      </w:r>
      <w:r w:rsidR="007030F8">
        <w:rPr>
          <w:rFonts w:cs="Times New Roman"/>
        </w:rPr>
        <w:t xml:space="preserve"> for</w:t>
      </w:r>
      <w:r>
        <w:rPr>
          <w:rFonts w:cs="Times New Roman"/>
        </w:rPr>
        <w:t xml:space="preserve"> mediators </w:t>
      </w:r>
      <w:r w:rsidR="00237A9A">
        <w:rPr>
          <w:rFonts w:cs="Times New Roman"/>
        </w:rPr>
        <w:t>M</w:t>
      </w:r>
      <w:r w:rsidR="00237A9A">
        <w:rPr>
          <w:rFonts w:cs="Times New Roman"/>
          <w:vertAlign w:val="subscript"/>
        </w:rPr>
        <w:t>1</w:t>
      </w:r>
      <w:r w:rsidR="00237A9A">
        <w:rPr>
          <w:rFonts w:cs="Times New Roman"/>
        </w:rPr>
        <w:t>,…,</w:t>
      </w:r>
      <w:proofErr w:type="spellStart"/>
      <w:r w:rsidR="00237A9A">
        <w:rPr>
          <w:rFonts w:cs="Times New Roman"/>
        </w:rPr>
        <w:t>M</w:t>
      </w:r>
      <w:r w:rsidR="00237A9A">
        <w:rPr>
          <w:rFonts w:cs="Times New Roman"/>
          <w:vertAlign w:val="subscript"/>
        </w:rPr>
        <w:t>p</w:t>
      </w:r>
      <w:proofErr w:type="spellEnd"/>
      <w:r w:rsidR="00237A9A">
        <w:rPr>
          <w:rFonts w:cs="Times New Roman"/>
        </w:rPr>
        <w:t xml:space="preserve"> </w:t>
      </w:r>
      <w:r w:rsidR="002E64A3">
        <w:rPr>
          <w:rFonts w:cs="Times New Roman"/>
        </w:rPr>
        <w:t>in</w:t>
      </w:r>
      <w:r w:rsidR="007030F8">
        <w:rPr>
          <w:rFonts w:cs="Times New Roman"/>
        </w:rPr>
        <w:t xml:space="preserve"> </w:t>
      </w:r>
      <w:r>
        <w:rPr>
          <w:rFonts w:cs="Times New Roman"/>
        </w:rPr>
        <w:t>a model for the outcome that is adjusted for the exposure and co</w:t>
      </w:r>
      <w:r w:rsidR="00503F4B">
        <w:rPr>
          <w:rFonts w:cs="Times New Roman"/>
        </w:rPr>
        <w:t>variate</w:t>
      </w:r>
      <w:r>
        <w:rPr>
          <w:rFonts w:cs="Times New Roman"/>
        </w:rPr>
        <w:t>s.</w:t>
      </w:r>
      <w:r>
        <w:rPr>
          <w:rFonts w:cs="Times New Roman"/>
        </w:rPr>
        <w:fldChar w:fldCharType="begin"/>
      </w:r>
      <w:r w:rsidR="003E191F">
        <w:rPr>
          <w:rFonts w:cs="Times New Roman"/>
        </w:rPr>
        <w:instrText xml:space="preserve"> ADDIN EN.CITE &lt;EndNote&gt;&lt;Cite&gt;&lt;Author&gt;Fan&lt;/Author&gt;&lt;Year&gt;2001&lt;/Year&gt;&lt;RecNum&gt;58&lt;/RecNum&gt;&lt;DisplayText&gt;&lt;style face="superscript"&gt;46&lt;/style&gt;&lt;/DisplayText&gt;&lt;record&gt;&lt;rec-number&gt;58&lt;/rec-number&gt;&lt;foreign-keys&gt;&lt;key app="EN" db-id="5pv2f2fzhfxv2weaa0fvvza0vt0dred9pwt9" timestamp="1669657596" guid="f23a9c11-e2b0-4726-80cc-e614ccf5059b"&gt;58&lt;/key&gt;&lt;/foreign-keys&gt;&lt;ref-type name="Journal Article"&gt;17&lt;/ref-type&gt;&lt;contributors&gt;&lt;authors&gt;&lt;author&gt;Fan, Jianqing&lt;/author&gt;&lt;author&gt;Li, Runze&lt;/author&gt;&lt;/authors&gt;&lt;/contributors&gt;&lt;titles&gt;&lt;title&gt;Variable selection via nonconcave penalized likelihood and its oracle properties&lt;/title&gt;&lt;secondary-title&gt;Journal of the American statistical Association&lt;/secondary-title&gt;&lt;/titles&gt;&lt;periodical&gt;&lt;full-title&gt;Journal of the American statistical Association&lt;/full-title&gt;&lt;/periodical&gt;&lt;pages&gt;1348-1360&lt;/pages&gt;&lt;volume&gt;96&lt;/volume&gt;&lt;number&gt;456&lt;/number&gt;&lt;dates&gt;&lt;year&gt;2001&lt;/year&gt;&lt;/dates&gt;&lt;isbn&gt;0162-1459&lt;/isbn&gt;&lt;urls&gt;&lt;/urls&gt;&lt;/record&gt;&lt;/Cite&gt;&lt;/EndNote&gt;</w:instrText>
      </w:r>
      <w:r>
        <w:rPr>
          <w:rFonts w:cs="Times New Roman"/>
        </w:rPr>
        <w:fldChar w:fldCharType="separate"/>
      </w:r>
      <w:r w:rsidR="00317138" w:rsidRPr="00317138">
        <w:rPr>
          <w:rFonts w:cs="Times New Roman"/>
          <w:noProof/>
          <w:vertAlign w:val="superscript"/>
        </w:rPr>
        <w:t>46</w:t>
      </w:r>
      <w:r>
        <w:rPr>
          <w:rFonts w:cs="Times New Roman"/>
        </w:rPr>
        <w:fldChar w:fldCharType="end"/>
      </w:r>
      <w:r>
        <w:rPr>
          <w:rFonts w:cs="Times New Roman"/>
        </w:rPr>
        <w:t xml:space="preserve"> </w:t>
      </w:r>
      <w:del w:id="56" w:author="Tiemeier, Henning [2]" w:date="2022-08-20T15:58:00Z">
        <w:r w:rsidR="00503F4B" w:rsidDel="00313F84">
          <w:rPr>
            <w:rFonts w:cs="Times New Roman"/>
          </w:rPr>
          <w:delText xml:space="preserve">In a model with deprivation as the exposure, threat is treated as one of the covariates, and vice-versa. </w:delText>
        </w:r>
      </w:del>
      <w:r w:rsidR="002E64A3">
        <w:rPr>
          <w:rFonts w:cs="Times New Roman"/>
        </w:rPr>
        <w:t>Described in detail</w:t>
      </w:r>
      <w:r w:rsidR="00D956A6">
        <w:rPr>
          <w:rFonts w:cs="Times New Roman"/>
        </w:rPr>
        <w:t xml:space="preserve"> elsewhere,</w:t>
      </w:r>
      <w:r w:rsidR="00D956A6">
        <w:rPr>
          <w:rFonts w:cs="Times New Roman"/>
        </w:rPr>
        <w:fldChar w:fldCharType="begin"/>
      </w:r>
      <w:r w:rsidR="003E191F">
        <w:rPr>
          <w:rFonts w:cs="Times New Roman"/>
        </w:rPr>
        <w:instrText xml:space="preserve"> ADDIN EN.CITE &lt;EndNote&gt;&lt;Cite&gt;&lt;Author&gt;Zhang&lt;/Author&gt;&lt;Year&gt;2016&lt;/Year&gt;&lt;RecNum&gt;56&lt;/RecNum&gt;&lt;DisplayText&gt;&lt;style face="superscript"&gt;44&lt;/style&gt;&lt;/DisplayText&gt;&lt;record&gt;&lt;rec-number&gt;56&lt;/rec-number&gt;&lt;foreign-keys&gt;&lt;key app="EN" db-id="5pv2f2fzhfxv2weaa0fvvza0vt0dred9pwt9" timestamp="1669657596" guid="f77b53ab-0161-4ae0-994f-48781bc021e1"&gt;56&lt;/key&gt;&lt;/foreign-keys&gt;&lt;ref-type name="Journal Article"&gt;17&lt;/ref-type&gt;&lt;contributors&gt;&lt;authors&gt;&lt;author&gt;Zhang, Haixiang&lt;/author&gt;&lt;author&gt;Zheng, Yinan&lt;/author&gt;&lt;author&gt;Zhang, Zhou&lt;/author&gt;&lt;author&gt;Gao, Tao&lt;/author&gt;&lt;author&gt;Joyce, Brian&lt;/author&gt;&lt;author&gt;Yoon, Grace&lt;/author&gt;&lt;author&gt;Zhang, Wei&lt;/author&gt;&lt;author&gt;Schwartz, Joel&lt;/author&gt;&lt;author&gt;Just, Allan&lt;/author&gt;&lt;author&gt;Colicino, Elena&lt;/author&gt;&lt;author&gt;Vokonas, Pantel&lt;/author&gt;&lt;author&gt;Zhao, Lihui&lt;/author&gt;&lt;author&gt;Lv, Jinchi&lt;/author&gt;&lt;author&gt;Baccarelli, Andrea&lt;/author&gt;&lt;author&gt;Hou, Lifang&lt;/author&gt;&lt;author&gt;Liu, Lei&lt;/author&gt;&lt;/authors&gt;&lt;/contributors&gt;&lt;titles&gt;&lt;title&gt;Estimating and testing high-dimensional mediation effects in epigenetic studies&lt;/title&gt;&lt;secondary-title&gt;Bioinformatics&lt;/secondary-title&gt;&lt;/titles&gt;&lt;periodical&gt;&lt;full-title&gt;Bioinformatics&lt;/full-title&gt;&lt;/periodical&gt;&lt;pages&gt;3150-3154&lt;/pages&gt;&lt;volume&gt;32&lt;/volume&gt;&lt;number&gt;20&lt;/number&gt;&lt;dates&gt;&lt;year&gt;2016&lt;/year&gt;&lt;/dates&gt;&lt;isbn&gt;1367-4803&lt;/isbn&gt;&lt;urls&gt;&lt;related-urls&gt;&lt;url&gt;https://doi.org/10.1093/bioinformatics/btw351&lt;/url&gt;&lt;/related-urls&gt;&lt;/urls&gt;&lt;electronic-resource-num&gt;10.1093/bioinformatics/btw351&lt;/electronic-resource-num&gt;&lt;access-date&gt;1/12/2022&lt;/access-date&gt;&lt;/record&gt;&lt;/Cite&gt;&lt;/EndNote&gt;</w:instrText>
      </w:r>
      <w:r w:rsidR="00D956A6">
        <w:rPr>
          <w:rFonts w:cs="Times New Roman"/>
        </w:rPr>
        <w:fldChar w:fldCharType="separate"/>
      </w:r>
      <w:r w:rsidR="00D956A6" w:rsidRPr="00D956A6">
        <w:rPr>
          <w:rFonts w:cs="Times New Roman"/>
          <w:noProof/>
          <w:vertAlign w:val="superscript"/>
        </w:rPr>
        <w:t>44</w:t>
      </w:r>
      <w:r w:rsidR="00D956A6">
        <w:rPr>
          <w:rFonts w:cs="Times New Roman"/>
        </w:rPr>
        <w:fldChar w:fldCharType="end"/>
      </w:r>
      <w:r w:rsidR="002E64A3">
        <w:rPr>
          <w:rFonts w:cs="Times New Roman"/>
        </w:rPr>
        <w:t xml:space="preserve"> the MCP regularization procedure is preferable to other penalties because it can select the correct model with a </w:t>
      </w:r>
      <w:r w:rsidR="002E64A3">
        <w:rPr>
          <w:rFonts w:cs="Times New Roman"/>
        </w:rPr>
        <w:lastRenderedPageBreak/>
        <w:t>probability tending towards one, whereas other regularization strategies (such as elastic net) are susceptible to bias.</w:t>
      </w:r>
      <w:r w:rsidR="00762D79">
        <w:rPr>
          <w:rFonts w:cs="Times New Roman"/>
        </w:rPr>
        <w:t xml:space="preserve"> Mediators retained in this step have non-zero </w:t>
      </w:r>
      <w:r w:rsidR="00762D79" w:rsidRPr="00177FEB">
        <w:rPr>
          <w:rFonts w:cs="Times New Roman"/>
          <w:i/>
          <w:iCs/>
        </w:rPr>
        <w:t>β</w:t>
      </w:r>
      <w:r w:rsidR="00762D79">
        <w:rPr>
          <w:rFonts w:cs="Times New Roman"/>
        </w:rPr>
        <w:t xml:space="preserve"> coefficients. </w:t>
      </w:r>
    </w:p>
    <w:p w14:paraId="45BEFD8F" w14:textId="52D5454E" w:rsidR="0087403E" w:rsidRDefault="00F9671D" w:rsidP="007C0BB5">
      <w:pPr>
        <w:spacing w:line="360" w:lineRule="auto"/>
      </w:pPr>
      <w:r>
        <w:rPr>
          <w:rFonts w:cs="Times New Roman"/>
        </w:rPr>
        <w:t xml:space="preserve">Step 3 </w:t>
      </w:r>
      <w:r w:rsidR="007D02DB">
        <w:t xml:space="preserve">assesses the </w:t>
      </w:r>
      <w:r w:rsidR="002E64A3">
        <w:t xml:space="preserve">joint </w:t>
      </w:r>
      <w:r w:rsidR="007D02DB">
        <w:t>statistical significance of indirect pathways through each retained mediator M</w:t>
      </w:r>
      <w:r w:rsidR="007D02DB">
        <w:rPr>
          <w:vertAlign w:val="subscript"/>
        </w:rPr>
        <w:t>k</w:t>
      </w:r>
      <w:r w:rsidR="002E7095">
        <w:t xml:space="preserve">, </w:t>
      </w:r>
      <w:r w:rsidR="007D02DB">
        <w:t>adjusted for all other retained mediators</w:t>
      </w:r>
      <w:r w:rsidR="002E7095">
        <w:t>. For each M</w:t>
      </w:r>
      <w:r w:rsidR="002E7095">
        <w:rPr>
          <w:vertAlign w:val="subscript"/>
        </w:rPr>
        <w:t>k</w:t>
      </w:r>
      <w:r w:rsidR="002E7095">
        <w:t xml:space="preserve">, a model </w:t>
      </w:r>
      <w:r w:rsidR="00503F4B">
        <w:t xml:space="preserve">is built </w:t>
      </w:r>
      <w:r w:rsidR="002E7095">
        <w:t>with the deprivation and threat exposures, adjusted for early childhood characteristics.</w:t>
      </w:r>
      <w:r w:rsidR="007D02DB">
        <w:t xml:space="preserve"> </w:t>
      </w:r>
      <w:r w:rsidR="002E7095">
        <w:t>Significance of a given mediating pathway is assessed by the</w:t>
      </w:r>
      <w:r w:rsidR="007D02DB">
        <w:t xml:space="preserve"> maximum of the p-values associated with the coefficient for the exposure </w:t>
      </w:r>
      <w:r w:rsidR="00DE3709">
        <w:t>in</w:t>
      </w:r>
      <w:r w:rsidR="007D02DB">
        <w:t xml:space="preserve"> the mediator</w:t>
      </w:r>
      <w:r w:rsidR="00DE3709">
        <w:t xml:space="preserve"> model</w:t>
      </w:r>
      <w:r w:rsidR="0087403E">
        <w:t xml:space="preserve"> (</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rsidR="0087403E">
        <w:t xml:space="preserve">) </w:t>
      </w:r>
      <w:r w:rsidR="007D02DB">
        <w:t>and the</w:t>
      </w:r>
      <w:r w:rsidR="002E7095">
        <w:t xml:space="preserve"> MCP-regularized coefficient for the </w:t>
      </w:r>
      <w:r w:rsidR="007D02DB">
        <w:t xml:space="preserve">mediator </w:t>
      </w:r>
      <w:r w:rsidR="00DE3709">
        <w:t>in the</w:t>
      </w:r>
      <w:r w:rsidR="007D02DB">
        <w:t xml:space="preserve"> outcome</w:t>
      </w:r>
      <w:r w:rsidR="00DE3709">
        <w:t xml:space="preserve"> model</w:t>
      </w:r>
      <w:r w:rsidR="007D02DB">
        <w:t xml:space="preserv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7D02DB">
        <w:t>). Thus, only mediators</w:t>
      </w:r>
      <w:r w:rsidR="007D36A1">
        <w:t xml:space="preserve"> that</w:t>
      </w:r>
      <w:r w:rsidR="007D02DB">
        <w:t xml:space="preserve"> are significantly associated with both the exposure and outcome are retained.</w:t>
      </w:r>
      <w:r w:rsidR="00DE3709">
        <w:t xml:space="preserve"> Indirect effects of the exposure on the outcome through each mediator M</w:t>
      </w:r>
      <w:r w:rsidR="00DE3709">
        <w:rPr>
          <w:vertAlign w:val="subscript"/>
        </w:rPr>
        <w:t>k</w:t>
      </w:r>
      <w:r w:rsidR="00DE3709">
        <w:t xml:space="preserve"> are constructed as the product of </w:t>
      </w:r>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oMath>
      <w:r w:rsidR="00DE3709">
        <w:rPr>
          <w:rFonts w:eastAsiaTheme="minorEastAsia"/>
        </w:rPr>
        <w:t>.</w:t>
      </w:r>
      <w:r w:rsidR="007D02DB">
        <w:t xml:space="preserve"> </w:t>
      </w:r>
    </w:p>
    <w:p w14:paraId="6F01F8AD" w14:textId="296CC887" w:rsidR="001C402E" w:rsidRDefault="00736CEE" w:rsidP="00A528F6">
      <w:pPr>
        <w:spacing w:line="360" w:lineRule="auto"/>
      </w:pPr>
      <w:r>
        <w:rPr>
          <w:rFonts w:cs="Times New Roman"/>
        </w:rPr>
        <w:t xml:space="preserve">This statistical approach is made available by the ‘HIMA’ R package. For the purposes of this study, the ‘HIMA’ package code needed to be modified </w:t>
      </w:r>
      <w:r w:rsidR="00405207">
        <w:rPr>
          <w:rFonts w:cs="Times New Roman"/>
        </w:rPr>
        <w:t>to</w:t>
      </w:r>
      <w:r>
        <w:rPr>
          <w:rFonts w:cs="Times New Roman"/>
        </w:rPr>
        <w:t xml:space="preserve"> accommodate multipl</w:t>
      </w:r>
      <w:ins w:id="57" w:author="Tiemeier, Henning [2]" w:date="2022-08-20T16:01:00Z">
        <w:r w:rsidR="00313F84">
          <w:rPr>
            <w:rFonts w:cs="Times New Roman"/>
          </w:rPr>
          <w:t>e</w:t>
        </w:r>
      </w:ins>
      <w:del w:id="58" w:author="Tiemeier, Henning [2]" w:date="2022-08-20T16:01:00Z">
        <w:r w:rsidDel="00313F84">
          <w:rPr>
            <w:rFonts w:cs="Times New Roman"/>
          </w:rPr>
          <w:delText>y</w:delText>
        </w:r>
      </w:del>
      <w:r>
        <w:rPr>
          <w:rFonts w:cs="Times New Roman"/>
        </w:rPr>
        <w:t xml:space="preserve"> imputed data. </w:t>
      </w:r>
      <w:r w:rsidR="0051515E">
        <w:rPr>
          <w:rFonts w:cs="Times New Roman"/>
        </w:rPr>
        <w:t xml:space="preserve">All regression estimates </w:t>
      </w:r>
      <w:r>
        <w:rPr>
          <w:rFonts w:cs="Times New Roman"/>
        </w:rPr>
        <w:t xml:space="preserve">were combined using Rubin’s rules – averaging the coefficient estimates across 20 replicates, and pooling variances by combining between-imputation and within-imputation uncertainty, as described </w:t>
      </w:r>
      <w:hyperlink r:id="rId13" w:history="1">
        <w:r w:rsidRPr="00F86BE2">
          <w:rPr>
            <w:rStyle w:val="Hyperlink"/>
            <w:rFonts w:cs="Times New Roman"/>
          </w:rPr>
          <w:t>here</w:t>
        </w:r>
      </w:hyperlink>
      <w:r w:rsidR="00F86BE2">
        <w:rPr>
          <w:rFonts w:cs="Times New Roman"/>
        </w:rPr>
        <w:t>.</w:t>
      </w:r>
      <w:r>
        <w:rPr>
          <w:rFonts w:cs="Times New Roman"/>
        </w:rPr>
        <w:t xml:space="preserve"> </w:t>
      </w:r>
      <w:r w:rsidR="007C0BB5">
        <w:rPr>
          <w:rFonts w:cs="Times New Roman"/>
        </w:rPr>
        <w:t xml:space="preserve">Unadjusted and </w:t>
      </w:r>
      <w:commentRangeStart w:id="59"/>
      <w:r w:rsidR="007C0BB5">
        <w:rPr>
          <w:rFonts w:cs="Times New Roman"/>
        </w:rPr>
        <w:t>multiple testing</w:t>
      </w:r>
      <w:r w:rsidR="00EF5632">
        <w:rPr>
          <w:rFonts w:cs="Times New Roman"/>
        </w:rPr>
        <w:t>-</w:t>
      </w:r>
      <w:r w:rsidR="007C0BB5">
        <w:rPr>
          <w:rFonts w:cs="Times New Roman"/>
        </w:rPr>
        <w:t xml:space="preserve">adjusted p-values </w:t>
      </w:r>
      <w:commentRangeEnd w:id="59"/>
      <w:r w:rsidR="00313F84">
        <w:rPr>
          <w:rStyle w:val="CommentReference"/>
        </w:rPr>
        <w:commentReference w:id="59"/>
      </w:r>
      <w:r w:rsidR="005D251E">
        <w:rPr>
          <w:rFonts w:cs="Times New Roman"/>
        </w:rPr>
        <w:t xml:space="preserve">were calculated based on pooled estimates. </w:t>
      </w:r>
      <w:r w:rsidR="00DE3709">
        <w:t>Due to the exploratory nature of this analysis, we retained mediators with joint 2-sided p-</w:t>
      </w:r>
      <w:commentRangeStart w:id="60"/>
      <w:r w:rsidR="00DE3709">
        <w:t>values &lt;0.10</w:t>
      </w:r>
      <w:commentRangeEnd w:id="60"/>
      <w:r w:rsidR="00313F84">
        <w:rPr>
          <w:rStyle w:val="CommentReference"/>
        </w:rPr>
        <w:commentReference w:id="60"/>
      </w:r>
      <w:r w:rsidR="00DE3709">
        <w:t xml:space="preserve">, and we present </w:t>
      </w:r>
      <w:r w:rsidR="00AD1AF3">
        <w:t>significance based on unadjusted p-values and p-values</w:t>
      </w:r>
      <w:r w:rsidR="00DE3709">
        <w:t xml:space="preserve"> adjusted for multiple testing using </w:t>
      </w:r>
      <w:r w:rsidR="005C7288">
        <w:t xml:space="preserve">the </w:t>
      </w:r>
      <w:r w:rsidR="00DE3709">
        <w:t>Benjamini-Hochberg approach</w:t>
      </w:r>
      <w:ins w:id="61" w:author="Tiemeier, Henning [2]" w:date="2022-08-20T16:02:00Z">
        <w:r w:rsidR="00313F84">
          <w:t xml:space="preserve"> based </w:t>
        </w:r>
        <w:commentRangeStart w:id="62"/>
        <w:r w:rsidR="00313F84">
          <w:t>on</w:t>
        </w:r>
        <w:commentRangeEnd w:id="62"/>
        <w:r w:rsidR="00313F84">
          <w:rPr>
            <w:rStyle w:val="CommentReference"/>
          </w:rPr>
          <w:commentReference w:id="62"/>
        </w:r>
        <w:r w:rsidR="00313F84">
          <w:t>......</w:t>
        </w:r>
      </w:ins>
      <w:r w:rsidR="00DE3709">
        <w:t>.</w:t>
      </w:r>
    </w:p>
    <w:p w14:paraId="2E3A39E3" w14:textId="7301E22F" w:rsidR="00E0331E" w:rsidRPr="00E0331E" w:rsidRDefault="00E0331E" w:rsidP="00A528F6">
      <w:pPr>
        <w:spacing w:line="360" w:lineRule="auto"/>
      </w:pPr>
      <w:r>
        <w:t xml:space="preserve">We </w:t>
      </w:r>
      <w:r w:rsidR="0076479A">
        <w:t>tested the robustness of our finding by</w:t>
      </w:r>
      <w:r>
        <w:t xml:space="preserve"> dropp</w:t>
      </w:r>
      <w:r w:rsidR="0076479A">
        <w:t>ing</w:t>
      </w:r>
      <w:r>
        <w:t xml:space="preserve"> the Tanner stage and fear conditioning measures from the list of candidate mediators to assess any differences in findings when only task-based phenotypes are </w:t>
      </w:r>
      <w:commentRangeStart w:id="63"/>
      <w:r>
        <w:t xml:space="preserve">considered. </w:t>
      </w:r>
      <w:commentRangeEnd w:id="63"/>
      <w:r w:rsidR="00313F84">
        <w:rPr>
          <w:rStyle w:val="CommentReference"/>
        </w:rPr>
        <w:commentReference w:id="63"/>
      </w:r>
    </w:p>
    <w:p w14:paraId="4E9FF642" w14:textId="77777777" w:rsidR="006F5F0D" w:rsidRDefault="00E0331E" w:rsidP="00A528F6">
      <w:pPr>
        <w:spacing w:line="360" w:lineRule="auto"/>
        <w:rPr>
          <w:rFonts w:cs="Times New Roman"/>
        </w:rPr>
      </w:pPr>
      <w:r>
        <w:rPr>
          <w:rFonts w:cs="Times New Roman"/>
        </w:rPr>
        <w:t>Lastly, w</w:t>
      </w:r>
      <w:r w:rsidR="00405207">
        <w:rPr>
          <w:rFonts w:cs="Times New Roman"/>
        </w:rPr>
        <w:t xml:space="preserve">e repeated the HIMA analysis within strata </w:t>
      </w:r>
      <w:r w:rsidR="006F5F0D">
        <w:rPr>
          <w:rFonts w:cs="Times New Roman"/>
        </w:rPr>
        <w:t xml:space="preserve">of </w:t>
      </w:r>
      <w:r w:rsidR="00405207">
        <w:rPr>
          <w:rFonts w:cs="Times New Roman"/>
        </w:rPr>
        <w:t xml:space="preserve">sex assigned at birth. Given the differences in </w:t>
      </w:r>
      <w:r w:rsidR="00F57523">
        <w:rPr>
          <w:rFonts w:cs="Times New Roman"/>
        </w:rPr>
        <w:t xml:space="preserve">developmental </w:t>
      </w:r>
      <w:r w:rsidR="00405207">
        <w:rPr>
          <w:rFonts w:cs="Times New Roman"/>
        </w:rPr>
        <w:t>experiences associated with gender roles imbued by sex assigned at birth, we see this as an important exploratory analysis.</w:t>
      </w:r>
      <w:r w:rsidR="00D329AD">
        <w:rPr>
          <w:rFonts w:cs="Times New Roman"/>
        </w:rPr>
        <w:t xml:space="preserve"> </w:t>
      </w:r>
    </w:p>
    <w:p w14:paraId="750FA6F0" w14:textId="5B0100A7" w:rsidR="00405207" w:rsidRDefault="00D329AD" w:rsidP="00A528F6">
      <w:pPr>
        <w:spacing w:line="360" w:lineRule="auto"/>
        <w:rPr>
          <w:rFonts w:cs="Times New Roman"/>
        </w:rPr>
      </w:pPr>
      <w:commentRangeStart w:id="64"/>
      <w:r>
        <w:rPr>
          <w:rFonts w:cs="Times New Roman"/>
        </w:rPr>
        <w:t xml:space="preserve">This </w:t>
      </w:r>
      <w:r w:rsidR="006F5F0D">
        <w:rPr>
          <w:rFonts w:cs="Times New Roman"/>
        </w:rPr>
        <w:t xml:space="preserve">series of </w:t>
      </w:r>
      <w:r>
        <w:rPr>
          <w:rFonts w:cs="Times New Roman"/>
        </w:rPr>
        <w:t>analys</w:t>
      </w:r>
      <w:r w:rsidR="006F5F0D">
        <w:rPr>
          <w:rFonts w:cs="Times New Roman"/>
        </w:rPr>
        <w:t>es</w:t>
      </w:r>
      <w:r>
        <w:rPr>
          <w:rFonts w:cs="Times New Roman"/>
        </w:rPr>
        <w:t xml:space="preserve"> was conducted in a very well characterized, but small sample</w:t>
      </w:r>
      <w:r w:rsidR="001C33DE">
        <w:rPr>
          <w:rFonts w:cs="Times New Roman"/>
        </w:rPr>
        <w:t xml:space="preserve">, so replication of our findings in a larger sample is a critical next step. </w:t>
      </w:r>
      <w:commentRangeEnd w:id="64"/>
      <w:r w:rsidR="002D3D6D">
        <w:rPr>
          <w:rStyle w:val="CommentReference"/>
        </w:rPr>
        <w:commentReference w:id="64"/>
      </w:r>
    </w:p>
    <w:p w14:paraId="018D1B1D" w14:textId="724D8BF1" w:rsidR="00405207" w:rsidRPr="00F10698" w:rsidRDefault="007731B6" w:rsidP="00A528F6">
      <w:pPr>
        <w:spacing w:line="360" w:lineRule="auto"/>
        <w:rPr>
          <w:rFonts w:cs="Times New Roman"/>
          <w:u w:val="single"/>
        </w:rPr>
      </w:pPr>
      <w:r w:rsidRPr="00F10698">
        <w:rPr>
          <w:rFonts w:cs="Times New Roman"/>
          <w:b/>
          <w:bCs/>
          <w:u w:val="single"/>
        </w:rPr>
        <w:t>Results</w:t>
      </w:r>
    </w:p>
    <w:p w14:paraId="2B561994" w14:textId="6A031DDF" w:rsidR="001C33DE" w:rsidRDefault="00A70B1E" w:rsidP="00A528F6">
      <w:pPr>
        <w:spacing w:line="360" w:lineRule="auto"/>
        <w:rPr>
          <w:rFonts w:cs="Times New Roman"/>
        </w:rPr>
      </w:pPr>
      <w:r>
        <w:rPr>
          <w:rFonts w:cs="Times New Roman"/>
        </w:rPr>
        <w:t>T</w:t>
      </w:r>
      <w:r w:rsidR="001C33DE">
        <w:rPr>
          <w:rFonts w:cs="Times New Roman"/>
        </w:rPr>
        <w:t xml:space="preserve">he distributions </w:t>
      </w:r>
      <w:r w:rsidR="00AB3027">
        <w:rPr>
          <w:rFonts w:cs="Times New Roman"/>
        </w:rPr>
        <w:t xml:space="preserve">of early childhood and </w:t>
      </w:r>
      <w:r w:rsidR="00E14AD7">
        <w:rPr>
          <w:rFonts w:cs="Times New Roman"/>
        </w:rPr>
        <w:t>T1</w:t>
      </w:r>
      <w:r w:rsidR="00AB3027">
        <w:rPr>
          <w:rFonts w:cs="Times New Roman"/>
        </w:rPr>
        <w:t xml:space="preserve"> characteristics in the overall sample and by biological sex</w:t>
      </w:r>
      <w:r w:rsidR="001C33DE">
        <w:rPr>
          <w:rFonts w:cs="Times New Roman"/>
        </w:rPr>
        <w:t xml:space="preserve"> </w:t>
      </w:r>
      <w:r>
        <w:rPr>
          <w:rFonts w:cs="Times New Roman"/>
        </w:rPr>
        <w:t xml:space="preserve">were calculated using the data </w:t>
      </w:r>
      <w:r w:rsidR="00887DD4">
        <w:rPr>
          <w:rFonts w:cs="Times New Roman"/>
        </w:rPr>
        <w:t xml:space="preserve">prior to imputation </w:t>
      </w:r>
      <w:r>
        <w:rPr>
          <w:rFonts w:cs="Times New Roman"/>
        </w:rPr>
        <w:t xml:space="preserve">and summarized in </w:t>
      </w:r>
      <w:r w:rsidRPr="00A70B1E">
        <w:rPr>
          <w:rFonts w:cs="Times New Roman"/>
          <w:b/>
          <w:bCs/>
        </w:rPr>
        <w:t>Table 1</w:t>
      </w:r>
      <w:r w:rsidR="00AB3027">
        <w:rPr>
          <w:rFonts w:cs="Times New Roman"/>
        </w:rPr>
        <w:t>.</w:t>
      </w:r>
      <w:r>
        <w:rPr>
          <w:rFonts w:cs="Times New Roman"/>
        </w:rPr>
        <w:t xml:space="preserve"> </w:t>
      </w:r>
      <w:commentRangeStart w:id="65"/>
      <w:commentRangeStart w:id="66"/>
      <w:r>
        <w:rPr>
          <w:rFonts w:cs="Times New Roman"/>
        </w:rPr>
        <w:t>Continuous variables were compared using t-tests and categorical variables were compared using Chi-sq tests.</w:t>
      </w:r>
      <w:r w:rsidR="00AB3027">
        <w:rPr>
          <w:rFonts w:cs="Times New Roman"/>
        </w:rPr>
        <w:t xml:space="preserve"> </w:t>
      </w:r>
      <w:commentRangeEnd w:id="65"/>
      <w:r w:rsidR="003E74DC">
        <w:rPr>
          <w:rStyle w:val="CommentReference"/>
        </w:rPr>
        <w:commentReference w:id="65"/>
      </w:r>
      <w:commentRangeEnd w:id="66"/>
      <w:r w:rsidR="002D3D6D">
        <w:rPr>
          <w:rStyle w:val="CommentReference"/>
        </w:rPr>
        <w:commentReference w:id="66"/>
      </w:r>
      <w:r w:rsidR="00E34F84">
        <w:rPr>
          <w:rFonts w:cs="Times New Roman"/>
        </w:rPr>
        <w:t xml:space="preserve">Almost 43% of the </w:t>
      </w:r>
      <w:r w:rsidR="00553573">
        <w:rPr>
          <w:rFonts w:cs="Times New Roman"/>
        </w:rPr>
        <w:t>children in the sample experienced poverty at least at some point during early life</w:t>
      </w:r>
      <w:r w:rsidR="00642CEA">
        <w:rPr>
          <w:rFonts w:cs="Times New Roman"/>
        </w:rPr>
        <w:t xml:space="preserve">, and at T1, the average </w:t>
      </w:r>
      <w:r w:rsidR="00642CEA">
        <w:rPr>
          <w:rFonts w:cs="Times New Roman"/>
        </w:rPr>
        <w:lastRenderedPageBreak/>
        <w:t xml:space="preserve">income-to-needs ratio was 3.59, SD=1.81. </w:t>
      </w:r>
      <w:del w:id="67" w:author="Sadikova, Kat" w:date="2022-08-21T11:28:00Z">
        <w:r w:rsidR="0057394E" w:rsidDel="00CC4625">
          <w:rPr>
            <w:rFonts w:cs="Times New Roman"/>
          </w:rPr>
          <w:delText xml:space="preserve">The parents of the enrolled children are a </w:delText>
        </w:r>
        <w:commentRangeStart w:id="68"/>
        <w:r w:rsidR="0057394E" w:rsidDel="00CC4625">
          <w:rPr>
            <w:rFonts w:cs="Times New Roman"/>
          </w:rPr>
          <w:delText xml:space="preserve">highly </w:delText>
        </w:r>
        <w:commentRangeEnd w:id="68"/>
        <w:r w:rsidR="002D3D6D" w:rsidDel="00CC4625">
          <w:rPr>
            <w:rStyle w:val="CommentReference"/>
          </w:rPr>
          <w:commentReference w:id="68"/>
        </w:r>
        <w:r w:rsidR="0057394E" w:rsidDel="00CC4625">
          <w:rPr>
            <w:rFonts w:cs="Times New Roman"/>
          </w:rPr>
          <w:delText>educated group</w:delText>
        </w:r>
        <w:r w:rsidR="00EA63F1" w:rsidDel="00CC4625">
          <w:rPr>
            <w:rFonts w:cs="Times New Roman"/>
          </w:rPr>
          <w:delText xml:space="preserve">, </w:delText>
        </w:r>
        <w:r w:rsidR="0057394E" w:rsidDel="00CC4625">
          <w:rPr>
            <w:rFonts w:cs="Times New Roman"/>
          </w:rPr>
          <w:delText xml:space="preserve">with </w:delText>
        </w:r>
      </w:del>
      <w:r w:rsidR="0057394E">
        <w:rPr>
          <w:rFonts w:cs="Times New Roman"/>
        </w:rPr>
        <w:t xml:space="preserve">72.3% of the households having an adult with at least a college degree. </w:t>
      </w:r>
      <w:commentRangeStart w:id="69"/>
      <w:r w:rsidR="00EA63F1">
        <w:rPr>
          <w:rFonts w:cs="Times New Roman"/>
        </w:rPr>
        <w:t xml:space="preserve">The </w:t>
      </w:r>
      <w:r w:rsidR="0057394E">
        <w:rPr>
          <w:rFonts w:cs="Times New Roman"/>
        </w:rPr>
        <w:t>maxim</w:t>
      </w:r>
      <w:r w:rsidR="00887DD4">
        <w:rPr>
          <w:rFonts w:cs="Times New Roman"/>
        </w:rPr>
        <w:t>um</w:t>
      </w:r>
      <w:r w:rsidR="0057394E">
        <w:rPr>
          <w:rFonts w:cs="Times New Roman"/>
        </w:rPr>
        <w:t xml:space="preserve"> of</w:t>
      </w:r>
      <w:r w:rsidR="00EA63F1">
        <w:rPr>
          <w:rFonts w:cs="Times New Roman"/>
        </w:rPr>
        <w:t xml:space="preserve"> </w:t>
      </w:r>
      <w:r w:rsidR="0057394E">
        <w:rPr>
          <w:rFonts w:cs="Times New Roman"/>
        </w:rPr>
        <w:t>maternal depression</w:t>
      </w:r>
      <w:r w:rsidR="00EA63F1">
        <w:rPr>
          <w:rFonts w:cs="Times New Roman"/>
        </w:rPr>
        <w:t xml:space="preserve"> score</w:t>
      </w:r>
      <w:r w:rsidR="0057394E">
        <w:rPr>
          <w:rFonts w:cs="Times New Roman"/>
        </w:rPr>
        <w:t>s</w:t>
      </w:r>
      <w:r w:rsidR="00EA63F1">
        <w:rPr>
          <w:rFonts w:cs="Times New Roman"/>
        </w:rPr>
        <w:t xml:space="preserve"> </w:t>
      </w:r>
      <w:commentRangeEnd w:id="69"/>
      <w:r w:rsidR="002D3D6D">
        <w:rPr>
          <w:rStyle w:val="CommentReference"/>
        </w:rPr>
        <w:commentReference w:id="69"/>
      </w:r>
      <w:r w:rsidR="00EA63F1">
        <w:rPr>
          <w:rFonts w:cs="Times New Roman"/>
        </w:rPr>
        <w:t>recorded across the 4 early-childhood data collection waves was 23.94</w:t>
      </w:r>
      <w:r w:rsidR="00887DD4">
        <w:rPr>
          <w:rFonts w:cs="Times New Roman"/>
        </w:rPr>
        <w:t xml:space="preserve"> on average</w:t>
      </w:r>
      <w:r w:rsidR="00EA63F1">
        <w:rPr>
          <w:rFonts w:cs="Times New Roman"/>
        </w:rPr>
        <w:t>, SD=9</w:t>
      </w:r>
      <w:r w:rsidR="0057394E">
        <w:rPr>
          <w:rFonts w:cs="Times New Roman"/>
        </w:rPr>
        <w:t>.</w:t>
      </w:r>
      <w:r w:rsidR="00EA63F1">
        <w:rPr>
          <w:rFonts w:cs="Times New Roman"/>
        </w:rPr>
        <w:t xml:space="preserve">4. </w:t>
      </w:r>
      <w:r w:rsidR="001C33DE">
        <w:rPr>
          <w:rFonts w:cs="Times New Roman"/>
        </w:rPr>
        <w:t xml:space="preserve">There were few substantial differences </w:t>
      </w:r>
      <w:r w:rsidR="0067091E">
        <w:rPr>
          <w:rFonts w:cs="Times New Roman"/>
        </w:rPr>
        <w:t>between boys and girls</w:t>
      </w:r>
      <w:r w:rsidR="001C33DE">
        <w:rPr>
          <w:rFonts w:cs="Times New Roman"/>
        </w:rPr>
        <w:t xml:space="preserve">, with the notable exception of greater average psychiatric symptom </w:t>
      </w:r>
      <w:del w:id="70" w:author="Tiemeier, Henning [2]" w:date="2022-08-20T16:08:00Z">
        <w:r w:rsidR="001C33DE" w:rsidDel="002D3D6D">
          <w:rPr>
            <w:rFonts w:cs="Times New Roman"/>
          </w:rPr>
          <w:delText xml:space="preserve">burden </w:delText>
        </w:r>
      </w:del>
      <w:ins w:id="71" w:author="Tiemeier, Henning [2]" w:date="2022-08-20T16:08:00Z">
        <w:r w:rsidR="002D3D6D">
          <w:rPr>
            <w:rFonts w:cs="Times New Roman"/>
          </w:rPr>
          <w:t xml:space="preserve">score </w:t>
        </w:r>
      </w:ins>
      <w:r w:rsidR="00382B8D">
        <w:rPr>
          <w:rFonts w:cs="Times New Roman"/>
        </w:rPr>
        <w:t xml:space="preserve">at T1 </w:t>
      </w:r>
      <w:del w:id="72" w:author="Tiemeier, Henning [2]" w:date="2022-08-20T16:08:00Z">
        <w:r w:rsidR="001C33DE" w:rsidDel="002D3D6D">
          <w:rPr>
            <w:rFonts w:cs="Times New Roman"/>
          </w:rPr>
          <w:delText>evidenced among</w:delText>
        </w:r>
      </w:del>
      <w:ins w:id="73" w:author="Tiemeier, Henning [2]" w:date="2022-08-20T16:08:00Z">
        <w:r w:rsidR="002D3D6D">
          <w:rPr>
            <w:rFonts w:cs="Times New Roman"/>
          </w:rPr>
          <w:t>of</w:t>
        </w:r>
      </w:ins>
      <w:r w:rsidR="001C33DE">
        <w:rPr>
          <w:rFonts w:cs="Times New Roman"/>
        </w:rPr>
        <w:t xml:space="preserve"> </w:t>
      </w:r>
      <w:commentRangeStart w:id="74"/>
      <w:del w:id="75" w:author="Sadikova, Kat" w:date="2022-08-21T11:29:00Z">
        <w:r w:rsidR="001C33DE" w:rsidDel="00CC4625">
          <w:rPr>
            <w:rFonts w:cs="Times New Roman"/>
          </w:rPr>
          <w:delText>boys</w:delText>
        </w:r>
        <w:commentRangeEnd w:id="74"/>
        <w:r w:rsidR="002D3D6D" w:rsidDel="00CC4625">
          <w:rPr>
            <w:rStyle w:val="CommentReference"/>
          </w:rPr>
          <w:commentReference w:id="74"/>
        </w:r>
        <w:r w:rsidR="001C33DE" w:rsidDel="00CC4625">
          <w:rPr>
            <w:rFonts w:cs="Times New Roman"/>
          </w:rPr>
          <w:delText xml:space="preserve"> </w:delText>
        </w:r>
      </w:del>
      <w:ins w:id="76" w:author="Sadikova, Kat" w:date="2022-08-21T11:29:00Z">
        <w:r w:rsidR="00CC4625">
          <w:rPr>
            <w:rFonts w:cs="Times New Roman"/>
          </w:rPr>
          <w:t xml:space="preserve">males </w:t>
        </w:r>
      </w:ins>
      <w:r w:rsidR="001C33DE">
        <w:rPr>
          <w:rFonts w:cs="Times New Roman"/>
        </w:rPr>
        <w:t>(</w:t>
      </w:r>
      <w:r w:rsidR="0067091E">
        <w:rPr>
          <w:rFonts w:cs="Times New Roman"/>
        </w:rPr>
        <w:t xml:space="preserve">average score of </w:t>
      </w:r>
      <w:r w:rsidR="001C33DE">
        <w:rPr>
          <w:rFonts w:cs="Times New Roman"/>
        </w:rPr>
        <w:t xml:space="preserve">58.42, SD=8.33) compared to </w:t>
      </w:r>
      <w:del w:id="77" w:author="Sadikova, Kat" w:date="2022-08-21T11:29:00Z">
        <w:r w:rsidR="001C33DE" w:rsidDel="00CC4625">
          <w:rPr>
            <w:rFonts w:cs="Times New Roman"/>
          </w:rPr>
          <w:delText xml:space="preserve">girls </w:delText>
        </w:r>
      </w:del>
      <w:ins w:id="78" w:author="Sadikova, Kat" w:date="2022-08-21T11:29:00Z">
        <w:r w:rsidR="00CC4625">
          <w:rPr>
            <w:rFonts w:cs="Times New Roman"/>
          </w:rPr>
          <w:t xml:space="preserve">females </w:t>
        </w:r>
      </w:ins>
      <w:r w:rsidR="001C33DE">
        <w:rPr>
          <w:rFonts w:cs="Times New Roman"/>
        </w:rPr>
        <w:t>(53.99, SD=9.10).</w:t>
      </w:r>
      <w:r w:rsidR="00E14AD7">
        <w:rPr>
          <w:rFonts w:cs="Times New Roman"/>
        </w:rPr>
        <w:t xml:space="preserve"> </w:t>
      </w:r>
    </w:p>
    <w:p w14:paraId="75BFA9C2" w14:textId="683906C8" w:rsidR="00F86BE2" w:rsidRDefault="00F86BE2" w:rsidP="00A528F6">
      <w:pPr>
        <w:spacing w:line="360" w:lineRule="auto"/>
        <w:rPr>
          <w:rFonts w:cs="Times New Roman"/>
        </w:rPr>
      </w:pPr>
      <w:r w:rsidRPr="00E2759A">
        <w:rPr>
          <w:rFonts w:cs="Times New Roman"/>
          <w:b/>
          <w:bCs/>
        </w:rPr>
        <w:t>Table 2</w:t>
      </w:r>
      <w:r>
        <w:rPr>
          <w:rFonts w:cs="Times New Roman"/>
        </w:rPr>
        <w:t xml:space="preserve"> details the distributions of deprivation and threat exposures, as well as </w:t>
      </w:r>
      <w:r w:rsidR="00E37768">
        <w:rPr>
          <w:rFonts w:cs="Times New Roman"/>
        </w:rPr>
        <w:t>the specific measures that</w:t>
      </w:r>
      <w:r w:rsidR="00E2759A">
        <w:rPr>
          <w:rFonts w:cs="Times New Roman"/>
        </w:rPr>
        <w:t xml:space="preserve"> comprise the overall deprivation and threat constructs. </w:t>
      </w:r>
      <w:r w:rsidR="00E37768">
        <w:rPr>
          <w:rFonts w:cs="Times New Roman"/>
        </w:rPr>
        <w:t xml:space="preserve">Male children had greater overall deprivation and threat exposures. </w:t>
      </w:r>
      <w:r w:rsidR="0067091E">
        <w:rPr>
          <w:rFonts w:cs="Times New Roman"/>
        </w:rPr>
        <w:t>Boys compared to girls</w:t>
      </w:r>
      <w:r w:rsidR="00E37768">
        <w:rPr>
          <w:rFonts w:cs="Times New Roman"/>
        </w:rPr>
        <w:t xml:space="preserve"> had </w:t>
      </w:r>
      <w:r w:rsidR="00400133">
        <w:rPr>
          <w:rFonts w:cs="Times New Roman"/>
        </w:rPr>
        <w:t>notably</w:t>
      </w:r>
      <w:r w:rsidR="00E37768">
        <w:rPr>
          <w:rFonts w:cs="Times New Roman"/>
        </w:rPr>
        <w:t xml:space="preserve"> </w:t>
      </w:r>
      <w:r w:rsidR="00400133">
        <w:rPr>
          <w:rFonts w:cs="Times New Roman"/>
        </w:rPr>
        <w:t>higher ratings</w:t>
      </w:r>
      <w:r w:rsidR="00E37768">
        <w:rPr>
          <w:rFonts w:cs="Times New Roman"/>
        </w:rPr>
        <w:t xml:space="preserve"> of emotional deprivation (standardized composite of CECA and MNBS emotional neglect measures averaging to 0.18 (SD=0.88)</w:t>
      </w:r>
      <w:r w:rsidR="00400133">
        <w:rPr>
          <w:rFonts w:cs="Times New Roman"/>
        </w:rPr>
        <w:t xml:space="preserve"> vs -0.18 (SD=0.80), respectively by sex)</w:t>
      </w:r>
      <w:r w:rsidR="00E37768">
        <w:rPr>
          <w:rFonts w:cs="Times New Roman"/>
        </w:rPr>
        <w:t xml:space="preserve"> and frequency of witnessing and experiencing violence</w:t>
      </w:r>
      <w:r w:rsidR="00400133">
        <w:rPr>
          <w:rFonts w:cs="Times New Roman"/>
        </w:rPr>
        <w:t xml:space="preserve"> (VEX-R frequency ratings averaging to 5.56 (SD=5.92) vs 3.97 (SD=4.32), respectively by sex)</w:t>
      </w:r>
      <w:r w:rsidR="00E37768">
        <w:rPr>
          <w:rFonts w:cs="Times New Roman"/>
        </w:rPr>
        <w:t>.</w:t>
      </w:r>
    </w:p>
    <w:p w14:paraId="179A1CE1" w14:textId="5B1DD799" w:rsidR="000B1211" w:rsidRDefault="00741415" w:rsidP="00E6122F">
      <w:pPr>
        <w:spacing w:line="360" w:lineRule="auto"/>
        <w:rPr>
          <w:rFonts w:cs="Times New Roman"/>
        </w:rPr>
      </w:pPr>
      <w:r>
        <w:rPr>
          <w:rFonts w:cs="Times New Roman"/>
          <w:b/>
          <w:bCs/>
        </w:rPr>
        <w:t xml:space="preserve">Figure </w:t>
      </w:r>
      <w:r w:rsidRPr="00741415">
        <w:rPr>
          <w:rFonts w:cs="Times New Roman"/>
          <w:b/>
          <w:bCs/>
        </w:rPr>
        <w:t>1</w:t>
      </w:r>
      <w:r>
        <w:rPr>
          <w:rFonts w:cs="Times New Roman"/>
        </w:rPr>
        <w:t xml:space="preserve"> displays the associations between deprivation and threat</w:t>
      </w:r>
      <w:r w:rsidR="00B957D4">
        <w:rPr>
          <w:rFonts w:cs="Times New Roman"/>
        </w:rPr>
        <w:t xml:space="preserve"> when they are considered in mutually unadjusted and mutually adjusted models</w:t>
      </w:r>
      <w:r w:rsidR="00F6610C">
        <w:rPr>
          <w:rFonts w:cs="Times New Roman"/>
        </w:rPr>
        <w:t>.</w:t>
      </w:r>
      <w:r w:rsidR="00B957D4">
        <w:rPr>
          <w:rFonts w:cs="Times New Roman"/>
        </w:rPr>
        <w:t xml:space="preserve"> On average, internalizing disorders </w:t>
      </w:r>
      <w:commentRangeStart w:id="79"/>
      <w:r w:rsidR="00B957D4">
        <w:rPr>
          <w:rFonts w:cs="Times New Roman"/>
        </w:rPr>
        <w:t xml:space="preserve">are more strongly </w:t>
      </w:r>
      <w:commentRangeEnd w:id="79"/>
      <w:r w:rsidR="002D3D6D">
        <w:rPr>
          <w:rStyle w:val="CommentReference"/>
        </w:rPr>
        <w:commentReference w:id="79"/>
      </w:r>
      <w:r w:rsidR="00B957D4">
        <w:rPr>
          <w:rFonts w:cs="Times New Roman"/>
        </w:rPr>
        <w:t xml:space="preserve">associated with </w:t>
      </w:r>
      <w:commentRangeStart w:id="80"/>
      <w:r w:rsidR="00B957D4">
        <w:rPr>
          <w:rFonts w:cs="Times New Roman"/>
        </w:rPr>
        <w:t>deprivation than threat</w:t>
      </w:r>
      <w:r w:rsidR="00E34F84">
        <w:rPr>
          <w:rFonts w:cs="Times New Roman"/>
        </w:rPr>
        <w:t xml:space="preserve"> </w:t>
      </w:r>
      <w:commentRangeEnd w:id="80"/>
      <w:r w:rsidR="002D3D6D">
        <w:rPr>
          <w:rStyle w:val="CommentReference"/>
        </w:rPr>
        <w:commentReference w:id="80"/>
      </w:r>
      <w:r w:rsidR="0087669D">
        <w:rPr>
          <w:rFonts w:cs="Times New Roman"/>
        </w:rPr>
        <w:t>(standardized coefficients 0.29, 95%CI (0.15,0.44) vs 0.16 95% CI (0.03,0.30)</w:t>
      </w:r>
      <w:r w:rsidR="00E34F84">
        <w:rPr>
          <w:rFonts w:cs="Times New Roman"/>
        </w:rPr>
        <w:t>)</w:t>
      </w:r>
      <w:r w:rsidR="00A0091E">
        <w:rPr>
          <w:rFonts w:cs="Times New Roman"/>
        </w:rPr>
        <w:t>. T</w:t>
      </w:r>
      <w:r w:rsidR="00466691">
        <w:rPr>
          <w:rFonts w:cs="Times New Roman"/>
        </w:rPr>
        <w:t xml:space="preserve">he opposite </w:t>
      </w:r>
      <w:r w:rsidR="00F6610C">
        <w:rPr>
          <w:rFonts w:cs="Times New Roman"/>
        </w:rPr>
        <w:t>i</w:t>
      </w:r>
      <w:r w:rsidR="00466691">
        <w:rPr>
          <w:rFonts w:cs="Times New Roman"/>
        </w:rPr>
        <w:t xml:space="preserve">s observed for </w:t>
      </w:r>
      <w:r w:rsidR="00B957D4">
        <w:rPr>
          <w:rFonts w:cs="Times New Roman"/>
        </w:rPr>
        <w:t>externalizing disorder</w:t>
      </w:r>
      <w:r w:rsidR="00466691">
        <w:rPr>
          <w:rFonts w:cs="Times New Roman"/>
        </w:rPr>
        <w:t>s</w:t>
      </w:r>
      <w:r w:rsidR="00A0091E">
        <w:rPr>
          <w:rFonts w:cs="Times New Roman"/>
        </w:rPr>
        <w:t xml:space="preserve"> – </w:t>
      </w:r>
      <w:r w:rsidR="0087669D">
        <w:rPr>
          <w:rFonts w:cs="Times New Roman"/>
        </w:rPr>
        <w:t>standardized</w:t>
      </w:r>
      <w:r w:rsidR="00A0091E">
        <w:rPr>
          <w:rFonts w:cs="Times New Roman"/>
        </w:rPr>
        <w:t xml:space="preserve"> </w:t>
      </w:r>
      <w:r w:rsidR="0087669D">
        <w:rPr>
          <w:rFonts w:cs="Times New Roman"/>
        </w:rPr>
        <w:t>coefficients</w:t>
      </w:r>
      <w:r w:rsidR="00F6610C">
        <w:rPr>
          <w:rFonts w:cs="Times New Roman"/>
        </w:rPr>
        <w:t xml:space="preserve"> for deprivation and threat are</w:t>
      </w:r>
      <w:r w:rsidR="0087669D">
        <w:rPr>
          <w:rFonts w:cs="Times New Roman"/>
        </w:rPr>
        <w:t xml:space="preserve"> 0.21, 95%CI (0.07,0.35) vs 0.28 95% CI (0.15,0.41)</w:t>
      </w:r>
      <w:r w:rsidR="00F6610C">
        <w:rPr>
          <w:rFonts w:cs="Times New Roman"/>
        </w:rPr>
        <w:t>, respectively</w:t>
      </w:r>
      <w:r w:rsidR="00B957D4">
        <w:rPr>
          <w:rFonts w:cs="Times New Roman"/>
        </w:rPr>
        <w:t>.</w:t>
      </w:r>
      <w:r w:rsidR="000B1211">
        <w:rPr>
          <w:rFonts w:cs="Times New Roman"/>
        </w:rPr>
        <w:t xml:space="preserve"> </w:t>
      </w:r>
      <w:r w:rsidR="00E6122F">
        <w:rPr>
          <w:rFonts w:cs="Times New Roman"/>
        </w:rPr>
        <w:t xml:space="preserve">The relationships of threat and deprivation with PTSD align </w:t>
      </w:r>
      <w:commentRangeStart w:id="81"/>
      <w:r w:rsidR="00E6122F">
        <w:rPr>
          <w:rFonts w:cs="Times New Roman"/>
        </w:rPr>
        <w:t>more</w:t>
      </w:r>
      <w:r w:rsidR="00466691">
        <w:rPr>
          <w:rFonts w:cs="Times New Roman"/>
        </w:rPr>
        <w:t xml:space="preserve"> closely</w:t>
      </w:r>
      <w:r w:rsidR="00E6122F">
        <w:rPr>
          <w:rFonts w:cs="Times New Roman"/>
        </w:rPr>
        <w:t xml:space="preserve"> with those for externalizing </w:t>
      </w:r>
      <w:commentRangeEnd w:id="81"/>
      <w:r w:rsidR="002D3D6D">
        <w:rPr>
          <w:rStyle w:val="CommentReference"/>
        </w:rPr>
        <w:commentReference w:id="81"/>
      </w:r>
      <w:r w:rsidR="00E6122F">
        <w:rPr>
          <w:rFonts w:cs="Times New Roman"/>
        </w:rPr>
        <w:t xml:space="preserve">disorders rather than </w:t>
      </w:r>
      <w:r w:rsidR="00E34F84">
        <w:rPr>
          <w:rFonts w:cs="Times New Roman"/>
        </w:rPr>
        <w:t>that for</w:t>
      </w:r>
      <w:r w:rsidR="00E6122F">
        <w:rPr>
          <w:rFonts w:cs="Times New Roman"/>
        </w:rPr>
        <w:t xml:space="preserve"> depression and anxiety, and this is the case for both boys and girls when sex-stratified samples are examined. </w:t>
      </w:r>
    </w:p>
    <w:p w14:paraId="60DABF75" w14:textId="6E99BBC0" w:rsidR="00E6122F" w:rsidRPr="00E6122F" w:rsidRDefault="00E6122F" w:rsidP="00E6122F">
      <w:pPr>
        <w:spacing w:line="360" w:lineRule="auto"/>
        <w:rPr>
          <w:rFonts w:cs="Times New Roman"/>
        </w:rPr>
      </w:pPr>
      <w:r w:rsidRPr="00E6122F">
        <w:rPr>
          <w:rFonts w:cs="Times New Roman"/>
        </w:rPr>
        <w:t xml:space="preserve">Among boys, there is a more pronounced discrepancy in how much more strongly deprivation predicts internalizing disorders, with threat showing no significant association with depression </w:t>
      </w:r>
      <w:r w:rsidR="0067091E">
        <w:rPr>
          <w:rFonts w:cs="Times New Roman"/>
        </w:rPr>
        <w:t>or</w:t>
      </w:r>
      <w:r w:rsidRPr="00E6122F">
        <w:rPr>
          <w:rFonts w:cs="Times New Roman"/>
        </w:rPr>
        <w:t xml:space="preserve"> anxiety. </w:t>
      </w:r>
      <w:r w:rsidR="00C43246">
        <w:rPr>
          <w:rFonts w:cs="Times New Roman"/>
        </w:rPr>
        <w:t>T</w:t>
      </w:r>
      <w:r w:rsidRPr="00E6122F">
        <w:rPr>
          <w:rFonts w:cs="Times New Roman"/>
        </w:rPr>
        <w:t xml:space="preserve">hreat and deprivation have associations </w:t>
      </w:r>
      <w:r w:rsidR="0087669D">
        <w:rPr>
          <w:rFonts w:cs="Times New Roman"/>
        </w:rPr>
        <w:t xml:space="preserve">of similar magnitude </w:t>
      </w:r>
      <w:r w:rsidRPr="00E6122F">
        <w:rPr>
          <w:rFonts w:cs="Times New Roman"/>
        </w:rPr>
        <w:t>with externalizing disorders.</w:t>
      </w:r>
      <w:r w:rsidRPr="00E6122F">
        <w:rPr>
          <w:rFonts w:asciiTheme="minorHAnsi" w:hAnsiTheme="minorHAnsi"/>
        </w:rPr>
        <w:t xml:space="preserve"> </w:t>
      </w:r>
      <w:r w:rsidRPr="00E6122F">
        <w:rPr>
          <w:rFonts w:cs="Times New Roman"/>
        </w:rPr>
        <w:t>Among girls, the opposite is observed. The impact of threat and deprivation</w:t>
      </w:r>
      <w:r>
        <w:rPr>
          <w:rFonts w:cs="Times New Roman"/>
        </w:rPr>
        <w:t xml:space="preserve"> on </w:t>
      </w:r>
      <w:r w:rsidRPr="00E6122F">
        <w:rPr>
          <w:rFonts w:cs="Times New Roman"/>
        </w:rPr>
        <w:t xml:space="preserve">internalizing disorders is similar in magnitude, but threat is more strongly associated with externalizing disorders. This is particularly </w:t>
      </w:r>
      <w:r w:rsidR="00E34F84">
        <w:rPr>
          <w:rFonts w:cs="Times New Roman"/>
        </w:rPr>
        <w:t>marked</w:t>
      </w:r>
      <w:r w:rsidRPr="00E6122F">
        <w:rPr>
          <w:rFonts w:cs="Times New Roman"/>
        </w:rPr>
        <w:t xml:space="preserve"> for rule-breaking – the lower bound of the 95% confidence interval for the standardized </w:t>
      </w:r>
      <w:r w:rsidR="0087669D" w:rsidRPr="00E6122F">
        <w:rPr>
          <w:rFonts w:cs="Times New Roman"/>
        </w:rPr>
        <w:t xml:space="preserve">coefficient </w:t>
      </w:r>
      <w:r w:rsidRPr="00E6122F">
        <w:rPr>
          <w:rFonts w:cs="Times New Roman"/>
        </w:rPr>
        <w:t>for deprivation is above the upper bound of the 95% confidence interval for the standardized coefficient for deprivation.</w:t>
      </w:r>
    </w:p>
    <w:p w14:paraId="45F16DED" w14:textId="2053C67B" w:rsidR="00E6122F" w:rsidRDefault="000B1211" w:rsidP="00E6122F">
      <w:pPr>
        <w:spacing w:line="360" w:lineRule="auto"/>
        <w:rPr>
          <w:rFonts w:cs="Times New Roman"/>
        </w:rPr>
      </w:pPr>
      <w:r>
        <w:rPr>
          <w:rFonts w:cs="Times New Roman"/>
        </w:rPr>
        <w:t xml:space="preserve">HIMA </w:t>
      </w:r>
      <w:r w:rsidR="005E2869">
        <w:rPr>
          <w:rFonts w:cs="Times New Roman"/>
        </w:rPr>
        <w:t xml:space="preserve">estimated </w:t>
      </w:r>
      <w:r w:rsidR="0067091E">
        <w:rPr>
          <w:rFonts w:cs="Times New Roman"/>
        </w:rPr>
        <w:t xml:space="preserve">several </w:t>
      </w:r>
      <w:r w:rsidR="005E2869">
        <w:rPr>
          <w:rFonts w:cs="Times New Roman"/>
        </w:rPr>
        <w:t>non-zero</w:t>
      </w:r>
      <w:r>
        <w:rPr>
          <w:rFonts w:cs="Times New Roman"/>
        </w:rPr>
        <w:t xml:space="preserve"> mediat</w:t>
      </w:r>
      <w:r w:rsidR="005E2869">
        <w:rPr>
          <w:rFonts w:cs="Times New Roman"/>
        </w:rPr>
        <w:t>ing pathways connecting</w:t>
      </w:r>
      <w:r>
        <w:rPr>
          <w:rFonts w:cs="Times New Roman"/>
        </w:rPr>
        <w:t xml:space="preserve"> adversity exposures and major depression, attention, rule-breaking and overall externalizing symptomatology outcomes.</w:t>
      </w:r>
      <w:r w:rsidR="005A1E20">
        <w:rPr>
          <w:rFonts w:cs="Times New Roman"/>
        </w:rPr>
        <w:t xml:space="preserve"> Results are summarized in </w:t>
      </w:r>
      <w:r w:rsidR="005A1E20" w:rsidRPr="005A1E20">
        <w:rPr>
          <w:rFonts w:cs="Times New Roman"/>
          <w:b/>
          <w:bCs/>
        </w:rPr>
        <w:t>Table 3</w:t>
      </w:r>
      <w:r w:rsidR="005A1E20">
        <w:rPr>
          <w:rFonts w:cs="Times New Roman"/>
        </w:rPr>
        <w:t>.</w:t>
      </w:r>
      <w:r w:rsidR="005E2869">
        <w:rPr>
          <w:rFonts w:cs="Times New Roman"/>
        </w:rPr>
        <w:t xml:space="preserve"> </w:t>
      </w:r>
      <w:r w:rsidR="00C43246">
        <w:rPr>
          <w:rFonts w:cs="Times New Roman"/>
        </w:rPr>
        <w:t>Measures of i</w:t>
      </w:r>
      <w:r w:rsidR="005E2869">
        <w:rPr>
          <w:rFonts w:cs="Times New Roman"/>
        </w:rPr>
        <w:t xml:space="preserve">nhibitory control </w:t>
      </w:r>
      <w:r w:rsidR="00C43246">
        <w:rPr>
          <w:rFonts w:cs="Times New Roman"/>
        </w:rPr>
        <w:t>are</w:t>
      </w:r>
      <w:r w:rsidR="005E2869">
        <w:rPr>
          <w:rFonts w:cs="Times New Roman"/>
        </w:rPr>
        <w:t xml:space="preserve"> selected </w:t>
      </w:r>
      <w:commentRangeStart w:id="82"/>
      <w:r w:rsidR="005E2869">
        <w:rPr>
          <w:rFonts w:cs="Times New Roman"/>
        </w:rPr>
        <w:t xml:space="preserve">prominently and </w:t>
      </w:r>
      <w:r w:rsidR="00C43246">
        <w:rPr>
          <w:rFonts w:cs="Times New Roman"/>
        </w:rPr>
        <w:t xml:space="preserve">identify a potentially </w:t>
      </w:r>
      <w:r w:rsidR="005E2869">
        <w:rPr>
          <w:rFonts w:cs="Times New Roman"/>
        </w:rPr>
        <w:t xml:space="preserve">discrepant </w:t>
      </w:r>
      <w:r w:rsidR="00C43246">
        <w:rPr>
          <w:rFonts w:cs="Times New Roman"/>
        </w:rPr>
        <w:t>mechanism by which</w:t>
      </w:r>
      <w:r w:rsidR="005E2869">
        <w:rPr>
          <w:rFonts w:cs="Times New Roman"/>
        </w:rPr>
        <w:t xml:space="preserve"> </w:t>
      </w:r>
      <w:proofErr w:type="gramStart"/>
      <w:r w:rsidR="005E2869">
        <w:rPr>
          <w:rFonts w:cs="Times New Roman"/>
        </w:rPr>
        <w:t>threat</w:t>
      </w:r>
      <w:proofErr w:type="gramEnd"/>
      <w:r w:rsidR="005E2869">
        <w:rPr>
          <w:rFonts w:cs="Times New Roman"/>
        </w:rPr>
        <w:t xml:space="preserve"> and deprivation </w:t>
      </w:r>
      <w:r w:rsidR="00C43246">
        <w:rPr>
          <w:rFonts w:cs="Times New Roman"/>
        </w:rPr>
        <w:t>may influence</w:t>
      </w:r>
      <w:r w:rsidR="005E2869">
        <w:rPr>
          <w:rFonts w:cs="Times New Roman"/>
        </w:rPr>
        <w:t xml:space="preserve"> psychopathology outcomes</w:t>
      </w:r>
      <w:r w:rsidR="0020099F">
        <w:rPr>
          <w:rFonts w:cs="Times New Roman"/>
        </w:rPr>
        <w:t>.</w:t>
      </w:r>
      <w:r w:rsidR="005E2869">
        <w:rPr>
          <w:rFonts w:cs="Times New Roman"/>
        </w:rPr>
        <w:t xml:space="preserve"> </w:t>
      </w:r>
      <w:commentRangeEnd w:id="82"/>
      <w:r w:rsidR="00071392">
        <w:rPr>
          <w:rStyle w:val="CommentReference"/>
        </w:rPr>
        <w:commentReference w:id="82"/>
      </w:r>
    </w:p>
    <w:p w14:paraId="03907224" w14:textId="47FE5368" w:rsidR="005E2869" w:rsidRDefault="005E2869" w:rsidP="0020099F">
      <w:pPr>
        <w:spacing w:line="360" w:lineRule="auto"/>
        <w:rPr>
          <w:rFonts w:cs="Times New Roman"/>
        </w:rPr>
      </w:pPr>
      <w:r w:rsidRPr="005E2869">
        <w:rPr>
          <w:rFonts w:cs="Times New Roman"/>
        </w:rPr>
        <w:lastRenderedPageBreak/>
        <w:t>The relationship between threat and depression is shown to be mediated by working memory, inhibitory control</w:t>
      </w:r>
      <w:r>
        <w:rPr>
          <w:rFonts w:cs="Times New Roman"/>
        </w:rPr>
        <w:t>,</w:t>
      </w:r>
      <w:r w:rsidRPr="005E2869">
        <w:rPr>
          <w:rFonts w:cs="Times New Roman"/>
        </w:rPr>
        <w:t xml:space="preserve"> and fear conditioning. In this population, greater working memory </w:t>
      </w:r>
      <w:r>
        <w:rPr>
          <w:rFonts w:cs="Times New Roman"/>
        </w:rPr>
        <w:t xml:space="preserve">on high-demand tasks </w:t>
      </w:r>
      <w:r w:rsidRPr="005E2869">
        <w:rPr>
          <w:rFonts w:cs="Times New Roman"/>
        </w:rPr>
        <w:t xml:space="preserve">is shown to exacerbate depression symptoms. Threat is associated with a decrease in working memory, as measured by the hit rate on </w:t>
      </w:r>
      <w:commentRangeStart w:id="83"/>
      <w:proofErr w:type="gramStart"/>
      <w:r w:rsidRPr="005E2869">
        <w:rPr>
          <w:rFonts w:cs="Times New Roman"/>
        </w:rPr>
        <w:t>high-load</w:t>
      </w:r>
      <w:proofErr w:type="gramEnd"/>
      <w:r w:rsidRPr="005E2869">
        <w:rPr>
          <w:rFonts w:cs="Times New Roman"/>
        </w:rPr>
        <w:t xml:space="preserve"> </w:t>
      </w:r>
      <w:commentRangeEnd w:id="83"/>
      <w:r w:rsidR="00071392">
        <w:rPr>
          <w:rStyle w:val="CommentReference"/>
        </w:rPr>
        <w:commentReference w:id="83"/>
      </w:r>
      <w:r w:rsidRPr="005E2869">
        <w:rPr>
          <w:rFonts w:cs="Times New Roman"/>
        </w:rPr>
        <w:t xml:space="preserve">tasks. This offers a protective pathway from threat to depressive symptoms. </w:t>
      </w:r>
      <w:r w:rsidR="00ED5E84">
        <w:rPr>
          <w:rFonts w:cs="Times New Roman"/>
        </w:rPr>
        <w:t>Greater reaction times to complete inhibition/switch tasks</w:t>
      </w:r>
      <w:r w:rsidR="00CD3D4E">
        <w:rPr>
          <w:rFonts w:cs="Times New Roman"/>
        </w:rPr>
        <w:t xml:space="preserve">, </w:t>
      </w:r>
      <w:r w:rsidR="00ED5E84">
        <w:rPr>
          <w:rFonts w:cs="Times New Roman"/>
        </w:rPr>
        <w:t xml:space="preserve">associated with </w:t>
      </w:r>
      <w:r w:rsidR="0022014C">
        <w:rPr>
          <w:rFonts w:cs="Times New Roman"/>
        </w:rPr>
        <w:t>greater threat exposure</w:t>
      </w:r>
      <w:r w:rsidR="00CD3D4E">
        <w:rPr>
          <w:rFonts w:cs="Times New Roman"/>
        </w:rPr>
        <w:t>,</w:t>
      </w:r>
      <w:r w:rsidR="0022014C">
        <w:rPr>
          <w:rFonts w:cs="Times New Roman"/>
        </w:rPr>
        <w:t xml:space="preserve"> are estimated to carry </w:t>
      </w:r>
      <w:r w:rsidR="00DA2B5C">
        <w:rPr>
          <w:rFonts w:cs="Times New Roman"/>
        </w:rPr>
        <w:t>0.01/0.14=</w:t>
      </w:r>
      <w:r w:rsidR="0022014C">
        <w:rPr>
          <w:rFonts w:cs="Times New Roman"/>
        </w:rPr>
        <w:t>7.1%</w:t>
      </w:r>
      <w:r w:rsidR="00DA2B5C">
        <w:rPr>
          <w:rFonts w:cs="Times New Roman"/>
        </w:rPr>
        <w:t xml:space="preserve"> </w:t>
      </w:r>
      <w:r w:rsidR="0022014C">
        <w:rPr>
          <w:rFonts w:cs="Times New Roman"/>
        </w:rPr>
        <w:t xml:space="preserve">of the severity of depressive symptoms associated with threat. </w:t>
      </w:r>
      <w:commentRangeStart w:id="84"/>
      <w:r w:rsidR="00DA2B5C">
        <w:rPr>
          <w:rFonts w:cs="Times New Roman"/>
        </w:rPr>
        <w:t xml:space="preserve">Shorter reaction times on 0-star reward sensitivity trials is estimated to explain </w:t>
      </w:r>
      <w:r w:rsidR="0020099F">
        <w:rPr>
          <w:rFonts w:cs="Times New Roman"/>
        </w:rPr>
        <w:t>3.4% of the harmful impact of deprivation,</w:t>
      </w:r>
      <w:commentRangeEnd w:id="84"/>
      <w:r w:rsidR="00C7185A">
        <w:rPr>
          <w:rStyle w:val="CommentReference"/>
        </w:rPr>
        <w:commentReference w:id="84"/>
      </w:r>
      <w:r w:rsidR="0020099F">
        <w:rPr>
          <w:rFonts w:cs="Times New Roman"/>
        </w:rPr>
        <w:t xml:space="preserve"> while dampened fear conditioning is associated with a suppression of deprivation’s impact on depression </w:t>
      </w:r>
      <w:commentRangeStart w:id="85"/>
      <w:r w:rsidR="0020099F">
        <w:rPr>
          <w:rFonts w:cs="Times New Roman"/>
        </w:rPr>
        <w:t>symptoms.</w:t>
      </w:r>
      <w:r w:rsidRPr="005E2869">
        <w:rPr>
          <w:rFonts w:cs="Times New Roman"/>
        </w:rPr>
        <w:t xml:space="preserve"> </w:t>
      </w:r>
      <w:commentRangeEnd w:id="85"/>
      <w:r w:rsidR="00C7185A">
        <w:rPr>
          <w:rStyle w:val="CommentReference"/>
        </w:rPr>
        <w:commentReference w:id="85"/>
      </w:r>
    </w:p>
    <w:p w14:paraId="5C6AC2DC" w14:textId="5F25EC95" w:rsidR="00292E05" w:rsidRDefault="00292E05" w:rsidP="0020099F">
      <w:pPr>
        <w:spacing w:line="360" w:lineRule="auto"/>
        <w:rPr>
          <w:ins w:id="86" w:author="Tiemeier, Henning [2]" w:date="2022-08-20T16:58:00Z"/>
          <w:rFonts w:cs="Times New Roman"/>
        </w:rPr>
      </w:pPr>
      <w:r>
        <w:rPr>
          <w:rFonts w:cs="Times New Roman"/>
        </w:rPr>
        <w:t xml:space="preserve">The mediation patterns are </w:t>
      </w:r>
      <w:proofErr w:type="gramStart"/>
      <w:r>
        <w:rPr>
          <w:rFonts w:cs="Times New Roman"/>
        </w:rPr>
        <w:t>fairly consistent</w:t>
      </w:r>
      <w:proofErr w:type="gramEnd"/>
      <w:r>
        <w:rPr>
          <w:rFonts w:cs="Times New Roman"/>
        </w:rPr>
        <w:t xml:space="preserve"> across externalizing outcomes</w:t>
      </w:r>
      <w:r w:rsidR="00D856CA">
        <w:rPr>
          <w:rFonts w:cs="Times New Roman"/>
        </w:rPr>
        <w:t xml:space="preserve">, </w:t>
      </w:r>
      <w:r w:rsidR="00B0783D">
        <w:rPr>
          <w:rFonts w:cs="Times New Roman"/>
        </w:rPr>
        <w:t>featuring</w:t>
      </w:r>
      <w:r w:rsidR="00D856CA">
        <w:rPr>
          <w:rFonts w:cs="Times New Roman"/>
        </w:rPr>
        <w:t xml:space="preserve"> </w:t>
      </w:r>
      <w:r w:rsidR="005A1E20">
        <w:rPr>
          <w:rFonts w:cs="Times New Roman"/>
        </w:rPr>
        <w:t>a</w:t>
      </w:r>
      <w:r w:rsidR="00D856CA">
        <w:rPr>
          <w:rFonts w:cs="Times New Roman"/>
        </w:rPr>
        <w:t xml:space="preserve"> </w:t>
      </w:r>
      <w:r w:rsidR="00CD3D4E">
        <w:rPr>
          <w:rFonts w:cs="Times New Roman"/>
        </w:rPr>
        <w:t xml:space="preserve">prominent and </w:t>
      </w:r>
      <w:r w:rsidR="00D856CA">
        <w:rPr>
          <w:rFonts w:cs="Times New Roman"/>
        </w:rPr>
        <w:t>complex role of inhibitory control</w:t>
      </w:r>
      <w:r>
        <w:rPr>
          <w:rFonts w:cs="Times New Roman"/>
        </w:rPr>
        <w:t xml:space="preserve">. </w:t>
      </w:r>
      <w:r w:rsidR="00D856CA">
        <w:rPr>
          <w:rFonts w:cs="Times New Roman"/>
        </w:rPr>
        <w:t xml:space="preserve">In analyses with rule-breaking and overall externalizing outcomes, </w:t>
      </w:r>
      <w:r w:rsidR="005A1E20">
        <w:rPr>
          <w:rFonts w:cs="Times New Roman"/>
        </w:rPr>
        <w:t>t</w:t>
      </w:r>
      <w:r w:rsidR="00FB7370">
        <w:rPr>
          <w:rFonts w:cs="Times New Roman"/>
        </w:rPr>
        <w:t xml:space="preserve">hreat </w:t>
      </w:r>
      <w:r w:rsidR="00D856CA">
        <w:rPr>
          <w:rFonts w:cs="Times New Roman"/>
        </w:rPr>
        <w:t xml:space="preserve">and deprivation have opposite relationships with accuracy </w:t>
      </w:r>
      <w:r w:rsidR="00344387">
        <w:rPr>
          <w:rFonts w:cs="Times New Roman"/>
        </w:rPr>
        <w:t xml:space="preserve">and reaction time </w:t>
      </w:r>
      <w:r w:rsidR="00D856CA">
        <w:rPr>
          <w:rFonts w:cs="Times New Roman"/>
        </w:rPr>
        <w:t xml:space="preserve">on “Go” </w:t>
      </w:r>
      <w:r w:rsidR="00344387">
        <w:rPr>
          <w:rFonts w:cs="Times New Roman"/>
        </w:rPr>
        <w:t>trials of the Go/No-Go task</w:t>
      </w:r>
      <w:r w:rsidR="00D856CA">
        <w:rPr>
          <w:rFonts w:cs="Times New Roman"/>
        </w:rPr>
        <w:t xml:space="preserve"> – where the child is asked to press a button </w:t>
      </w:r>
      <w:r w:rsidR="00344387">
        <w:rPr>
          <w:rFonts w:cs="Times New Roman"/>
        </w:rPr>
        <w:t>each time a “Go” stimulus appears on the screen</w:t>
      </w:r>
      <w:r w:rsidR="00CD3D4E">
        <w:rPr>
          <w:rFonts w:cs="Times New Roman"/>
        </w:rPr>
        <w:t xml:space="preserve"> and withhold pressing the button for all other stimuli</w:t>
      </w:r>
      <w:r w:rsidR="00344387">
        <w:rPr>
          <w:rFonts w:cs="Times New Roman"/>
        </w:rPr>
        <w:t>. While threat substantially decreases accuracy</w:t>
      </w:r>
      <w:r w:rsidR="00FB7370">
        <w:rPr>
          <w:rFonts w:cs="Times New Roman"/>
        </w:rPr>
        <w:t xml:space="preserve"> </w:t>
      </w:r>
      <w:r w:rsidR="00344387">
        <w:rPr>
          <w:rFonts w:cs="Times New Roman"/>
        </w:rPr>
        <w:t xml:space="preserve">on these trials, </w:t>
      </w:r>
      <w:commentRangeStart w:id="87"/>
      <w:r w:rsidR="00344387">
        <w:rPr>
          <w:rFonts w:cs="Times New Roman"/>
        </w:rPr>
        <w:t xml:space="preserve">deprivation in </w:t>
      </w:r>
      <w:r w:rsidR="006C1532">
        <w:rPr>
          <w:rFonts w:cs="Times New Roman"/>
        </w:rPr>
        <w:t xml:space="preserve">almost </w:t>
      </w:r>
      <w:r w:rsidR="00344387">
        <w:rPr>
          <w:rFonts w:cs="Times New Roman"/>
        </w:rPr>
        <w:t>equal measure improves it</w:t>
      </w:r>
      <w:commentRangeEnd w:id="87"/>
      <w:r w:rsidR="00C7185A">
        <w:rPr>
          <w:rStyle w:val="CommentReference"/>
        </w:rPr>
        <w:commentReference w:id="87"/>
      </w:r>
      <w:r w:rsidR="00344387">
        <w:rPr>
          <w:rFonts w:cs="Times New Roman"/>
        </w:rPr>
        <w:t xml:space="preserve">. A 1-standard error reductions in accuracy on this task is associated with a 0.14-standard </w:t>
      </w:r>
      <w:r w:rsidR="005A1E20">
        <w:rPr>
          <w:rFonts w:cs="Times New Roman"/>
        </w:rPr>
        <w:t>deviation</w:t>
      </w:r>
      <w:r w:rsidR="00344387">
        <w:rPr>
          <w:rFonts w:cs="Times New Roman"/>
        </w:rPr>
        <w:t xml:space="preserve"> exacerbation of rule-breaking and overall externalizing symptomatology</w:t>
      </w:r>
      <w:r w:rsidR="00CD3D4E">
        <w:rPr>
          <w:rFonts w:cs="Times New Roman"/>
        </w:rPr>
        <w:t xml:space="preserve">, indicating a mediating pathway from threat </w:t>
      </w:r>
      <w:commentRangeStart w:id="88"/>
      <w:r w:rsidR="00CD3D4E">
        <w:rPr>
          <w:rFonts w:cs="Times New Roman"/>
        </w:rPr>
        <w:t>but a suppressing one from deprivation</w:t>
      </w:r>
      <w:commentRangeEnd w:id="88"/>
      <w:r w:rsidR="00C7185A">
        <w:rPr>
          <w:rStyle w:val="CommentReference"/>
        </w:rPr>
        <w:commentReference w:id="88"/>
      </w:r>
      <w:r w:rsidR="00344387">
        <w:rPr>
          <w:rFonts w:cs="Times New Roman"/>
        </w:rPr>
        <w:t xml:space="preserve">. </w:t>
      </w:r>
      <w:r w:rsidR="00874EE8">
        <w:rPr>
          <w:rFonts w:cs="Times New Roman"/>
        </w:rPr>
        <w:t>Interestingly, threat is also associated with a substantial</w:t>
      </w:r>
      <w:r w:rsidR="00CD3D4E">
        <w:rPr>
          <w:rFonts w:cs="Times New Roman"/>
        </w:rPr>
        <w:t xml:space="preserve"> and statistically significant (</w:t>
      </w:r>
      <w:commentRangeStart w:id="89"/>
      <w:r w:rsidR="00CD3D4E">
        <w:rPr>
          <w:rFonts w:cs="Times New Roman"/>
        </w:rPr>
        <w:t>even after correction for multiple testing</w:t>
      </w:r>
      <w:commentRangeEnd w:id="89"/>
      <w:r w:rsidR="00C7185A">
        <w:rPr>
          <w:rStyle w:val="CommentReference"/>
        </w:rPr>
        <w:commentReference w:id="89"/>
      </w:r>
      <w:r w:rsidR="00CD3D4E">
        <w:rPr>
          <w:rFonts w:cs="Times New Roman"/>
        </w:rPr>
        <w:t>)</w:t>
      </w:r>
      <w:r w:rsidR="00874EE8">
        <w:rPr>
          <w:rFonts w:cs="Times New Roman"/>
        </w:rPr>
        <w:t xml:space="preserve"> increase in reaction time in response to “Go” stimuli, which is estimated to be protective</w:t>
      </w:r>
      <w:r w:rsidR="006C1532">
        <w:rPr>
          <w:rFonts w:cs="Times New Roman"/>
        </w:rPr>
        <w:t xml:space="preserve"> with respect to </w:t>
      </w:r>
      <w:commentRangeStart w:id="90"/>
      <w:r w:rsidR="006C1532">
        <w:rPr>
          <w:rFonts w:cs="Times New Roman"/>
        </w:rPr>
        <w:t>externalizing symptoms</w:t>
      </w:r>
      <w:r w:rsidR="00874EE8">
        <w:rPr>
          <w:rFonts w:cs="Times New Roman"/>
        </w:rPr>
        <w:t xml:space="preserve">. </w:t>
      </w:r>
      <w:commentRangeEnd w:id="90"/>
      <w:r w:rsidR="00C7185A">
        <w:rPr>
          <w:rStyle w:val="CommentReference"/>
        </w:rPr>
        <w:commentReference w:id="90"/>
      </w:r>
      <w:r w:rsidR="00874EE8">
        <w:rPr>
          <w:rFonts w:cs="Times New Roman"/>
        </w:rPr>
        <w:t xml:space="preserve">Overall, </w:t>
      </w:r>
      <w:r w:rsidR="005A1E20">
        <w:rPr>
          <w:rFonts w:cs="Times New Roman"/>
        </w:rPr>
        <w:t xml:space="preserve">after adjustment for co-occurring deprivation, </w:t>
      </w:r>
      <w:r w:rsidR="00874EE8">
        <w:rPr>
          <w:rFonts w:cs="Times New Roman"/>
        </w:rPr>
        <w:t xml:space="preserve">those who experience more threat are expected to be cautious when presented </w:t>
      </w:r>
      <w:r w:rsidR="005A1E20">
        <w:rPr>
          <w:rFonts w:cs="Times New Roman"/>
        </w:rPr>
        <w:t xml:space="preserve">with </w:t>
      </w:r>
      <w:r w:rsidR="00874EE8">
        <w:rPr>
          <w:rFonts w:cs="Times New Roman"/>
        </w:rPr>
        <w:t xml:space="preserve">“Go” stimuli, weighing whether to act or not and either missing the opportunity altogether, or responding accurately </w:t>
      </w:r>
      <w:commentRangeStart w:id="91"/>
      <w:r w:rsidR="00874EE8">
        <w:rPr>
          <w:rFonts w:cs="Times New Roman"/>
        </w:rPr>
        <w:t xml:space="preserve">substantially later </w:t>
      </w:r>
      <w:commentRangeEnd w:id="91"/>
      <w:r w:rsidR="00A34BA8">
        <w:rPr>
          <w:rStyle w:val="CommentReference"/>
        </w:rPr>
        <w:commentReference w:id="91"/>
      </w:r>
      <w:r w:rsidR="00874EE8">
        <w:rPr>
          <w:rFonts w:cs="Times New Roman"/>
        </w:rPr>
        <w:t>than those who experience lower levels of threat.</w:t>
      </w:r>
      <w:r w:rsidR="00CD3D4E">
        <w:rPr>
          <w:rFonts w:cs="Times New Roman"/>
        </w:rPr>
        <w:t xml:space="preserve"> Threat’s </w:t>
      </w:r>
      <w:commentRangeStart w:id="92"/>
      <w:r w:rsidR="00CD3D4E">
        <w:rPr>
          <w:rFonts w:cs="Times New Roman"/>
        </w:rPr>
        <w:t xml:space="preserve">conflicting </w:t>
      </w:r>
      <w:commentRangeEnd w:id="92"/>
      <w:r w:rsidR="00A34BA8">
        <w:rPr>
          <w:rStyle w:val="CommentReference"/>
        </w:rPr>
        <w:commentReference w:id="92"/>
      </w:r>
      <w:r w:rsidR="00CD3D4E">
        <w:rPr>
          <w:rFonts w:cs="Times New Roman"/>
        </w:rPr>
        <w:t xml:space="preserve">impacts on accuracy and reaction time appear to negate </w:t>
      </w:r>
      <w:proofErr w:type="gramStart"/>
      <w:r w:rsidR="00CD3D4E">
        <w:rPr>
          <w:rFonts w:cs="Times New Roman"/>
        </w:rPr>
        <w:t>one another, but</w:t>
      </w:r>
      <w:proofErr w:type="gramEnd"/>
      <w:r w:rsidR="00CD3D4E">
        <w:rPr>
          <w:rFonts w:cs="Times New Roman"/>
        </w:rPr>
        <w:t xml:space="preserve"> may warrant greater investigation in a larger data set.</w:t>
      </w:r>
    </w:p>
    <w:p w14:paraId="4B0BCCE9" w14:textId="492A6183" w:rsidR="00C7185A" w:rsidRDefault="00C7185A" w:rsidP="0020099F">
      <w:pPr>
        <w:spacing w:line="360" w:lineRule="auto"/>
        <w:rPr>
          <w:rFonts w:cs="Times New Roman"/>
        </w:rPr>
      </w:pPr>
      <w:ins w:id="93" w:author="Tiemeier, Henning [2]" w:date="2022-08-20T16:58:00Z">
        <w:r>
          <w:rPr>
            <w:rFonts w:cs="Times New Roman"/>
          </w:rPr>
          <w:t xml:space="preserve">Why is deprivation consistently associated with traits reducing risks, I </w:t>
        </w:r>
      </w:ins>
      <w:ins w:id="94" w:author="Tiemeier, Henning [2]" w:date="2022-08-20T16:59:00Z">
        <w:r>
          <w:rPr>
            <w:rFonts w:cs="Times New Roman"/>
          </w:rPr>
          <w:t>am very surprised and if I get this right in disbelief, are we measuring and artifact of threat residual</w:t>
        </w:r>
      </w:ins>
    </w:p>
    <w:p w14:paraId="3491D82F" w14:textId="5B3C4010" w:rsidR="00B0783D" w:rsidRDefault="00B0783D" w:rsidP="0020099F">
      <w:pPr>
        <w:spacing w:line="360" w:lineRule="auto"/>
        <w:rPr>
          <w:rFonts w:cs="Times New Roman"/>
        </w:rPr>
      </w:pPr>
      <w:r>
        <w:rPr>
          <w:rFonts w:cs="Times New Roman"/>
        </w:rPr>
        <w:t xml:space="preserve">In addition to inhibitory control, affective theory of mind is shown to suppress the impact of deprivation on rule-breaking behavior and longer reaction times to identification of fearful faces among those with greater deprivation is a </w:t>
      </w:r>
      <w:proofErr w:type="gramStart"/>
      <w:r>
        <w:rPr>
          <w:rFonts w:cs="Times New Roman"/>
        </w:rPr>
        <w:t>fairly strong</w:t>
      </w:r>
      <w:proofErr w:type="gramEnd"/>
      <w:r>
        <w:rPr>
          <w:rFonts w:cs="Times New Roman"/>
        </w:rPr>
        <w:t xml:space="preserve"> mediator of the impact of deprivation on overall externalizing symptomatology, explaining 0.02/0.21=9.5% of the overall association. </w:t>
      </w:r>
    </w:p>
    <w:p w14:paraId="31729648" w14:textId="3519654A" w:rsidR="00CA4AAD" w:rsidRDefault="00CA4AAD" w:rsidP="0020099F">
      <w:pPr>
        <w:spacing w:line="360" w:lineRule="auto"/>
        <w:rPr>
          <w:rFonts w:cs="Times New Roman"/>
        </w:rPr>
      </w:pPr>
      <w:commentRangeStart w:id="95"/>
      <w:r>
        <w:rPr>
          <w:rFonts w:cs="Times New Roman"/>
        </w:rPr>
        <w:lastRenderedPageBreak/>
        <w:t xml:space="preserve">Removing Tanner stage and fear conditioning from the list of candidate mediators </w:t>
      </w:r>
      <w:r w:rsidR="000B4F83">
        <w:rPr>
          <w:rFonts w:cs="Times New Roman"/>
        </w:rPr>
        <w:t>does not substantially alter the findings</w:t>
      </w:r>
      <w:commentRangeEnd w:id="95"/>
      <w:r w:rsidR="00A34BA8">
        <w:rPr>
          <w:rStyle w:val="CommentReference"/>
        </w:rPr>
        <w:commentReference w:id="95"/>
      </w:r>
      <w:r w:rsidR="000B4F83">
        <w:rPr>
          <w:rFonts w:cs="Times New Roman"/>
        </w:rPr>
        <w:t xml:space="preserve">, identifying consistent pathways through inhibitory control and working memory for major depression, and through inhibitory control for attention problems, rule-breaking, and overall externalizing symptoms. </w:t>
      </w:r>
    </w:p>
    <w:p w14:paraId="4D7ED674" w14:textId="6679FE69" w:rsidR="008F44C9" w:rsidRDefault="00AA7489" w:rsidP="00E6122F">
      <w:pPr>
        <w:spacing w:line="360" w:lineRule="auto"/>
        <w:rPr>
          <w:rFonts w:cs="Times New Roman"/>
        </w:rPr>
      </w:pPr>
      <w:r w:rsidRPr="00B0783D">
        <w:rPr>
          <w:rFonts w:cs="Times New Roman"/>
          <w:b/>
          <w:bCs/>
        </w:rPr>
        <w:t>Table A.3</w:t>
      </w:r>
      <w:r>
        <w:rPr>
          <w:rFonts w:cs="Times New Roman"/>
        </w:rPr>
        <w:t xml:space="preserve"> in the Appendix shows the results of the HIMA analysis run within strata of biological sex. Consistently with the full-sample analysis, most mediation by the variables considered is </w:t>
      </w:r>
      <w:r w:rsidR="00BB6F58">
        <w:rPr>
          <w:rFonts w:cs="Times New Roman"/>
        </w:rPr>
        <w:t>found</w:t>
      </w:r>
      <w:r>
        <w:rPr>
          <w:rFonts w:cs="Times New Roman"/>
        </w:rPr>
        <w:t xml:space="preserve"> for externalizing disorders, although several non-zero pathways are also found for major depression. Many more mediating pathways are identified in the male sample compared to the female sample. </w:t>
      </w:r>
      <w:r w:rsidR="00BB6F58">
        <w:rPr>
          <w:rFonts w:cs="Times New Roman"/>
        </w:rPr>
        <w:t xml:space="preserve">Inhibitory control features prominently in explaining </w:t>
      </w:r>
      <w:r w:rsidR="008F44C9">
        <w:rPr>
          <w:rFonts w:cs="Times New Roman"/>
        </w:rPr>
        <w:t xml:space="preserve">associations </w:t>
      </w:r>
      <w:r w:rsidR="00716594">
        <w:rPr>
          <w:rFonts w:cs="Times New Roman"/>
        </w:rPr>
        <w:t>of threat on rule-breaking, aggression</w:t>
      </w:r>
      <w:r w:rsidR="005A1E20">
        <w:rPr>
          <w:rFonts w:cs="Times New Roman"/>
        </w:rPr>
        <w:t>,</w:t>
      </w:r>
      <w:r w:rsidR="00716594">
        <w:rPr>
          <w:rFonts w:cs="Times New Roman"/>
        </w:rPr>
        <w:t xml:space="preserve"> and overall externalizing outcomes</w:t>
      </w:r>
      <w:ins w:id="96" w:author="Tiemeier, Henning [2]" w:date="2022-08-20T17:05:00Z">
        <w:r w:rsidR="00A34BA8">
          <w:rPr>
            <w:rFonts w:cs="Times New Roman"/>
          </w:rPr>
          <w:t xml:space="preserve"> in </w:t>
        </w:r>
        <w:proofErr w:type="gramStart"/>
        <w:r w:rsidR="00A34BA8">
          <w:rPr>
            <w:rFonts w:cs="Times New Roman"/>
          </w:rPr>
          <w:t>boys?</w:t>
        </w:r>
      </w:ins>
      <w:r w:rsidR="00716594">
        <w:rPr>
          <w:rFonts w:cs="Times New Roman"/>
        </w:rPr>
        <w:t>.</w:t>
      </w:r>
      <w:proofErr w:type="gramEnd"/>
      <w:r w:rsidR="00716594">
        <w:rPr>
          <w:rFonts w:cs="Times New Roman"/>
        </w:rPr>
        <w:t xml:space="preserve"> </w:t>
      </w:r>
    </w:p>
    <w:p w14:paraId="6805D27B" w14:textId="77777777" w:rsidR="005A1E20" w:rsidRPr="00E6122F" w:rsidRDefault="005A1E20" w:rsidP="00E6122F">
      <w:pPr>
        <w:spacing w:line="360" w:lineRule="auto"/>
        <w:rPr>
          <w:rFonts w:cs="Times New Roman"/>
        </w:rPr>
      </w:pPr>
    </w:p>
    <w:p w14:paraId="19F9E683" w14:textId="2DAD871A" w:rsidR="004647E0" w:rsidRDefault="004647E0">
      <w:pPr>
        <w:rPr>
          <w:rFonts w:cs="Times New Roman"/>
        </w:rPr>
      </w:pPr>
      <w:commentRangeStart w:id="97"/>
      <w:r>
        <w:rPr>
          <w:rFonts w:cs="Times New Roman"/>
          <w:b/>
          <w:bCs/>
        </w:rPr>
        <w:t xml:space="preserve">Discussion </w:t>
      </w:r>
      <w:r w:rsidR="00104A69">
        <w:rPr>
          <w:rFonts w:cs="Times New Roman"/>
          <w:b/>
          <w:bCs/>
        </w:rPr>
        <w:t xml:space="preserve">points </w:t>
      </w:r>
      <w:r>
        <w:rPr>
          <w:rFonts w:cs="Times New Roman"/>
          <w:b/>
          <w:bCs/>
        </w:rPr>
        <w:t>&amp; Conclusions</w:t>
      </w:r>
      <w:commentRangeEnd w:id="97"/>
      <w:r>
        <w:rPr>
          <w:rStyle w:val="CommentReference"/>
        </w:rPr>
        <w:commentReference w:id="97"/>
      </w:r>
    </w:p>
    <w:p w14:paraId="3D2E5C22" w14:textId="619A618A" w:rsidR="004647E0" w:rsidRDefault="004647E0" w:rsidP="00104A69">
      <w:pPr>
        <w:pStyle w:val="ListParagraph"/>
        <w:numPr>
          <w:ilvl w:val="0"/>
          <w:numId w:val="6"/>
        </w:numPr>
        <w:spacing w:line="360" w:lineRule="auto"/>
        <w:rPr>
          <w:rFonts w:cs="Times New Roman"/>
        </w:rPr>
      </w:pPr>
      <w:r>
        <w:rPr>
          <w:rFonts w:cs="Times New Roman"/>
        </w:rPr>
        <w:t xml:space="preserve">In the population represented by this sample, deprivation has a </w:t>
      </w:r>
      <w:commentRangeStart w:id="98"/>
      <w:r>
        <w:rPr>
          <w:rFonts w:cs="Times New Roman"/>
        </w:rPr>
        <w:t>larger impact on depression and anxiety</w:t>
      </w:r>
      <w:commentRangeEnd w:id="98"/>
      <w:r w:rsidR="00A34BA8">
        <w:rPr>
          <w:rStyle w:val="CommentReference"/>
        </w:rPr>
        <w:commentReference w:id="98"/>
      </w:r>
      <w:r>
        <w:rPr>
          <w:rFonts w:cs="Times New Roman"/>
        </w:rPr>
        <w:t>, while threat has a greater impact on externalizing disorders such as attention problems, rule-breaking behaviors, and aggression.</w:t>
      </w:r>
    </w:p>
    <w:p w14:paraId="7A9CDC59" w14:textId="3ED0F70F" w:rsidR="004647E0" w:rsidRDefault="004647E0" w:rsidP="00104A69">
      <w:pPr>
        <w:pStyle w:val="ListParagraph"/>
        <w:numPr>
          <w:ilvl w:val="0"/>
          <w:numId w:val="6"/>
        </w:numPr>
        <w:spacing w:line="360" w:lineRule="auto"/>
        <w:rPr>
          <w:rFonts w:cs="Times New Roman"/>
        </w:rPr>
      </w:pPr>
      <w:r>
        <w:rPr>
          <w:rFonts w:cs="Times New Roman"/>
        </w:rPr>
        <w:t>There may be additional differentiation in how threat and deprivation operate depending on biological sex or the social conditioning and gender roles that biological sex tends to prescribe.</w:t>
      </w:r>
    </w:p>
    <w:p w14:paraId="4E25D766" w14:textId="77777777" w:rsidR="00A10F4D" w:rsidRDefault="00A10F4D" w:rsidP="00104A69">
      <w:pPr>
        <w:pStyle w:val="ListParagraph"/>
        <w:numPr>
          <w:ilvl w:val="1"/>
          <w:numId w:val="6"/>
        </w:numPr>
        <w:spacing w:line="360" w:lineRule="auto"/>
        <w:rPr>
          <w:rFonts w:cs="Times New Roman"/>
        </w:rPr>
      </w:pPr>
      <w:r>
        <w:rPr>
          <w:rFonts w:cs="Times New Roman"/>
        </w:rPr>
        <w:t>Boys experience more deprivation (particularly emotional neglect) and threat (particularly more likely to witness violence)</w:t>
      </w:r>
    </w:p>
    <w:p w14:paraId="71A2D050" w14:textId="2D089679" w:rsidR="00A10F4D" w:rsidRDefault="006C1532" w:rsidP="00104A69">
      <w:pPr>
        <w:pStyle w:val="ListParagraph"/>
        <w:numPr>
          <w:ilvl w:val="1"/>
          <w:numId w:val="6"/>
        </w:numPr>
        <w:spacing w:line="360" w:lineRule="auto"/>
        <w:rPr>
          <w:rFonts w:cs="Times New Roman"/>
        </w:rPr>
      </w:pPr>
      <w:r>
        <w:rPr>
          <w:rFonts w:cs="Times New Roman"/>
        </w:rPr>
        <w:t>For boys, t</w:t>
      </w:r>
      <w:r w:rsidR="00A10F4D">
        <w:rPr>
          <w:rFonts w:cs="Times New Roman"/>
        </w:rPr>
        <w:t xml:space="preserve">he role of deprivation appears stronger in predicting internalizing disorders than threat, while for girls, threat appears to more strongly predict externalizing disorders compared to deprivation. </w:t>
      </w:r>
    </w:p>
    <w:p w14:paraId="63083DFE" w14:textId="7524CBB4" w:rsidR="004647E0" w:rsidRDefault="004647E0" w:rsidP="00104A69">
      <w:pPr>
        <w:pStyle w:val="ListParagraph"/>
        <w:numPr>
          <w:ilvl w:val="0"/>
          <w:numId w:val="6"/>
        </w:numPr>
        <w:spacing w:line="360" w:lineRule="auto"/>
        <w:rPr>
          <w:rFonts w:cs="Times New Roman"/>
        </w:rPr>
      </w:pPr>
      <w:commentRangeStart w:id="99"/>
      <w:r w:rsidRPr="004647E0">
        <w:rPr>
          <w:rFonts w:cs="Times New Roman"/>
        </w:rPr>
        <w:t>HIMA</w:t>
      </w:r>
      <w:r w:rsidR="00A10F4D">
        <w:rPr>
          <w:rFonts w:cs="Times New Roman"/>
        </w:rPr>
        <w:t xml:space="preserve"> run in the overall sample</w:t>
      </w:r>
      <w:r>
        <w:rPr>
          <w:rFonts w:cs="Times New Roman"/>
        </w:rPr>
        <w:t xml:space="preserve"> identified both mediation and suppression paths connecting threat and deprivation to internalizing and externalizing adolescent psychopathology.</w:t>
      </w:r>
      <w:commentRangeEnd w:id="99"/>
      <w:r w:rsidR="00A34BA8">
        <w:rPr>
          <w:rStyle w:val="CommentReference"/>
        </w:rPr>
        <w:commentReference w:id="99"/>
      </w:r>
    </w:p>
    <w:p w14:paraId="1FA7C1BD" w14:textId="36F0F5AA" w:rsidR="00104A69" w:rsidRDefault="00104A69" w:rsidP="00104A69">
      <w:pPr>
        <w:pStyle w:val="ListParagraph"/>
        <w:numPr>
          <w:ilvl w:val="1"/>
          <w:numId w:val="6"/>
        </w:numPr>
        <w:spacing w:line="360" w:lineRule="auto"/>
        <w:rPr>
          <w:rFonts w:cs="Times New Roman"/>
        </w:rPr>
      </w:pPr>
      <w:r>
        <w:rPr>
          <w:rFonts w:cs="Times New Roman"/>
        </w:rPr>
        <w:t xml:space="preserve">Among boys, HIMA identifies many more mediating characteristics of externalizing symptoms than among girls, </w:t>
      </w:r>
      <w:commentRangeStart w:id="100"/>
      <w:r>
        <w:rPr>
          <w:rFonts w:cs="Times New Roman"/>
        </w:rPr>
        <w:t xml:space="preserve">but none of the findings </w:t>
      </w:r>
      <w:r w:rsidR="00CA0B51">
        <w:rPr>
          <w:rFonts w:cs="Times New Roman"/>
        </w:rPr>
        <w:t xml:space="preserve">remain statistically significant after correction for multiple testing. </w:t>
      </w:r>
      <w:commentRangeEnd w:id="100"/>
      <w:r w:rsidR="00A34BA8">
        <w:rPr>
          <w:rStyle w:val="CommentReference"/>
        </w:rPr>
        <w:commentReference w:id="100"/>
      </w:r>
      <w:r w:rsidR="00CA0B51">
        <w:rPr>
          <w:rFonts w:cs="Times New Roman"/>
        </w:rPr>
        <w:t xml:space="preserve">Larger samples are needed to replicate sex-specifics mediation analyses. </w:t>
      </w:r>
    </w:p>
    <w:p w14:paraId="043CDC81" w14:textId="73D9EE04" w:rsidR="00A10F4D" w:rsidRDefault="004647E0" w:rsidP="00104A69">
      <w:pPr>
        <w:pStyle w:val="ListParagraph"/>
        <w:numPr>
          <w:ilvl w:val="0"/>
          <w:numId w:val="6"/>
        </w:numPr>
        <w:spacing w:line="360" w:lineRule="auto"/>
        <w:rPr>
          <w:rFonts w:cs="Times New Roman"/>
        </w:rPr>
      </w:pPr>
      <w:r>
        <w:rPr>
          <w:rFonts w:cs="Times New Roman"/>
        </w:rPr>
        <w:t xml:space="preserve">Inhibitory control </w:t>
      </w:r>
      <w:r w:rsidR="00A10F4D">
        <w:rPr>
          <w:rFonts w:cs="Times New Roman"/>
        </w:rPr>
        <w:t xml:space="preserve">appears to play a prominent but complex role in predicting externalizing symptomatology, differentially </w:t>
      </w:r>
      <w:r w:rsidR="006C1532">
        <w:rPr>
          <w:rFonts w:cs="Times New Roman"/>
        </w:rPr>
        <w:t>mediating</w:t>
      </w:r>
      <w:r w:rsidR="00A10F4D">
        <w:rPr>
          <w:rFonts w:cs="Times New Roman"/>
        </w:rPr>
        <w:t xml:space="preserve"> experiences of threat and deprivation.</w:t>
      </w:r>
    </w:p>
    <w:p w14:paraId="74023278" w14:textId="77777777" w:rsidR="00A10F4D" w:rsidRDefault="00A10F4D" w:rsidP="00104A69">
      <w:pPr>
        <w:pStyle w:val="ListParagraph"/>
        <w:numPr>
          <w:ilvl w:val="0"/>
          <w:numId w:val="6"/>
        </w:numPr>
        <w:spacing w:line="360" w:lineRule="auto"/>
        <w:rPr>
          <w:rFonts w:cs="Times New Roman"/>
        </w:rPr>
      </w:pPr>
      <w:r>
        <w:rPr>
          <w:rFonts w:cs="Times New Roman"/>
        </w:rPr>
        <w:t xml:space="preserve">Threatening experiences appear to result in more cautious behavior, preventing or delaying reaction to “Go” stimuli, whereas accuracy on “Go” tasks among those who experience greater deprivation appears improved. </w:t>
      </w:r>
    </w:p>
    <w:p w14:paraId="2020AE8E" w14:textId="77777777" w:rsidR="00D372EB" w:rsidRDefault="00A10F4D" w:rsidP="00104A69">
      <w:pPr>
        <w:pStyle w:val="ListParagraph"/>
        <w:numPr>
          <w:ilvl w:val="1"/>
          <w:numId w:val="6"/>
        </w:numPr>
        <w:spacing w:line="360" w:lineRule="auto"/>
        <w:rPr>
          <w:rFonts w:cs="Times New Roman"/>
        </w:rPr>
      </w:pPr>
      <w:r>
        <w:rPr>
          <w:rFonts w:cs="Times New Roman"/>
        </w:rPr>
        <w:lastRenderedPageBreak/>
        <w:t>More in-depth investigation into the inhibitory control construct is necessary to fully characterize the differential ways in which i</w:t>
      </w:r>
      <w:r w:rsidR="00D372EB">
        <w:rPr>
          <w:rFonts w:cs="Times New Roman"/>
        </w:rPr>
        <w:t>t carries the impacts of threat and deprivation</w:t>
      </w:r>
    </w:p>
    <w:p w14:paraId="38E218DF" w14:textId="3350DA19" w:rsidR="001D1FDF" w:rsidRPr="00A10F4D" w:rsidRDefault="00D372EB" w:rsidP="00104A69">
      <w:pPr>
        <w:pStyle w:val="ListParagraph"/>
        <w:numPr>
          <w:ilvl w:val="1"/>
          <w:numId w:val="6"/>
        </w:numPr>
        <w:spacing w:line="360" w:lineRule="auto"/>
        <w:rPr>
          <w:rFonts w:cs="Times New Roman"/>
        </w:rPr>
      </w:pPr>
      <w:r>
        <w:rPr>
          <w:rFonts w:cs="Times New Roman"/>
        </w:rPr>
        <w:t xml:space="preserve">Inhibitory control, if </w:t>
      </w:r>
      <w:commentRangeStart w:id="101"/>
      <w:r>
        <w:rPr>
          <w:rFonts w:cs="Times New Roman"/>
        </w:rPr>
        <w:t xml:space="preserve">confirmed to play an important role in determining severity of adolescent psychopathology, is an early intervention target worth exploring. </w:t>
      </w:r>
      <w:r w:rsidR="001370D6">
        <w:rPr>
          <w:rFonts w:cs="Times New Roman"/>
        </w:rPr>
        <w:t xml:space="preserve">Some </w:t>
      </w:r>
      <w:r w:rsidR="000E3E40">
        <w:rPr>
          <w:rFonts w:cs="Times New Roman"/>
        </w:rPr>
        <w:t>interventions</w:t>
      </w:r>
      <w:r w:rsidR="001370D6">
        <w:rPr>
          <w:rFonts w:cs="Times New Roman"/>
        </w:rPr>
        <w:t xml:space="preserve"> show efficacy in</w:t>
      </w:r>
      <w:r>
        <w:rPr>
          <w:rFonts w:cs="Times New Roman"/>
        </w:rPr>
        <w:t xml:space="preserve"> improving this executive function</w:t>
      </w:r>
      <w:r w:rsidR="001370D6">
        <w:rPr>
          <w:rFonts w:cs="Times New Roman"/>
        </w:rPr>
        <w:t>.</w:t>
      </w:r>
      <w:r w:rsidR="000E3E40">
        <w:rPr>
          <w:rFonts w:cs="Times New Roman"/>
        </w:rPr>
        <w:fldChar w:fldCharType="begin">
          <w:fldData xml:space="preserve">PEVuZE5vdGU+PENpdGU+PEF1dGhvcj5IZW50Z2VzPC9BdXRob3I+PFllYXI+MjAyMDwvWWVhcj48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</w:fldData>
        </w:fldChar>
      </w:r>
      <w:r w:rsidR="003E191F">
        <w:rPr>
          <w:rFonts w:cs="Times New Roman"/>
        </w:rPr>
        <w:instrText xml:space="preserve"> ADDIN EN.CITE </w:instrText>
      </w:r>
      <w:r w:rsidR="003E191F">
        <w:rPr>
          <w:rFonts w:cs="Times New Roman"/>
        </w:rPr>
        <w:fldChar w:fldCharType="begin">
          <w:fldData xml:space="preserve">PEVuZE5vdGU+PENpdGU+PEF1dGhvcj5IZW50Z2VzPC9BdXRob3I+PFllYXI+MjAyMDwvWWVhcj48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</w:fldData>
        </w:fldChar>
      </w:r>
      <w:r w:rsidR="003E191F">
        <w:rPr>
          <w:rFonts w:cs="Times New Roman"/>
        </w:rPr>
        <w:instrText xml:space="preserve"> ADDIN EN.CITE.DATA </w:instrText>
      </w:r>
      <w:r w:rsidR="003E191F">
        <w:rPr>
          <w:rFonts w:cs="Times New Roman"/>
        </w:rPr>
      </w:r>
      <w:r w:rsidR="003E191F">
        <w:rPr>
          <w:rFonts w:cs="Times New Roman"/>
        </w:rPr>
        <w:fldChar w:fldCharType="end"/>
      </w:r>
      <w:r w:rsidR="000E3E40">
        <w:rPr>
          <w:rFonts w:cs="Times New Roman"/>
        </w:rPr>
        <w:fldChar w:fldCharType="separate"/>
      </w:r>
      <w:r w:rsidR="000E3E40" w:rsidRPr="000E3E40">
        <w:rPr>
          <w:rFonts w:cs="Times New Roman"/>
          <w:noProof/>
          <w:vertAlign w:val="superscript"/>
        </w:rPr>
        <w:t>47</w:t>
      </w:r>
      <w:r w:rsidR="000E3E40">
        <w:rPr>
          <w:rFonts w:cs="Times New Roman"/>
        </w:rPr>
        <w:fldChar w:fldCharType="end"/>
      </w:r>
      <w:r>
        <w:rPr>
          <w:rFonts w:cs="Times New Roman"/>
        </w:rPr>
        <w:t xml:space="preserve">  </w:t>
      </w:r>
      <w:commentRangeEnd w:id="101"/>
      <w:r w:rsidR="00A34BA8">
        <w:rPr>
          <w:rStyle w:val="CommentReference"/>
        </w:rPr>
        <w:commentReference w:id="101"/>
      </w:r>
      <w:r w:rsidR="001D1FDF" w:rsidRPr="00A10F4D">
        <w:rPr>
          <w:rFonts w:cs="Times New Roman"/>
        </w:rPr>
        <w:br w:type="page"/>
      </w:r>
    </w:p>
    <w:p w14:paraId="2A18EB58" w14:textId="4519D794" w:rsidR="00D23AD0" w:rsidRDefault="00D23AD0" w:rsidP="00A528F6">
      <w:pPr>
        <w:spacing w:line="360" w:lineRule="auto"/>
        <w:rPr>
          <w:rFonts w:cs="Times New Roman"/>
        </w:rPr>
      </w:pPr>
      <w:bookmarkStart w:id="102" w:name="_Hlk111014309"/>
      <w:bookmarkStart w:id="103" w:name="_Hlk111022658"/>
      <w:r>
        <w:rPr>
          <w:rFonts w:cs="Times New Roman"/>
          <w:b/>
          <w:bCs/>
        </w:rPr>
        <w:lastRenderedPageBreak/>
        <w:t>Table 1: Sample characteristics</w:t>
      </w:r>
    </w:p>
    <w:tbl>
      <w:tblPr>
        <w:tblW w:w="9200" w:type="dxa"/>
        <w:tblLook w:val="04A0" w:firstRow="1" w:lastRow="0" w:firstColumn="1" w:lastColumn="0" w:noHBand="0" w:noVBand="1"/>
      </w:tblPr>
      <w:tblGrid>
        <w:gridCol w:w="3501"/>
        <w:gridCol w:w="1142"/>
        <w:gridCol w:w="1240"/>
        <w:gridCol w:w="1240"/>
        <w:gridCol w:w="800"/>
        <w:gridCol w:w="1277"/>
      </w:tblGrid>
      <w:tr w:rsidR="009E6433" w:rsidRPr="009E6433" w14:paraId="680C5772" w14:textId="77777777" w:rsidTr="009E6433">
        <w:trPr>
          <w:trHeight w:val="285"/>
        </w:trPr>
        <w:tc>
          <w:tcPr>
            <w:tcW w:w="3840" w:type="dxa"/>
            <w:tcBorders>
              <w:top w:val="nil"/>
              <w:left w:val="nil"/>
              <w:right w:val="nil"/>
            </w:tcBorders>
            <w:shd w:val="clear" w:color="auto" w:fill="auto"/>
            <w:vAlign w:val="bottom"/>
            <w:hideMark/>
          </w:tcPr>
          <w:p w14:paraId="0641FA48" w14:textId="7D12B9A1" w:rsidR="009E6433" w:rsidRPr="009E6433" w:rsidRDefault="009E6433" w:rsidP="009E6433">
            <w:pPr>
              <w:spacing w:after="0" w:line="240" w:lineRule="auto"/>
              <w:rPr>
                <w:rFonts w:eastAsia="Times New Roman" w:cs="Times New Roman"/>
                <w:color w:val="000000"/>
                <w:sz w:val="18"/>
                <w:szCs w:val="18"/>
              </w:rPr>
            </w:pPr>
          </w:p>
        </w:tc>
        <w:tc>
          <w:tcPr>
            <w:tcW w:w="1200" w:type="dxa"/>
            <w:tcBorders>
              <w:top w:val="nil"/>
              <w:left w:val="nil"/>
              <w:bottom w:val="single" w:sz="4" w:space="0" w:color="auto"/>
              <w:right w:val="nil"/>
            </w:tcBorders>
            <w:shd w:val="clear" w:color="auto" w:fill="auto"/>
            <w:vAlign w:val="bottom"/>
            <w:hideMark/>
          </w:tcPr>
          <w:p w14:paraId="2C2B4F42"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Overall</w:t>
            </w:r>
          </w:p>
        </w:tc>
        <w:tc>
          <w:tcPr>
            <w:tcW w:w="1240" w:type="dxa"/>
            <w:tcBorders>
              <w:top w:val="nil"/>
              <w:left w:val="nil"/>
              <w:bottom w:val="single" w:sz="4" w:space="0" w:color="auto"/>
              <w:right w:val="nil"/>
            </w:tcBorders>
            <w:shd w:val="clear" w:color="auto" w:fill="auto"/>
            <w:noWrap/>
            <w:vAlign w:val="bottom"/>
            <w:hideMark/>
          </w:tcPr>
          <w:p w14:paraId="148C6C2C"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Male</w:t>
            </w:r>
          </w:p>
        </w:tc>
        <w:tc>
          <w:tcPr>
            <w:tcW w:w="1240" w:type="dxa"/>
            <w:tcBorders>
              <w:top w:val="nil"/>
              <w:left w:val="nil"/>
              <w:bottom w:val="single" w:sz="4" w:space="0" w:color="auto"/>
              <w:right w:val="nil"/>
            </w:tcBorders>
            <w:shd w:val="clear" w:color="auto" w:fill="auto"/>
            <w:noWrap/>
            <w:vAlign w:val="bottom"/>
            <w:hideMark/>
          </w:tcPr>
          <w:p w14:paraId="6A1E9B9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Female</w:t>
            </w:r>
          </w:p>
        </w:tc>
        <w:tc>
          <w:tcPr>
            <w:tcW w:w="800" w:type="dxa"/>
            <w:tcBorders>
              <w:top w:val="nil"/>
              <w:left w:val="nil"/>
              <w:bottom w:val="single" w:sz="4" w:space="0" w:color="auto"/>
              <w:right w:val="nil"/>
            </w:tcBorders>
            <w:shd w:val="clear" w:color="auto" w:fill="auto"/>
            <w:noWrap/>
            <w:vAlign w:val="bottom"/>
            <w:hideMark/>
          </w:tcPr>
          <w:p w14:paraId="3344C8C0"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p-value</w:t>
            </w:r>
          </w:p>
        </w:tc>
        <w:tc>
          <w:tcPr>
            <w:tcW w:w="880" w:type="dxa"/>
            <w:tcBorders>
              <w:top w:val="nil"/>
              <w:left w:val="nil"/>
              <w:bottom w:val="single" w:sz="4" w:space="0" w:color="auto"/>
              <w:right w:val="nil"/>
            </w:tcBorders>
            <w:shd w:val="clear" w:color="auto" w:fill="auto"/>
            <w:noWrap/>
            <w:vAlign w:val="bottom"/>
            <w:hideMark/>
          </w:tcPr>
          <w:p w14:paraId="70D64B1C" w14:textId="77777777" w:rsidR="009E6433" w:rsidRPr="009E6433" w:rsidRDefault="009E6433" w:rsidP="009E6433">
            <w:pPr>
              <w:spacing w:after="0" w:line="240" w:lineRule="auto"/>
              <w:rPr>
                <w:rFonts w:eastAsia="Times New Roman" w:cs="Times New Roman"/>
                <w:color w:val="000000"/>
                <w:sz w:val="18"/>
                <w:szCs w:val="18"/>
              </w:rPr>
            </w:pPr>
            <w:commentRangeStart w:id="104"/>
            <w:r w:rsidRPr="009E6433">
              <w:rPr>
                <w:rFonts w:eastAsia="Times New Roman" w:cs="Times New Roman"/>
                <w:color w:val="000000"/>
                <w:sz w:val="18"/>
                <w:szCs w:val="18"/>
              </w:rPr>
              <w:t>% Missing</w:t>
            </w:r>
            <w:commentRangeEnd w:id="104"/>
            <w:r w:rsidR="00AB5403">
              <w:rPr>
                <w:rStyle w:val="CommentReference"/>
              </w:rPr>
              <w:commentReference w:id="104"/>
            </w:r>
          </w:p>
        </w:tc>
      </w:tr>
      <w:tr w:rsidR="009E6433" w:rsidRPr="009E6433" w14:paraId="55499B6A" w14:textId="77777777" w:rsidTr="009E6433">
        <w:trPr>
          <w:trHeight w:val="285"/>
        </w:trPr>
        <w:tc>
          <w:tcPr>
            <w:tcW w:w="3840" w:type="dxa"/>
            <w:tcBorders>
              <w:top w:val="nil"/>
              <w:left w:val="nil"/>
              <w:right w:val="nil"/>
            </w:tcBorders>
            <w:shd w:val="clear" w:color="auto" w:fill="auto"/>
            <w:vAlign w:val="bottom"/>
            <w:hideMark/>
          </w:tcPr>
          <w:p w14:paraId="3C83AE5E" w14:textId="076E5BC9" w:rsidR="009E6433" w:rsidRPr="009E6433" w:rsidRDefault="009E6433" w:rsidP="009E6433">
            <w:pPr>
              <w:spacing w:after="0" w:line="240" w:lineRule="auto"/>
              <w:rPr>
                <w:rFonts w:eastAsia="Times New Roman" w:cs="Times New Roman"/>
                <w:color w:val="000000"/>
                <w:sz w:val="18"/>
                <w:szCs w:val="18"/>
              </w:rPr>
            </w:pPr>
            <w:r>
              <w:rPr>
                <w:rFonts w:eastAsia="Times New Roman" w:cs="Times New Roman"/>
                <w:color w:val="000000"/>
                <w:sz w:val="18"/>
                <w:szCs w:val="18"/>
              </w:rPr>
              <w:t>n(%)</w:t>
            </w:r>
          </w:p>
        </w:tc>
        <w:tc>
          <w:tcPr>
            <w:tcW w:w="1200" w:type="dxa"/>
            <w:tcBorders>
              <w:top w:val="nil"/>
              <w:left w:val="nil"/>
              <w:bottom w:val="nil"/>
              <w:right w:val="nil"/>
            </w:tcBorders>
            <w:shd w:val="clear" w:color="auto" w:fill="auto"/>
            <w:vAlign w:val="bottom"/>
            <w:hideMark/>
          </w:tcPr>
          <w:p w14:paraId="22C532F4"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227</w:t>
            </w:r>
          </w:p>
        </w:tc>
        <w:tc>
          <w:tcPr>
            <w:tcW w:w="1240" w:type="dxa"/>
            <w:tcBorders>
              <w:top w:val="nil"/>
              <w:left w:val="nil"/>
              <w:bottom w:val="nil"/>
              <w:right w:val="nil"/>
            </w:tcBorders>
            <w:shd w:val="clear" w:color="auto" w:fill="auto"/>
            <w:noWrap/>
            <w:vAlign w:val="bottom"/>
            <w:hideMark/>
          </w:tcPr>
          <w:p w14:paraId="0240763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117 (51.5)</w:t>
            </w:r>
          </w:p>
        </w:tc>
        <w:tc>
          <w:tcPr>
            <w:tcW w:w="1240" w:type="dxa"/>
            <w:tcBorders>
              <w:top w:val="nil"/>
              <w:left w:val="nil"/>
              <w:bottom w:val="nil"/>
              <w:right w:val="nil"/>
            </w:tcBorders>
            <w:shd w:val="clear" w:color="auto" w:fill="auto"/>
            <w:noWrap/>
            <w:vAlign w:val="bottom"/>
            <w:hideMark/>
          </w:tcPr>
          <w:p w14:paraId="7E03B89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110 (48.5)</w:t>
            </w:r>
          </w:p>
        </w:tc>
        <w:tc>
          <w:tcPr>
            <w:tcW w:w="800" w:type="dxa"/>
            <w:tcBorders>
              <w:top w:val="nil"/>
              <w:left w:val="nil"/>
              <w:bottom w:val="nil"/>
              <w:right w:val="nil"/>
            </w:tcBorders>
            <w:shd w:val="clear" w:color="auto" w:fill="auto"/>
            <w:noWrap/>
            <w:vAlign w:val="bottom"/>
            <w:hideMark/>
          </w:tcPr>
          <w:p w14:paraId="6FCDD49F"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4662BF16"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48E1A6CF" w14:textId="77777777" w:rsidTr="009E6433">
        <w:trPr>
          <w:trHeight w:val="285"/>
        </w:trPr>
        <w:tc>
          <w:tcPr>
            <w:tcW w:w="3840" w:type="dxa"/>
            <w:tcBorders>
              <w:left w:val="nil"/>
              <w:bottom w:val="single" w:sz="4" w:space="0" w:color="auto"/>
              <w:right w:val="nil"/>
            </w:tcBorders>
            <w:shd w:val="clear" w:color="auto" w:fill="auto"/>
            <w:vAlign w:val="bottom"/>
            <w:hideMark/>
          </w:tcPr>
          <w:p w14:paraId="03DC04FB" w14:textId="2C789AA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Early </w:t>
            </w:r>
            <w:r>
              <w:rPr>
                <w:rFonts w:eastAsia="Times New Roman" w:cs="Times New Roman"/>
                <w:color w:val="000000"/>
                <w:sz w:val="18"/>
                <w:szCs w:val="18"/>
              </w:rPr>
              <w:t>c</w:t>
            </w:r>
            <w:r w:rsidRPr="009E6433">
              <w:rPr>
                <w:rFonts w:eastAsia="Times New Roman" w:cs="Times New Roman"/>
                <w:color w:val="000000"/>
                <w:sz w:val="18"/>
                <w:szCs w:val="18"/>
              </w:rPr>
              <w:t>hildhood</w:t>
            </w:r>
            <w:r>
              <w:rPr>
                <w:rFonts w:eastAsia="Times New Roman" w:cs="Times New Roman"/>
                <w:color w:val="000000"/>
                <w:sz w:val="18"/>
                <w:szCs w:val="18"/>
              </w:rPr>
              <w:t xml:space="preserve"> characteristics</w:t>
            </w:r>
          </w:p>
        </w:tc>
        <w:tc>
          <w:tcPr>
            <w:tcW w:w="1200" w:type="dxa"/>
            <w:tcBorders>
              <w:top w:val="single" w:sz="4" w:space="0" w:color="auto"/>
              <w:left w:val="nil"/>
              <w:bottom w:val="single" w:sz="4" w:space="0" w:color="auto"/>
              <w:right w:val="nil"/>
            </w:tcBorders>
            <w:shd w:val="clear" w:color="auto" w:fill="auto"/>
            <w:vAlign w:val="bottom"/>
            <w:hideMark/>
          </w:tcPr>
          <w:p w14:paraId="2AB7D20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w:t>
            </w:r>
          </w:p>
        </w:tc>
        <w:tc>
          <w:tcPr>
            <w:tcW w:w="1240" w:type="dxa"/>
            <w:tcBorders>
              <w:top w:val="single" w:sz="4" w:space="0" w:color="auto"/>
              <w:left w:val="nil"/>
              <w:bottom w:val="single" w:sz="4" w:space="0" w:color="auto"/>
              <w:right w:val="nil"/>
            </w:tcBorders>
            <w:shd w:val="clear" w:color="auto" w:fill="auto"/>
            <w:noWrap/>
            <w:vAlign w:val="bottom"/>
            <w:hideMark/>
          </w:tcPr>
          <w:p w14:paraId="6900020B"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w:t>
            </w:r>
          </w:p>
        </w:tc>
        <w:tc>
          <w:tcPr>
            <w:tcW w:w="1240" w:type="dxa"/>
            <w:tcBorders>
              <w:top w:val="single" w:sz="4" w:space="0" w:color="auto"/>
              <w:left w:val="nil"/>
              <w:bottom w:val="single" w:sz="4" w:space="0" w:color="auto"/>
              <w:right w:val="nil"/>
            </w:tcBorders>
            <w:shd w:val="clear" w:color="auto" w:fill="auto"/>
            <w:noWrap/>
            <w:vAlign w:val="bottom"/>
            <w:hideMark/>
          </w:tcPr>
          <w:p w14:paraId="405B5B1B"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w:t>
            </w:r>
          </w:p>
        </w:tc>
        <w:tc>
          <w:tcPr>
            <w:tcW w:w="800" w:type="dxa"/>
            <w:tcBorders>
              <w:top w:val="nil"/>
              <w:left w:val="nil"/>
              <w:bottom w:val="single" w:sz="4" w:space="0" w:color="auto"/>
              <w:right w:val="nil"/>
            </w:tcBorders>
            <w:shd w:val="clear" w:color="auto" w:fill="auto"/>
            <w:noWrap/>
            <w:vAlign w:val="bottom"/>
            <w:hideMark/>
          </w:tcPr>
          <w:p w14:paraId="0BC2DEFF"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w:t>
            </w:r>
          </w:p>
        </w:tc>
        <w:tc>
          <w:tcPr>
            <w:tcW w:w="880" w:type="dxa"/>
            <w:tcBorders>
              <w:top w:val="nil"/>
              <w:left w:val="nil"/>
              <w:bottom w:val="single" w:sz="4" w:space="0" w:color="auto"/>
              <w:right w:val="nil"/>
            </w:tcBorders>
            <w:shd w:val="clear" w:color="auto" w:fill="auto"/>
            <w:noWrap/>
            <w:vAlign w:val="bottom"/>
            <w:hideMark/>
          </w:tcPr>
          <w:p w14:paraId="4DF19B5A"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w:t>
            </w:r>
          </w:p>
        </w:tc>
      </w:tr>
      <w:tr w:rsidR="009E6433" w:rsidRPr="009E6433" w14:paraId="28128457" w14:textId="77777777" w:rsidTr="009E6433">
        <w:trPr>
          <w:trHeight w:val="285"/>
        </w:trPr>
        <w:tc>
          <w:tcPr>
            <w:tcW w:w="3840" w:type="dxa"/>
            <w:tcBorders>
              <w:top w:val="single" w:sz="4" w:space="0" w:color="auto"/>
              <w:left w:val="nil"/>
              <w:bottom w:val="nil"/>
              <w:right w:val="nil"/>
            </w:tcBorders>
            <w:shd w:val="clear" w:color="auto" w:fill="auto"/>
            <w:vAlign w:val="bottom"/>
            <w:hideMark/>
          </w:tcPr>
          <w:p w14:paraId="13C9283F"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Chronicity of poverty: n(%)</w:t>
            </w:r>
          </w:p>
        </w:tc>
        <w:tc>
          <w:tcPr>
            <w:tcW w:w="1200" w:type="dxa"/>
            <w:tcBorders>
              <w:top w:val="nil"/>
              <w:left w:val="nil"/>
              <w:bottom w:val="nil"/>
              <w:right w:val="nil"/>
            </w:tcBorders>
            <w:shd w:val="clear" w:color="auto" w:fill="auto"/>
            <w:vAlign w:val="bottom"/>
            <w:hideMark/>
          </w:tcPr>
          <w:p w14:paraId="2719B295" w14:textId="77777777" w:rsidR="009E6433" w:rsidRPr="009E6433" w:rsidRDefault="009E6433" w:rsidP="009E6433">
            <w:pPr>
              <w:spacing w:after="0" w:line="240" w:lineRule="auto"/>
              <w:rPr>
                <w:rFonts w:eastAsia="Times New Roman" w:cs="Times New Roman"/>
                <w:color w:val="000000"/>
                <w:sz w:val="18"/>
                <w:szCs w:val="18"/>
              </w:rPr>
            </w:pPr>
          </w:p>
        </w:tc>
        <w:tc>
          <w:tcPr>
            <w:tcW w:w="1240" w:type="dxa"/>
            <w:tcBorders>
              <w:top w:val="nil"/>
              <w:left w:val="nil"/>
              <w:bottom w:val="nil"/>
              <w:right w:val="nil"/>
            </w:tcBorders>
            <w:shd w:val="clear" w:color="auto" w:fill="auto"/>
            <w:noWrap/>
            <w:vAlign w:val="bottom"/>
            <w:hideMark/>
          </w:tcPr>
          <w:p w14:paraId="1FE4D2B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w:t>
            </w:r>
          </w:p>
        </w:tc>
        <w:tc>
          <w:tcPr>
            <w:tcW w:w="1240" w:type="dxa"/>
            <w:tcBorders>
              <w:top w:val="nil"/>
              <w:left w:val="nil"/>
              <w:bottom w:val="nil"/>
              <w:right w:val="nil"/>
            </w:tcBorders>
            <w:shd w:val="clear" w:color="auto" w:fill="auto"/>
            <w:noWrap/>
            <w:vAlign w:val="bottom"/>
            <w:hideMark/>
          </w:tcPr>
          <w:p w14:paraId="2874DFD2"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w:t>
            </w:r>
          </w:p>
        </w:tc>
        <w:tc>
          <w:tcPr>
            <w:tcW w:w="800" w:type="dxa"/>
            <w:tcBorders>
              <w:top w:val="nil"/>
              <w:left w:val="nil"/>
              <w:bottom w:val="nil"/>
              <w:right w:val="nil"/>
            </w:tcBorders>
            <w:shd w:val="clear" w:color="auto" w:fill="auto"/>
            <w:noWrap/>
            <w:vAlign w:val="bottom"/>
            <w:hideMark/>
          </w:tcPr>
          <w:p w14:paraId="26BB423F"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0.673</w:t>
            </w:r>
          </w:p>
        </w:tc>
        <w:tc>
          <w:tcPr>
            <w:tcW w:w="880" w:type="dxa"/>
            <w:tcBorders>
              <w:top w:val="nil"/>
              <w:left w:val="nil"/>
              <w:bottom w:val="nil"/>
              <w:right w:val="nil"/>
            </w:tcBorders>
            <w:shd w:val="clear" w:color="auto" w:fill="auto"/>
            <w:noWrap/>
            <w:vAlign w:val="bottom"/>
            <w:hideMark/>
          </w:tcPr>
          <w:p w14:paraId="78E9453F"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7.5</w:t>
            </w:r>
          </w:p>
        </w:tc>
      </w:tr>
      <w:tr w:rsidR="009E6433" w:rsidRPr="009E6433" w14:paraId="5B04F624" w14:textId="77777777" w:rsidTr="009E6433">
        <w:trPr>
          <w:trHeight w:val="285"/>
        </w:trPr>
        <w:tc>
          <w:tcPr>
            <w:tcW w:w="3840" w:type="dxa"/>
            <w:tcBorders>
              <w:top w:val="nil"/>
              <w:left w:val="nil"/>
              <w:bottom w:val="nil"/>
              <w:right w:val="nil"/>
            </w:tcBorders>
            <w:shd w:val="clear" w:color="auto" w:fill="auto"/>
            <w:vAlign w:val="bottom"/>
            <w:hideMark/>
          </w:tcPr>
          <w:p w14:paraId="696BBA3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0</w:t>
            </w:r>
          </w:p>
        </w:tc>
        <w:tc>
          <w:tcPr>
            <w:tcW w:w="1200" w:type="dxa"/>
            <w:tcBorders>
              <w:top w:val="nil"/>
              <w:left w:val="nil"/>
              <w:bottom w:val="nil"/>
              <w:right w:val="nil"/>
            </w:tcBorders>
            <w:shd w:val="clear" w:color="auto" w:fill="auto"/>
            <w:vAlign w:val="bottom"/>
            <w:hideMark/>
          </w:tcPr>
          <w:p w14:paraId="64D3F485"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130 (57.3) </w:t>
            </w:r>
          </w:p>
        </w:tc>
        <w:tc>
          <w:tcPr>
            <w:tcW w:w="1240" w:type="dxa"/>
            <w:tcBorders>
              <w:top w:val="nil"/>
              <w:left w:val="nil"/>
              <w:bottom w:val="nil"/>
              <w:right w:val="nil"/>
            </w:tcBorders>
            <w:shd w:val="clear" w:color="auto" w:fill="auto"/>
            <w:noWrap/>
            <w:vAlign w:val="bottom"/>
            <w:hideMark/>
          </w:tcPr>
          <w:p w14:paraId="32588E0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66 (56.4) </w:t>
            </w:r>
          </w:p>
        </w:tc>
        <w:tc>
          <w:tcPr>
            <w:tcW w:w="1240" w:type="dxa"/>
            <w:tcBorders>
              <w:top w:val="nil"/>
              <w:left w:val="nil"/>
              <w:bottom w:val="nil"/>
              <w:right w:val="nil"/>
            </w:tcBorders>
            <w:shd w:val="clear" w:color="auto" w:fill="auto"/>
            <w:noWrap/>
            <w:vAlign w:val="bottom"/>
            <w:hideMark/>
          </w:tcPr>
          <w:p w14:paraId="0A4D51C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64 (58.2) </w:t>
            </w:r>
          </w:p>
        </w:tc>
        <w:tc>
          <w:tcPr>
            <w:tcW w:w="800" w:type="dxa"/>
            <w:tcBorders>
              <w:top w:val="nil"/>
              <w:left w:val="nil"/>
              <w:bottom w:val="nil"/>
              <w:right w:val="nil"/>
            </w:tcBorders>
            <w:shd w:val="clear" w:color="auto" w:fill="auto"/>
            <w:noWrap/>
            <w:vAlign w:val="bottom"/>
            <w:hideMark/>
          </w:tcPr>
          <w:p w14:paraId="5345F6DC"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3E1C340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6A8B8089" w14:textId="77777777" w:rsidTr="009E6433">
        <w:trPr>
          <w:trHeight w:val="285"/>
        </w:trPr>
        <w:tc>
          <w:tcPr>
            <w:tcW w:w="3840" w:type="dxa"/>
            <w:tcBorders>
              <w:top w:val="nil"/>
              <w:left w:val="nil"/>
              <w:bottom w:val="nil"/>
              <w:right w:val="nil"/>
            </w:tcBorders>
            <w:shd w:val="clear" w:color="auto" w:fill="auto"/>
            <w:vAlign w:val="bottom"/>
            <w:hideMark/>
          </w:tcPr>
          <w:p w14:paraId="686397BF"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1</w:t>
            </w:r>
          </w:p>
        </w:tc>
        <w:tc>
          <w:tcPr>
            <w:tcW w:w="1200" w:type="dxa"/>
            <w:tcBorders>
              <w:top w:val="nil"/>
              <w:left w:val="nil"/>
              <w:bottom w:val="nil"/>
              <w:right w:val="nil"/>
            </w:tcBorders>
            <w:shd w:val="clear" w:color="auto" w:fill="auto"/>
            <w:vAlign w:val="bottom"/>
            <w:hideMark/>
          </w:tcPr>
          <w:p w14:paraId="4FC15DF7"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26 (11.5) </w:t>
            </w:r>
          </w:p>
        </w:tc>
        <w:tc>
          <w:tcPr>
            <w:tcW w:w="1240" w:type="dxa"/>
            <w:tcBorders>
              <w:top w:val="nil"/>
              <w:left w:val="nil"/>
              <w:bottom w:val="nil"/>
              <w:right w:val="nil"/>
            </w:tcBorders>
            <w:shd w:val="clear" w:color="auto" w:fill="auto"/>
            <w:noWrap/>
            <w:vAlign w:val="bottom"/>
            <w:hideMark/>
          </w:tcPr>
          <w:p w14:paraId="483EB5E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15 (12.8) </w:t>
            </w:r>
          </w:p>
        </w:tc>
        <w:tc>
          <w:tcPr>
            <w:tcW w:w="1240" w:type="dxa"/>
            <w:tcBorders>
              <w:top w:val="nil"/>
              <w:left w:val="nil"/>
              <w:bottom w:val="nil"/>
              <w:right w:val="nil"/>
            </w:tcBorders>
            <w:shd w:val="clear" w:color="auto" w:fill="auto"/>
            <w:noWrap/>
            <w:vAlign w:val="bottom"/>
            <w:hideMark/>
          </w:tcPr>
          <w:p w14:paraId="28D64633"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11 (10.0) </w:t>
            </w:r>
          </w:p>
        </w:tc>
        <w:tc>
          <w:tcPr>
            <w:tcW w:w="800" w:type="dxa"/>
            <w:tcBorders>
              <w:top w:val="nil"/>
              <w:left w:val="nil"/>
              <w:bottom w:val="nil"/>
              <w:right w:val="nil"/>
            </w:tcBorders>
            <w:shd w:val="clear" w:color="auto" w:fill="auto"/>
            <w:noWrap/>
            <w:vAlign w:val="bottom"/>
            <w:hideMark/>
          </w:tcPr>
          <w:p w14:paraId="3F4FEB18"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77FAC604"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076DFAA5" w14:textId="77777777" w:rsidTr="009E6433">
        <w:trPr>
          <w:trHeight w:val="285"/>
        </w:trPr>
        <w:tc>
          <w:tcPr>
            <w:tcW w:w="3840" w:type="dxa"/>
            <w:tcBorders>
              <w:top w:val="nil"/>
              <w:left w:val="nil"/>
              <w:bottom w:val="nil"/>
              <w:right w:val="nil"/>
            </w:tcBorders>
            <w:shd w:val="clear" w:color="auto" w:fill="auto"/>
            <w:vAlign w:val="bottom"/>
            <w:hideMark/>
          </w:tcPr>
          <w:p w14:paraId="04CEF5FE"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2</w:t>
            </w:r>
          </w:p>
        </w:tc>
        <w:tc>
          <w:tcPr>
            <w:tcW w:w="1200" w:type="dxa"/>
            <w:tcBorders>
              <w:top w:val="nil"/>
              <w:left w:val="nil"/>
              <w:bottom w:val="nil"/>
              <w:right w:val="nil"/>
            </w:tcBorders>
            <w:shd w:val="clear" w:color="auto" w:fill="auto"/>
            <w:vAlign w:val="bottom"/>
            <w:hideMark/>
          </w:tcPr>
          <w:p w14:paraId="12BFCC2C"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20 ( 8.8) </w:t>
            </w:r>
          </w:p>
        </w:tc>
        <w:tc>
          <w:tcPr>
            <w:tcW w:w="1240" w:type="dxa"/>
            <w:tcBorders>
              <w:top w:val="nil"/>
              <w:left w:val="nil"/>
              <w:bottom w:val="nil"/>
              <w:right w:val="nil"/>
            </w:tcBorders>
            <w:shd w:val="clear" w:color="auto" w:fill="auto"/>
            <w:noWrap/>
            <w:vAlign w:val="bottom"/>
            <w:hideMark/>
          </w:tcPr>
          <w:p w14:paraId="63085E9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12 (10.3) </w:t>
            </w:r>
          </w:p>
        </w:tc>
        <w:tc>
          <w:tcPr>
            <w:tcW w:w="1240" w:type="dxa"/>
            <w:tcBorders>
              <w:top w:val="nil"/>
              <w:left w:val="nil"/>
              <w:bottom w:val="nil"/>
              <w:right w:val="nil"/>
            </w:tcBorders>
            <w:shd w:val="clear" w:color="auto" w:fill="auto"/>
            <w:noWrap/>
            <w:vAlign w:val="bottom"/>
            <w:hideMark/>
          </w:tcPr>
          <w:p w14:paraId="5322BACC"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8 ( 7.3) </w:t>
            </w:r>
          </w:p>
        </w:tc>
        <w:tc>
          <w:tcPr>
            <w:tcW w:w="800" w:type="dxa"/>
            <w:tcBorders>
              <w:top w:val="nil"/>
              <w:left w:val="nil"/>
              <w:bottom w:val="nil"/>
              <w:right w:val="nil"/>
            </w:tcBorders>
            <w:shd w:val="clear" w:color="auto" w:fill="auto"/>
            <w:noWrap/>
            <w:vAlign w:val="bottom"/>
            <w:hideMark/>
          </w:tcPr>
          <w:p w14:paraId="7665176C"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1F4078FB"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24F287D1" w14:textId="77777777" w:rsidTr="009E6433">
        <w:trPr>
          <w:trHeight w:val="285"/>
        </w:trPr>
        <w:tc>
          <w:tcPr>
            <w:tcW w:w="3840" w:type="dxa"/>
            <w:tcBorders>
              <w:top w:val="nil"/>
              <w:left w:val="nil"/>
              <w:bottom w:val="nil"/>
              <w:right w:val="nil"/>
            </w:tcBorders>
            <w:shd w:val="clear" w:color="auto" w:fill="auto"/>
            <w:vAlign w:val="bottom"/>
            <w:hideMark/>
          </w:tcPr>
          <w:p w14:paraId="21354E0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3</w:t>
            </w:r>
          </w:p>
        </w:tc>
        <w:tc>
          <w:tcPr>
            <w:tcW w:w="1200" w:type="dxa"/>
            <w:tcBorders>
              <w:top w:val="nil"/>
              <w:left w:val="nil"/>
              <w:bottom w:val="nil"/>
              <w:right w:val="nil"/>
            </w:tcBorders>
            <w:shd w:val="clear" w:color="auto" w:fill="auto"/>
            <w:vAlign w:val="bottom"/>
            <w:hideMark/>
          </w:tcPr>
          <w:p w14:paraId="14FF4454"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9 ( 4.0) </w:t>
            </w:r>
          </w:p>
        </w:tc>
        <w:tc>
          <w:tcPr>
            <w:tcW w:w="1240" w:type="dxa"/>
            <w:tcBorders>
              <w:top w:val="nil"/>
              <w:left w:val="nil"/>
              <w:bottom w:val="nil"/>
              <w:right w:val="nil"/>
            </w:tcBorders>
            <w:shd w:val="clear" w:color="auto" w:fill="auto"/>
            <w:noWrap/>
            <w:vAlign w:val="bottom"/>
            <w:hideMark/>
          </w:tcPr>
          <w:p w14:paraId="1FECFF9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4 ( 3.4) </w:t>
            </w:r>
          </w:p>
        </w:tc>
        <w:tc>
          <w:tcPr>
            <w:tcW w:w="1240" w:type="dxa"/>
            <w:tcBorders>
              <w:top w:val="nil"/>
              <w:left w:val="nil"/>
              <w:bottom w:val="nil"/>
              <w:right w:val="nil"/>
            </w:tcBorders>
            <w:shd w:val="clear" w:color="auto" w:fill="auto"/>
            <w:noWrap/>
            <w:vAlign w:val="bottom"/>
            <w:hideMark/>
          </w:tcPr>
          <w:p w14:paraId="6215283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 ( 4.5) </w:t>
            </w:r>
          </w:p>
        </w:tc>
        <w:tc>
          <w:tcPr>
            <w:tcW w:w="800" w:type="dxa"/>
            <w:tcBorders>
              <w:top w:val="nil"/>
              <w:left w:val="nil"/>
              <w:bottom w:val="nil"/>
              <w:right w:val="nil"/>
            </w:tcBorders>
            <w:shd w:val="clear" w:color="auto" w:fill="auto"/>
            <w:noWrap/>
            <w:vAlign w:val="bottom"/>
            <w:hideMark/>
          </w:tcPr>
          <w:p w14:paraId="60B52F01"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21D935D2"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507E6EB9" w14:textId="77777777" w:rsidTr="009E6433">
        <w:trPr>
          <w:trHeight w:val="285"/>
        </w:trPr>
        <w:tc>
          <w:tcPr>
            <w:tcW w:w="3840" w:type="dxa"/>
            <w:tcBorders>
              <w:top w:val="nil"/>
              <w:left w:val="nil"/>
              <w:bottom w:val="nil"/>
              <w:right w:val="nil"/>
            </w:tcBorders>
            <w:shd w:val="clear" w:color="auto" w:fill="auto"/>
            <w:vAlign w:val="bottom"/>
            <w:hideMark/>
          </w:tcPr>
          <w:p w14:paraId="07511E31"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4</w:t>
            </w:r>
          </w:p>
        </w:tc>
        <w:tc>
          <w:tcPr>
            <w:tcW w:w="1200" w:type="dxa"/>
            <w:tcBorders>
              <w:top w:val="nil"/>
              <w:left w:val="nil"/>
              <w:bottom w:val="nil"/>
              <w:right w:val="nil"/>
            </w:tcBorders>
            <w:shd w:val="clear" w:color="auto" w:fill="auto"/>
            <w:vAlign w:val="bottom"/>
            <w:hideMark/>
          </w:tcPr>
          <w:p w14:paraId="4DFFF94B"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25 (11.0) </w:t>
            </w:r>
          </w:p>
        </w:tc>
        <w:tc>
          <w:tcPr>
            <w:tcW w:w="1240" w:type="dxa"/>
            <w:tcBorders>
              <w:top w:val="nil"/>
              <w:left w:val="nil"/>
              <w:bottom w:val="nil"/>
              <w:right w:val="nil"/>
            </w:tcBorders>
            <w:shd w:val="clear" w:color="auto" w:fill="auto"/>
            <w:noWrap/>
            <w:vAlign w:val="bottom"/>
            <w:hideMark/>
          </w:tcPr>
          <w:p w14:paraId="700B94A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14 (12.0) </w:t>
            </w:r>
          </w:p>
        </w:tc>
        <w:tc>
          <w:tcPr>
            <w:tcW w:w="1240" w:type="dxa"/>
            <w:tcBorders>
              <w:top w:val="nil"/>
              <w:left w:val="nil"/>
              <w:bottom w:val="nil"/>
              <w:right w:val="nil"/>
            </w:tcBorders>
            <w:shd w:val="clear" w:color="auto" w:fill="auto"/>
            <w:noWrap/>
            <w:vAlign w:val="bottom"/>
            <w:hideMark/>
          </w:tcPr>
          <w:p w14:paraId="0751AAE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11 (10.0) </w:t>
            </w:r>
          </w:p>
        </w:tc>
        <w:tc>
          <w:tcPr>
            <w:tcW w:w="800" w:type="dxa"/>
            <w:tcBorders>
              <w:top w:val="nil"/>
              <w:left w:val="nil"/>
              <w:bottom w:val="nil"/>
              <w:right w:val="nil"/>
            </w:tcBorders>
            <w:shd w:val="clear" w:color="auto" w:fill="auto"/>
            <w:noWrap/>
            <w:vAlign w:val="bottom"/>
            <w:hideMark/>
          </w:tcPr>
          <w:p w14:paraId="6316EFAE"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01F5DF26"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2C6346FA" w14:textId="77777777" w:rsidTr="009E6433">
        <w:trPr>
          <w:trHeight w:val="285"/>
        </w:trPr>
        <w:tc>
          <w:tcPr>
            <w:tcW w:w="3840" w:type="dxa"/>
            <w:tcBorders>
              <w:top w:val="nil"/>
              <w:left w:val="nil"/>
              <w:bottom w:val="nil"/>
              <w:right w:val="nil"/>
            </w:tcBorders>
            <w:shd w:val="clear" w:color="auto" w:fill="auto"/>
            <w:vAlign w:val="bottom"/>
            <w:hideMark/>
          </w:tcPr>
          <w:p w14:paraId="1D6A98B6"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1D713F02"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17 ( 7.5) </w:t>
            </w:r>
          </w:p>
        </w:tc>
        <w:tc>
          <w:tcPr>
            <w:tcW w:w="1240" w:type="dxa"/>
            <w:tcBorders>
              <w:top w:val="nil"/>
              <w:left w:val="nil"/>
              <w:bottom w:val="nil"/>
              <w:right w:val="nil"/>
            </w:tcBorders>
            <w:shd w:val="clear" w:color="auto" w:fill="auto"/>
            <w:noWrap/>
            <w:vAlign w:val="bottom"/>
            <w:hideMark/>
          </w:tcPr>
          <w:p w14:paraId="1C8AEEB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6 ( 5.1) </w:t>
            </w:r>
          </w:p>
        </w:tc>
        <w:tc>
          <w:tcPr>
            <w:tcW w:w="1240" w:type="dxa"/>
            <w:tcBorders>
              <w:top w:val="nil"/>
              <w:left w:val="nil"/>
              <w:bottom w:val="nil"/>
              <w:right w:val="nil"/>
            </w:tcBorders>
            <w:shd w:val="clear" w:color="auto" w:fill="auto"/>
            <w:noWrap/>
            <w:vAlign w:val="bottom"/>
            <w:hideMark/>
          </w:tcPr>
          <w:p w14:paraId="18F5BFA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11 (10.0) </w:t>
            </w:r>
          </w:p>
        </w:tc>
        <w:tc>
          <w:tcPr>
            <w:tcW w:w="800" w:type="dxa"/>
            <w:tcBorders>
              <w:top w:val="nil"/>
              <w:left w:val="nil"/>
              <w:bottom w:val="nil"/>
              <w:right w:val="nil"/>
            </w:tcBorders>
            <w:shd w:val="clear" w:color="auto" w:fill="auto"/>
            <w:noWrap/>
            <w:vAlign w:val="bottom"/>
            <w:hideMark/>
          </w:tcPr>
          <w:p w14:paraId="26C607DE"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16288AD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56499F19" w14:textId="77777777" w:rsidTr="009E6433">
        <w:trPr>
          <w:trHeight w:val="285"/>
        </w:trPr>
        <w:tc>
          <w:tcPr>
            <w:tcW w:w="3840" w:type="dxa"/>
            <w:tcBorders>
              <w:top w:val="nil"/>
              <w:left w:val="nil"/>
              <w:bottom w:val="nil"/>
              <w:right w:val="nil"/>
            </w:tcBorders>
            <w:shd w:val="clear" w:color="auto" w:fill="auto"/>
            <w:vAlign w:val="bottom"/>
            <w:hideMark/>
          </w:tcPr>
          <w:p w14:paraId="77A6BBBC"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Parents divorced: n(%)</w:t>
            </w:r>
          </w:p>
        </w:tc>
        <w:tc>
          <w:tcPr>
            <w:tcW w:w="1200" w:type="dxa"/>
            <w:tcBorders>
              <w:top w:val="nil"/>
              <w:left w:val="nil"/>
              <w:bottom w:val="nil"/>
              <w:right w:val="nil"/>
            </w:tcBorders>
            <w:shd w:val="clear" w:color="auto" w:fill="auto"/>
            <w:vAlign w:val="bottom"/>
            <w:hideMark/>
          </w:tcPr>
          <w:p w14:paraId="527D101C"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12 ( 5.3) </w:t>
            </w:r>
          </w:p>
        </w:tc>
        <w:tc>
          <w:tcPr>
            <w:tcW w:w="1240" w:type="dxa"/>
            <w:tcBorders>
              <w:top w:val="nil"/>
              <w:left w:val="nil"/>
              <w:bottom w:val="nil"/>
              <w:right w:val="nil"/>
            </w:tcBorders>
            <w:shd w:val="clear" w:color="auto" w:fill="auto"/>
            <w:noWrap/>
            <w:vAlign w:val="bottom"/>
            <w:hideMark/>
          </w:tcPr>
          <w:p w14:paraId="22DFE2E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7 ( 6.0) </w:t>
            </w:r>
          </w:p>
        </w:tc>
        <w:tc>
          <w:tcPr>
            <w:tcW w:w="1240" w:type="dxa"/>
            <w:tcBorders>
              <w:top w:val="nil"/>
              <w:left w:val="nil"/>
              <w:bottom w:val="nil"/>
              <w:right w:val="nil"/>
            </w:tcBorders>
            <w:shd w:val="clear" w:color="auto" w:fill="auto"/>
            <w:noWrap/>
            <w:vAlign w:val="bottom"/>
            <w:hideMark/>
          </w:tcPr>
          <w:p w14:paraId="0210A4D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 ( 4.5) </w:t>
            </w:r>
          </w:p>
        </w:tc>
        <w:tc>
          <w:tcPr>
            <w:tcW w:w="800" w:type="dxa"/>
            <w:tcBorders>
              <w:top w:val="nil"/>
              <w:left w:val="nil"/>
              <w:bottom w:val="nil"/>
              <w:right w:val="nil"/>
            </w:tcBorders>
            <w:shd w:val="clear" w:color="auto" w:fill="auto"/>
            <w:noWrap/>
            <w:vAlign w:val="bottom"/>
            <w:hideMark/>
          </w:tcPr>
          <w:p w14:paraId="5391902B"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0.319</w:t>
            </w:r>
          </w:p>
        </w:tc>
        <w:tc>
          <w:tcPr>
            <w:tcW w:w="880" w:type="dxa"/>
            <w:tcBorders>
              <w:top w:val="nil"/>
              <w:left w:val="nil"/>
              <w:bottom w:val="nil"/>
              <w:right w:val="nil"/>
            </w:tcBorders>
            <w:shd w:val="clear" w:color="auto" w:fill="auto"/>
            <w:noWrap/>
            <w:vAlign w:val="bottom"/>
            <w:hideMark/>
          </w:tcPr>
          <w:p w14:paraId="1254B252"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6.6</w:t>
            </w:r>
          </w:p>
        </w:tc>
      </w:tr>
      <w:tr w:rsidR="009E6433" w:rsidRPr="009E6433" w14:paraId="38EC415E" w14:textId="77777777" w:rsidTr="009E6433">
        <w:trPr>
          <w:trHeight w:val="285"/>
        </w:trPr>
        <w:tc>
          <w:tcPr>
            <w:tcW w:w="3840" w:type="dxa"/>
            <w:tcBorders>
              <w:top w:val="nil"/>
              <w:left w:val="nil"/>
              <w:bottom w:val="nil"/>
              <w:right w:val="nil"/>
            </w:tcBorders>
            <w:shd w:val="clear" w:color="auto" w:fill="auto"/>
            <w:vAlign w:val="bottom"/>
            <w:hideMark/>
          </w:tcPr>
          <w:p w14:paraId="61695B78" w14:textId="77777777" w:rsidR="009E6433" w:rsidRPr="009E6433" w:rsidRDefault="009E6433" w:rsidP="009E6433">
            <w:pPr>
              <w:spacing w:after="0" w:line="240" w:lineRule="auto"/>
              <w:rPr>
                <w:rFonts w:eastAsia="Times New Roman" w:cs="Times New Roman"/>
                <w:color w:val="000000"/>
                <w:sz w:val="18"/>
                <w:szCs w:val="18"/>
              </w:rPr>
            </w:pPr>
            <w:commentRangeStart w:id="105"/>
            <w:r w:rsidRPr="009E6433">
              <w:rPr>
                <w:rFonts w:eastAsia="Times New Roman" w:cs="Times New Roman"/>
                <w:color w:val="000000"/>
                <w:sz w:val="18"/>
                <w:szCs w:val="18"/>
              </w:rPr>
              <w:t xml:space="preserve">  NA</w:t>
            </w:r>
            <w:commentRangeEnd w:id="105"/>
            <w:r w:rsidR="00071392">
              <w:rPr>
                <w:rStyle w:val="CommentReference"/>
              </w:rPr>
              <w:commentReference w:id="105"/>
            </w:r>
          </w:p>
        </w:tc>
        <w:tc>
          <w:tcPr>
            <w:tcW w:w="1200" w:type="dxa"/>
            <w:tcBorders>
              <w:top w:val="nil"/>
              <w:left w:val="nil"/>
              <w:bottom w:val="nil"/>
              <w:right w:val="nil"/>
            </w:tcBorders>
            <w:shd w:val="clear" w:color="auto" w:fill="auto"/>
            <w:vAlign w:val="bottom"/>
            <w:hideMark/>
          </w:tcPr>
          <w:p w14:paraId="21E6FF2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15 ( 6.6) </w:t>
            </w:r>
          </w:p>
        </w:tc>
        <w:tc>
          <w:tcPr>
            <w:tcW w:w="1240" w:type="dxa"/>
            <w:tcBorders>
              <w:top w:val="nil"/>
              <w:left w:val="nil"/>
              <w:bottom w:val="nil"/>
              <w:right w:val="nil"/>
            </w:tcBorders>
            <w:shd w:val="clear" w:color="auto" w:fill="auto"/>
            <w:noWrap/>
            <w:vAlign w:val="bottom"/>
            <w:hideMark/>
          </w:tcPr>
          <w:p w14:paraId="35D879D4"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 ( 4.3) </w:t>
            </w:r>
          </w:p>
        </w:tc>
        <w:tc>
          <w:tcPr>
            <w:tcW w:w="1240" w:type="dxa"/>
            <w:tcBorders>
              <w:top w:val="nil"/>
              <w:left w:val="nil"/>
              <w:bottom w:val="nil"/>
              <w:right w:val="nil"/>
            </w:tcBorders>
            <w:shd w:val="clear" w:color="auto" w:fill="auto"/>
            <w:noWrap/>
            <w:vAlign w:val="bottom"/>
            <w:hideMark/>
          </w:tcPr>
          <w:p w14:paraId="4CC685F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10 ( 9.1) </w:t>
            </w:r>
          </w:p>
        </w:tc>
        <w:tc>
          <w:tcPr>
            <w:tcW w:w="800" w:type="dxa"/>
            <w:tcBorders>
              <w:top w:val="nil"/>
              <w:left w:val="nil"/>
              <w:bottom w:val="nil"/>
              <w:right w:val="nil"/>
            </w:tcBorders>
            <w:shd w:val="clear" w:color="auto" w:fill="auto"/>
            <w:noWrap/>
            <w:vAlign w:val="bottom"/>
            <w:hideMark/>
          </w:tcPr>
          <w:p w14:paraId="770F4227"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1F69CD0D"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5B5B7E86" w14:textId="77777777" w:rsidTr="009E6433">
        <w:trPr>
          <w:trHeight w:val="285"/>
        </w:trPr>
        <w:tc>
          <w:tcPr>
            <w:tcW w:w="3840" w:type="dxa"/>
            <w:tcBorders>
              <w:top w:val="nil"/>
              <w:left w:val="nil"/>
              <w:bottom w:val="nil"/>
              <w:right w:val="nil"/>
            </w:tcBorders>
            <w:shd w:val="clear" w:color="auto" w:fill="auto"/>
            <w:vAlign w:val="bottom"/>
            <w:hideMark/>
          </w:tcPr>
          <w:p w14:paraId="5A947E3A"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Number of times moved: mean(</w:t>
            </w:r>
            <w:proofErr w:type="spellStart"/>
            <w:r w:rsidRPr="009E6433">
              <w:rPr>
                <w:rFonts w:eastAsia="Times New Roman" w:cs="Times New Roman"/>
                <w:color w:val="000000"/>
                <w:sz w:val="18"/>
                <w:szCs w:val="18"/>
              </w:rPr>
              <w:t>sd</w:t>
            </w:r>
            <w:proofErr w:type="spellEnd"/>
            <w:r w:rsidRPr="009E6433">
              <w:rPr>
                <w:rFonts w:eastAsia="Times New Roman" w:cs="Times New Roman"/>
                <w:color w:val="000000"/>
                <w:sz w:val="18"/>
                <w:szCs w:val="18"/>
              </w:rPr>
              <w:t>)</w:t>
            </w:r>
          </w:p>
        </w:tc>
        <w:tc>
          <w:tcPr>
            <w:tcW w:w="1200" w:type="dxa"/>
            <w:tcBorders>
              <w:top w:val="nil"/>
              <w:left w:val="nil"/>
              <w:bottom w:val="nil"/>
              <w:right w:val="nil"/>
            </w:tcBorders>
            <w:shd w:val="clear" w:color="auto" w:fill="auto"/>
            <w:vAlign w:val="bottom"/>
            <w:hideMark/>
          </w:tcPr>
          <w:p w14:paraId="0DBB511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1.32 (1.74)</w:t>
            </w:r>
          </w:p>
        </w:tc>
        <w:tc>
          <w:tcPr>
            <w:tcW w:w="1240" w:type="dxa"/>
            <w:tcBorders>
              <w:top w:val="nil"/>
              <w:left w:val="nil"/>
              <w:bottom w:val="nil"/>
              <w:right w:val="nil"/>
            </w:tcBorders>
            <w:shd w:val="clear" w:color="auto" w:fill="auto"/>
            <w:noWrap/>
            <w:vAlign w:val="bottom"/>
            <w:hideMark/>
          </w:tcPr>
          <w:p w14:paraId="66218C0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1.31 (1.75)</w:t>
            </w:r>
          </w:p>
        </w:tc>
        <w:tc>
          <w:tcPr>
            <w:tcW w:w="1240" w:type="dxa"/>
            <w:tcBorders>
              <w:top w:val="nil"/>
              <w:left w:val="nil"/>
              <w:bottom w:val="nil"/>
              <w:right w:val="nil"/>
            </w:tcBorders>
            <w:shd w:val="clear" w:color="auto" w:fill="auto"/>
            <w:noWrap/>
            <w:vAlign w:val="bottom"/>
            <w:hideMark/>
          </w:tcPr>
          <w:p w14:paraId="3006EC99"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1.34 (1.74)</w:t>
            </w:r>
          </w:p>
        </w:tc>
        <w:tc>
          <w:tcPr>
            <w:tcW w:w="800" w:type="dxa"/>
            <w:tcBorders>
              <w:top w:val="nil"/>
              <w:left w:val="nil"/>
              <w:bottom w:val="nil"/>
              <w:right w:val="nil"/>
            </w:tcBorders>
            <w:shd w:val="clear" w:color="auto" w:fill="auto"/>
            <w:noWrap/>
            <w:vAlign w:val="bottom"/>
            <w:hideMark/>
          </w:tcPr>
          <w:p w14:paraId="14AF788F"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0.902</w:t>
            </w:r>
          </w:p>
        </w:tc>
        <w:tc>
          <w:tcPr>
            <w:tcW w:w="880" w:type="dxa"/>
            <w:tcBorders>
              <w:top w:val="nil"/>
              <w:left w:val="nil"/>
              <w:bottom w:val="nil"/>
              <w:right w:val="nil"/>
            </w:tcBorders>
            <w:shd w:val="clear" w:color="auto" w:fill="auto"/>
            <w:noWrap/>
            <w:vAlign w:val="bottom"/>
            <w:hideMark/>
          </w:tcPr>
          <w:p w14:paraId="2AB0CAA9"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w:t>
            </w:r>
          </w:p>
        </w:tc>
      </w:tr>
      <w:tr w:rsidR="009E6433" w:rsidRPr="009E6433" w14:paraId="7101AF58" w14:textId="77777777" w:rsidTr="009E6433">
        <w:trPr>
          <w:trHeight w:val="480"/>
        </w:trPr>
        <w:tc>
          <w:tcPr>
            <w:tcW w:w="3840" w:type="dxa"/>
            <w:tcBorders>
              <w:top w:val="nil"/>
              <w:left w:val="nil"/>
              <w:bottom w:val="nil"/>
              <w:right w:val="nil"/>
            </w:tcBorders>
            <w:shd w:val="clear" w:color="auto" w:fill="auto"/>
            <w:vAlign w:val="bottom"/>
            <w:hideMark/>
          </w:tcPr>
          <w:p w14:paraId="6011BF4F"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Average number of hours per week child in preschool: mean(</w:t>
            </w:r>
            <w:proofErr w:type="spellStart"/>
            <w:r w:rsidRPr="009E6433">
              <w:rPr>
                <w:rFonts w:eastAsia="Times New Roman" w:cs="Times New Roman"/>
                <w:color w:val="000000"/>
                <w:sz w:val="18"/>
                <w:szCs w:val="18"/>
              </w:rPr>
              <w:t>sd</w:t>
            </w:r>
            <w:proofErr w:type="spellEnd"/>
            <w:r w:rsidRPr="009E6433">
              <w:rPr>
                <w:rFonts w:eastAsia="Times New Roman" w:cs="Times New Roman"/>
                <w:color w:val="000000"/>
                <w:sz w:val="18"/>
                <w:szCs w:val="18"/>
              </w:rPr>
              <w:t>)</w:t>
            </w:r>
          </w:p>
        </w:tc>
        <w:tc>
          <w:tcPr>
            <w:tcW w:w="1200" w:type="dxa"/>
            <w:tcBorders>
              <w:top w:val="nil"/>
              <w:left w:val="nil"/>
              <w:bottom w:val="nil"/>
              <w:right w:val="nil"/>
            </w:tcBorders>
            <w:shd w:val="clear" w:color="auto" w:fill="auto"/>
            <w:vAlign w:val="bottom"/>
            <w:hideMark/>
          </w:tcPr>
          <w:p w14:paraId="23E5115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13.57 (11.14)</w:t>
            </w:r>
          </w:p>
        </w:tc>
        <w:tc>
          <w:tcPr>
            <w:tcW w:w="1240" w:type="dxa"/>
            <w:tcBorders>
              <w:top w:val="nil"/>
              <w:left w:val="nil"/>
              <w:bottom w:val="nil"/>
              <w:right w:val="nil"/>
            </w:tcBorders>
            <w:shd w:val="clear" w:color="auto" w:fill="auto"/>
            <w:noWrap/>
            <w:vAlign w:val="bottom"/>
            <w:hideMark/>
          </w:tcPr>
          <w:p w14:paraId="25D80A8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13.13 (10.35)</w:t>
            </w:r>
          </w:p>
        </w:tc>
        <w:tc>
          <w:tcPr>
            <w:tcW w:w="1240" w:type="dxa"/>
            <w:tcBorders>
              <w:top w:val="nil"/>
              <w:left w:val="nil"/>
              <w:bottom w:val="nil"/>
              <w:right w:val="nil"/>
            </w:tcBorders>
            <w:shd w:val="clear" w:color="auto" w:fill="auto"/>
            <w:noWrap/>
            <w:vAlign w:val="bottom"/>
            <w:hideMark/>
          </w:tcPr>
          <w:p w14:paraId="6C19C765"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14.03 (11.94)</w:t>
            </w:r>
          </w:p>
        </w:tc>
        <w:tc>
          <w:tcPr>
            <w:tcW w:w="800" w:type="dxa"/>
            <w:tcBorders>
              <w:top w:val="nil"/>
              <w:left w:val="nil"/>
              <w:bottom w:val="nil"/>
              <w:right w:val="nil"/>
            </w:tcBorders>
            <w:shd w:val="clear" w:color="auto" w:fill="auto"/>
            <w:noWrap/>
            <w:vAlign w:val="bottom"/>
            <w:hideMark/>
          </w:tcPr>
          <w:p w14:paraId="3403576B"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0.542</w:t>
            </w:r>
          </w:p>
        </w:tc>
        <w:tc>
          <w:tcPr>
            <w:tcW w:w="880" w:type="dxa"/>
            <w:tcBorders>
              <w:top w:val="nil"/>
              <w:left w:val="nil"/>
              <w:bottom w:val="nil"/>
              <w:right w:val="nil"/>
            </w:tcBorders>
            <w:shd w:val="clear" w:color="auto" w:fill="auto"/>
            <w:noWrap/>
            <w:vAlign w:val="bottom"/>
            <w:hideMark/>
          </w:tcPr>
          <w:p w14:paraId="7F3D62BB"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w:t>
            </w:r>
          </w:p>
        </w:tc>
      </w:tr>
      <w:tr w:rsidR="009E6433" w:rsidRPr="009E6433" w14:paraId="7E4169C5" w14:textId="77777777" w:rsidTr="009E6433">
        <w:trPr>
          <w:trHeight w:val="285"/>
        </w:trPr>
        <w:tc>
          <w:tcPr>
            <w:tcW w:w="3840" w:type="dxa"/>
            <w:tcBorders>
              <w:top w:val="nil"/>
              <w:left w:val="nil"/>
              <w:bottom w:val="nil"/>
              <w:right w:val="nil"/>
            </w:tcBorders>
            <w:shd w:val="clear" w:color="auto" w:fill="auto"/>
            <w:vAlign w:val="bottom"/>
            <w:hideMark/>
          </w:tcPr>
          <w:p w14:paraId="68B0B64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Poor maternal health during pregnancy: n(%)</w:t>
            </w:r>
          </w:p>
        </w:tc>
        <w:tc>
          <w:tcPr>
            <w:tcW w:w="1200" w:type="dxa"/>
            <w:tcBorders>
              <w:top w:val="nil"/>
              <w:left w:val="nil"/>
              <w:bottom w:val="nil"/>
              <w:right w:val="nil"/>
            </w:tcBorders>
            <w:shd w:val="clear" w:color="auto" w:fill="auto"/>
            <w:vAlign w:val="bottom"/>
            <w:hideMark/>
          </w:tcPr>
          <w:p w14:paraId="5E4DD6F9"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34 (15.0) </w:t>
            </w:r>
          </w:p>
        </w:tc>
        <w:tc>
          <w:tcPr>
            <w:tcW w:w="1240" w:type="dxa"/>
            <w:tcBorders>
              <w:top w:val="nil"/>
              <w:left w:val="nil"/>
              <w:bottom w:val="nil"/>
              <w:right w:val="nil"/>
            </w:tcBorders>
            <w:shd w:val="clear" w:color="auto" w:fill="auto"/>
            <w:noWrap/>
            <w:vAlign w:val="bottom"/>
            <w:hideMark/>
          </w:tcPr>
          <w:p w14:paraId="6B3D011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21 (17.9) </w:t>
            </w:r>
          </w:p>
        </w:tc>
        <w:tc>
          <w:tcPr>
            <w:tcW w:w="1240" w:type="dxa"/>
            <w:tcBorders>
              <w:top w:val="nil"/>
              <w:left w:val="nil"/>
              <w:bottom w:val="nil"/>
              <w:right w:val="nil"/>
            </w:tcBorders>
            <w:shd w:val="clear" w:color="auto" w:fill="auto"/>
            <w:noWrap/>
            <w:vAlign w:val="bottom"/>
            <w:hideMark/>
          </w:tcPr>
          <w:p w14:paraId="1E5FF27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 (11.8) </w:t>
            </w:r>
          </w:p>
        </w:tc>
        <w:tc>
          <w:tcPr>
            <w:tcW w:w="800" w:type="dxa"/>
            <w:tcBorders>
              <w:top w:val="nil"/>
              <w:left w:val="nil"/>
              <w:bottom w:val="nil"/>
              <w:right w:val="nil"/>
            </w:tcBorders>
            <w:shd w:val="clear" w:color="auto" w:fill="auto"/>
            <w:noWrap/>
            <w:vAlign w:val="bottom"/>
            <w:hideMark/>
          </w:tcPr>
          <w:p w14:paraId="61E5F66E"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0.261</w:t>
            </w:r>
          </w:p>
        </w:tc>
        <w:tc>
          <w:tcPr>
            <w:tcW w:w="880" w:type="dxa"/>
            <w:tcBorders>
              <w:top w:val="nil"/>
              <w:left w:val="nil"/>
              <w:bottom w:val="nil"/>
              <w:right w:val="nil"/>
            </w:tcBorders>
            <w:shd w:val="clear" w:color="auto" w:fill="auto"/>
            <w:noWrap/>
            <w:vAlign w:val="bottom"/>
            <w:hideMark/>
          </w:tcPr>
          <w:p w14:paraId="4E2BB812"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0.4</w:t>
            </w:r>
          </w:p>
        </w:tc>
      </w:tr>
      <w:tr w:rsidR="009E6433" w:rsidRPr="009E6433" w14:paraId="49FC80A4" w14:textId="77777777" w:rsidTr="009E6433">
        <w:trPr>
          <w:trHeight w:val="285"/>
        </w:trPr>
        <w:tc>
          <w:tcPr>
            <w:tcW w:w="3840" w:type="dxa"/>
            <w:tcBorders>
              <w:top w:val="nil"/>
              <w:left w:val="nil"/>
              <w:bottom w:val="nil"/>
              <w:right w:val="nil"/>
            </w:tcBorders>
            <w:shd w:val="clear" w:color="auto" w:fill="auto"/>
            <w:vAlign w:val="bottom"/>
            <w:hideMark/>
          </w:tcPr>
          <w:p w14:paraId="2E83A59A"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0B74C25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( 0.4) </w:t>
            </w:r>
          </w:p>
        </w:tc>
        <w:tc>
          <w:tcPr>
            <w:tcW w:w="1240" w:type="dxa"/>
            <w:tcBorders>
              <w:top w:val="nil"/>
              <w:left w:val="nil"/>
              <w:bottom w:val="nil"/>
              <w:right w:val="nil"/>
            </w:tcBorders>
            <w:shd w:val="clear" w:color="auto" w:fill="auto"/>
            <w:noWrap/>
            <w:vAlign w:val="bottom"/>
            <w:hideMark/>
          </w:tcPr>
          <w:p w14:paraId="194F47D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( 0.9) </w:t>
            </w:r>
          </w:p>
        </w:tc>
        <w:tc>
          <w:tcPr>
            <w:tcW w:w="1240" w:type="dxa"/>
            <w:tcBorders>
              <w:top w:val="nil"/>
              <w:left w:val="nil"/>
              <w:bottom w:val="nil"/>
              <w:right w:val="nil"/>
            </w:tcBorders>
            <w:shd w:val="clear" w:color="auto" w:fill="auto"/>
            <w:noWrap/>
            <w:vAlign w:val="bottom"/>
            <w:hideMark/>
          </w:tcPr>
          <w:p w14:paraId="1183AF3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0 ( 0.0) </w:t>
            </w:r>
          </w:p>
        </w:tc>
        <w:tc>
          <w:tcPr>
            <w:tcW w:w="800" w:type="dxa"/>
            <w:tcBorders>
              <w:top w:val="nil"/>
              <w:left w:val="nil"/>
              <w:bottom w:val="nil"/>
              <w:right w:val="nil"/>
            </w:tcBorders>
            <w:shd w:val="clear" w:color="auto" w:fill="auto"/>
            <w:noWrap/>
            <w:vAlign w:val="bottom"/>
            <w:hideMark/>
          </w:tcPr>
          <w:p w14:paraId="03E6907B"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3F415F94"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7BC88A58" w14:textId="77777777" w:rsidTr="009E6433">
        <w:trPr>
          <w:trHeight w:val="480"/>
        </w:trPr>
        <w:tc>
          <w:tcPr>
            <w:tcW w:w="3840" w:type="dxa"/>
            <w:tcBorders>
              <w:top w:val="nil"/>
              <w:left w:val="nil"/>
              <w:bottom w:val="nil"/>
              <w:right w:val="nil"/>
            </w:tcBorders>
            <w:shd w:val="clear" w:color="auto" w:fill="auto"/>
            <w:vAlign w:val="bottom"/>
            <w:hideMark/>
          </w:tcPr>
          <w:p w14:paraId="76DFDF2E"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Mother experienced some or a lot of stress during pregnancy: n(%)</w:t>
            </w:r>
          </w:p>
        </w:tc>
        <w:tc>
          <w:tcPr>
            <w:tcW w:w="1200" w:type="dxa"/>
            <w:tcBorders>
              <w:top w:val="nil"/>
              <w:left w:val="nil"/>
              <w:bottom w:val="nil"/>
              <w:right w:val="nil"/>
            </w:tcBorders>
            <w:shd w:val="clear" w:color="auto" w:fill="auto"/>
            <w:vAlign w:val="bottom"/>
            <w:hideMark/>
          </w:tcPr>
          <w:p w14:paraId="0581CC1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57 (25.1) </w:t>
            </w:r>
          </w:p>
        </w:tc>
        <w:tc>
          <w:tcPr>
            <w:tcW w:w="1240" w:type="dxa"/>
            <w:tcBorders>
              <w:top w:val="nil"/>
              <w:left w:val="nil"/>
              <w:bottom w:val="nil"/>
              <w:right w:val="nil"/>
            </w:tcBorders>
            <w:shd w:val="clear" w:color="auto" w:fill="auto"/>
            <w:noWrap/>
            <w:vAlign w:val="bottom"/>
            <w:hideMark/>
          </w:tcPr>
          <w:p w14:paraId="5F805DA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30 (25.6) </w:t>
            </w:r>
          </w:p>
        </w:tc>
        <w:tc>
          <w:tcPr>
            <w:tcW w:w="1240" w:type="dxa"/>
            <w:tcBorders>
              <w:top w:val="nil"/>
              <w:left w:val="nil"/>
              <w:bottom w:val="nil"/>
              <w:right w:val="nil"/>
            </w:tcBorders>
            <w:shd w:val="clear" w:color="auto" w:fill="auto"/>
            <w:noWrap/>
            <w:vAlign w:val="bottom"/>
            <w:hideMark/>
          </w:tcPr>
          <w:p w14:paraId="5A95F02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27 (24.5) </w:t>
            </w:r>
          </w:p>
        </w:tc>
        <w:tc>
          <w:tcPr>
            <w:tcW w:w="800" w:type="dxa"/>
            <w:tcBorders>
              <w:top w:val="nil"/>
              <w:left w:val="nil"/>
              <w:bottom w:val="nil"/>
              <w:right w:val="nil"/>
            </w:tcBorders>
            <w:shd w:val="clear" w:color="auto" w:fill="auto"/>
            <w:noWrap/>
            <w:vAlign w:val="bottom"/>
            <w:hideMark/>
          </w:tcPr>
          <w:p w14:paraId="452B57F2"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0.608</w:t>
            </w:r>
          </w:p>
        </w:tc>
        <w:tc>
          <w:tcPr>
            <w:tcW w:w="880" w:type="dxa"/>
            <w:tcBorders>
              <w:top w:val="nil"/>
              <w:left w:val="nil"/>
              <w:bottom w:val="nil"/>
              <w:right w:val="nil"/>
            </w:tcBorders>
            <w:shd w:val="clear" w:color="auto" w:fill="auto"/>
            <w:noWrap/>
            <w:vAlign w:val="bottom"/>
            <w:hideMark/>
          </w:tcPr>
          <w:p w14:paraId="2AD9ACD7"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0.4</w:t>
            </w:r>
          </w:p>
        </w:tc>
      </w:tr>
      <w:tr w:rsidR="009E6433" w:rsidRPr="009E6433" w14:paraId="1E0D99C4" w14:textId="77777777" w:rsidTr="009E6433">
        <w:trPr>
          <w:trHeight w:val="285"/>
        </w:trPr>
        <w:tc>
          <w:tcPr>
            <w:tcW w:w="3840" w:type="dxa"/>
            <w:tcBorders>
              <w:top w:val="nil"/>
              <w:left w:val="nil"/>
              <w:bottom w:val="nil"/>
              <w:right w:val="nil"/>
            </w:tcBorders>
            <w:shd w:val="clear" w:color="auto" w:fill="auto"/>
            <w:vAlign w:val="bottom"/>
            <w:hideMark/>
          </w:tcPr>
          <w:p w14:paraId="577054CB"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0B71CF4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( 0.4) </w:t>
            </w:r>
          </w:p>
        </w:tc>
        <w:tc>
          <w:tcPr>
            <w:tcW w:w="1240" w:type="dxa"/>
            <w:tcBorders>
              <w:top w:val="nil"/>
              <w:left w:val="nil"/>
              <w:bottom w:val="nil"/>
              <w:right w:val="nil"/>
            </w:tcBorders>
            <w:shd w:val="clear" w:color="auto" w:fill="auto"/>
            <w:noWrap/>
            <w:vAlign w:val="bottom"/>
            <w:hideMark/>
          </w:tcPr>
          <w:p w14:paraId="2829C75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( 0.9) </w:t>
            </w:r>
          </w:p>
        </w:tc>
        <w:tc>
          <w:tcPr>
            <w:tcW w:w="1240" w:type="dxa"/>
            <w:tcBorders>
              <w:top w:val="nil"/>
              <w:left w:val="nil"/>
              <w:bottom w:val="nil"/>
              <w:right w:val="nil"/>
            </w:tcBorders>
            <w:shd w:val="clear" w:color="auto" w:fill="auto"/>
            <w:noWrap/>
            <w:vAlign w:val="bottom"/>
            <w:hideMark/>
          </w:tcPr>
          <w:p w14:paraId="65D1015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0 ( 0.0) </w:t>
            </w:r>
          </w:p>
        </w:tc>
        <w:tc>
          <w:tcPr>
            <w:tcW w:w="800" w:type="dxa"/>
            <w:tcBorders>
              <w:top w:val="nil"/>
              <w:left w:val="nil"/>
              <w:bottom w:val="nil"/>
              <w:right w:val="nil"/>
            </w:tcBorders>
            <w:shd w:val="clear" w:color="auto" w:fill="auto"/>
            <w:noWrap/>
            <w:vAlign w:val="bottom"/>
            <w:hideMark/>
          </w:tcPr>
          <w:p w14:paraId="1E2D2AF1"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45D52C34"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30B02E0D" w14:textId="77777777" w:rsidTr="009E6433">
        <w:trPr>
          <w:trHeight w:val="480"/>
        </w:trPr>
        <w:tc>
          <w:tcPr>
            <w:tcW w:w="3840" w:type="dxa"/>
            <w:tcBorders>
              <w:top w:val="nil"/>
              <w:left w:val="nil"/>
              <w:bottom w:val="nil"/>
              <w:right w:val="nil"/>
            </w:tcBorders>
            <w:shd w:val="clear" w:color="auto" w:fill="auto"/>
            <w:vAlign w:val="bottom"/>
            <w:hideMark/>
          </w:tcPr>
          <w:p w14:paraId="0AD0A3A3"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Mother drank beer, </w:t>
            </w:r>
            <w:proofErr w:type="gramStart"/>
            <w:r w:rsidRPr="009E6433">
              <w:rPr>
                <w:rFonts w:eastAsia="Times New Roman" w:cs="Times New Roman"/>
                <w:color w:val="000000"/>
                <w:sz w:val="18"/>
                <w:szCs w:val="18"/>
              </w:rPr>
              <w:t>wine</w:t>
            </w:r>
            <w:proofErr w:type="gramEnd"/>
            <w:r w:rsidRPr="009E6433">
              <w:rPr>
                <w:rFonts w:eastAsia="Times New Roman" w:cs="Times New Roman"/>
                <w:color w:val="000000"/>
                <w:sz w:val="18"/>
                <w:szCs w:val="18"/>
              </w:rPr>
              <w:t xml:space="preserve"> or liquor during pregnancy: n(%)</w:t>
            </w:r>
          </w:p>
        </w:tc>
        <w:tc>
          <w:tcPr>
            <w:tcW w:w="1200" w:type="dxa"/>
            <w:tcBorders>
              <w:top w:val="nil"/>
              <w:left w:val="nil"/>
              <w:bottom w:val="nil"/>
              <w:right w:val="nil"/>
            </w:tcBorders>
            <w:shd w:val="clear" w:color="auto" w:fill="auto"/>
            <w:vAlign w:val="bottom"/>
            <w:hideMark/>
          </w:tcPr>
          <w:p w14:paraId="012256D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83 (36.6) </w:t>
            </w:r>
          </w:p>
        </w:tc>
        <w:tc>
          <w:tcPr>
            <w:tcW w:w="1240" w:type="dxa"/>
            <w:tcBorders>
              <w:top w:val="nil"/>
              <w:left w:val="nil"/>
              <w:bottom w:val="nil"/>
              <w:right w:val="nil"/>
            </w:tcBorders>
            <w:shd w:val="clear" w:color="auto" w:fill="auto"/>
            <w:noWrap/>
            <w:vAlign w:val="bottom"/>
            <w:hideMark/>
          </w:tcPr>
          <w:p w14:paraId="1D6B546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39 (33.3) </w:t>
            </w:r>
          </w:p>
        </w:tc>
        <w:tc>
          <w:tcPr>
            <w:tcW w:w="1240" w:type="dxa"/>
            <w:tcBorders>
              <w:top w:val="nil"/>
              <w:left w:val="nil"/>
              <w:bottom w:val="nil"/>
              <w:right w:val="nil"/>
            </w:tcBorders>
            <w:shd w:val="clear" w:color="auto" w:fill="auto"/>
            <w:noWrap/>
            <w:vAlign w:val="bottom"/>
            <w:hideMark/>
          </w:tcPr>
          <w:p w14:paraId="3991870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44 (40.0) </w:t>
            </w:r>
          </w:p>
        </w:tc>
        <w:tc>
          <w:tcPr>
            <w:tcW w:w="800" w:type="dxa"/>
            <w:tcBorders>
              <w:top w:val="nil"/>
              <w:left w:val="nil"/>
              <w:bottom w:val="nil"/>
              <w:right w:val="nil"/>
            </w:tcBorders>
            <w:shd w:val="clear" w:color="auto" w:fill="auto"/>
            <w:noWrap/>
            <w:vAlign w:val="bottom"/>
            <w:hideMark/>
          </w:tcPr>
          <w:p w14:paraId="1EF6D355"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0.366</w:t>
            </w:r>
          </w:p>
        </w:tc>
        <w:tc>
          <w:tcPr>
            <w:tcW w:w="880" w:type="dxa"/>
            <w:tcBorders>
              <w:top w:val="nil"/>
              <w:left w:val="nil"/>
              <w:bottom w:val="nil"/>
              <w:right w:val="nil"/>
            </w:tcBorders>
            <w:shd w:val="clear" w:color="auto" w:fill="auto"/>
            <w:noWrap/>
            <w:vAlign w:val="bottom"/>
            <w:hideMark/>
          </w:tcPr>
          <w:p w14:paraId="7E161853"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w:t>
            </w:r>
          </w:p>
        </w:tc>
      </w:tr>
      <w:tr w:rsidR="009E6433" w:rsidRPr="009E6433" w14:paraId="465836CA" w14:textId="77777777" w:rsidTr="009E6433">
        <w:trPr>
          <w:trHeight w:val="285"/>
        </w:trPr>
        <w:tc>
          <w:tcPr>
            <w:tcW w:w="3840" w:type="dxa"/>
            <w:tcBorders>
              <w:top w:val="nil"/>
              <w:left w:val="nil"/>
              <w:bottom w:val="nil"/>
              <w:right w:val="nil"/>
            </w:tcBorders>
            <w:shd w:val="clear" w:color="auto" w:fill="auto"/>
            <w:vAlign w:val="bottom"/>
            <w:hideMark/>
          </w:tcPr>
          <w:p w14:paraId="71E372F9"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Child born early or at low birth weight: n(%)</w:t>
            </w:r>
          </w:p>
        </w:tc>
        <w:tc>
          <w:tcPr>
            <w:tcW w:w="1200" w:type="dxa"/>
            <w:tcBorders>
              <w:top w:val="nil"/>
              <w:left w:val="nil"/>
              <w:bottom w:val="nil"/>
              <w:right w:val="nil"/>
            </w:tcBorders>
            <w:shd w:val="clear" w:color="auto" w:fill="auto"/>
            <w:vAlign w:val="bottom"/>
            <w:hideMark/>
          </w:tcPr>
          <w:p w14:paraId="3DBEBAE2"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37 (16.3) </w:t>
            </w:r>
          </w:p>
        </w:tc>
        <w:tc>
          <w:tcPr>
            <w:tcW w:w="1240" w:type="dxa"/>
            <w:tcBorders>
              <w:top w:val="nil"/>
              <w:left w:val="nil"/>
              <w:bottom w:val="nil"/>
              <w:right w:val="nil"/>
            </w:tcBorders>
            <w:shd w:val="clear" w:color="auto" w:fill="auto"/>
            <w:noWrap/>
            <w:vAlign w:val="bottom"/>
            <w:hideMark/>
          </w:tcPr>
          <w:p w14:paraId="591456D4"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19 (16.2) </w:t>
            </w:r>
          </w:p>
        </w:tc>
        <w:tc>
          <w:tcPr>
            <w:tcW w:w="1240" w:type="dxa"/>
            <w:tcBorders>
              <w:top w:val="nil"/>
              <w:left w:val="nil"/>
              <w:bottom w:val="nil"/>
              <w:right w:val="nil"/>
            </w:tcBorders>
            <w:shd w:val="clear" w:color="auto" w:fill="auto"/>
            <w:noWrap/>
            <w:vAlign w:val="bottom"/>
            <w:hideMark/>
          </w:tcPr>
          <w:p w14:paraId="7C53DDF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18 (16.4) </w:t>
            </w:r>
          </w:p>
        </w:tc>
        <w:tc>
          <w:tcPr>
            <w:tcW w:w="800" w:type="dxa"/>
            <w:tcBorders>
              <w:top w:val="nil"/>
              <w:left w:val="nil"/>
              <w:bottom w:val="nil"/>
              <w:right w:val="nil"/>
            </w:tcBorders>
            <w:shd w:val="clear" w:color="auto" w:fill="auto"/>
            <w:noWrap/>
            <w:vAlign w:val="bottom"/>
            <w:hideMark/>
          </w:tcPr>
          <w:p w14:paraId="3877AD4B"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0.624</w:t>
            </w:r>
          </w:p>
        </w:tc>
        <w:tc>
          <w:tcPr>
            <w:tcW w:w="880" w:type="dxa"/>
            <w:tcBorders>
              <w:top w:val="nil"/>
              <w:left w:val="nil"/>
              <w:bottom w:val="nil"/>
              <w:right w:val="nil"/>
            </w:tcBorders>
            <w:shd w:val="clear" w:color="auto" w:fill="auto"/>
            <w:noWrap/>
            <w:vAlign w:val="bottom"/>
            <w:hideMark/>
          </w:tcPr>
          <w:p w14:paraId="623FD842"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0.4</w:t>
            </w:r>
          </w:p>
        </w:tc>
      </w:tr>
      <w:tr w:rsidR="009E6433" w:rsidRPr="009E6433" w14:paraId="0913DE8E" w14:textId="77777777" w:rsidTr="009E6433">
        <w:trPr>
          <w:trHeight w:val="285"/>
        </w:trPr>
        <w:tc>
          <w:tcPr>
            <w:tcW w:w="3840" w:type="dxa"/>
            <w:tcBorders>
              <w:top w:val="nil"/>
              <w:left w:val="nil"/>
              <w:bottom w:val="nil"/>
              <w:right w:val="nil"/>
            </w:tcBorders>
            <w:shd w:val="clear" w:color="auto" w:fill="auto"/>
            <w:vAlign w:val="bottom"/>
            <w:hideMark/>
          </w:tcPr>
          <w:p w14:paraId="413AC2EB"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06547B8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( 0.4) </w:t>
            </w:r>
          </w:p>
        </w:tc>
        <w:tc>
          <w:tcPr>
            <w:tcW w:w="1240" w:type="dxa"/>
            <w:tcBorders>
              <w:top w:val="nil"/>
              <w:left w:val="nil"/>
              <w:bottom w:val="nil"/>
              <w:right w:val="nil"/>
            </w:tcBorders>
            <w:shd w:val="clear" w:color="auto" w:fill="auto"/>
            <w:noWrap/>
            <w:vAlign w:val="bottom"/>
            <w:hideMark/>
          </w:tcPr>
          <w:p w14:paraId="7214A35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( 0.9) </w:t>
            </w:r>
          </w:p>
        </w:tc>
        <w:tc>
          <w:tcPr>
            <w:tcW w:w="1240" w:type="dxa"/>
            <w:tcBorders>
              <w:top w:val="nil"/>
              <w:left w:val="nil"/>
              <w:bottom w:val="nil"/>
              <w:right w:val="nil"/>
            </w:tcBorders>
            <w:shd w:val="clear" w:color="auto" w:fill="auto"/>
            <w:noWrap/>
            <w:vAlign w:val="bottom"/>
            <w:hideMark/>
          </w:tcPr>
          <w:p w14:paraId="1CCA452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0 ( 0.0) </w:t>
            </w:r>
          </w:p>
        </w:tc>
        <w:tc>
          <w:tcPr>
            <w:tcW w:w="800" w:type="dxa"/>
            <w:tcBorders>
              <w:top w:val="nil"/>
              <w:left w:val="nil"/>
              <w:bottom w:val="nil"/>
              <w:right w:val="nil"/>
            </w:tcBorders>
            <w:shd w:val="clear" w:color="auto" w:fill="auto"/>
            <w:noWrap/>
            <w:vAlign w:val="bottom"/>
            <w:hideMark/>
          </w:tcPr>
          <w:p w14:paraId="16CAA948"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77CCDBA9"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3211918B" w14:textId="77777777" w:rsidTr="009E6433">
        <w:trPr>
          <w:trHeight w:val="480"/>
        </w:trPr>
        <w:tc>
          <w:tcPr>
            <w:tcW w:w="3840" w:type="dxa"/>
            <w:tcBorders>
              <w:top w:val="nil"/>
              <w:left w:val="nil"/>
              <w:bottom w:val="nil"/>
              <w:right w:val="nil"/>
            </w:tcBorders>
            <w:shd w:val="clear" w:color="auto" w:fill="auto"/>
            <w:vAlign w:val="bottom"/>
            <w:hideMark/>
          </w:tcPr>
          <w:p w14:paraId="5A4DA050"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Maternal depression CES-D, highest across early childhood: mean(</w:t>
            </w:r>
            <w:proofErr w:type="spellStart"/>
            <w:r w:rsidRPr="009E6433">
              <w:rPr>
                <w:rFonts w:eastAsia="Times New Roman" w:cs="Times New Roman"/>
                <w:color w:val="000000"/>
                <w:sz w:val="18"/>
                <w:szCs w:val="18"/>
              </w:rPr>
              <w:t>sd</w:t>
            </w:r>
            <w:proofErr w:type="spellEnd"/>
            <w:r w:rsidRPr="009E6433">
              <w:rPr>
                <w:rFonts w:eastAsia="Times New Roman" w:cs="Times New Roman"/>
                <w:color w:val="000000"/>
                <w:sz w:val="18"/>
                <w:szCs w:val="18"/>
              </w:rPr>
              <w:t>)</w:t>
            </w:r>
          </w:p>
        </w:tc>
        <w:tc>
          <w:tcPr>
            <w:tcW w:w="1200" w:type="dxa"/>
            <w:tcBorders>
              <w:top w:val="nil"/>
              <w:left w:val="nil"/>
              <w:bottom w:val="nil"/>
              <w:right w:val="nil"/>
            </w:tcBorders>
            <w:shd w:val="clear" w:color="auto" w:fill="auto"/>
            <w:vAlign w:val="bottom"/>
            <w:hideMark/>
          </w:tcPr>
          <w:p w14:paraId="6F0BF5C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23.94 (7.55)</w:t>
            </w:r>
          </w:p>
        </w:tc>
        <w:tc>
          <w:tcPr>
            <w:tcW w:w="1240" w:type="dxa"/>
            <w:tcBorders>
              <w:top w:val="nil"/>
              <w:left w:val="nil"/>
              <w:bottom w:val="nil"/>
              <w:right w:val="nil"/>
            </w:tcBorders>
            <w:shd w:val="clear" w:color="auto" w:fill="auto"/>
            <w:noWrap/>
            <w:vAlign w:val="bottom"/>
            <w:hideMark/>
          </w:tcPr>
          <w:p w14:paraId="38E0AF8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24.65 (7.72)</w:t>
            </w:r>
          </w:p>
        </w:tc>
        <w:tc>
          <w:tcPr>
            <w:tcW w:w="1240" w:type="dxa"/>
            <w:tcBorders>
              <w:top w:val="nil"/>
              <w:left w:val="nil"/>
              <w:bottom w:val="nil"/>
              <w:right w:val="nil"/>
            </w:tcBorders>
            <w:shd w:val="clear" w:color="auto" w:fill="auto"/>
            <w:noWrap/>
            <w:vAlign w:val="bottom"/>
            <w:hideMark/>
          </w:tcPr>
          <w:p w14:paraId="1EBABEF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23.19 (7.31)</w:t>
            </w:r>
          </w:p>
        </w:tc>
        <w:tc>
          <w:tcPr>
            <w:tcW w:w="800" w:type="dxa"/>
            <w:tcBorders>
              <w:top w:val="nil"/>
              <w:left w:val="nil"/>
              <w:bottom w:val="nil"/>
              <w:right w:val="nil"/>
            </w:tcBorders>
            <w:shd w:val="clear" w:color="auto" w:fill="auto"/>
            <w:noWrap/>
            <w:vAlign w:val="bottom"/>
            <w:hideMark/>
          </w:tcPr>
          <w:p w14:paraId="7D3CB2F0"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0.146</w:t>
            </w:r>
          </w:p>
        </w:tc>
        <w:tc>
          <w:tcPr>
            <w:tcW w:w="880" w:type="dxa"/>
            <w:tcBorders>
              <w:top w:val="nil"/>
              <w:left w:val="nil"/>
              <w:bottom w:val="nil"/>
              <w:right w:val="nil"/>
            </w:tcBorders>
            <w:shd w:val="clear" w:color="auto" w:fill="auto"/>
            <w:noWrap/>
            <w:vAlign w:val="bottom"/>
            <w:hideMark/>
          </w:tcPr>
          <w:p w14:paraId="1CA99DA5"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w:t>
            </w:r>
          </w:p>
        </w:tc>
      </w:tr>
      <w:tr w:rsidR="009E6433" w:rsidRPr="009E6433" w14:paraId="55946F58" w14:textId="77777777" w:rsidTr="009E6433">
        <w:trPr>
          <w:trHeight w:val="285"/>
        </w:trPr>
        <w:tc>
          <w:tcPr>
            <w:tcW w:w="3840" w:type="dxa"/>
            <w:tcBorders>
              <w:top w:val="single" w:sz="4" w:space="0" w:color="auto"/>
              <w:left w:val="nil"/>
              <w:bottom w:val="single" w:sz="4" w:space="0" w:color="auto"/>
              <w:right w:val="nil"/>
            </w:tcBorders>
            <w:shd w:val="clear" w:color="auto" w:fill="auto"/>
            <w:vAlign w:val="bottom"/>
            <w:hideMark/>
          </w:tcPr>
          <w:p w14:paraId="670949BA" w14:textId="4E9D00F1"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T1</w:t>
            </w:r>
            <w:r>
              <w:rPr>
                <w:rFonts w:eastAsia="Times New Roman" w:cs="Times New Roman"/>
                <w:color w:val="000000"/>
                <w:sz w:val="18"/>
                <w:szCs w:val="18"/>
              </w:rPr>
              <w:t xml:space="preserve"> characteristics</w:t>
            </w:r>
          </w:p>
        </w:tc>
        <w:tc>
          <w:tcPr>
            <w:tcW w:w="1200" w:type="dxa"/>
            <w:tcBorders>
              <w:top w:val="single" w:sz="4" w:space="0" w:color="auto"/>
              <w:left w:val="nil"/>
              <w:bottom w:val="single" w:sz="4" w:space="0" w:color="auto"/>
              <w:right w:val="nil"/>
            </w:tcBorders>
            <w:shd w:val="clear" w:color="auto" w:fill="auto"/>
            <w:vAlign w:val="bottom"/>
            <w:hideMark/>
          </w:tcPr>
          <w:p w14:paraId="6A5E424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w:t>
            </w:r>
          </w:p>
        </w:tc>
        <w:tc>
          <w:tcPr>
            <w:tcW w:w="1240" w:type="dxa"/>
            <w:tcBorders>
              <w:top w:val="single" w:sz="4" w:space="0" w:color="auto"/>
              <w:left w:val="nil"/>
              <w:bottom w:val="single" w:sz="4" w:space="0" w:color="auto"/>
              <w:right w:val="nil"/>
            </w:tcBorders>
            <w:shd w:val="clear" w:color="auto" w:fill="auto"/>
            <w:noWrap/>
            <w:vAlign w:val="bottom"/>
            <w:hideMark/>
          </w:tcPr>
          <w:p w14:paraId="3D228D1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w:t>
            </w:r>
          </w:p>
        </w:tc>
        <w:tc>
          <w:tcPr>
            <w:tcW w:w="1240" w:type="dxa"/>
            <w:tcBorders>
              <w:top w:val="single" w:sz="4" w:space="0" w:color="auto"/>
              <w:left w:val="nil"/>
              <w:bottom w:val="single" w:sz="4" w:space="0" w:color="auto"/>
              <w:right w:val="nil"/>
            </w:tcBorders>
            <w:shd w:val="clear" w:color="auto" w:fill="auto"/>
            <w:noWrap/>
            <w:vAlign w:val="bottom"/>
            <w:hideMark/>
          </w:tcPr>
          <w:p w14:paraId="718B94A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w:t>
            </w:r>
          </w:p>
        </w:tc>
        <w:tc>
          <w:tcPr>
            <w:tcW w:w="800" w:type="dxa"/>
            <w:tcBorders>
              <w:top w:val="single" w:sz="4" w:space="0" w:color="auto"/>
              <w:left w:val="nil"/>
              <w:bottom w:val="single" w:sz="4" w:space="0" w:color="auto"/>
              <w:right w:val="nil"/>
            </w:tcBorders>
            <w:shd w:val="clear" w:color="auto" w:fill="auto"/>
            <w:noWrap/>
            <w:vAlign w:val="bottom"/>
            <w:hideMark/>
          </w:tcPr>
          <w:p w14:paraId="12D1C633"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w:t>
            </w:r>
          </w:p>
        </w:tc>
        <w:tc>
          <w:tcPr>
            <w:tcW w:w="880" w:type="dxa"/>
            <w:tcBorders>
              <w:top w:val="single" w:sz="4" w:space="0" w:color="auto"/>
              <w:left w:val="nil"/>
              <w:bottom w:val="single" w:sz="4" w:space="0" w:color="auto"/>
              <w:right w:val="nil"/>
            </w:tcBorders>
            <w:shd w:val="clear" w:color="auto" w:fill="auto"/>
            <w:noWrap/>
            <w:vAlign w:val="bottom"/>
            <w:hideMark/>
          </w:tcPr>
          <w:p w14:paraId="14AD409C"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w:t>
            </w:r>
          </w:p>
        </w:tc>
      </w:tr>
      <w:tr w:rsidR="009E6433" w:rsidRPr="009E6433" w14:paraId="409951D0" w14:textId="77777777" w:rsidTr="009E6433">
        <w:trPr>
          <w:trHeight w:val="285"/>
        </w:trPr>
        <w:tc>
          <w:tcPr>
            <w:tcW w:w="3840" w:type="dxa"/>
            <w:tcBorders>
              <w:top w:val="nil"/>
              <w:left w:val="nil"/>
              <w:bottom w:val="nil"/>
              <w:right w:val="nil"/>
            </w:tcBorders>
            <w:shd w:val="clear" w:color="auto" w:fill="auto"/>
            <w:vAlign w:val="bottom"/>
            <w:hideMark/>
          </w:tcPr>
          <w:p w14:paraId="3A80788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Child's age: mean(</w:t>
            </w:r>
            <w:proofErr w:type="spellStart"/>
            <w:r w:rsidRPr="009E6433">
              <w:rPr>
                <w:rFonts w:eastAsia="Times New Roman" w:cs="Times New Roman"/>
                <w:color w:val="000000"/>
                <w:sz w:val="18"/>
                <w:szCs w:val="18"/>
              </w:rPr>
              <w:t>sd</w:t>
            </w:r>
            <w:proofErr w:type="spellEnd"/>
            <w:r w:rsidRPr="009E6433">
              <w:rPr>
                <w:rFonts w:eastAsia="Times New Roman" w:cs="Times New Roman"/>
                <w:color w:val="000000"/>
                <w:sz w:val="18"/>
                <w:szCs w:val="18"/>
              </w:rPr>
              <w:t>)</w:t>
            </w:r>
          </w:p>
        </w:tc>
        <w:tc>
          <w:tcPr>
            <w:tcW w:w="1200" w:type="dxa"/>
            <w:tcBorders>
              <w:top w:val="nil"/>
              <w:left w:val="nil"/>
              <w:bottom w:val="nil"/>
              <w:right w:val="nil"/>
            </w:tcBorders>
            <w:shd w:val="clear" w:color="auto" w:fill="auto"/>
            <w:vAlign w:val="bottom"/>
            <w:hideMark/>
          </w:tcPr>
          <w:p w14:paraId="6D9CD305"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11.47 (0.48)</w:t>
            </w:r>
          </w:p>
        </w:tc>
        <w:tc>
          <w:tcPr>
            <w:tcW w:w="1240" w:type="dxa"/>
            <w:tcBorders>
              <w:top w:val="nil"/>
              <w:left w:val="nil"/>
              <w:bottom w:val="nil"/>
              <w:right w:val="nil"/>
            </w:tcBorders>
            <w:shd w:val="clear" w:color="auto" w:fill="auto"/>
            <w:noWrap/>
            <w:vAlign w:val="bottom"/>
            <w:hideMark/>
          </w:tcPr>
          <w:p w14:paraId="345849F3"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11.48 (0.48)</w:t>
            </w:r>
          </w:p>
        </w:tc>
        <w:tc>
          <w:tcPr>
            <w:tcW w:w="1240" w:type="dxa"/>
            <w:tcBorders>
              <w:top w:val="nil"/>
              <w:left w:val="nil"/>
              <w:bottom w:val="nil"/>
              <w:right w:val="nil"/>
            </w:tcBorders>
            <w:shd w:val="clear" w:color="auto" w:fill="auto"/>
            <w:noWrap/>
            <w:vAlign w:val="bottom"/>
            <w:hideMark/>
          </w:tcPr>
          <w:p w14:paraId="3A19AEBE"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11.47 (0.47)</w:t>
            </w:r>
          </w:p>
        </w:tc>
        <w:tc>
          <w:tcPr>
            <w:tcW w:w="800" w:type="dxa"/>
            <w:tcBorders>
              <w:top w:val="nil"/>
              <w:left w:val="nil"/>
              <w:bottom w:val="nil"/>
              <w:right w:val="nil"/>
            </w:tcBorders>
            <w:shd w:val="clear" w:color="auto" w:fill="auto"/>
            <w:noWrap/>
            <w:vAlign w:val="bottom"/>
            <w:hideMark/>
          </w:tcPr>
          <w:p w14:paraId="06518319"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0.878</w:t>
            </w:r>
          </w:p>
        </w:tc>
        <w:tc>
          <w:tcPr>
            <w:tcW w:w="880" w:type="dxa"/>
            <w:tcBorders>
              <w:top w:val="nil"/>
              <w:left w:val="nil"/>
              <w:bottom w:val="nil"/>
              <w:right w:val="nil"/>
            </w:tcBorders>
            <w:shd w:val="clear" w:color="auto" w:fill="auto"/>
            <w:noWrap/>
            <w:vAlign w:val="bottom"/>
            <w:hideMark/>
          </w:tcPr>
          <w:p w14:paraId="001F01EB"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w:t>
            </w:r>
          </w:p>
        </w:tc>
      </w:tr>
      <w:tr w:rsidR="009E6433" w:rsidRPr="009E6433" w14:paraId="6D08EDE2" w14:textId="77777777" w:rsidTr="009E6433">
        <w:trPr>
          <w:trHeight w:val="285"/>
        </w:trPr>
        <w:tc>
          <w:tcPr>
            <w:tcW w:w="3840" w:type="dxa"/>
            <w:tcBorders>
              <w:top w:val="nil"/>
              <w:left w:val="nil"/>
              <w:bottom w:val="nil"/>
              <w:right w:val="nil"/>
            </w:tcBorders>
            <w:shd w:val="clear" w:color="auto" w:fill="auto"/>
            <w:vAlign w:val="bottom"/>
            <w:hideMark/>
          </w:tcPr>
          <w:p w14:paraId="54E4704E"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Income-to-needs ratio: mean(</w:t>
            </w:r>
            <w:proofErr w:type="spellStart"/>
            <w:r w:rsidRPr="009E6433">
              <w:rPr>
                <w:rFonts w:eastAsia="Times New Roman" w:cs="Times New Roman"/>
                <w:color w:val="000000"/>
                <w:sz w:val="18"/>
                <w:szCs w:val="18"/>
              </w:rPr>
              <w:t>sd</w:t>
            </w:r>
            <w:proofErr w:type="spellEnd"/>
            <w:r w:rsidRPr="009E6433">
              <w:rPr>
                <w:rFonts w:eastAsia="Times New Roman" w:cs="Times New Roman"/>
                <w:color w:val="000000"/>
                <w:sz w:val="18"/>
                <w:szCs w:val="18"/>
              </w:rPr>
              <w:t>)</w:t>
            </w:r>
          </w:p>
        </w:tc>
        <w:tc>
          <w:tcPr>
            <w:tcW w:w="1200" w:type="dxa"/>
            <w:tcBorders>
              <w:top w:val="nil"/>
              <w:left w:val="nil"/>
              <w:bottom w:val="nil"/>
              <w:right w:val="nil"/>
            </w:tcBorders>
            <w:shd w:val="clear" w:color="auto" w:fill="auto"/>
            <w:vAlign w:val="bottom"/>
            <w:hideMark/>
          </w:tcPr>
          <w:p w14:paraId="5AB53D19"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3.59 (1.81)</w:t>
            </w:r>
          </w:p>
        </w:tc>
        <w:tc>
          <w:tcPr>
            <w:tcW w:w="1240" w:type="dxa"/>
            <w:tcBorders>
              <w:top w:val="nil"/>
              <w:left w:val="nil"/>
              <w:bottom w:val="nil"/>
              <w:right w:val="nil"/>
            </w:tcBorders>
            <w:shd w:val="clear" w:color="auto" w:fill="auto"/>
            <w:noWrap/>
            <w:vAlign w:val="bottom"/>
            <w:hideMark/>
          </w:tcPr>
          <w:p w14:paraId="75F5BCF9"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3.44 (1.85)</w:t>
            </w:r>
          </w:p>
        </w:tc>
        <w:tc>
          <w:tcPr>
            <w:tcW w:w="1240" w:type="dxa"/>
            <w:tcBorders>
              <w:top w:val="nil"/>
              <w:left w:val="nil"/>
              <w:bottom w:val="nil"/>
              <w:right w:val="nil"/>
            </w:tcBorders>
            <w:shd w:val="clear" w:color="auto" w:fill="auto"/>
            <w:noWrap/>
            <w:vAlign w:val="bottom"/>
            <w:hideMark/>
          </w:tcPr>
          <w:p w14:paraId="6F5F94F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3.73 (1.76)</w:t>
            </w:r>
          </w:p>
        </w:tc>
        <w:tc>
          <w:tcPr>
            <w:tcW w:w="800" w:type="dxa"/>
            <w:tcBorders>
              <w:top w:val="nil"/>
              <w:left w:val="nil"/>
              <w:bottom w:val="nil"/>
              <w:right w:val="nil"/>
            </w:tcBorders>
            <w:shd w:val="clear" w:color="auto" w:fill="auto"/>
            <w:noWrap/>
            <w:vAlign w:val="bottom"/>
            <w:hideMark/>
          </w:tcPr>
          <w:p w14:paraId="40E1BE63"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0.231</w:t>
            </w:r>
          </w:p>
        </w:tc>
        <w:tc>
          <w:tcPr>
            <w:tcW w:w="880" w:type="dxa"/>
            <w:tcBorders>
              <w:top w:val="nil"/>
              <w:left w:val="nil"/>
              <w:bottom w:val="nil"/>
              <w:right w:val="nil"/>
            </w:tcBorders>
            <w:shd w:val="clear" w:color="auto" w:fill="auto"/>
            <w:noWrap/>
            <w:vAlign w:val="bottom"/>
            <w:hideMark/>
          </w:tcPr>
          <w:p w14:paraId="2F51B7E7"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0.9</w:t>
            </w:r>
          </w:p>
        </w:tc>
      </w:tr>
      <w:tr w:rsidR="009E6433" w:rsidRPr="009E6433" w14:paraId="3B01503A" w14:textId="77777777" w:rsidTr="009E6433">
        <w:trPr>
          <w:trHeight w:val="285"/>
        </w:trPr>
        <w:tc>
          <w:tcPr>
            <w:tcW w:w="3840" w:type="dxa"/>
            <w:tcBorders>
              <w:top w:val="nil"/>
              <w:left w:val="nil"/>
              <w:bottom w:val="nil"/>
              <w:right w:val="nil"/>
            </w:tcBorders>
            <w:shd w:val="clear" w:color="auto" w:fill="auto"/>
            <w:vAlign w:val="bottom"/>
            <w:hideMark/>
          </w:tcPr>
          <w:p w14:paraId="0A9AF68F"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Highest levels of parental education: n(%)</w:t>
            </w:r>
          </w:p>
        </w:tc>
        <w:tc>
          <w:tcPr>
            <w:tcW w:w="1200" w:type="dxa"/>
            <w:tcBorders>
              <w:top w:val="nil"/>
              <w:left w:val="nil"/>
              <w:bottom w:val="nil"/>
              <w:right w:val="nil"/>
            </w:tcBorders>
            <w:shd w:val="clear" w:color="auto" w:fill="auto"/>
            <w:vAlign w:val="bottom"/>
            <w:hideMark/>
          </w:tcPr>
          <w:p w14:paraId="75F17E5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w:t>
            </w:r>
          </w:p>
        </w:tc>
        <w:tc>
          <w:tcPr>
            <w:tcW w:w="1240" w:type="dxa"/>
            <w:tcBorders>
              <w:top w:val="nil"/>
              <w:left w:val="nil"/>
              <w:bottom w:val="nil"/>
              <w:right w:val="nil"/>
            </w:tcBorders>
            <w:shd w:val="clear" w:color="auto" w:fill="auto"/>
            <w:noWrap/>
            <w:vAlign w:val="bottom"/>
            <w:hideMark/>
          </w:tcPr>
          <w:p w14:paraId="4C8A0C14"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w:t>
            </w:r>
          </w:p>
        </w:tc>
        <w:tc>
          <w:tcPr>
            <w:tcW w:w="1240" w:type="dxa"/>
            <w:tcBorders>
              <w:top w:val="nil"/>
              <w:left w:val="nil"/>
              <w:bottom w:val="nil"/>
              <w:right w:val="nil"/>
            </w:tcBorders>
            <w:shd w:val="clear" w:color="auto" w:fill="auto"/>
            <w:noWrap/>
            <w:vAlign w:val="bottom"/>
            <w:hideMark/>
          </w:tcPr>
          <w:p w14:paraId="66FE47FC"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w:t>
            </w:r>
          </w:p>
        </w:tc>
        <w:tc>
          <w:tcPr>
            <w:tcW w:w="800" w:type="dxa"/>
            <w:tcBorders>
              <w:top w:val="nil"/>
              <w:left w:val="nil"/>
              <w:bottom w:val="nil"/>
              <w:right w:val="nil"/>
            </w:tcBorders>
            <w:shd w:val="clear" w:color="auto" w:fill="auto"/>
            <w:noWrap/>
            <w:vAlign w:val="bottom"/>
            <w:hideMark/>
          </w:tcPr>
          <w:p w14:paraId="441C7DE4"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0.714</w:t>
            </w:r>
          </w:p>
        </w:tc>
        <w:tc>
          <w:tcPr>
            <w:tcW w:w="880" w:type="dxa"/>
            <w:tcBorders>
              <w:top w:val="nil"/>
              <w:left w:val="nil"/>
              <w:bottom w:val="nil"/>
              <w:right w:val="nil"/>
            </w:tcBorders>
            <w:shd w:val="clear" w:color="auto" w:fill="auto"/>
            <w:noWrap/>
            <w:vAlign w:val="bottom"/>
            <w:hideMark/>
          </w:tcPr>
          <w:p w14:paraId="14166A86"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1.3</w:t>
            </w:r>
          </w:p>
        </w:tc>
      </w:tr>
      <w:tr w:rsidR="009E6433" w:rsidRPr="009E6433" w14:paraId="52E36876" w14:textId="77777777" w:rsidTr="009E6433">
        <w:trPr>
          <w:trHeight w:val="285"/>
        </w:trPr>
        <w:tc>
          <w:tcPr>
            <w:tcW w:w="3840" w:type="dxa"/>
            <w:tcBorders>
              <w:top w:val="nil"/>
              <w:left w:val="nil"/>
              <w:bottom w:val="nil"/>
              <w:right w:val="nil"/>
            </w:tcBorders>
            <w:shd w:val="clear" w:color="auto" w:fill="auto"/>
            <w:vAlign w:val="bottom"/>
            <w:hideMark/>
          </w:tcPr>
          <w:p w14:paraId="3C6F87BA"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High school or less</w:t>
            </w:r>
          </w:p>
        </w:tc>
        <w:tc>
          <w:tcPr>
            <w:tcW w:w="1200" w:type="dxa"/>
            <w:tcBorders>
              <w:top w:val="nil"/>
              <w:left w:val="nil"/>
              <w:bottom w:val="nil"/>
              <w:right w:val="nil"/>
            </w:tcBorders>
            <w:shd w:val="clear" w:color="auto" w:fill="auto"/>
            <w:vAlign w:val="bottom"/>
            <w:hideMark/>
          </w:tcPr>
          <w:p w14:paraId="1DB6CF6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27 (11.9) </w:t>
            </w:r>
          </w:p>
        </w:tc>
        <w:tc>
          <w:tcPr>
            <w:tcW w:w="1240" w:type="dxa"/>
            <w:tcBorders>
              <w:top w:val="nil"/>
              <w:left w:val="nil"/>
              <w:bottom w:val="nil"/>
              <w:right w:val="nil"/>
            </w:tcBorders>
            <w:shd w:val="clear" w:color="auto" w:fill="auto"/>
            <w:noWrap/>
            <w:vAlign w:val="bottom"/>
            <w:hideMark/>
          </w:tcPr>
          <w:p w14:paraId="09404EC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14 (12.0) </w:t>
            </w:r>
          </w:p>
        </w:tc>
        <w:tc>
          <w:tcPr>
            <w:tcW w:w="1240" w:type="dxa"/>
            <w:tcBorders>
              <w:top w:val="nil"/>
              <w:left w:val="nil"/>
              <w:bottom w:val="nil"/>
              <w:right w:val="nil"/>
            </w:tcBorders>
            <w:shd w:val="clear" w:color="auto" w:fill="auto"/>
            <w:noWrap/>
            <w:vAlign w:val="bottom"/>
            <w:hideMark/>
          </w:tcPr>
          <w:p w14:paraId="031C163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 (11.8) </w:t>
            </w:r>
          </w:p>
        </w:tc>
        <w:tc>
          <w:tcPr>
            <w:tcW w:w="800" w:type="dxa"/>
            <w:tcBorders>
              <w:top w:val="nil"/>
              <w:left w:val="nil"/>
              <w:bottom w:val="nil"/>
              <w:right w:val="nil"/>
            </w:tcBorders>
            <w:shd w:val="clear" w:color="auto" w:fill="auto"/>
            <w:noWrap/>
            <w:vAlign w:val="bottom"/>
            <w:hideMark/>
          </w:tcPr>
          <w:p w14:paraId="678E2775"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538C92AA"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2F1BB28C" w14:textId="77777777" w:rsidTr="009E6433">
        <w:trPr>
          <w:trHeight w:val="285"/>
        </w:trPr>
        <w:tc>
          <w:tcPr>
            <w:tcW w:w="3840" w:type="dxa"/>
            <w:tcBorders>
              <w:top w:val="nil"/>
              <w:left w:val="nil"/>
              <w:bottom w:val="nil"/>
              <w:right w:val="nil"/>
            </w:tcBorders>
            <w:shd w:val="clear" w:color="auto" w:fill="auto"/>
            <w:vAlign w:val="bottom"/>
            <w:hideMark/>
          </w:tcPr>
          <w:p w14:paraId="792B5580"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Some college but no degree</w:t>
            </w:r>
          </w:p>
        </w:tc>
        <w:tc>
          <w:tcPr>
            <w:tcW w:w="1200" w:type="dxa"/>
            <w:tcBorders>
              <w:top w:val="nil"/>
              <w:left w:val="nil"/>
              <w:bottom w:val="nil"/>
              <w:right w:val="nil"/>
            </w:tcBorders>
            <w:shd w:val="clear" w:color="auto" w:fill="auto"/>
            <w:vAlign w:val="bottom"/>
            <w:hideMark/>
          </w:tcPr>
          <w:p w14:paraId="0E7BF927"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33 (14.5) </w:t>
            </w:r>
          </w:p>
        </w:tc>
        <w:tc>
          <w:tcPr>
            <w:tcW w:w="1240" w:type="dxa"/>
            <w:tcBorders>
              <w:top w:val="nil"/>
              <w:left w:val="nil"/>
              <w:bottom w:val="nil"/>
              <w:right w:val="nil"/>
            </w:tcBorders>
            <w:shd w:val="clear" w:color="auto" w:fill="auto"/>
            <w:noWrap/>
            <w:vAlign w:val="bottom"/>
            <w:hideMark/>
          </w:tcPr>
          <w:p w14:paraId="45120524"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18 (15.4) </w:t>
            </w:r>
          </w:p>
        </w:tc>
        <w:tc>
          <w:tcPr>
            <w:tcW w:w="1240" w:type="dxa"/>
            <w:tcBorders>
              <w:top w:val="nil"/>
              <w:left w:val="nil"/>
              <w:bottom w:val="nil"/>
              <w:right w:val="nil"/>
            </w:tcBorders>
            <w:shd w:val="clear" w:color="auto" w:fill="auto"/>
            <w:noWrap/>
            <w:vAlign w:val="bottom"/>
            <w:hideMark/>
          </w:tcPr>
          <w:p w14:paraId="5F5C03D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15 (13.6) </w:t>
            </w:r>
          </w:p>
        </w:tc>
        <w:tc>
          <w:tcPr>
            <w:tcW w:w="800" w:type="dxa"/>
            <w:tcBorders>
              <w:top w:val="nil"/>
              <w:left w:val="nil"/>
              <w:bottom w:val="nil"/>
              <w:right w:val="nil"/>
            </w:tcBorders>
            <w:shd w:val="clear" w:color="auto" w:fill="auto"/>
            <w:noWrap/>
            <w:vAlign w:val="bottom"/>
            <w:hideMark/>
          </w:tcPr>
          <w:p w14:paraId="680CB0DD"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49E9F2FD"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25C4A8FA" w14:textId="77777777" w:rsidTr="009E6433">
        <w:trPr>
          <w:trHeight w:val="285"/>
        </w:trPr>
        <w:tc>
          <w:tcPr>
            <w:tcW w:w="3840" w:type="dxa"/>
            <w:tcBorders>
              <w:top w:val="nil"/>
              <w:left w:val="nil"/>
              <w:bottom w:val="nil"/>
              <w:right w:val="nil"/>
            </w:tcBorders>
            <w:shd w:val="clear" w:color="auto" w:fill="auto"/>
            <w:vAlign w:val="bottom"/>
            <w:hideMark/>
          </w:tcPr>
          <w:p w14:paraId="549D6825"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College degree</w:t>
            </w:r>
          </w:p>
        </w:tc>
        <w:tc>
          <w:tcPr>
            <w:tcW w:w="1200" w:type="dxa"/>
            <w:tcBorders>
              <w:top w:val="nil"/>
              <w:left w:val="nil"/>
              <w:bottom w:val="nil"/>
              <w:right w:val="nil"/>
            </w:tcBorders>
            <w:shd w:val="clear" w:color="auto" w:fill="auto"/>
            <w:vAlign w:val="bottom"/>
            <w:hideMark/>
          </w:tcPr>
          <w:p w14:paraId="35B131A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69 (30.4) </w:t>
            </w:r>
          </w:p>
        </w:tc>
        <w:tc>
          <w:tcPr>
            <w:tcW w:w="1240" w:type="dxa"/>
            <w:tcBorders>
              <w:top w:val="nil"/>
              <w:left w:val="nil"/>
              <w:bottom w:val="nil"/>
              <w:right w:val="nil"/>
            </w:tcBorders>
            <w:shd w:val="clear" w:color="auto" w:fill="auto"/>
            <w:noWrap/>
            <w:vAlign w:val="bottom"/>
            <w:hideMark/>
          </w:tcPr>
          <w:p w14:paraId="69C9AD53"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39 (33.3) </w:t>
            </w:r>
          </w:p>
        </w:tc>
        <w:tc>
          <w:tcPr>
            <w:tcW w:w="1240" w:type="dxa"/>
            <w:tcBorders>
              <w:top w:val="nil"/>
              <w:left w:val="nil"/>
              <w:bottom w:val="nil"/>
              <w:right w:val="nil"/>
            </w:tcBorders>
            <w:shd w:val="clear" w:color="auto" w:fill="auto"/>
            <w:noWrap/>
            <w:vAlign w:val="bottom"/>
            <w:hideMark/>
          </w:tcPr>
          <w:p w14:paraId="790B400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30 (27.3) </w:t>
            </w:r>
          </w:p>
        </w:tc>
        <w:tc>
          <w:tcPr>
            <w:tcW w:w="800" w:type="dxa"/>
            <w:tcBorders>
              <w:top w:val="nil"/>
              <w:left w:val="nil"/>
              <w:bottom w:val="nil"/>
              <w:right w:val="nil"/>
            </w:tcBorders>
            <w:shd w:val="clear" w:color="auto" w:fill="auto"/>
            <w:noWrap/>
            <w:vAlign w:val="bottom"/>
            <w:hideMark/>
          </w:tcPr>
          <w:p w14:paraId="3FA589C4"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4CA30A0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07C87100" w14:textId="77777777" w:rsidTr="009E6433">
        <w:trPr>
          <w:trHeight w:val="285"/>
        </w:trPr>
        <w:tc>
          <w:tcPr>
            <w:tcW w:w="3840" w:type="dxa"/>
            <w:tcBorders>
              <w:top w:val="nil"/>
              <w:left w:val="nil"/>
              <w:bottom w:val="nil"/>
              <w:right w:val="nil"/>
            </w:tcBorders>
            <w:shd w:val="clear" w:color="auto" w:fill="auto"/>
            <w:vAlign w:val="bottom"/>
            <w:hideMark/>
          </w:tcPr>
          <w:p w14:paraId="04935105"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Post-graduate degree</w:t>
            </w:r>
          </w:p>
        </w:tc>
        <w:tc>
          <w:tcPr>
            <w:tcW w:w="1200" w:type="dxa"/>
            <w:tcBorders>
              <w:top w:val="nil"/>
              <w:left w:val="nil"/>
              <w:bottom w:val="nil"/>
              <w:right w:val="nil"/>
            </w:tcBorders>
            <w:shd w:val="clear" w:color="auto" w:fill="auto"/>
            <w:vAlign w:val="bottom"/>
            <w:hideMark/>
          </w:tcPr>
          <w:p w14:paraId="2297EA42"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95 (41.9) </w:t>
            </w:r>
          </w:p>
        </w:tc>
        <w:tc>
          <w:tcPr>
            <w:tcW w:w="1240" w:type="dxa"/>
            <w:tcBorders>
              <w:top w:val="nil"/>
              <w:left w:val="nil"/>
              <w:bottom w:val="nil"/>
              <w:right w:val="nil"/>
            </w:tcBorders>
            <w:shd w:val="clear" w:color="auto" w:fill="auto"/>
            <w:noWrap/>
            <w:vAlign w:val="bottom"/>
            <w:hideMark/>
          </w:tcPr>
          <w:p w14:paraId="3902BDB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44 (37.6) </w:t>
            </w:r>
          </w:p>
        </w:tc>
        <w:tc>
          <w:tcPr>
            <w:tcW w:w="1240" w:type="dxa"/>
            <w:tcBorders>
              <w:top w:val="nil"/>
              <w:left w:val="nil"/>
              <w:bottom w:val="nil"/>
              <w:right w:val="nil"/>
            </w:tcBorders>
            <w:shd w:val="clear" w:color="auto" w:fill="auto"/>
            <w:noWrap/>
            <w:vAlign w:val="bottom"/>
            <w:hideMark/>
          </w:tcPr>
          <w:p w14:paraId="39350A3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51 (46.4) </w:t>
            </w:r>
          </w:p>
        </w:tc>
        <w:tc>
          <w:tcPr>
            <w:tcW w:w="800" w:type="dxa"/>
            <w:tcBorders>
              <w:top w:val="nil"/>
              <w:left w:val="nil"/>
              <w:bottom w:val="nil"/>
              <w:right w:val="nil"/>
            </w:tcBorders>
            <w:shd w:val="clear" w:color="auto" w:fill="auto"/>
            <w:noWrap/>
            <w:vAlign w:val="bottom"/>
            <w:hideMark/>
          </w:tcPr>
          <w:p w14:paraId="42D5E008"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22007D02"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423BDA6A" w14:textId="77777777" w:rsidTr="009E6433">
        <w:trPr>
          <w:trHeight w:val="285"/>
        </w:trPr>
        <w:tc>
          <w:tcPr>
            <w:tcW w:w="3840" w:type="dxa"/>
            <w:tcBorders>
              <w:top w:val="nil"/>
              <w:left w:val="nil"/>
              <w:bottom w:val="nil"/>
              <w:right w:val="nil"/>
            </w:tcBorders>
            <w:shd w:val="clear" w:color="auto" w:fill="auto"/>
            <w:vAlign w:val="bottom"/>
            <w:hideMark/>
          </w:tcPr>
          <w:p w14:paraId="2FA3B41D"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36418F55"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3 ( 1.3) </w:t>
            </w:r>
          </w:p>
        </w:tc>
        <w:tc>
          <w:tcPr>
            <w:tcW w:w="1240" w:type="dxa"/>
            <w:tcBorders>
              <w:top w:val="nil"/>
              <w:left w:val="nil"/>
              <w:bottom w:val="nil"/>
              <w:right w:val="nil"/>
            </w:tcBorders>
            <w:shd w:val="clear" w:color="auto" w:fill="auto"/>
            <w:noWrap/>
            <w:vAlign w:val="bottom"/>
            <w:hideMark/>
          </w:tcPr>
          <w:p w14:paraId="0C247EB5"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 ( 1.7) </w:t>
            </w:r>
          </w:p>
        </w:tc>
        <w:tc>
          <w:tcPr>
            <w:tcW w:w="1240" w:type="dxa"/>
            <w:tcBorders>
              <w:top w:val="nil"/>
              <w:left w:val="nil"/>
              <w:bottom w:val="nil"/>
              <w:right w:val="nil"/>
            </w:tcBorders>
            <w:shd w:val="clear" w:color="auto" w:fill="auto"/>
            <w:noWrap/>
            <w:vAlign w:val="bottom"/>
            <w:hideMark/>
          </w:tcPr>
          <w:p w14:paraId="6F1D9C8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( 0.9) </w:t>
            </w:r>
          </w:p>
        </w:tc>
        <w:tc>
          <w:tcPr>
            <w:tcW w:w="800" w:type="dxa"/>
            <w:tcBorders>
              <w:top w:val="nil"/>
              <w:left w:val="nil"/>
              <w:bottom w:val="nil"/>
              <w:right w:val="nil"/>
            </w:tcBorders>
            <w:shd w:val="clear" w:color="auto" w:fill="auto"/>
            <w:noWrap/>
            <w:vAlign w:val="bottom"/>
            <w:hideMark/>
          </w:tcPr>
          <w:p w14:paraId="5E0AB86A"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5C519E89"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1DCF3CE7" w14:textId="77777777" w:rsidTr="009E6433">
        <w:trPr>
          <w:trHeight w:val="285"/>
        </w:trPr>
        <w:tc>
          <w:tcPr>
            <w:tcW w:w="3840" w:type="dxa"/>
            <w:tcBorders>
              <w:top w:val="nil"/>
              <w:left w:val="nil"/>
              <w:bottom w:val="nil"/>
              <w:right w:val="nil"/>
            </w:tcBorders>
            <w:shd w:val="clear" w:color="auto" w:fill="auto"/>
            <w:vAlign w:val="bottom"/>
            <w:hideMark/>
          </w:tcPr>
          <w:p w14:paraId="0D36FCE3"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Number of siblings: mean(</w:t>
            </w:r>
            <w:proofErr w:type="spellStart"/>
            <w:r w:rsidRPr="009E6433">
              <w:rPr>
                <w:rFonts w:eastAsia="Times New Roman" w:cs="Times New Roman"/>
                <w:color w:val="000000"/>
                <w:sz w:val="18"/>
                <w:szCs w:val="18"/>
              </w:rPr>
              <w:t>sd</w:t>
            </w:r>
            <w:proofErr w:type="spellEnd"/>
            <w:r w:rsidRPr="009E6433">
              <w:rPr>
                <w:rFonts w:eastAsia="Times New Roman" w:cs="Times New Roman"/>
                <w:color w:val="000000"/>
                <w:sz w:val="18"/>
                <w:szCs w:val="18"/>
              </w:rPr>
              <w:t>)</w:t>
            </w:r>
          </w:p>
        </w:tc>
        <w:tc>
          <w:tcPr>
            <w:tcW w:w="1200" w:type="dxa"/>
            <w:tcBorders>
              <w:top w:val="nil"/>
              <w:left w:val="nil"/>
              <w:bottom w:val="nil"/>
              <w:right w:val="nil"/>
            </w:tcBorders>
            <w:shd w:val="clear" w:color="auto" w:fill="auto"/>
            <w:vAlign w:val="bottom"/>
            <w:hideMark/>
          </w:tcPr>
          <w:p w14:paraId="119044EB"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1.36 (1.11)</w:t>
            </w:r>
          </w:p>
        </w:tc>
        <w:tc>
          <w:tcPr>
            <w:tcW w:w="1240" w:type="dxa"/>
            <w:tcBorders>
              <w:top w:val="nil"/>
              <w:left w:val="nil"/>
              <w:bottom w:val="nil"/>
              <w:right w:val="nil"/>
            </w:tcBorders>
            <w:shd w:val="clear" w:color="auto" w:fill="auto"/>
            <w:noWrap/>
            <w:vAlign w:val="bottom"/>
            <w:hideMark/>
          </w:tcPr>
          <w:p w14:paraId="66B0A48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1.43 (1.08)</w:t>
            </w:r>
          </w:p>
        </w:tc>
        <w:tc>
          <w:tcPr>
            <w:tcW w:w="1240" w:type="dxa"/>
            <w:tcBorders>
              <w:top w:val="nil"/>
              <w:left w:val="nil"/>
              <w:bottom w:val="nil"/>
              <w:right w:val="nil"/>
            </w:tcBorders>
            <w:shd w:val="clear" w:color="auto" w:fill="auto"/>
            <w:noWrap/>
            <w:vAlign w:val="bottom"/>
            <w:hideMark/>
          </w:tcPr>
          <w:p w14:paraId="21A532A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1.29 (1.14)</w:t>
            </w:r>
          </w:p>
        </w:tc>
        <w:tc>
          <w:tcPr>
            <w:tcW w:w="800" w:type="dxa"/>
            <w:tcBorders>
              <w:top w:val="nil"/>
              <w:left w:val="nil"/>
              <w:bottom w:val="nil"/>
              <w:right w:val="nil"/>
            </w:tcBorders>
            <w:shd w:val="clear" w:color="auto" w:fill="auto"/>
            <w:noWrap/>
            <w:vAlign w:val="bottom"/>
            <w:hideMark/>
          </w:tcPr>
          <w:p w14:paraId="5995E9F1"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0.354</w:t>
            </w:r>
          </w:p>
        </w:tc>
        <w:tc>
          <w:tcPr>
            <w:tcW w:w="880" w:type="dxa"/>
            <w:tcBorders>
              <w:top w:val="nil"/>
              <w:left w:val="nil"/>
              <w:bottom w:val="nil"/>
              <w:right w:val="nil"/>
            </w:tcBorders>
            <w:shd w:val="clear" w:color="auto" w:fill="auto"/>
            <w:noWrap/>
            <w:vAlign w:val="bottom"/>
            <w:hideMark/>
          </w:tcPr>
          <w:p w14:paraId="673CAD3F"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w:t>
            </w:r>
          </w:p>
        </w:tc>
      </w:tr>
      <w:tr w:rsidR="009E6433" w:rsidRPr="009E6433" w14:paraId="638777D3" w14:textId="77777777" w:rsidTr="009E6433">
        <w:trPr>
          <w:trHeight w:val="285"/>
        </w:trPr>
        <w:tc>
          <w:tcPr>
            <w:tcW w:w="3840" w:type="dxa"/>
            <w:tcBorders>
              <w:top w:val="nil"/>
              <w:left w:val="nil"/>
              <w:bottom w:val="nil"/>
              <w:right w:val="nil"/>
            </w:tcBorders>
            <w:shd w:val="clear" w:color="auto" w:fill="auto"/>
            <w:vAlign w:val="bottom"/>
            <w:hideMark/>
          </w:tcPr>
          <w:p w14:paraId="32603CCA"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First-born among the siblings: n(%)</w:t>
            </w:r>
          </w:p>
        </w:tc>
        <w:tc>
          <w:tcPr>
            <w:tcW w:w="1200" w:type="dxa"/>
            <w:tcBorders>
              <w:top w:val="nil"/>
              <w:left w:val="nil"/>
              <w:bottom w:val="nil"/>
              <w:right w:val="nil"/>
            </w:tcBorders>
            <w:shd w:val="clear" w:color="auto" w:fill="auto"/>
            <w:vAlign w:val="bottom"/>
            <w:hideMark/>
          </w:tcPr>
          <w:p w14:paraId="3108E72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103 (45.4) </w:t>
            </w:r>
          </w:p>
        </w:tc>
        <w:tc>
          <w:tcPr>
            <w:tcW w:w="1240" w:type="dxa"/>
            <w:tcBorders>
              <w:top w:val="nil"/>
              <w:left w:val="nil"/>
              <w:bottom w:val="nil"/>
              <w:right w:val="nil"/>
            </w:tcBorders>
            <w:shd w:val="clear" w:color="auto" w:fill="auto"/>
            <w:noWrap/>
            <w:vAlign w:val="bottom"/>
            <w:hideMark/>
          </w:tcPr>
          <w:p w14:paraId="3D99825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52 (44.4) </w:t>
            </w:r>
          </w:p>
        </w:tc>
        <w:tc>
          <w:tcPr>
            <w:tcW w:w="1240" w:type="dxa"/>
            <w:tcBorders>
              <w:top w:val="nil"/>
              <w:left w:val="nil"/>
              <w:bottom w:val="nil"/>
              <w:right w:val="nil"/>
            </w:tcBorders>
            <w:shd w:val="clear" w:color="auto" w:fill="auto"/>
            <w:noWrap/>
            <w:vAlign w:val="bottom"/>
            <w:hideMark/>
          </w:tcPr>
          <w:p w14:paraId="452AFB88"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51 (46.4) </w:t>
            </w:r>
          </w:p>
        </w:tc>
        <w:tc>
          <w:tcPr>
            <w:tcW w:w="800" w:type="dxa"/>
            <w:tcBorders>
              <w:top w:val="nil"/>
              <w:left w:val="nil"/>
              <w:bottom w:val="nil"/>
              <w:right w:val="nil"/>
            </w:tcBorders>
            <w:shd w:val="clear" w:color="auto" w:fill="auto"/>
            <w:noWrap/>
            <w:vAlign w:val="bottom"/>
            <w:hideMark/>
          </w:tcPr>
          <w:p w14:paraId="1D0070C4"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0.077</w:t>
            </w:r>
          </w:p>
        </w:tc>
        <w:tc>
          <w:tcPr>
            <w:tcW w:w="880" w:type="dxa"/>
            <w:tcBorders>
              <w:top w:val="nil"/>
              <w:left w:val="nil"/>
              <w:bottom w:val="nil"/>
              <w:right w:val="nil"/>
            </w:tcBorders>
            <w:shd w:val="clear" w:color="auto" w:fill="auto"/>
            <w:noWrap/>
            <w:vAlign w:val="bottom"/>
            <w:hideMark/>
          </w:tcPr>
          <w:p w14:paraId="34F2D94F"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11.9</w:t>
            </w:r>
          </w:p>
        </w:tc>
      </w:tr>
      <w:tr w:rsidR="009E6433" w:rsidRPr="009E6433" w14:paraId="0D0F1ACD" w14:textId="77777777" w:rsidTr="009E6433">
        <w:trPr>
          <w:trHeight w:val="285"/>
        </w:trPr>
        <w:tc>
          <w:tcPr>
            <w:tcW w:w="3840" w:type="dxa"/>
            <w:tcBorders>
              <w:top w:val="nil"/>
              <w:left w:val="nil"/>
              <w:bottom w:val="nil"/>
              <w:right w:val="nil"/>
            </w:tcBorders>
            <w:shd w:val="clear" w:color="auto" w:fill="auto"/>
            <w:vAlign w:val="bottom"/>
            <w:hideMark/>
          </w:tcPr>
          <w:p w14:paraId="5F0CC878"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0873963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27 (11.9) </w:t>
            </w:r>
          </w:p>
        </w:tc>
        <w:tc>
          <w:tcPr>
            <w:tcW w:w="1240" w:type="dxa"/>
            <w:tcBorders>
              <w:top w:val="nil"/>
              <w:left w:val="nil"/>
              <w:bottom w:val="nil"/>
              <w:right w:val="nil"/>
            </w:tcBorders>
            <w:shd w:val="clear" w:color="auto" w:fill="auto"/>
            <w:noWrap/>
            <w:vAlign w:val="bottom"/>
            <w:hideMark/>
          </w:tcPr>
          <w:p w14:paraId="55575230"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9 ( 7.7) </w:t>
            </w:r>
          </w:p>
        </w:tc>
        <w:tc>
          <w:tcPr>
            <w:tcW w:w="1240" w:type="dxa"/>
            <w:tcBorders>
              <w:top w:val="nil"/>
              <w:left w:val="nil"/>
              <w:bottom w:val="nil"/>
              <w:right w:val="nil"/>
            </w:tcBorders>
            <w:shd w:val="clear" w:color="auto" w:fill="auto"/>
            <w:noWrap/>
            <w:vAlign w:val="bottom"/>
            <w:hideMark/>
          </w:tcPr>
          <w:p w14:paraId="11F8E5D7"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18 (16.4) </w:t>
            </w:r>
          </w:p>
        </w:tc>
        <w:tc>
          <w:tcPr>
            <w:tcW w:w="800" w:type="dxa"/>
            <w:tcBorders>
              <w:top w:val="nil"/>
              <w:left w:val="nil"/>
              <w:bottom w:val="nil"/>
              <w:right w:val="nil"/>
            </w:tcBorders>
            <w:shd w:val="clear" w:color="auto" w:fill="auto"/>
            <w:noWrap/>
            <w:vAlign w:val="bottom"/>
            <w:hideMark/>
          </w:tcPr>
          <w:p w14:paraId="149619E3"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5D6BD674"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28A10064" w14:textId="77777777" w:rsidTr="009E6433">
        <w:trPr>
          <w:trHeight w:val="285"/>
        </w:trPr>
        <w:tc>
          <w:tcPr>
            <w:tcW w:w="3840" w:type="dxa"/>
            <w:tcBorders>
              <w:top w:val="nil"/>
              <w:left w:val="nil"/>
              <w:bottom w:val="nil"/>
              <w:right w:val="nil"/>
            </w:tcBorders>
            <w:shd w:val="clear" w:color="auto" w:fill="auto"/>
            <w:vAlign w:val="bottom"/>
            <w:hideMark/>
          </w:tcPr>
          <w:p w14:paraId="1783EB37"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Living with biological father at T1: n(%)</w:t>
            </w:r>
          </w:p>
        </w:tc>
        <w:tc>
          <w:tcPr>
            <w:tcW w:w="1200" w:type="dxa"/>
            <w:tcBorders>
              <w:top w:val="nil"/>
              <w:left w:val="nil"/>
              <w:bottom w:val="nil"/>
              <w:right w:val="nil"/>
            </w:tcBorders>
            <w:shd w:val="clear" w:color="auto" w:fill="auto"/>
            <w:vAlign w:val="bottom"/>
            <w:hideMark/>
          </w:tcPr>
          <w:p w14:paraId="3AE34E0F"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175 (77.1) </w:t>
            </w:r>
          </w:p>
        </w:tc>
        <w:tc>
          <w:tcPr>
            <w:tcW w:w="1240" w:type="dxa"/>
            <w:tcBorders>
              <w:top w:val="nil"/>
              <w:left w:val="nil"/>
              <w:bottom w:val="nil"/>
              <w:right w:val="nil"/>
            </w:tcBorders>
            <w:shd w:val="clear" w:color="auto" w:fill="auto"/>
            <w:noWrap/>
            <w:vAlign w:val="bottom"/>
            <w:hideMark/>
          </w:tcPr>
          <w:p w14:paraId="3D366E5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92 (78.6) </w:t>
            </w:r>
          </w:p>
        </w:tc>
        <w:tc>
          <w:tcPr>
            <w:tcW w:w="1240" w:type="dxa"/>
            <w:tcBorders>
              <w:top w:val="nil"/>
              <w:left w:val="nil"/>
              <w:bottom w:val="nil"/>
              <w:right w:val="nil"/>
            </w:tcBorders>
            <w:shd w:val="clear" w:color="auto" w:fill="auto"/>
            <w:noWrap/>
            <w:vAlign w:val="bottom"/>
            <w:hideMark/>
          </w:tcPr>
          <w:p w14:paraId="6C32DD3C"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83 (75.5) </w:t>
            </w:r>
          </w:p>
        </w:tc>
        <w:tc>
          <w:tcPr>
            <w:tcW w:w="800" w:type="dxa"/>
            <w:tcBorders>
              <w:top w:val="nil"/>
              <w:left w:val="nil"/>
              <w:bottom w:val="nil"/>
              <w:right w:val="nil"/>
            </w:tcBorders>
            <w:shd w:val="clear" w:color="auto" w:fill="auto"/>
            <w:noWrap/>
            <w:vAlign w:val="bottom"/>
            <w:hideMark/>
          </w:tcPr>
          <w:p w14:paraId="765E2F65"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0.531</w:t>
            </w:r>
          </w:p>
        </w:tc>
        <w:tc>
          <w:tcPr>
            <w:tcW w:w="880" w:type="dxa"/>
            <w:tcBorders>
              <w:top w:val="nil"/>
              <w:left w:val="nil"/>
              <w:bottom w:val="nil"/>
              <w:right w:val="nil"/>
            </w:tcBorders>
            <w:shd w:val="clear" w:color="auto" w:fill="auto"/>
            <w:noWrap/>
            <w:vAlign w:val="bottom"/>
            <w:hideMark/>
          </w:tcPr>
          <w:p w14:paraId="164D256A"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0.4</w:t>
            </w:r>
          </w:p>
        </w:tc>
      </w:tr>
      <w:tr w:rsidR="009E6433" w:rsidRPr="009E6433" w14:paraId="6CEA12D8" w14:textId="77777777" w:rsidTr="009E6433">
        <w:trPr>
          <w:trHeight w:val="285"/>
        </w:trPr>
        <w:tc>
          <w:tcPr>
            <w:tcW w:w="3840" w:type="dxa"/>
            <w:tcBorders>
              <w:top w:val="nil"/>
              <w:left w:val="nil"/>
              <w:bottom w:val="nil"/>
              <w:right w:val="nil"/>
            </w:tcBorders>
            <w:shd w:val="clear" w:color="auto" w:fill="auto"/>
            <w:vAlign w:val="bottom"/>
            <w:hideMark/>
          </w:tcPr>
          <w:p w14:paraId="4398CE99"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NA</w:t>
            </w:r>
          </w:p>
        </w:tc>
        <w:tc>
          <w:tcPr>
            <w:tcW w:w="1200" w:type="dxa"/>
            <w:tcBorders>
              <w:top w:val="nil"/>
              <w:left w:val="nil"/>
              <w:bottom w:val="nil"/>
              <w:right w:val="nil"/>
            </w:tcBorders>
            <w:shd w:val="clear" w:color="auto" w:fill="auto"/>
            <w:vAlign w:val="bottom"/>
            <w:hideMark/>
          </w:tcPr>
          <w:p w14:paraId="583AAE5B"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( 0.4) </w:t>
            </w:r>
          </w:p>
        </w:tc>
        <w:tc>
          <w:tcPr>
            <w:tcW w:w="1240" w:type="dxa"/>
            <w:tcBorders>
              <w:top w:val="nil"/>
              <w:left w:val="nil"/>
              <w:bottom w:val="nil"/>
              <w:right w:val="nil"/>
            </w:tcBorders>
            <w:shd w:val="clear" w:color="auto" w:fill="auto"/>
            <w:noWrap/>
            <w:vAlign w:val="bottom"/>
            <w:hideMark/>
          </w:tcPr>
          <w:p w14:paraId="5E3FACAD"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0 ( 0.0) </w:t>
            </w:r>
          </w:p>
        </w:tc>
        <w:tc>
          <w:tcPr>
            <w:tcW w:w="1240" w:type="dxa"/>
            <w:tcBorders>
              <w:top w:val="nil"/>
              <w:left w:val="nil"/>
              <w:bottom w:val="nil"/>
              <w:right w:val="nil"/>
            </w:tcBorders>
            <w:shd w:val="clear" w:color="auto" w:fill="auto"/>
            <w:noWrap/>
            <w:vAlign w:val="bottom"/>
            <w:hideMark/>
          </w:tcPr>
          <w:p w14:paraId="4BD05DF6"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 xml:space="preserve">    1 ( 0.9) </w:t>
            </w:r>
          </w:p>
        </w:tc>
        <w:tc>
          <w:tcPr>
            <w:tcW w:w="800" w:type="dxa"/>
            <w:tcBorders>
              <w:top w:val="nil"/>
              <w:left w:val="nil"/>
              <w:bottom w:val="nil"/>
              <w:right w:val="nil"/>
            </w:tcBorders>
            <w:shd w:val="clear" w:color="auto" w:fill="auto"/>
            <w:noWrap/>
            <w:vAlign w:val="bottom"/>
            <w:hideMark/>
          </w:tcPr>
          <w:p w14:paraId="13B17C8A" w14:textId="77777777" w:rsidR="009E6433" w:rsidRPr="009E6433" w:rsidRDefault="009E6433" w:rsidP="009E6433">
            <w:pPr>
              <w:spacing w:after="0" w:line="240" w:lineRule="auto"/>
              <w:jc w:val="center"/>
              <w:rPr>
                <w:rFonts w:eastAsia="Times New Roman" w:cs="Times New Roman"/>
                <w:color w:val="000000"/>
                <w:sz w:val="18"/>
                <w:szCs w:val="18"/>
              </w:rPr>
            </w:pPr>
          </w:p>
        </w:tc>
        <w:tc>
          <w:tcPr>
            <w:tcW w:w="880" w:type="dxa"/>
            <w:tcBorders>
              <w:top w:val="nil"/>
              <w:left w:val="nil"/>
              <w:bottom w:val="nil"/>
              <w:right w:val="nil"/>
            </w:tcBorders>
            <w:shd w:val="clear" w:color="auto" w:fill="auto"/>
            <w:noWrap/>
            <w:vAlign w:val="bottom"/>
            <w:hideMark/>
          </w:tcPr>
          <w:p w14:paraId="1B036944"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 xml:space="preserve">    </w:t>
            </w:r>
          </w:p>
        </w:tc>
      </w:tr>
      <w:tr w:rsidR="009E6433" w:rsidRPr="009E6433" w14:paraId="1C31ADBE" w14:textId="77777777" w:rsidTr="009E6433">
        <w:trPr>
          <w:trHeight w:val="480"/>
        </w:trPr>
        <w:tc>
          <w:tcPr>
            <w:tcW w:w="3840" w:type="dxa"/>
            <w:tcBorders>
              <w:top w:val="nil"/>
              <w:left w:val="nil"/>
              <w:bottom w:val="single" w:sz="4" w:space="0" w:color="auto"/>
              <w:right w:val="nil"/>
            </w:tcBorders>
            <w:shd w:val="clear" w:color="auto" w:fill="auto"/>
            <w:vAlign w:val="bottom"/>
            <w:hideMark/>
          </w:tcPr>
          <w:p w14:paraId="6AE1CAB3" w14:textId="77777777" w:rsidR="009E6433" w:rsidRPr="009E6433" w:rsidRDefault="009E6433" w:rsidP="009E6433">
            <w:pPr>
              <w:spacing w:after="0" w:line="240" w:lineRule="auto"/>
              <w:rPr>
                <w:rFonts w:eastAsia="Times New Roman" w:cs="Times New Roman"/>
                <w:color w:val="000000"/>
                <w:sz w:val="18"/>
                <w:szCs w:val="18"/>
              </w:rPr>
            </w:pPr>
            <w:r w:rsidRPr="009E6433">
              <w:rPr>
                <w:rFonts w:eastAsia="Times New Roman" w:cs="Times New Roman"/>
                <w:color w:val="000000"/>
                <w:sz w:val="18"/>
                <w:szCs w:val="18"/>
              </w:rPr>
              <w:t>Maximum of self- and parent-reported baseline psychiatric symptoms</w:t>
            </w:r>
          </w:p>
        </w:tc>
        <w:tc>
          <w:tcPr>
            <w:tcW w:w="1200" w:type="dxa"/>
            <w:tcBorders>
              <w:top w:val="nil"/>
              <w:left w:val="nil"/>
              <w:bottom w:val="single" w:sz="4" w:space="0" w:color="auto"/>
              <w:right w:val="nil"/>
            </w:tcBorders>
            <w:shd w:val="clear" w:color="auto" w:fill="auto"/>
            <w:vAlign w:val="bottom"/>
            <w:hideMark/>
          </w:tcPr>
          <w:p w14:paraId="732A13F5"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56.26 (8.97)</w:t>
            </w:r>
          </w:p>
        </w:tc>
        <w:tc>
          <w:tcPr>
            <w:tcW w:w="1240" w:type="dxa"/>
            <w:tcBorders>
              <w:top w:val="nil"/>
              <w:left w:val="nil"/>
              <w:bottom w:val="single" w:sz="4" w:space="0" w:color="auto"/>
              <w:right w:val="nil"/>
            </w:tcBorders>
            <w:shd w:val="clear" w:color="auto" w:fill="auto"/>
            <w:noWrap/>
            <w:vAlign w:val="bottom"/>
            <w:hideMark/>
          </w:tcPr>
          <w:p w14:paraId="304CA39A"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58.42 (8.33)</w:t>
            </w:r>
          </w:p>
        </w:tc>
        <w:tc>
          <w:tcPr>
            <w:tcW w:w="1240" w:type="dxa"/>
            <w:tcBorders>
              <w:top w:val="nil"/>
              <w:left w:val="nil"/>
              <w:bottom w:val="single" w:sz="4" w:space="0" w:color="auto"/>
              <w:right w:val="nil"/>
            </w:tcBorders>
            <w:shd w:val="clear" w:color="auto" w:fill="auto"/>
            <w:noWrap/>
            <w:vAlign w:val="bottom"/>
            <w:hideMark/>
          </w:tcPr>
          <w:p w14:paraId="072D1FB1" w14:textId="77777777" w:rsidR="009E6433" w:rsidRPr="009E6433" w:rsidRDefault="009E6433" w:rsidP="009E6433">
            <w:pPr>
              <w:spacing w:after="0" w:line="240" w:lineRule="auto"/>
              <w:jc w:val="center"/>
              <w:rPr>
                <w:rFonts w:eastAsia="Times New Roman" w:cs="Times New Roman"/>
                <w:color w:val="000000"/>
                <w:sz w:val="18"/>
                <w:szCs w:val="18"/>
              </w:rPr>
            </w:pPr>
            <w:r w:rsidRPr="009E6433">
              <w:rPr>
                <w:rFonts w:eastAsia="Times New Roman" w:cs="Times New Roman"/>
                <w:color w:val="000000"/>
                <w:sz w:val="18"/>
                <w:szCs w:val="18"/>
              </w:rPr>
              <w:t>53.99 (9.10)</w:t>
            </w:r>
          </w:p>
        </w:tc>
        <w:tc>
          <w:tcPr>
            <w:tcW w:w="800" w:type="dxa"/>
            <w:tcBorders>
              <w:top w:val="nil"/>
              <w:left w:val="nil"/>
              <w:bottom w:val="single" w:sz="4" w:space="0" w:color="auto"/>
              <w:right w:val="nil"/>
            </w:tcBorders>
            <w:shd w:val="clear" w:color="auto" w:fill="auto"/>
            <w:noWrap/>
            <w:vAlign w:val="bottom"/>
            <w:hideMark/>
          </w:tcPr>
          <w:p w14:paraId="69258D7C"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&lt;0.001</w:t>
            </w:r>
          </w:p>
        </w:tc>
        <w:tc>
          <w:tcPr>
            <w:tcW w:w="880" w:type="dxa"/>
            <w:tcBorders>
              <w:top w:val="nil"/>
              <w:left w:val="nil"/>
              <w:bottom w:val="single" w:sz="4" w:space="0" w:color="auto"/>
              <w:right w:val="nil"/>
            </w:tcBorders>
            <w:shd w:val="clear" w:color="auto" w:fill="auto"/>
            <w:noWrap/>
            <w:vAlign w:val="bottom"/>
            <w:hideMark/>
          </w:tcPr>
          <w:p w14:paraId="60B1B320" w14:textId="77777777" w:rsidR="009E6433" w:rsidRPr="009E6433" w:rsidRDefault="009E6433" w:rsidP="009E6433">
            <w:pPr>
              <w:spacing w:after="0" w:line="240" w:lineRule="auto"/>
              <w:jc w:val="right"/>
              <w:rPr>
                <w:rFonts w:eastAsia="Times New Roman" w:cs="Times New Roman"/>
                <w:color w:val="000000"/>
                <w:sz w:val="18"/>
                <w:szCs w:val="18"/>
              </w:rPr>
            </w:pPr>
            <w:r w:rsidRPr="009E6433">
              <w:rPr>
                <w:rFonts w:eastAsia="Times New Roman" w:cs="Times New Roman"/>
                <w:color w:val="000000"/>
                <w:sz w:val="18"/>
                <w:szCs w:val="18"/>
              </w:rPr>
              <w:t>1.8</w:t>
            </w:r>
          </w:p>
        </w:tc>
      </w:tr>
    </w:tbl>
    <w:p w14:paraId="0B701785" w14:textId="77777777" w:rsidR="009E6433" w:rsidRPr="009E6433" w:rsidRDefault="009E6433" w:rsidP="00A528F6">
      <w:pPr>
        <w:spacing w:line="360" w:lineRule="auto"/>
        <w:rPr>
          <w:rFonts w:cs="Times New Roman"/>
        </w:rPr>
      </w:pPr>
    </w:p>
    <w:bookmarkEnd w:id="102"/>
    <w:bookmarkEnd w:id="103"/>
    <w:p w14:paraId="451A7785" w14:textId="77777777" w:rsidR="00071392" w:rsidRDefault="00071392">
      <w:pPr>
        <w:rPr>
          <w:ins w:id="106" w:author="Tiemeier, Henning [2]" w:date="2022-08-20T16:42:00Z"/>
          <w:rFonts w:cs="Times New Roman"/>
          <w:b/>
          <w:bCs/>
        </w:rPr>
      </w:pPr>
      <w:ins w:id="107" w:author="Tiemeier, Henning [2]" w:date="2022-08-20T16:42:00Z">
        <w:r>
          <w:rPr>
            <w:rFonts w:cs="Times New Roman"/>
            <w:b/>
            <w:bCs/>
          </w:rPr>
          <w:br w:type="page"/>
        </w:r>
      </w:ins>
    </w:p>
    <w:p w14:paraId="754B44F8" w14:textId="3AED852A" w:rsidR="00E54304" w:rsidRDefault="00E54304" w:rsidP="00E54304">
      <w:pPr>
        <w:rPr>
          <w:rFonts w:cs="Times New Roman"/>
          <w:b/>
          <w:bCs/>
        </w:rPr>
      </w:pPr>
      <w:r>
        <w:rPr>
          <w:rFonts w:cs="Times New Roman"/>
          <w:b/>
          <w:bCs/>
        </w:rPr>
        <w:lastRenderedPageBreak/>
        <w:t>Table 2: Distributions of Deprivation and Threat Experiences</w:t>
      </w:r>
    </w:p>
    <w:p w14:paraId="35C8FF29" w14:textId="77777777" w:rsidR="00E54304" w:rsidRPr="00577F62" w:rsidRDefault="00E54304" w:rsidP="00E54304">
      <w:pPr>
        <w:rPr>
          <w:rFonts w:cs="Times New Roman"/>
          <w:b/>
          <w:bCs/>
          <w:sz w:val="18"/>
          <w:szCs w:val="18"/>
        </w:rPr>
      </w:pPr>
    </w:p>
    <w:tbl>
      <w:tblPr>
        <w:tblW w:w="9090" w:type="dxa"/>
        <w:tblLook w:val="04A0" w:firstRow="1" w:lastRow="0" w:firstColumn="1" w:lastColumn="0" w:noHBand="0" w:noVBand="1"/>
      </w:tblPr>
      <w:tblGrid>
        <w:gridCol w:w="5940"/>
        <w:gridCol w:w="1170"/>
        <w:gridCol w:w="1260"/>
        <w:gridCol w:w="720"/>
      </w:tblGrid>
      <w:tr w:rsidR="000A2566" w:rsidRPr="00577F62" w14:paraId="73BF3233" w14:textId="77777777" w:rsidTr="00A634E2">
        <w:trPr>
          <w:trHeight w:val="285"/>
        </w:trPr>
        <w:tc>
          <w:tcPr>
            <w:tcW w:w="5940" w:type="dxa"/>
            <w:tcBorders>
              <w:top w:val="nil"/>
              <w:left w:val="nil"/>
              <w:bottom w:val="single" w:sz="4" w:space="0" w:color="auto"/>
              <w:right w:val="nil"/>
            </w:tcBorders>
            <w:shd w:val="clear" w:color="auto" w:fill="auto"/>
            <w:vAlign w:val="bottom"/>
            <w:hideMark/>
          </w:tcPr>
          <w:p w14:paraId="2DAB34B7" w14:textId="77777777" w:rsidR="000A2566" w:rsidRPr="00577F62" w:rsidRDefault="000A2566" w:rsidP="00577F62">
            <w:pPr>
              <w:spacing w:after="0" w:line="240" w:lineRule="auto"/>
              <w:rPr>
                <w:rFonts w:eastAsia="Times New Roman" w:cs="Times New Roman"/>
                <w:sz w:val="18"/>
                <w:szCs w:val="18"/>
              </w:rPr>
            </w:pPr>
          </w:p>
        </w:tc>
        <w:tc>
          <w:tcPr>
            <w:tcW w:w="1170" w:type="dxa"/>
            <w:tcBorders>
              <w:top w:val="nil"/>
              <w:left w:val="nil"/>
              <w:bottom w:val="single" w:sz="4" w:space="0" w:color="auto"/>
              <w:right w:val="nil"/>
            </w:tcBorders>
            <w:shd w:val="clear" w:color="auto" w:fill="auto"/>
            <w:noWrap/>
            <w:vAlign w:val="bottom"/>
            <w:hideMark/>
          </w:tcPr>
          <w:p w14:paraId="1C120BD4" w14:textId="77777777" w:rsidR="000A2566" w:rsidRPr="00577F62" w:rsidRDefault="000A2566" w:rsidP="00577F62">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Male</w:t>
            </w:r>
          </w:p>
        </w:tc>
        <w:tc>
          <w:tcPr>
            <w:tcW w:w="1260" w:type="dxa"/>
            <w:tcBorders>
              <w:top w:val="nil"/>
              <w:left w:val="nil"/>
              <w:bottom w:val="single" w:sz="4" w:space="0" w:color="auto"/>
              <w:right w:val="nil"/>
            </w:tcBorders>
            <w:shd w:val="clear" w:color="auto" w:fill="auto"/>
            <w:noWrap/>
            <w:vAlign w:val="bottom"/>
            <w:hideMark/>
          </w:tcPr>
          <w:p w14:paraId="7B5C7218" w14:textId="77777777" w:rsidR="000A2566" w:rsidRPr="00577F62" w:rsidRDefault="000A2566" w:rsidP="00577F62">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Female</w:t>
            </w:r>
          </w:p>
        </w:tc>
        <w:tc>
          <w:tcPr>
            <w:tcW w:w="720" w:type="dxa"/>
            <w:tcBorders>
              <w:top w:val="nil"/>
              <w:left w:val="nil"/>
              <w:bottom w:val="single" w:sz="4" w:space="0" w:color="auto"/>
              <w:right w:val="nil"/>
            </w:tcBorders>
            <w:shd w:val="clear" w:color="auto" w:fill="auto"/>
            <w:noWrap/>
            <w:vAlign w:val="bottom"/>
            <w:hideMark/>
          </w:tcPr>
          <w:p w14:paraId="2491F7C2" w14:textId="77777777" w:rsidR="000A2566" w:rsidRPr="00577F62" w:rsidRDefault="000A2566" w:rsidP="00577F62">
            <w:pPr>
              <w:spacing w:after="0" w:line="240" w:lineRule="auto"/>
              <w:rPr>
                <w:rFonts w:eastAsia="Times New Roman" w:cs="Times New Roman"/>
                <w:color w:val="000000"/>
                <w:sz w:val="18"/>
                <w:szCs w:val="18"/>
              </w:rPr>
            </w:pPr>
            <w:r w:rsidRPr="00577F62">
              <w:rPr>
                <w:rFonts w:eastAsia="Times New Roman" w:cs="Times New Roman"/>
                <w:color w:val="000000"/>
                <w:sz w:val="18"/>
                <w:szCs w:val="18"/>
              </w:rPr>
              <w:t>p-value</w:t>
            </w:r>
          </w:p>
        </w:tc>
      </w:tr>
      <w:tr w:rsidR="000A2566" w:rsidRPr="00577F62" w14:paraId="27102C30" w14:textId="77777777" w:rsidTr="00A634E2">
        <w:trPr>
          <w:trHeight w:val="285"/>
        </w:trPr>
        <w:tc>
          <w:tcPr>
            <w:tcW w:w="5940" w:type="dxa"/>
            <w:tcBorders>
              <w:top w:val="single" w:sz="4" w:space="0" w:color="auto"/>
              <w:left w:val="nil"/>
              <w:bottom w:val="nil"/>
              <w:right w:val="nil"/>
            </w:tcBorders>
            <w:shd w:val="clear" w:color="auto" w:fill="auto"/>
            <w:vAlign w:val="bottom"/>
            <w:hideMark/>
          </w:tcPr>
          <w:p w14:paraId="08F5CFC8" w14:textId="1C3010BD" w:rsidR="000A2566" w:rsidRPr="00577F62" w:rsidRDefault="000A2566" w:rsidP="00577F62">
            <w:pPr>
              <w:spacing w:after="0" w:line="240" w:lineRule="auto"/>
              <w:rPr>
                <w:rFonts w:eastAsia="Times New Roman" w:cs="Times New Roman"/>
                <w:color w:val="000000"/>
                <w:sz w:val="18"/>
                <w:szCs w:val="18"/>
              </w:rPr>
            </w:pPr>
            <w:r w:rsidRPr="00577F62">
              <w:rPr>
                <w:rFonts w:eastAsia="Times New Roman" w:cs="Times New Roman"/>
                <w:color w:val="000000"/>
                <w:sz w:val="18"/>
                <w:szCs w:val="18"/>
              </w:rPr>
              <w:t>N</w:t>
            </w:r>
            <w:r>
              <w:rPr>
                <w:rFonts w:eastAsia="Times New Roman" w:cs="Times New Roman"/>
                <w:color w:val="000000"/>
                <w:sz w:val="18"/>
                <w:szCs w:val="18"/>
              </w:rPr>
              <w:t>(%)</w:t>
            </w:r>
          </w:p>
        </w:tc>
        <w:tc>
          <w:tcPr>
            <w:tcW w:w="1170" w:type="dxa"/>
            <w:tcBorders>
              <w:top w:val="single" w:sz="4" w:space="0" w:color="auto"/>
              <w:left w:val="nil"/>
              <w:bottom w:val="single" w:sz="4" w:space="0" w:color="auto"/>
              <w:right w:val="nil"/>
            </w:tcBorders>
            <w:shd w:val="clear" w:color="auto" w:fill="auto"/>
            <w:noWrap/>
            <w:vAlign w:val="center"/>
            <w:hideMark/>
          </w:tcPr>
          <w:p w14:paraId="5930EBDE" w14:textId="3027B375"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117</w:t>
            </w:r>
            <w:r>
              <w:rPr>
                <w:rFonts w:eastAsia="Times New Roman" w:cs="Times New Roman"/>
                <w:color w:val="000000"/>
                <w:sz w:val="18"/>
                <w:szCs w:val="18"/>
              </w:rPr>
              <w:t xml:space="preserve"> (51.5)</w:t>
            </w:r>
          </w:p>
        </w:tc>
        <w:tc>
          <w:tcPr>
            <w:tcW w:w="1260" w:type="dxa"/>
            <w:tcBorders>
              <w:top w:val="single" w:sz="4" w:space="0" w:color="auto"/>
              <w:left w:val="nil"/>
              <w:bottom w:val="single" w:sz="4" w:space="0" w:color="auto"/>
              <w:right w:val="nil"/>
            </w:tcBorders>
            <w:shd w:val="clear" w:color="auto" w:fill="auto"/>
            <w:noWrap/>
            <w:vAlign w:val="center"/>
            <w:hideMark/>
          </w:tcPr>
          <w:p w14:paraId="44D5970A" w14:textId="51C5E67A"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110</w:t>
            </w:r>
            <w:r>
              <w:rPr>
                <w:rFonts w:eastAsia="Times New Roman" w:cs="Times New Roman"/>
                <w:color w:val="000000"/>
                <w:sz w:val="18"/>
                <w:szCs w:val="18"/>
              </w:rPr>
              <w:t xml:space="preserve"> (48.5)</w:t>
            </w:r>
          </w:p>
        </w:tc>
        <w:tc>
          <w:tcPr>
            <w:tcW w:w="720" w:type="dxa"/>
            <w:tcBorders>
              <w:top w:val="single" w:sz="4" w:space="0" w:color="auto"/>
              <w:left w:val="nil"/>
              <w:bottom w:val="nil"/>
              <w:right w:val="nil"/>
            </w:tcBorders>
            <w:shd w:val="clear" w:color="auto" w:fill="auto"/>
            <w:noWrap/>
            <w:vAlign w:val="center"/>
            <w:hideMark/>
          </w:tcPr>
          <w:p w14:paraId="511029FB" w14:textId="77777777" w:rsidR="000A2566" w:rsidRPr="00577F62" w:rsidRDefault="000A2566" w:rsidP="003D45EE">
            <w:pPr>
              <w:spacing w:after="0" w:line="240" w:lineRule="auto"/>
              <w:jc w:val="center"/>
              <w:rPr>
                <w:rFonts w:eastAsia="Times New Roman" w:cs="Times New Roman"/>
                <w:color w:val="000000"/>
                <w:sz w:val="18"/>
                <w:szCs w:val="18"/>
              </w:rPr>
            </w:pPr>
          </w:p>
        </w:tc>
      </w:tr>
      <w:tr w:rsidR="000A2566" w:rsidRPr="00577F62" w14:paraId="702B73BB" w14:textId="77777777" w:rsidTr="00A634E2">
        <w:trPr>
          <w:trHeight w:val="285"/>
        </w:trPr>
        <w:tc>
          <w:tcPr>
            <w:tcW w:w="5940" w:type="dxa"/>
            <w:tcBorders>
              <w:top w:val="nil"/>
              <w:left w:val="nil"/>
              <w:bottom w:val="nil"/>
              <w:right w:val="nil"/>
            </w:tcBorders>
            <w:shd w:val="clear" w:color="auto" w:fill="auto"/>
            <w:vAlign w:val="bottom"/>
            <w:hideMark/>
          </w:tcPr>
          <w:p w14:paraId="327BEDA7" w14:textId="1488AD2E" w:rsidR="000A2566" w:rsidRPr="00577F62" w:rsidRDefault="000A2566" w:rsidP="00577F62">
            <w:pPr>
              <w:spacing w:after="0" w:line="240" w:lineRule="auto"/>
              <w:rPr>
                <w:rFonts w:eastAsia="Times New Roman" w:cs="Times New Roman"/>
                <w:color w:val="000000"/>
                <w:sz w:val="18"/>
                <w:szCs w:val="18"/>
              </w:rPr>
            </w:pPr>
            <w:r w:rsidRPr="00577F62">
              <w:rPr>
                <w:rFonts w:eastAsia="Times New Roman" w:cs="Times New Roman"/>
                <w:color w:val="000000"/>
                <w:sz w:val="18"/>
                <w:szCs w:val="18"/>
              </w:rPr>
              <w:t>Overall deprivation</w:t>
            </w:r>
            <w:r>
              <w:rPr>
                <w:rFonts w:eastAsia="Times New Roman" w:cs="Times New Roman"/>
                <w:color w:val="000000"/>
                <w:sz w:val="18"/>
                <w:szCs w:val="18"/>
              </w:rPr>
              <w:t>: mean(</w:t>
            </w:r>
            <w:proofErr w:type="spellStart"/>
            <w:r>
              <w:rPr>
                <w:rFonts w:eastAsia="Times New Roman" w:cs="Times New Roman"/>
                <w:color w:val="000000"/>
                <w:sz w:val="18"/>
                <w:szCs w:val="18"/>
              </w:rPr>
              <w:t>sd</w:t>
            </w:r>
            <w:proofErr w:type="spellEnd"/>
            <w:r>
              <w:rPr>
                <w:rFonts w:eastAsia="Times New Roman" w:cs="Times New Roman"/>
                <w:color w:val="000000"/>
                <w:sz w:val="18"/>
                <w:szCs w:val="18"/>
              </w:rPr>
              <w:t>)</w:t>
            </w:r>
          </w:p>
        </w:tc>
        <w:tc>
          <w:tcPr>
            <w:tcW w:w="1170" w:type="dxa"/>
            <w:tcBorders>
              <w:top w:val="single" w:sz="4" w:space="0" w:color="auto"/>
              <w:left w:val="nil"/>
              <w:bottom w:val="nil"/>
              <w:right w:val="nil"/>
            </w:tcBorders>
            <w:shd w:val="clear" w:color="auto" w:fill="auto"/>
            <w:noWrap/>
            <w:vAlign w:val="center"/>
            <w:hideMark/>
          </w:tcPr>
          <w:p w14:paraId="5758ECB1" w14:textId="562F91EE"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0.12 (0.73)</w:t>
            </w:r>
          </w:p>
        </w:tc>
        <w:tc>
          <w:tcPr>
            <w:tcW w:w="1260" w:type="dxa"/>
            <w:tcBorders>
              <w:top w:val="single" w:sz="4" w:space="0" w:color="auto"/>
              <w:left w:val="nil"/>
              <w:bottom w:val="nil"/>
              <w:right w:val="nil"/>
            </w:tcBorders>
            <w:shd w:val="clear" w:color="auto" w:fill="auto"/>
            <w:noWrap/>
            <w:vAlign w:val="center"/>
            <w:hideMark/>
          </w:tcPr>
          <w:p w14:paraId="097D3804"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-0.11 (0.67)</w:t>
            </w:r>
          </w:p>
        </w:tc>
        <w:tc>
          <w:tcPr>
            <w:tcW w:w="720" w:type="dxa"/>
            <w:tcBorders>
              <w:top w:val="nil"/>
              <w:left w:val="nil"/>
              <w:bottom w:val="nil"/>
              <w:right w:val="nil"/>
            </w:tcBorders>
            <w:shd w:val="clear" w:color="auto" w:fill="auto"/>
            <w:noWrap/>
            <w:vAlign w:val="center"/>
            <w:hideMark/>
          </w:tcPr>
          <w:p w14:paraId="23DAB2A5"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0.014</w:t>
            </w:r>
          </w:p>
        </w:tc>
      </w:tr>
      <w:tr w:rsidR="000A2566" w:rsidRPr="00577F62" w14:paraId="6C093E41" w14:textId="77777777" w:rsidTr="00A634E2">
        <w:trPr>
          <w:trHeight w:val="369"/>
        </w:trPr>
        <w:tc>
          <w:tcPr>
            <w:tcW w:w="5940" w:type="dxa"/>
            <w:tcBorders>
              <w:top w:val="nil"/>
              <w:left w:val="nil"/>
              <w:bottom w:val="nil"/>
              <w:right w:val="nil"/>
            </w:tcBorders>
            <w:shd w:val="clear" w:color="auto" w:fill="auto"/>
            <w:vAlign w:val="bottom"/>
            <w:hideMark/>
          </w:tcPr>
          <w:p w14:paraId="4E03B95B" w14:textId="1210CFF9" w:rsidR="000A2566" w:rsidRPr="00577F62" w:rsidRDefault="000A2566" w:rsidP="00577F62">
            <w:pPr>
              <w:spacing w:after="0" w:line="240" w:lineRule="auto"/>
              <w:ind w:left="247"/>
              <w:rPr>
                <w:rFonts w:eastAsia="Times New Roman" w:cs="Times New Roman"/>
                <w:color w:val="000000"/>
                <w:sz w:val="18"/>
                <w:szCs w:val="18"/>
              </w:rPr>
            </w:pPr>
            <w:r>
              <w:rPr>
                <w:rFonts w:eastAsia="Times New Roman" w:cs="Times New Roman"/>
                <w:color w:val="000000"/>
                <w:sz w:val="18"/>
                <w:szCs w:val="18"/>
              </w:rPr>
              <w:t xml:space="preserve">- </w:t>
            </w:r>
            <w:r w:rsidRPr="00577F62">
              <w:rPr>
                <w:rFonts w:eastAsia="Times New Roman" w:cs="Times New Roman"/>
                <w:color w:val="000000"/>
                <w:sz w:val="18"/>
                <w:szCs w:val="18"/>
              </w:rPr>
              <w:t>Cognitive deprivation</w:t>
            </w:r>
            <w:r>
              <w:rPr>
                <w:rFonts w:eastAsia="Times New Roman" w:cs="Times New Roman"/>
                <w:color w:val="000000"/>
                <w:sz w:val="18"/>
                <w:szCs w:val="18"/>
              </w:rPr>
              <w:t xml:space="preserve"> - r</w:t>
            </w:r>
            <w:r w:rsidRPr="00577F62">
              <w:rPr>
                <w:rFonts w:eastAsia="Times New Roman" w:cs="Times New Roman"/>
                <w:color w:val="000000"/>
                <w:sz w:val="18"/>
                <w:szCs w:val="18"/>
              </w:rPr>
              <w:t>everse-coded count of cognitive stimulation items on the HOME-SF</w:t>
            </w:r>
            <w:r>
              <w:rPr>
                <w:rFonts w:eastAsia="Times New Roman" w:cs="Times New Roman"/>
                <w:color w:val="000000"/>
                <w:sz w:val="18"/>
                <w:szCs w:val="18"/>
              </w:rPr>
              <w:t>: mean(</w:t>
            </w:r>
            <w:proofErr w:type="spellStart"/>
            <w:r>
              <w:rPr>
                <w:rFonts w:eastAsia="Times New Roman" w:cs="Times New Roman"/>
                <w:color w:val="000000"/>
                <w:sz w:val="18"/>
                <w:szCs w:val="18"/>
              </w:rPr>
              <w:t>sd</w:t>
            </w:r>
            <w:proofErr w:type="spellEnd"/>
            <w:r>
              <w:rPr>
                <w:rFonts w:eastAsia="Times New Roman" w:cs="Times New Roman"/>
                <w:color w:val="000000"/>
                <w:sz w:val="18"/>
                <w:szCs w:val="18"/>
              </w:rPr>
              <w:t>)</w:t>
            </w:r>
          </w:p>
        </w:tc>
        <w:tc>
          <w:tcPr>
            <w:tcW w:w="1170" w:type="dxa"/>
            <w:tcBorders>
              <w:top w:val="nil"/>
              <w:left w:val="nil"/>
              <w:bottom w:val="nil"/>
              <w:right w:val="nil"/>
            </w:tcBorders>
            <w:shd w:val="clear" w:color="auto" w:fill="auto"/>
            <w:noWrap/>
            <w:vAlign w:val="center"/>
            <w:hideMark/>
          </w:tcPr>
          <w:p w14:paraId="7FEAAB9A" w14:textId="79FE2D1A"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2.64 (1.86)</w:t>
            </w:r>
          </w:p>
        </w:tc>
        <w:tc>
          <w:tcPr>
            <w:tcW w:w="1260" w:type="dxa"/>
            <w:tcBorders>
              <w:top w:val="nil"/>
              <w:left w:val="nil"/>
              <w:bottom w:val="nil"/>
              <w:right w:val="nil"/>
            </w:tcBorders>
            <w:shd w:val="clear" w:color="auto" w:fill="auto"/>
            <w:noWrap/>
            <w:vAlign w:val="center"/>
            <w:hideMark/>
          </w:tcPr>
          <w:p w14:paraId="68C62116" w14:textId="27152FE3"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2.43 (1.67)</w:t>
            </w:r>
          </w:p>
        </w:tc>
        <w:tc>
          <w:tcPr>
            <w:tcW w:w="720" w:type="dxa"/>
            <w:tcBorders>
              <w:top w:val="nil"/>
              <w:left w:val="nil"/>
              <w:bottom w:val="nil"/>
              <w:right w:val="nil"/>
            </w:tcBorders>
            <w:shd w:val="clear" w:color="auto" w:fill="auto"/>
            <w:noWrap/>
            <w:vAlign w:val="center"/>
            <w:hideMark/>
          </w:tcPr>
          <w:p w14:paraId="13F049CC"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0.375</w:t>
            </w:r>
          </w:p>
        </w:tc>
      </w:tr>
      <w:tr w:rsidR="000A2566" w:rsidRPr="00577F62" w14:paraId="79370B1F" w14:textId="77777777" w:rsidTr="00A634E2">
        <w:trPr>
          <w:trHeight w:val="405"/>
        </w:trPr>
        <w:tc>
          <w:tcPr>
            <w:tcW w:w="5940" w:type="dxa"/>
            <w:tcBorders>
              <w:top w:val="nil"/>
              <w:left w:val="nil"/>
              <w:bottom w:val="nil"/>
              <w:right w:val="nil"/>
            </w:tcBorders>
            <w:shd w:val="clear" w:color="auto" w:fill="auto"/>
            <w:vAlign w:val="bottom"/>
            <w:hideMark/>
          </w:tcPr>
          <w:p w14:paraId="39A63B33" w14:textId="1DCF09F3" w:rsidR="000A2566" w:rsidRPr="00577F62" w:rsidRDefault="000A2566" w:rsidP="00EC31A4">
            <w:pPr>
              <w:spacing w:after="0" w:line="240" w:lineRule="auto"/>
              <w:ind w:left="247"/>
              <w:rPr>
                <w:rFonts w:eastAsia="Times New Roman" w:cs="Times New Roman"/>
                <w:color w:val="000000"/>
                <w:sz w:val="18"/>
                <w:szCs w:val="18"/>
              </w:rPr>
            </w:pPr>
            <w:r>
              <w:rPr>
                <w:rFonts w:eastAsia="Times New Roman" w:cs="Times New Roman"/>
                <w:color w:val="000000"/>
                <w:sz w:val="18"/>
                <w:szCs w:val="18"/>
              </w:rPr>
              <w:t xml:space="preserve">- </w:t>
            </w:r>
            <w:r w:rsidRPr="00577F62">
              <w:rPr>
                <w:rFonts w:eastAsia="Times New Roman" w:cs="Times New Roman"/>
                <w:color w:val="000000"/>
                <w:sz w:val="18"/>
                <w:szCs w:val="18"/>
              </w:rPr>
              <w:t>Emotional deprivation</w:t>
            </w:r>
            <w:r>
              <w:rPr>
                <w:rFonts w:eastAsia="Times New Roman" w:cs="Times New Roman"/>
                <w:color w:val="000000"/>
                <w:sz w:val="18"/>
                <w:szCs w:val="18"/>
              </w:rPr>
              <w:t xml:space="preserve"> - s</w:t>
            </w:r>
            <w:r w:rsidRPr="00577F62">
              <w:rPr>
                <w:rFonts w:eastAsia="Times New Roman" w:cs="Times New Roman"/>
                <w:color w:val="000000"/>
                <w:sz w:val="18"/>
                <w:szCs w:val="18"/>
              </w:rPr>
              <w:t>tandardized composite of the CECA and MNBS emotional neglect measures</w:t>
            </w:r>
            <w:r>
              <w:rPr>
                <w:rFonts w:eastAsia="Times New Roman" w:cs="Times New Roman"/>
                <w:color w:val="000000"/>
                <w:sz w:val="18"/>
                <w:szCs w:val="18"/>
              </w:rPr>
              <w:t>: mean(</w:t>
            </w:r>
            <w:proofErr w:type="spellStart"/>
            <w:r>
              <w:rPr>
                <w:rFonts w:eastAsia="Times New Roman" w:cs="Times New Roman"/>
                <w:color w:val="000000"/>
                <w:sz w:val="18"/>
                <w:szCs w:val="18"/>
              </w:rPr>
              <w:t>sd</w:t>
            </w:r>
            <w:proofErr w:type="spellEnd"/>
            <w:r>
              <w:rPr>
                <w:rFonts w:eastAsia="Times New Roman" w:cs="Times New Roman"/>
                <w:color w:val="000000"/>
                <w:sz w:val="18"/>
                <w:szCs w:val="18"/>
              </w:rPr>
              <w:t>)</w:t>
            </w:r>
          </w:p>
        </w:tc>
        <w:tc>
          <w:tcPr>
            <w:tcW w:w="1170" w:type="dxa"/>
            <w:tcBorders>
              <w:top w:val="nil"/>
              <w:left w:val="nil"/>
              <w:bottom w:val="nil"/>
              <w:right w:val="nil"/>
            </w:tcBorders>
            <w:shd w:val="clear" w:color="auto" w:fill="auto"/>
            <w:noWrap/>
            <w:vAlign w:val="center"/>
            <w:hideMark/>
          </w:tcPr>
          <w:p w14:paraId="3939E979" w14:textId="72DAF19A"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0.18 (0.88)</w:t>
            </w:r>
          </w:p>
        </w:tc>
        <w:tc>
          <w:tcPr>
            <w:tcW w:w="1260" w:type="dxa"/>
            <w:tcBorders>
              <w:top w:val="nil"/>
              <w:left w:val="nil"/>
              <w:bottom w:val="nil"/>
              <w:right w:val="nil"/>
            </w:tcBorders>
            <w:shd w:val="clear" w:color="auto" w:fill="auto"/>
            <w:noWrap/>
            <w:vAlign w:val="center"/>
            <w:hideMark/>
          </w:tcPr>
          <w:p w14:paraId="7DBE878B"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-0.18 (0.80)</w:t>
            </w:r>
          </w:p>
        </w:tc>
        <w:tc>
          <w:tcPr>
            <w:tcW w:w="720" w:type="dxa"/>
            <w:tcBorders>
              <w:top w:val="nil"/>
              <w:left w:val="nil"/>
              <w:bottom w:val="nil"/>
              <w:right w:val="nil"/>
            </w:tcBorders>
            <w:shd w:val="clear" w:color="auto" w:fill="auto"/>
            <w:noWrap/>
            <w:vAlign w:val="center"/>
            <w:hideMark/>
          </w:tcPr>
          <w:p w14:paraId="1162CF5E"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0.002</w:t>
            </w:r>
          </w:p>
        </w:tc>
      </w:tr>
      <w:tr w:rsidR="000A2566" w:rsidRPr="00577F62" w14:paraId="4ECB304F" w14:textId="77777777" w:rsidTr="00A634E2">
        <w:trPr>
          <w:trHeight w:val="414"/>
        </w:trPr>
        <w:tc>
          <w:tcPr>
            <w:tcW w:w="5940" w:type="dxa"/>
            <w:tcBorders>
              <w:top w:val="nil"/>
              <w:left w:val="nil"/>
              <w:bottom w:val="nil"/>
              <w:right w:val="nil"/>
            </w:tcBorders>
            <w:shd w:val="clear" w:color="auto" w:fill="auto"/>
            <w:vAlign w:val="bottom"/>
            <w:hideMark/>
          </w:tcPr>
          <w:p w14:paraId="4FB28FC8" w14:textId="35D9921A" w:rsidR="000A2566" w:rsidRPr="00577F62" w:rsidRDefault="000A2566" w:rsidP="00EC31A4">
            <w:pPr>
              <w:spacing w:after="0" w:line="240" w:lineRule="auto"/>
              <w:ind w:left="247"/>
              <w:rPr>
                <w:rFonts w:eastAsia="Times New Roman" w:cs="Times New Roman"/>
                <w:color w:val="000000"/>
                <w:sz w:val="18"/>
                <w:szCs w:val="18"/>
              </w:rPr>
            </w:pPr>
            <w:r>
              <w:rPr>
                <w:rFonts w:eastAsia="Times New Roman" w:cs="Times New Roman"/>
                <w:color w:val="000000"/>
                <w:sz w:val="18"/>
                <w:szCs w:val="18"/>
              </w:rPr>
              <w:t xml:space="preserve">- </w:t>
            </w:r>
            <w:r w:rsidRPr="00577F62">
              <w:rPr>
                <w:rFonts w:eastAsia="Times New Roman" w:cs="Times New Roman"/>
                <w:color w:val="000000"/>
                <w:sz w:val="18"/>
                <w:szCs w:val="18"/>
              </w:rPr>
              <w:t>Physical deprivation</w:t>
            </w:r>
            <w:r>
              <w:rPr>
                <w:rFonts w:eastAsia="Times New Roman" w:cs="Times New Roman"/>
                <w:color w:val="000000"/>
                <w:sz w:val="18"/>
                <w:szCs w:val="18"/>
              </w:rPr>
              <w:t xml:space="preserve"> - s</w:t>
            </w:r>
            <w:r w:rsidRPr="00577F62">
              <w:rPr>
                <w:rFonts w:eastAsia="Times New Roman" w:cs="Times New Roman"/>
                <w:color w:val="000000"/>
                <w:sz w:val="18"/>
                <w:szCs w:val="18"/>
              </w:rPr>
              <w:t>tandardized composite of food insecurity and physical neglect subscales of MNBS and CTQ</w:t>
            </w:r>
            <w:r>
              <w:rPr>
                <w:rFonts w:eastAsia="Times New Roman" w:cs="Times New Roman"/>
                <w:color w:val="000000"/>
                <w:sz w:val="18"/>
                <w:szCs w:val="18"/>
              </w:rPr>
              <w:t>: mean(</w:t>
            </w:r>
            <w:proofErr w:type="spellStart"/>
            <w:r>
              <w:rPr>
                <w:rFonts w:eastAsia="Times New Roman" w:cs="Times New Roman"/>
                <w:color w:val="000000"/>
                <w:sz w:val="18"/>
                <w:szCs w:val="18"/>
              </w:rPr>
              <w:t>sd</w:t>
            </w:r>
            <w:proofErr w:type="spellEnd"/>
            <w:r>
              <w:rPr>
                <w:rFonts w:eastAsia="Times New Roman" w:cs="Times New Roman"/>
                <w:color w:val="000000"/>
                <w:sz w:val="18"/>
                <w:szCs w:val="18"/>
              </w:rPr>
              <w:t>)</w:t>
            </w:r>
          </w:p>
        </w:tc>
        <w:tc>
          <w:tcPr>
            <w:tcW w:w="1170" w:type="dxa"/>
            <w:tcBorders>
              <w:top w:val="nil"/>
              <w:left w:val="nil"/>
              <w:bottom w:val="nil"/>
              <w:right w:val="nil"/>
            </w:tcBorders>
            <w:shd w:val="clear" w:color="auto" w:fill="auto"/>
            <w:noWrap/>
            <w:vAlign w:val="center"/>
            <w:hideMark/>
          </w:tcPr>
          <w:p w14:paraId="1042DEAD" w14:textId="54738E7D"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2.62 (0.93)</w:t>
            </w:r>
          </w:p>
        </w:tc>
        <w:tc>
          <w:tcPr>
            <w:tcW w:w="1260" w:type="dxa"/>
            <w:tcBorders>
              <w:top w:val="nil"/>
              <w:left w:val="nil"/>
              <w:bottom w:val="nil"/>
              <w:right w:val="nil"/>
            </w:tcBorders>
            <w:shd w:val="clear" w:color="auto" w:fill="auto"/>
            <w:noWrap/>
            <w:vAlign w:val="center"/>
            <w:hideMark/>
          </w:tcPr>
          <w:p w14:paraId="70653F5A" w14:textId="702E40D3"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2.47 (0.86)</w:t>
            </w:r>
          </w:p>
        </w:tc>
        <w:tc>
          <w:tcPr>
            <w:tcW w:w="720" w:type="dxa"/>
            <w:tcBorders>
              <w:top w:val="nil"/>
              <w:left w:val="nil"/>
              <w:bottom w:val="nil"/>
              <w:right w:val="nil"/>
            </w:tcBorders>
            <w:shd w:val="clear" w:color="auto" w:fill="auto"/>
            <w:noWrap/>
            <w:vAlign w:val="center"/>
            <w:hideMark/>
          </w:tcPr>
          <w:p w14:paraId="773C5BD9" w14:textId="576ACDBE"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0.2</w:t>
            </w:r>
            <w:r>
              <w:rPr>
                <w:rFonts w:eastAsia="Times New Roman" w:cs="Times New Roman"/>
                <w:color w:val="000000"/>
                <w:sz w:val="18"/>
                <w:szCs w:val="18"/>
              </w:rPr>
              <w:t>00</w:t>
            </w:r>
          </w:p>
        </w:tc>
      </w:tr>
      <w:tr w:rsidR="000A2566" w:rsidRPr="00577F62" w14:paraId="2F71F7F1" w14:textId="77777777" w:rsidTr="00A634E2">
        <w:trPr>
          <w:trHeight w:val="369"/>
        </w:trPr>
        <w:tc>
          <w:tcPr>
            <w:tcW w:w="5940" w:type="dxa"/>
            <w:tcBorders>
              <w:top w:val="nil"/>
              <w:left w:val="nil"/>
              <w:bottom w:val="nil"/>
              <w:right w:val="nil"/>
            </w:tcBorders>
            <w:shd w:val="clear" w:color="auto" w:fill="auto"/>
            <w:vAlign w:val="bottom"/>
            <w:hideMark/>
          </w:tcPr>
          <w:p w14:paraId="640929E7" w14:textId="3865B982" w:rsidR="000A2566" w:rsidRPr="00577F62" w:rsidRDefault="000A2566" w:rsidP="00577F62">
            <w:pPr>
              <w:spacing w:after="0" w:line="240" w:lineRule="auto"/>
              <w:rPr>
                <w:rFonts w:eastAsia="Times New Roman" w:cs="Times New Roman"/>
                <w:color w:val="000000"/>
                <w:sz w:val="18"/>
                <w:szCs w:val="18"/>
              </w:rPr>
            </w:pPr>
            <w:r w:rsidRPr="00577F62">
              <w:rPr>
                <w:rFonts w:eastAsia="Times New Roman" w:cs="Times New Roman"/>
                <w:color w:val="000000"/>
                <w:sz w:val="18"/>
                <w:szCs w:val="18"/>
              </w:rPr>
              <w:t>Overall threat</w:t>
            </w:r>
            <w:r>
              <w:rPr>
                <w:rFonts w:eastAsia="Times New Roman" w:cs="Times New Roman"/>
                <w:color w:val="000000"/>
                <w:sz w:val="18"/>
                <w:szCs w:val="18"/>
              </w:rPr>
              <w:t>: mean(</w:t>
            </w:r>
            <w:proofErr w:type="spellStart"/>
            <w:r>
              <w:rPr>
                <w:rFonts w:eastAsia="Times New Roman" w:cs="Times New Roman"/>
                <w:color w:val="000000"/>
                <w:sz w:val="18"/>
                <w:szCs w:val="18"/>
              </w:rPr>
              <w:t>sd</w:t>
            </w:r>
            <w:proofErr w:type="spellEnd"/>
            <w:r>
              <w:rPr>
                <w:rFonts w:eastAsia="Times New Roman" w:cs="Times New Roman"/>
                <w:color w:val="000000"/>
                <w:sz w:val="18"/>
                <w:szCs w:val="18"/>
              </w:rPr>
              <w:t>)</w:t>
            </w:r>
          </w:p>
        </w:tc>
        <w:tc>
          <w:tcPr>
            <w:tcW w:w="1170" w:type="dxa"/>
            <w:tcBorders>
              <w:top w:val="nil"/>
              <w:left w:val="nil"/>
              <w:bottom w:val="nil"/>
              <w:right w:val="nil"/>
            </w:tcBorders>
            <w:shd w:val="clear" w:color="auto" w:fill="auto"/>
            <w:noWrap/>
            <w:vAlign w:val="center"/>
            <w:hideMark/>
          </w:tcPr>
          <w:p w14:paraId="4E996FA3" w14:textId="3979E2AD"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0.09 (0.79)</w:t>
            </w:r>
          </w:p>
        </w:tc>
        <w:tc>
          <w:tcPr>
            <w:tcW w:w="1260" w:type="dxa"/>
            <w:tcBorders>
              <w:top w:val="nil"/>
              <w:left w:val="nil"/>
              <w:bottom w:val="nil"/>
              <w:right w:val="nil"/>
            </w:tcBorders>
            <w:shd w:val="clear" w:color="auto" w:fill="auto"/>
            <w:noWrap/>
            <w:vAlign w:val="center"/>
            <w:hideMark/>
          </w:tcPr>
          <w:p w14:paraId="6F5CAF8E"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-0.08 (0.74)</w:t>
            </w:r>
          </w:p>
        </w:tc>
        <w:tc>
          <w:tcPr>
            <w:tcW w:w="720" w:type="dxa"/>
            <w:tcBorders>
              <w:top w:val="nil"/>
              <w:left w:val="nil"/>
              <w:bottom w:val="nil"/>
              <w:right w:val="nil"/>
            </w:tcBorders>
            <w:shd w:val="clear" w:color="auto" w:fill="auto"/>
            <w:noWrap/>
            <w:vAlign w:val="center"/>
            <w:hideMark/>
          </w:tcPr>
          <w:p w14:paraId="51C7D7A4"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0.086</w:t>
            </w:r>
          </w:p>
        </w:tc>
      </w:tr>
      <w:tr w:rsidR="000A2566" w:rsidRPr="00577F62" w14:paraId="4F61C6E1" w14:textId="77777777" w:rsidTr="00A634E2">
        <w:trPr>
          <w:trHeight w:val="522"/>
        </w:trPr>
        <w:tc>
          <w:tcPr>
            <w:tcW w:w="5940" w:type="dxa"/>
            <w:tcBorders>
              <w:top w:val="nil"/>
              <w:left w:val="nil"/>
              <w:bottom w:val="nil"/>
              <w:right w:val="nil"/>
            </w:tcBorders>
            <w:shd w:val="clear" w:color="auto" w:fill="auto"/>
            <w:vAlign w:val="bottom"/>
            <w:hideMark/>
          </w:tcPr>
          <w:p w14:paraId="424192EC" w14:textId="34B12D46" w:rsidR="000A2566" w:rsidRPr="00577F62" w:rsidRDefault="000A2566" w:rsidP="00577F62">
            <w:pPr>
              <w:spacing w:after="0" w:line="240" w:lineRule="auto"/>
              <w:ind w:left="247"/>
              <w:rPr>
                <w:rFonts w:eastAsia="Times New Roman" w:cs="Times New Roman"/>
                <w:color w:val="000000"/>
                <w:sz w:val="18"/>
                <w:szCs w:val="18"/>
              </w:rPr>
            </w:pPr>
            <w:r>
              <w:rPr>
                <w:rFonts w:eastAsia="Times New Roman" w:cs="Times New Roman"/>
                <w:color w:val="000000"/>
                <w:sz w:val="18"/>
                <w:szCs w:val="18"/>
              </w:rPr>
              <w:t xml:space="preserve">- </w:t>
            </w:r>
            <w:r w:rsidRPr="00577F62">
              <w:rPr>
                <w:rFonts w:eastAsia="Times New Roman" w:cs="Times New Roman"/>
                <w:color w:val="000000"/>
                <w:sz w:val="18"/>
                <w:szCs w:val="18"/>
              </w:rPr>
              <w:t>Count of distinct types of violence experienced (physical, sexual, domestic violence, witnessing violent crime, victim of violent crime)</w:t>
            </w:r>
            <w:r>
              <w:rPr>
                <w:rFonts w:eastAsia="Times New Roman" w:cs="Times New Roman"/>
                <w:color w:val="000000"/>
                <w:sz w:val="18"/>
                <w:szCs w:val="18"/>
              </w:rPr>
              <w:t xml:space="preserve"> : mean(</w:t>
            </w:r>
            <w:proofErr w:type="spellStart"/>
            <w:r>
              <w:rPr>
                <w:rFonts w:eastAsia="Times New Roman" w:cs="Times New Roman"/>
                <w:color w:val="000000"/>
                <w:sz w:val="18"/>
                <w:szCs w:val="18"/>
              </w:rPr>
              <w:t>sd</w:t>
            </w:r>
            <w:proofErr w:type="spellEnd"/>
            <w:r>
              <w:rPr>
                <w:rFonts w:eastAsia="Times New Roman" w:cs="Times New Roman"/>
                <w:color w:val="000000"/>
                <w:sz w:val="18"/>
                <w:szCs w:val="18"/>
              </w:rPr>
              <w:t>)</w:t>
            </w:r>
          </w:p>
        </w:tc>
        <w:tc>
          <w:tcPr>
            <w:tcW w:w="1170" w:type="dxa"/>
            <w:tcBorders>
              <w:top w:val="nil"/>
              <w:left w:val="nil"/>
              <w:bottom w:val="nil"/>
              <w:right w:val="nil"/>
            </w:tcBorders>
            <w:shd w:val="clear" w:color="auto" w:fill="auto"/>
            <w:noWrap/>
            <w:vAlign w:val="center"/>
            <w:hideMark/>
          </w:tcPr>
          <w:p w14:paraId="68AE2E51" w14:textId="13F9E2CA"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0.33 (0.84)</w:t>
            </w:r>
          </w:p>
        </w:tc>
        <w:tc>
          <w:tcPr>
            <w:tcW w:w="1260" w:type="dxa"/>
            <w:tcBorders>
              <w:top w:val="nil"/>
              <w:left w:val="nil"/>
              <w:bottom w:val="nil"/>
              <w:right w:val="nil"/>
            </w:tcBorders>
            <w:shd w:val="clear" w:color="auto" w:fill="auto"/>
            <w:noWrap/>
            <w:vAlign w:val="center"/>
            <w:hideMark/>
          </w:tcPr>
          <w:p w14:paraId="7D33B74F" w14:textId="747E0DFC"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0.22 (0.61)</w:t>
            </w:r>
          </w:p>
        </w:tc>
        <w:tc>
          <w:tcPr>
            <w:tcW w:w="720" w:type="dxa"/>
            <w:tcBorders>
              <w:top w:val="nil"/>
              <w:left w:val="nil"/>
              <w:bottom w:val="nil"/>
              <w:right w:val="nil"/>
            </w:tcBorders>
            <w:shd w:val="clear" w:color="auto" w:fill="auto"/>
            <w:noWrap/>
            <w:vAlign w:val="center"/>
            <w:hideMark/>
          </w:tcPr>
          <w:p w14:paraId="440C4264"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0.242</w:t>
            </w:r>
          </w:p>
        </w:tc>
      </w:tr>
      <w:tr w:rsidR="000A2566" w:rsidRPr="00577F62" w14:paraId="5E165EA0" w14:textId="77777777" w:rsidTr="00A634E2">
        <w:trPr>
          <w:trHeight w:val="351"/>
        </w:trPr>
        <w:tc>
          <w:tcPr>
            <w:tcW w:w="5940" w:type="dxa"/>
            <w:tcBorders>
              <w:top w:val="nil"/>
              <w:left w:val="nil"/>
              <w:right w:val="nil"/>
            </w:tcBorders>
            <w:shd w:val="clear" w:color="auto" w:fill="auto"/>
            <w:vAlign w:val="bottom"/>
            <w:hideMark/>
          </w:tcPr>
          <w:p w14:paraId="75177323" w14:textId="0C22996B" w:rsidR="000A2566" w:rsidRPr="00577F62" w:rsidRDefault="000A2566" w:rsidP="00577F62">
            <w:pPr>
              <w:spacing w:after="0" w:line="240" w:lineRule="auto"/>
              <w:ind w:left="247"/>
              <w:rPr>
                <w:rFonts w:eastAsia="Times New Roman" w:cs="Times New Roman"/>
                <w:color w:val="000000"/>
                <w:sz w:val="18"/>
                <w:szCs w:val="18"/>
              </w:rPr>
            </w:pPr>
            <w:r>
              <w:rPr>
                <w:rFonts w:eastAsia="Times New Roman" w:cs="Times New Roman"/>
                <w:color w:val="000000"/>
                <w:sz w:val="18"/>
                <w:szCs w:val="18"/>
              </w:rPr>
              <w:t xml:space="preserve">- </w:t>
            </w:r>
            <w:r w:rsidRPr="00577F62">
              <w:rPr>
                <w:rFonts w:eastAsia="Times New Roman" w:cs="Times New Roman"/>
                <w:color w:val="000000"/>
                <w:sz w:val="18"/>
                <w:szCs w:val="18"/>
              </w:rPr>
              <w:t>Summed frequency ratings of witnessed and experienced violence on VEX-R</w:t>
            </w:r>
            <w:r>
              <w:rPr>
                <w:rFonts w:eastAsia="Times New Roman" w:cs="Times New Roman"/>
                <w:color w:val="000000"/>
                <w:sz w:val="18"/>
                <w:szCs w:val="18"/>
              </w:rPr>
              <w:t>: mean(</w:t>
            </w:r>
            <w:proofErr w:type="spellStart"/>
            <w:r>
              <w:rPr>
                <w:rFonts w:eastAsia="Times New Roman" w:cs="Times New Roman"/>
                <w:color w:val="000000"/>
                <w:sz w:val="18"/>
                <w:szCs w:val="18"/>
              </w:rPr>
              <w:t>sd</w:t>
            </w:r>
            <w:proofErr w:type="spellEnd"/>
            <w:r>
              <w:rPr>
                <w:rFonts w:eastAsia="Times New Roman" w:cs="Times New Roman"/>
                <w:color w:val="000000"/>
                <w:sz w:val="18"/>
                <w:szCs w:val="18"/>
              </w:rPr>
              <w:t>)</w:t>
            </w:r>
          </w:p>
        </w:tc>
        <w:tc>
          <w:tcPr>
            <w:tcW w:w="1170" w:type="dxa"/>
            <w:tcBorders>
              <w:top w:val="nil"/>
              <w:left w:val="nil"/>
              <w:right w:val="nil"/>
            </w:tcBorders>
            <w:shd w:val="clear" w:color="auto" w:fill="auto"/>
            <w:noWrap/>
            <w:vAlign w:val="center"/>
            <w:hideMark/>
          </w:tcPr>
          <w:p w14:paraId="1FA8F7E8" w14:textId="22EB7C01"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5.56 (5.92)</w:t>
            </w:r>
          </w:p>
        </w:tc>
        <w:tc>
          <w:tcPr>
            <w:tcW w:w="1260" w:type="dxa"/>
            <w:tcBorders>
              <w:top w:val="nil"/>
              <w:left w:val="nil"/>
              <w:right w:val="nil"/>
            </w:tcBorders>
            <w:shd w:val="clear" w:color="auto" w:fill="auto"/>
            <w:noWrap/>
            <w:vAlign w:val="center"/>
            <w:hideMark/>
          </w:tcPr>
          <w:p w14:paraId="303B523A" w14:textId="3F00E4CA"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3.97 (4.23)</w:t>
            </w:r>
          </w:p>
        </w:tc>
        <w:tc>
          <w:tcPr>
            <w:tcW w:w="720" w:type="dxa"/>
            <w:tcBorders>
              <w:top w:val="nil"/>
              <w:left w:val="nil"/>
              <w:right w:val="nil"/>
            </w:tcBorders>
            <w:shd w:val="clear" w:color="auto" w:fill="auto"/>
            <w:noWrap/>
            <w:vAlign w:val="center"/>
            <w:hideMark/>
          </w:tcPr>
          <w:p w14:paraId="6ECE57D4"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0.026</w:t>
            </w:r>
          </w:p>
        </w:tc>
      </w:tr>
      <w:tr w:rsidR="000A2566" w:rsidRPr="00577F62" w14:paraId="595C3206" w14:textId="77777777" w:rsidTr="00A634E2">
        <w:trPr>
          <w:trHeight w:val="117"/>
        </w:trPr>
        <w:tc>
          <w:tcPr>
            <w:tcW w:w="5940" w:type="dxa"/>
            <w:tcBorders>
              <w:top w:val="nil"/>
              <w:left w:val="nil"/>
              <w:bottom w:val="single" w:sz="4" w:space="0" w:color="auto"/>
              <w:right w:val="nil"/>
            </w:tcBorders>
            <w:shd w:val="clear" w:color="auto" w:fill="auto"/>
            <w:vAlign w:val="bottom"/>
            <w:hideMark/>
          </w:tcPr>
          <w:p w14:paraId="1B390402" w14:textId="2664602F" w:rsidR="000A2566" w:rsidRPr="00577F62" w:rsidRDefault="000A2566" w:rsidP="00577F62">
            <w:pPr>
              <w:spacing w:after="0" w:line="240" w:lineRule="auto"/>
              <w:ind w:left="247"/>
              <w:rPr>
                <w:rFonts w:eastAsia="Times New Roman" w:cs="Times New Roman"/>
                <w:color w:val="000000"/>
                <w:sz w:val="18"/>
                <w:szCs w:val="18"/>
              </w:rPr>
            </w:pPr>
            <w:r>
              <w:rPr>
                <w:rFonts w:eastAsia="Times New Roman" w:cs="Times New Roman"/>
                <w:color w:val="000000"/>
                <w:sz w:val="18"/>
                <w:szCs w:val="18"/>
              </w:rPr>
              <w:t xml:space="preserve">- </w:t>
            </w:r>
            <w:r w:rsidRPr="00577F62">
              <w:rPr>
                <w:rFonts w:eastAsia="Times New Roman" w:cs="Times New Roman"/>
                <w:color w:val="000000"/>
                <w:sz w:val="18"/>
                <w:szCs w:val="18"/>
              </w:rPr>
              <w:t>Sum of physical and sexual abuse severity on CTQ</w:t>
            </w:r>
            <w:r>
              <w:rPr>
                <w:rFonts w:eastAsia="Times New Roman" w:cs="Times New Roman"/>
                <w:color w:val="000000"/>
                <w:sz w:val="18"/>
                <w:szCs w:val="18"/>
              </w:rPr>
              <w:t>: mean(</w:t>
            </w:r>
            <w:proofErr w:type="spellStart"/>
            <w:r>
              <w:rPr>
                <w:rFonts w:eastAsia="Times New Roman" w:cs="Times New Roman"/>
                <w:color w:val="000000"/>
                <w:sz w:val="18"/>
                <w:szCs w:val="18"/>
              </w:rPr>
              <w:t>sd</w:t>
            </w:r>
            <w:proofErr w:type="spellEnd"/>
            <w:r>
              <w:rPr>
                <w:rFonts w:eastAsia="Times New Roman" w:cs="Times New Roman"/>
                <w:color w:val="000000"/>
                <w:sz w:val="18"/>
                <w:szCs w:val="18"/>
              </w:rPr>
              <w:t>)</w:t>
            </w:r>
          </w:p>
        </w:tc>
        <w:tc>
          <w:tcPr>
            <w:tcW w:w="1170" w:type="dxa"/>
            <w:tcBorders>
              <w:top w:val="nil"/>
              <w:left w:val="nil"/>
              <w:bottom w:val="single" w:sz="4" w:space="0" w:color="auto"/>
              <w:right w:val="nil"/>
            </w:tcBorders>
            <w:shd w:val="clear" w:color="auto" w:fill="auto"/>
            <w:noWrap/>
            <w:vAlign w:val="center"/>
            <w:hideMark/>
          </w:tcPr>
          <w:p w14:paraId="755B7912"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10.59 (1.36)</w:t>
            </w:r>
          </w:p>
        </w:tc>
        <w:tc>
          <w:tcPr>
            <w:tcW w:w="1260" w:type="dxa"/>
            <w:tcBorders>
              <w:top w:val="nil"/>
              <w:left w:val="nil"/>
              <w:bottom w:val="single" w:sz="4" w:space="0" w:color="auto"/>
              <w:right w:val="nil"/>
            </w:tcBorders>
            <w:shd w:val="clear" w:color="auto" w:fill="auto"/>
            <w:noWrap/>
            <w:vAlign w:val="center"/>
            <w:hideMark/>
          </w:tcPr>
          <w:p w14:paraId="51409828"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10.56 (2.76)</w:t>
            </w:r>
          </w:p>
        </w:tc>
        <w:tc>
          <w:tcPr>
            <w:tcW w:w="720" w:type="dxa"/>
            <w:tcBorders>
              <w:top w:val="nil"/>
              <w:left w:val="nil"/>
              <w:bottom w:val="single" w:sz="4" w:space="0" w:color="auto"/>
              <w:right w:val="nil"/>
            </w:tcBorders>
            <w:shd w:val="clear" w:color="auto" w:fill="auto"/>
            <w:noWrap/>
            <w:vAlign w:val="center"/>
            <w:hideMark/>
          </w:tcPr>
          <w:p w14:paraId="361A10AC" w14:textId="77777777" w:rsidR="000A2566" w:rsidRPr="00577F62" w:rsidRDefault="000A2566" w:rsidP="003D45EE">
            <w:pPr>
              <w:spacing w:after="0" w:line="240" w:lineRule="auto"/>
              <w:jc w:val="center"/>
              <w:rPr>
                <w:rFonts w:eastAsia="Times New Roman" w:cs="Times New Roman"/>
                <w:color w:val="000000"/>
                <w:sz w:val="18"/>
                <w:szCs w:val="18"/>
              </w:rPr>
            </w:pPr>
            <w:r w:rsidRPr="00577F62">
              <w:rPr>
                <w:rFonts w:eastAsia="Times New Roman" w:cs="Times New Roman"/>
                <w:color w:val="000000"/>
                <w:sz w:val="18"/>
                <w:szCs w:val="18"/>
              </w:rPr>
              <w:t>0.914</w:t>
            </w:r>
          </w:p>
        </w:tc>
      </w:tr>
    </w:tbl>
    <w:p w14:paraId="2BEE578F" w14:textId="1999A12D" w:rsidR="00E54304" w:rsidRPr="00E54304" w:rsidRDefault="00E54304" w:rsidP="00E54304">
      <w:pPr>
        <w:rPr>
          <w:rFonts w:cs="Times New Roman"/>
          <w:b/>
          <w:bCs/>
        </w:rPr>
        <w:sectPr w:rsidR="00E54304" w:rsidRPr="00E54304">
          <w:footerReference w:type="default" r:id="rId14"/>
          <w:pgSz w:w="12240" w:h="15840"/>
          <w:pgMar w:top="1440" w:right="1440" w:bottom="1440" w:left="1440" w:header="720" w:footer="720" w:gutter="0"/>
          <w:cols w:space="720"/>
          <w:docGrid w:linePitch="360"/>
        </w:sectPr>
      </w:pPr>
    </w:p>
    <w:p w14:paraId="39D329F1" w14:textId="29E4892C" w:rsidR="008A3B96" w:rsidRDefault="001D1FDF" w:rsidP="008A3B96">
      <w:pPr>
        <w:spacing w:line="360" w:lineRule="auto"/>
        <w:rPr>
          <w:rFonts w:cs="Times New Roman"/>
          <w:b/>
          <w:bCs/>
        </w:rPr>
      </w:pPr>
      <w:r>
        <w:rPr>
          <w:rFonts w:cs="Times New Roman"/>
          <w:b/>
          <w:bCs/>
        </w:rPr>
        <w:lastRenderedPageBreak/>
        <w:t>Figure 1: Relationships</w:t>
      </w:r>
      <w:r w:rsidR="00F6610C">
        <w:rPr>
          <w:rFonts w:cs="Times New Roman"/>
          <w:b/>
          <w:bCs/>
        </w:rPr>
        <w:t>*</w:t>
      </w:r>
      <w:r>
        <w:rPr>
          <w:rFonts w:cs="Times New Roman"/>
          <w:b/>
          <w:bCs/>
        </w:rPr>
        <w:t xml:space="preserve"> between deprivation and threat in the full sample and stratified by sex assigned at birth</w:t>
      </w:r>
    </w:p>
    <w:p w14:paraId="219A5148" w14:textId="47249CB7" w:rsidR="008A3B96" w:rsidRDefault="008A3B96" w:rsidP="008A3B96">
      <w:pPr>
        <w:rPr>
          <w:rFonts w:cs="Times New Roman"/>
        </w:rPr>
      </w:pPr>
      <w:r>
        <w:rPr>
          <w:noProof/>
        </w:rPr>
        <w:drawing>
          <wp:inline distT="0" distB="0" distL="0" distR="0" wp14:anchorId="2BF702D5" wp14:editId="503BC44B">
            <wp:extent cx="7927450" cy="5850244"/>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41086" cy="5860307"/>
                    </a:xfrm>
                    <a:prstGeom prst="rect">
                      <a:avLst/>
                    </a:prstGeom>
                    <a:noFill/>
                    <a:ln>
                      <a:noFill/>
                    </a:ln>
                  </pic:spPr>
                </pic:pic>
              </a:graphicData>
            </a:graphic>
          </wp:inline>
        </w:drawing>
      </w:r>
    </w:p>
    <w:p w14:paraId="629CF2FE" w14:textId="48327DD2" w:rsidR="00F6610C" w:rsidRPr="00F6610C" w:rsidRDefault="00F6610C" w:rsidP="008A3B96">
      <w:pPr>
        <w:rPr>
          <w:rFonts w:cs="Times New Roman"/>
          <w:sz w:val="18"/>
          <w:szCs w:val="18"/>
        </w:rPr>
      </w:pPr>
      <w:r>
        <w:rPr>
          <w:rFonts w:cs="Times New Roman"/>
          <w:sz w:val="18"/>
          <w:szCs w:val="18"/>
        </w:rPr>
        <w:t>*A</w:t>
      </w:r>
      <w:r w:rsidRPr="00F6610C">
        <w:rPr>
          <w:rFonts w:cs="Times New Roman"/>
          <w:sz w:val="18"/>
          <w:szCs w:val="18"/>
        </w:rPr>
        <w:t>djusted for the child’s age, sex, chronicity of early-life poverty, and maternal depression.</w:t>
      </w:r>
    </w:p>
    <w:p w14:paraId="10A9CF21" w14:textId="77777777" w:rsidR="00F6610C" w:rsidRDefault="00F6610C" w:rsidP="00A528F6">
      <w:pPr>
        <w:spacing w:line="360" w:lineRule="auto"/>
        <w:rPr>
          <w:rFonts w:cs="Times New Roman"/>
          <w:b/>
          <w:bCs/>
        </w:rPr>
        <w:sectPr w:rsidR="00F6610C" w:rsidSect="00F6610C">
          <w:pgSz w:w="15840" w:h="12240" w:orient="landscape" w:code="1"/>
          <w:pgMar w:top="720" w:right="720" w:bottom="720" w:left="720" w:header="720" w:footer="720" w:gutter="0"/>
          <w:cols w:space="720"/>
          <w:docGrid w:linePitch="360"/>
        </w:sectPr>
      </w:pPr>
    </w:p>
    <w:p w14:paraId="1ACFCEC4" w14:textId="441A7C38" w:rsidR="005668F8" w:rsidRPr="005668F8" w:rsidRDefault="00254FC3" w:rsidP="00A528F6">
      <w:pPr>
        <w:spacing w:line="360" w:lineRule="auto"/>
        <w:rPr>
          <w:rFonts w:cs="Times New Roman"/>
          <w:b/>
          <w:bCs/>
        </w:rPr>
      </w:pPr>
      <w:r>
        <w:rPr>
          <w:rFonts w:cs="Times New Roman"/>
          <w:b/>
          <w:bCs/>
        </w:rPr>
        <w:lastRenderedPageBreak/>
        <w:t xml:space="preserve">Table 3: </w:t>
      </w:r>
      <w:r w:rsidR="005668F8">
        <w:rPr>
          <w:rFonts w:cs="Times New Roman"/>
          <w:b/>
          <w:bCs/>
        </w:rPr>
        <w:t xml:space="preserve">High-dimensional mediation </w:t>
      </w:r>
      <w:r>
        <w:rPr>
          <w:rFonts w:cs="Times New Roman"/>
          <w:b/>
          <w:bCs/>
        </w:rPr>
        <w:t xml:space="preserve">analysis (HIMA) </w:t>
      </w:r>
      <w:r w:rsidR="005668F8">
        <w:rPr>
          <w:rFonts w:cs="Times New Roman"/>
          <w:b/>
          <w:bCs/>
        </w:rPr>
        <w:t xml:space="preserve">results in the full sample </w:t>
      </w:r>
    </w:p>
    <w:tbl>
      <w:tblPr>
        <w:tblW w:w="9445" w:type="dxa"/>
        <w:tblLayout w:type="fixed"/>
        <w:tblCellMar>
          <w:left w:w="0" w:type="dxa"/>
          <w:right w:w="0" w:type="dxa"/>
        </w:tblCellMar>
        <w:tblLook w:val="04A0" w:firstRow="1" w:lastRow="0" w:firstColumn="1" w:lastColumn="0" w:noHBand="0" w:noVBand="1"/>
      </w:tblPr>
      <w:tblGrid>
        <w:gridCol w:w="3661"/>
        <w:gridCol w:w="1140"/>
        <w:gridCol w:w="1674"/>
        <w:gridCol w:w="990"/>
        <w:gridCol w:w="990"/>
        <w:gridCol w:w="990"/>
      </w:tblGrid>
      <w:tr w:rsidR="00D61BB3" w14:paraId="325AFA8D" w14:textId="77777777" w:rsidTr="005E2FD9">
        <w:trPr>
          <w:trHeight w:val="285"/>
        </w:trPr>
        <w:tc>
          <w:tcPr>
            <w:tcW w:w="9445" w:type="dxa"/>
            <w:gridSpan w:val="6"/>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14:paraId="32CE5826" w14:textId="77777777" w:rsidR="00D61BB3" w:rsidRDefault="00D61BB3" w:rsidP="00276D44">
            <w:pPr>
              <w:spacing w:after="0"/>
              <w:rPr>
                <w:b/>
                <w:bCs/>
                <w:color w:val="000000"/>
                <w:sz w:val="18"/>
                <w:szCs w:val="18"/>
              </w:rPr>
            </w:pPr>
            <w:r>
              <w:rPr>
                <w:b/>
                <w:bCs/>
                <w:color w:val="000000"/>
                <w:sz w:val="18"/>
                <w:szCs w:val="18"/>
              </w:rPr>
              <w:t>Major Depression</w:t>
            </w:r>
          </w:p>
        </w:tc>
      </w:tr>
      <w:tr w:rsidR="00D61BB3" w14:paraId="791AFCE1" w14:textId="77777777" w:rsidTr="005E2FD9">
        <w:trPr>
          <w:trHeight w:val="285"/>
        </w:trPr>
        <w:tc>
          <w:tcPr>
            <w:tcW w:w="3661"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674ABB00" w14:textId="77777777" w:rsidR="00D61BB3" w:rsidRDefault="00D61BB3" w:rsidP="00276D44">
            <w:pPr>
              <w:spacing w:after="0"/>
              <w:rPr>
                <w:color w:val="000000"/>
                <w:sz w:val="18"/>
                <w:szCs w:val="18"/>
              </w:rPr>
            </w:pPr>
            <w:r>
              <w:rPr>
                <w:color w:val="000000"/>
                <w:sz w:val="18"/>
                <w:szCs w:val="18"/>
              </w:rPr>
              <w:t>Mediator (M</w:t>
            </w:r>
            <w:r>
              <w:rPr>
                <w:color w:val="000000"/>
                <w:sz w:val="18"/>
                <w:szCs w:val="18"/>
                <w:vertAlign w:val="subscript"/>
              </w:rPr>
              <w:t>k</w:t>
            </w:r>
            <w:r>
              <w:rPr>
                <w:color w:val="000000"/>
                <w:sz w:val="18"/>
                <w:szCs w:val="18"/>
              </w:rPr>
              <w:t>)</w:t>
            </w: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38F4EFA7" w14:textId="77777777" w:rsidR="00D61BB3" w:rsidRDefault="00D61BB3" w:rsidP="00276D44">
            <w:pPr>
              <w:spacing w:after="0"/>
              <w:rPr>
                <w:color w:val="000000"/>
                <w:sz w:val="18"/>
                <w:szCs w:val="18"/>
              </w:rPr>
            </w:pPr>
            <w:r>
              <w:rPr>
                <w:color w:val="000000"/>
                <w:sz w:val="18"/>
                <w:szCs w:val="18"/>
              </w:rPr>
              <w:t>Exposure</w:t>
            </w:r>
          </w:p>
        </w:tc>
        <w:tc>
          <w:tcPr>
            <w:tcW w:w="167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279AAECA" w14:textId="77777777" w:rsidR="00D61BB3" w:rsidRDefault="00D61BB3" w:rsidP="00254FC3">
            <w:pPr>
              <w:spacing w:after="0"/>
              <w:jc w:val="center"/>
              <w:rPr>
                <w:color w:val="000000"/>
                <w:sz w:val="18"/>
                <w:szCs w:val="18"/>
              </w:rPr>
            </w:pPr>
            <w:r>
              <w:rPr>
                <w:rFonts w:ascii="Calibri" w:hAnsi="Calibri" w:cs="Calibri"/>
                <w:color w:val="000000"/>
                <w:sz w:val="18"/>
                <w:szCs w:val="18"/>
              </w:rPr>
              <w:t>ϒ</w:t>
            </w:r>
            <w:r>
              <w:rPr>
                <w:color w:val="000000"/>
                <w:sz w:val="18"/>
                <w:szCs w:val="18"/>
              </w:rPr>
              <w:t>(SE) †</w:t>
            </w:r>
          </w:p>
        </w:tc>
        <w:tc>
          <w:tcPr>
            <w:tcW w:w="99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4303C0B" w14:textId="77777777" w:rsidR="00D61BB3" w:rsidRDefault="00D61BB3" w:rsidP="00254FC3">
            <w:pPr>
              <w:spacing w:after="0"/>
              <w:jc w:val="center"/>
              <w:rPr>
                <w:color w:val="000000"/>
                <w:sz w:val="18"/>
                <w:szCs w:val="18"/>
              </w:rPr>
            </w:pPr>
            <w:r>
              <w:rPr>
                <w:color w:val="000000"/>
                <w:sz w:val="18"/>
                <w:szCs w:val="18"/>
              </w:rPr>
              <w:t>α(SE)</w:t>
            </w:r>
          </w:p>
        </w:tc>
        <w:tc>
          <w:tcPr>
            <w:tcW w:w="99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97C68D4" w14:textId="77777777" w:rsidR="00D61BB3" w:rsidRDefault="00D61BB3" w:rsidP="00254FC3">
            <w:pPr>
              <w:spacing w:after="0"/>
              <w:jc w:val="center"/>
              <w:rPr>
                <w:color w:val="000000"/>
                <w:sz w:val="18"/>
                <w:szCs w:val="18"/>
              </w:rPr>
            </w:pPr>
            <w:r>
              <w:rPr>
                <w:color w:val="000000"/>
                <w:sz w:val="18"/>
                <w:szCs w:val="18"/>
              </w:rPr>
              <w:t>β(SE)</w:t>
            </w:r>
          </w:p>
        </w:tc>
        <w:tc>
          <w:tcPr>
            <w:tcW w:w="99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4CE9084" w14:textId="512B9CC2" w:rsidR="00D61BB3" w:rsidRDefault="00D61BB3" w:rsidP="00254FC3">
            <w:pPr>
              <w:spacing w:after="0"/>
              <w:jc w:val="center"/>
              <w:rPr>
                <w:color w:val="000000"/>
                <w:sz w:val="18"/>
                <w:szCs w:val="18"/>
              </w:rPr>
            </w:pPr>
            <w:r>
              <w:rPr>
                <w:color w:val="000000"/>
                <w:sz w:val="18"/>
                <w:szCs w:val="18"/>
              </w:rPr>
              <w:t>α*β</w:t>
            </w:r>
          </w:p>
        </w:tc>
      </w:tr>
      <w:tr w:rsidR="00D61BB3" w14:paraId="22A8C643" w14:textId="77777777" w:rsidTr="005E2FD9">
        <w:trPr>
          <w:trHeight w:val="309"/>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1B643CD4" w14:textId="77777777" w:rsidR="00D61BB3" w:rsidRDefault="00D61BB3" w:rsidP="00276D44">
            <w:pPr>
              <w:spacing w:after="0"/>
              <w:rPr>
                <w:color w:val="000000"/>
                <w:sz w:val="18"/>
                <w:szCs w:val="18"/>
              </w:rPr>
            </w:pPr>
            <w:r>
              <w:rPr>
                <w:color w:val="000000"/>
                <w:sz w:val="18"/>
                <w:szCs w:val="18"/>
              </w:rPr>
              <w:t>WM: Hit rate on high-load shapes working memory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6F7E4995" w14:textId="77777777" w:rsidR="00D61BB3" w:rsidRDefault="00D61BB3" w:rsidP="00276D44">
            <w:pPr>
              <w:spacing w:after="0"/>
              <w:rPr>
                <w:color w:val="000000"/>
                <w:sz w:val="18"/>
                <w:szCs w:val="18"/>
              </w:rPr>
            </w:pPr>
            <w:r>
              <w:rPr>
                <w:color w:val="000000"/>
                <w:sz w:val="18"/>
                <w:szCs w:val="18"/>
              </w:rPr>
              <w:t>Threat</w:t>
            </w:r>
          </w:p>
        </w:tc>
        <w:tc>
          <w:tcPr>
            <w:tcW w:w="167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5AD9DEA6" w14:textId="05A79841" w:rsidR="00D61BB3" w:rsidRDefault="00D61BB3" w:rsidP="00254FC3">
            <w:pPr>
              <w:spacing w:after="0"/>
              <w:jc w:val="center"/>
              <w:rPr>
                <w:color w:val="000000"/>
                <w:sz w:val="18"/>
                <w:szCs w:val="18"/>
              </w:rPr>
            </w:pPr>
            <w:r>
              <w:rPr>
                <w:color w:val="000000"/>
                <w:sz w:val="18"/>
                <w:szCs w:val="18"/>
              </w:rPr>
              <w:t>0.14</w:t>
            </w:r>
            <w:r w:rsidR="00122BD8">
              <w:rPr>
                <w:color w:val="000000"/>
                <w:sz w:val="18"/>
                <w:szCs w:val="18"/>
              </w:rPr>
              <w:t xml:space="preserve"> (0.07)</w:t>
            </w:r>
            <w:r>
              <w:rPr>
                <w:color w:val="000000"/>
                <w:sz w:val="18"/>
                <w:szCs w:val="18"/>
              </w:rPr>
              <w:t>**</w:t>
            </w:r>
          </w:p>
        </w:tc>
        <w:tc>
          <w:tcPr>
            <w:tcW w:w="990" w:type="dxa"/>
            <w:tcBorders>
              <w:top w:val="nil"/>
              <w:left w:val="nil"/>
              <w:bottom w:val="nil"/>
              <w:right w:val="nil"/>
            </w:tcBorders>
            <w:shd w:val="clear" w:color="auto" w:fill="auto"/>
            <w:tcMar>
              <w:top w:w="15" w:type="dxa"/>
              <w:left w:w="15" w:type="dxa"/>
              <w:bottom w:w="0" w:type="dxa"/>
              <w:right w:w="15" w:type="dxa"/>
            </w:tcMar>
            <w:vAlign w:val="center"/>
            <w:hideMark/>
          </w:tcPr>
          <w:p w14:paraId="733F7A84" w14:textId="77777777" w:rsidR="00D61BB3" w:rsidRDefault="00D61BB3" w:rsidP="00254FC3">
            <w:pPr>
              <w:spacing w:after="0"/>
              <w:jc w:val="center"/>
              <w:rPr>
                <w:color w:val="000000"/>
                <w:sz w:val="18"/>
                <w:szCs w:val="18"/>
              </w:rPr>
            </w:pPr>
            <w:r>
              <w:rPr>
                <w:color w:val="000000"/>
                <w:sz w:val="18"/>
                <w:szCs w:val="18"/>
              </w:rPr>
              <w:t>-0.18 (0.07)</w:t>
            </w:r>
          </w:p>
        </w:tc>
        <w:tc>
          <w:tcPr>
            <w:tcW w:w="990" w:type="dxa"/>
            <w:tcBorders>
              <w:top w:val="nil"/>
              <w:left w:val="nil"/>
              <w:bottom w:val="nil"/>
              <w:right w:val="nil"/>
            </w:tcBorders>
            <w:shd w:val="clear" w:color="auto" w:fill="auto"/>
            <w:tcMar>
              <w:top w:w="15" w:type="dxa"/>
              <w:left w:w="15" w:type="dxa"/>
              <w:bottom w:w="0" w:type="dxa"/>
              <w:right w:w="15" w:type="dxa"/>
            </w:tcMar>
            <w:vAlign w:val="center"/>
            <w:hideMark/>
          </w:tcPr>
          <w:p w14:paraId="654C0F97" w14:textId="77777777" w:rsidR="00D61BB3" w:rsidRDefault="00D61BB3" w:rsidP="00254FC3">
            <w:pPr>
              <w:spacing w:after="0"/>
              <w:jc w:val="center"/>
              <w:rPr>
                <w:color w:val="000000"/>
                <w:sz w:val="18"/>
                <w:szCs w:val="18"/>
              </w:rPr>
            </w:pPr>
            <w:r>
              <w:rPr>
                <w:color w:val="000000"/>
                <w:sz w:val="18"/>
                <w:szCs w:val="18"/>
              </w:rPr>
              <w:t>0.19 (0.06)</w:t>
            </w:r>
          </w:p>
        </w:tc>
        <w:tc>
          <w:tcPr>
            <w:tcW w:w="99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31FEF497" w14:textId="77777777" w:rsidR="00D61BB3" w:rsidRDefault="00D61BB3" w:rsidP="00254FC3">
            <w:pPr>
              <w:spacing w:after="0"/>
              <w:jc w:val="center"/>
              <w:rPr>
                <w:color w:val="000000"/>
                <w:sz w:val="18"/>
                <w:szCs w:val="18"/>
              </w:rPr>
            </w:pPr>
            <w:r>
              <w:rPr>
                <w:color w:val="000000"/>
                <w:sz w:val="18"/>
                <w:szCs w:val="18"/>
              </w:rPr>
              <w:t>-0.03**</w:t>
            </w:r>
          </w:p>
        </w:tc>
      </w:tr>
      <w:tr w:rsidR="00D61BB3" w14:paraId="4F7BCB51" w14:textId="77777777" w:rsidTr="005E2FD9">
        <w:trPr>
          <w:trHeight w:val="147"/>
        </w:trPr>
        <w:tc>
          <w:tcPr>
            <w:tcW w:w="3661" w:type="dxa"/>
            <w:vMerge/>
            <w:tcBorders>
              <w:top w:val="nil"/>
              <w:left w:val="single" w:sz="4" w:space="0" w:color="auto"/>
              <w:bottom w:val="single" w:sz="4" w:space="0" w:color="000000"/>
              <w:right w:val="nil"/>
            </w:tcBorders>
            <w:vAlign w:val="center"/>
            <w:hideMark/>
          </w:tcPr>
          <w:p w14:paraId="3FCACCB6"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21C29D2" w14:textId="77777777" w:rsidR="00D61BB3" w:rsidRDefault="00D61BB3" w:rsidP="00276D44">
            <w:pPr>
              <w:spacing w:after="0"/>
              <w:rPr>
                <w:color w:val="000000"/>
                <w:sz w:val="18"/>
                <w:szCs w:val="18"/>
              </w:rPr>
            </w:pPr>
            <w:r>
              <w:rPr>
                <w:color w:val="000000"/>
                <w:sz w:val="18"/>
                <w:szCs w:val="18"/>
              </w:rPr>
              <w:t>Deprivation</w:t>
            </w:r>
          </w:p>
        </w:tc>
        <w:tc>
          <w:tcPr>
            <w:tcW w:w="167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6D7D56F8" w14:textId="41A5DB85" w:rsidR="00D61BB3" w:rsidRDefault="00D61BB3" w:rsidP="00254FC3">
            <w:pPr>
              <w:spacing w:after="0"/>
              <w:jc w:val="center"/>
              <w:rPr>
                <w:color w:val="000000"/>
                <w:sz w:val="18"/>
                <w:szCs w:val="18"/>
              </w:rPr>
            </w:pPr>
            <w:r>
              <w:rPr>
                <w:color w:val="000000"/>
                <w:sz w:val="18"/>
                <w:szCs w:val="18"/>
              </w:rPr>
              <w:t>0.29</w:t>
            </w:r>
            <w:r w:rsidR="00122BD8">
              <w:rPr>
                <w:color w:val="000000"/>
                <w:sz w:val="18"/>
                <w:szCs w:val="18"/>
              </w:rPr>
              <w:t xml:space="preserve"> (0.07)</w:t>
            </w:r>
            <w:r>
              <w:rPr>
                <w:color w:val="000000"/>
                <w:sz w:val="18"/>
                <w:szCs w:val="18"/>
              </w:rPr>
              <w:t>***</w:t>
            </w:r>
          </w:p>
        </w:tc>
        <w:tc>
          <w:tcPr>
            <w:tcW w:w="99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C7E67B1" w14:textId="1129AB93" w:rsidR="00D61BB3" w:rsidRDefault="00D61BB3" w:rsidP="00254FC3">
            <w:pPr>
              <w:spacing w:after="0"/>
              <w:jc w:val="center"/>
              <w:rPr>
                <w:color w:val="000000"/>
                <w:sz w:val="18"/>
                <w:szCs w:val="18"/>
              </w:rPr>
            </w:pPr>
          </w:p>
        </w:tc>
        <w:tc>
          <w:tcPr>
            <w:tcW w:w="99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185CFE65" w14:textId="06A7EBDD" w:rsidR="00D61BB3" w:rsidRDefault="00D61BB3" w:rsidP="00254FC3">
            <w:pPr>
              <w:spacing w:after="0"/>
              <w:jc w:val="center"/>
              <w:rPr>
                <w:color w:val="000000"/>
                <w:sz w:val="18"/>
                <w:szCs w:val="18"/>
              </w:rPr>
            </w:pPr>
          </w:p>
        </w:tc>
        <w:tc>
          <w:tcPr>
            <w:tcW w:w="99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2981D5E" w14:textId="73103F5E" w:rsidR="00D61BB3" w:rsidRDefault="00D61BB3" w:rsidP="00254FC3">
            <w:pPr>
              <w:spacing w:after="0"/>
              <w:jc w:val="center"/>
              <w:rPr>
                <w:color w:val="000000"/>
                <w:sz w:val="18"/>
                <w:szCs w:val="18"/>
              </w:rPr>
            </w:pPr>
          </w:p>
        </w:tc>
      </w:tr>
      <w:tr w:rsidR="00D61BB3" w14:paraId="74E686B5" w14:textId="77777777" w:rsidTr="00EC6B30">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5B33BAEA" w14:textId="79FDF3E6" w:rsidR="00D61BB3" w:rsidRDefault="00D61BB3" w:rsidP="00276D44">
            <w:pPr>
              <w:spacing w:after="0"/>
              <w:rPr>
                <w:color w:val="000000"/>
                <w:sz w:val="18"/>
                <w:szCs w:val="18"/>
              </w:rPr>
            </w:pPr>
            <w:r>
              <w:rPr>
                <w:color w:val="000000"/>
                <w:sz w:val="18"/>
                <w:szCs w:val="18"/>
              </w:rPr>
              <w:t xml:space="preserve">IC: Reaction time on switch trials </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6A9690B3" w14:textId="77777777" w:rsidR="00D61BB3" w:rsidRDefault="00D61BB3" w:rsidP="00276D44">
            <w:pPr>
              <w:spacing w:after="0"/>
              <w:rPr>
                <w:color w:val="000000"/>
                <w:sz w:val="18"/>
                <w:szCs w:val="18"/>
              </w:rPr>
            </w:pPr>
            <w:r>
              <w:rPr>
                <w:color w:val="000000"/>
                <w:sz w:val="18"/>
                <w:szCs w:val="18"/>
              </w:rPr>
              <w:t>Threat</w:t>
            </w:r>
          </w:p>
        </w:tc>
        <w:tc>
          <w:tcPr>
            <w:tcW w:w="167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2D3A203C" w14:textId="06879CC0" w:rsidR="00D61BB3" w:rsidRDefault="00D61BB3" w:rsidP="00254FC3">
            <w:pPr>
              <w:spacing w:after="0"/>
              <w:jc w:val="center"/>
              <w:rPr>
                <w:color w:val="000000"/>
                <w:sz w:val="18"/>
                <w:szCs w:val="18"/>
              </w:rPr>
            </w:pPr>
            <w:r>
              <w:rPr>
                <w:color w:val="000000"/>
                <w:sz w:val="18"/>
                <w:szCs w:val="18"/>
              </w:rPr>
              <w:t>0.14</w:t>
            </w:r>
            <w:r w:rsidR="00122BD8">
              <w:rPr>
                <w:color w:val="000000"/>
                <w:sz w:val="18"/>
                <w:szCs w:val="18"/>
              </w:rPr>
              <w:t xml:space="preserve"> (0.07)</w:t>
            </w:r>
            <w:r>
              <w:rPr>
                <w:color w:val="000000"/>
                <w:sz w:val="18"/>
                <w:szCs w:val="18"/>
              </w:rPr>
              <w:t>**</w:t>
            </w:r>
          </w:p>
        </w:tc>
        <w:tc>
          <w:tcPr>
            <w:tcW w:w="990" w:type="dxa"/>
            <w:tcBorders>
              <w:top w:val="nil"/>
              <w:left w:val="nil"/>
              <w:bottom w:val="nil"/>
              <w:right w:val="nil"/>
            </w:tcBorders>
            <w:shd w:val="clear" w:color="auto" w:fill="auto"/>
            <w:tcMar>
              <w:top w:w="15" w:type="dxa"/>
              <w:left w:w="15" w:type="dxa"/>
              <w:bottom w:w="0" w:type="dxa"/>
              <w:right w:w="15" w:type="dxa"/>
            </w:tcMar>
            <w:vAlign w:val="center"/>
            <w:hideMark/>
          </w:tcPr>
          <w:p w14:paraId="29F36548" w14:textId="77777777" w:rsidR="00D61BB3" w:rsidRDefault="00D61BB3" w:rsidP="00254FC3">
            <w:pPr>
              <w:spacing w:after="0"/>
              <w:jc w:val="center"/>
              <w:rPr>
                <w:color w:val="000000"/>
                <w:sz w:val="18"/>
                <w:szCs w:val="18"/>
              </w:rPr>
            </w:pPr>
            <w:r>
              <w:rPr>
                <w:color w:val="000000"/>
                <w:sz w:val="18"/>
                <w:szCs w:val="18"/>
              </w:rPr>
              <w:t>0.12 (0.07)</w:t>
            </w:r>
          </w:p>
        </w:tc>
        <w:tc>
          <w:tcPr>
            <w:tcW w:w="990" w:type="dxa"/>
            <w:tcBorders>
              <w:top w:val="nil"/>
              <w:left w:val="nil"/>
              <w:bottom w:val="nil"/>
              <w:right w:val="nil"/>
            </w:tcBorders>
            <w:shd w:val="clear" w:color="auto" w:fill="auto"/>
            <w:tcMar>
              <w:top w:w="15" w:type="dxa"/>
              <w:left w:w="15" w:type="dxa"/>
              <w:bottom w:w="0" w:type="dxa"/>
              <w:right w:w="15" w:type="dxa"/>
            </w:tcMar>
            <w:vAlign w:val="center"/>
            <w:hideMark/>
          </w:tcPr>
          <w:p w14:paraId="79813991" w14:textId="77777777" w:rsidR="00D61BB3" w:rsidRDefault="00D61BB3" w:rsidP="00254FC3">
            <w:pPr>
              <w:spacing w:after="0"/>
              <w:jc w:val="center"/>
              <w:rPr>
                <w:color w:val="000000"/>
                <w:sz w:val="18"/>
                <w:szCs w:val="18"/>
              </w:rPr>
            </w:pPr>
            <w:r>
              <w:rPr>
                <w:color w:val="000000"/>
                <w:sz w:val="18"/>
                <w:szCs w:val="18"/>
              </w:rPr>
              <w:t>0.12 (0.06)</w:t>
            </w:r>
          </w:p>
        </w:tc>
        <w:tc>
          <w:tcPr>
            <w:tcW w:w="99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D8A7BA4" w14:textId="77777777" w:rsidR="00D61BB3" w:rsidRDefault="00D61BB3" w:rsidP="00254FC3">
            <w:pPr>
              <w:spacing w:after="0"/>
              <w:jc w:val="center"/>
              <w:rPr>
                <w:color w:val="000000"/>
                <w:sz w:val="18"/>
                <w:szCs w:val="18"/>
              </w:rPr>
            </w:pPr>
            <w:r>
              <w:rPr>
                <w:color w:val="000000"/>
                <w:sz w:val="18"/>
                <w:szCs w:val="18"/>
              </w:rPr>
              <w:t>0.01*</w:t>
            </w:r>
          </w:p>
        </w:tc>
      </w:tr>
      <w:tr w:rsidR="00D61BB3" w14:paraId="0265F6A9" w14:textId="77777777" w:rsidTr="00EC6B30">
        <w:trPr>
          <w:trHeight w:val="285"/>
        </w:trPr>
        <w:tc>
          <w:tcPr>
            <w:tcW w:w="3661" w:type="dxa"/>
            <w:vMerge/>
            <w:tcBorders>
              <w:top w:val="nil"/>
              <w:left w:val="single" w:sz="4" w:space="0" w:color="auto"/>
              <w:bottom w:val="single" w:sz="4" w:space="0" w:color="000000"/>
              <w:right w:val="nil"/>
            </w:tcBorders>
            <w:vAlign w:val="center"/>
            <w:hideMark/>
          </w:tcPr>
          <w:p w14:paraId="4ACAC50A"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FF5F110" w14:textId="77777777" w:rsidR="00D61BB3" w:rsidRDefault="00D61BB3" w:rsidP="00276D44">
            <w:pPr>
              <w:spacing w:after="0"/>
              <w:rPr>
                <w:color w:val="000000"/>
                <w:sz w:val="18"/>
                <w:szCs w:val="18"/>
              </w:rPr>
            </w:pPr>
            <w:r>
              <w:rPr>
                <w:color w:val="000000"/>
                <w:sz w:val="18"/>
                <w:szCs w:val="18"/>
              </w:rPr>
              <w:t>Deprivation</w:t>
            </w:r>
          </w:p>
        </w:tc>
        <w:tc>
          <w:tcPr>
            <w:tcW w:w="167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792DEA3F" w14:textId="33B65A17" w:rsidR="00D61BB3" w:rsidRDefault="00D61BB3" w:rsidP="00254FC3">
            <w:pPr>
              <w:spacing w:after="0"/>
              <w:jc w:val="center"/>
              <w:rPr>
                <w:color w:val="000000"/>
                <w:sz w:val="18"/>
                <w:szCs w:val="18"/>
              </w:rPr>
            </w:pPr>
            <w:r>
              <w:rPr>
                <w:color w:val="000000"/>
                <w:sz w:val="18"/>
                <w:szCs w:val="18"/>
              </w:rPr>
              <w:t>0.29</w:t>
            </w:r>
            <w:r w:rsidR="00EC6B30">
              <w:rPr>
                <w:color w:val="000000"/>
                <w:sz w:val="18"/>
                <w:szCs w:val="18"/>
              </w:rPr>
              <w:t xml:space="preserve"> (0.07)</w:t>
            </w:r>
            <w:r>
              <w:rPr>
                <w:color w:val="000000"/>
                <w:sz w:val="18"/>
                <w:szCs w:val="18"/>
              </w:rPr>
              <w:t>***</w:t>
            </w:r>
          </w:p>
        </w:tc>
        <w:tc>
          <w:tcPr>
            <w:tcW w:w="99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1806141" w14:textId="515C014B" w:rsidR="00D61BB3" w:rsidRDefault="00D61BB3" w:rsidP="00254FC3">
            <w:pPr>
              <w:spacing w:after="0"/>
              <w:jc w:val="center"/>
              <w:rPr>
                <w:color w:val="000000"/>
                <w:sz w:val="18"/>
                <w:szCs w:val="18"/>
              </w:rPr>
            </w:pPr>
          </w:p>
        </w:tc>
        <w:tc>
          <w:tcPr>
            <w:tcW w:w="99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51FE9E1" w14:textId="51AA75BC" w:rsidR="00D61BB3" w:rsidRDefault="00D61BB3" w:rsidP="00254FC3">
            <w:pPr>
              <w:spacing w:after="0"/>
              <w:jc w:val="center"/>
              <w:rPr>
                <w:color w:val="000000"/>
                <w:sz w:val="18"/>
                <w:szCs w:val="18"/>
              </w:rPr>
            </w:pPr>
          </w:p>
        </w:tc>
        <w:tc>
          <w:tcPr>
            <w:tcW w:w="99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45C52E7" w14:textId="13737ED2" w:rsidR="00D61BB3" w:rsidRDefault="00D61BB3" w:rsidP="00254FC3">
            <w:pPr>
              <w:spacing w:after="0"/>
              <w:jc w:val="center"/>
              <w:rPr>
                <w:color w:val="000000"/>
                <w:sz w:val="18"/>
                <w:szCs w:val="18"/>
              </w:rPr>
            </w:pPr>
          </w:p>
        </w:tc>
      </w:tr>
      <w:tr w:rsidR="00EC6B30" w14:paraId="3647F21B" w14:textId="77777777" w:rsidTr="00EC6B30">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1CB45716" w14:textId="77777777" w:rsidR="00EC6B30" w:rsidRDefault="00EC6B30" w:rsidP="00EC6B30">
            <w:pPr>
              <w:spacing w:after="0"/>
              <w:rPr>
                <w:color w:val="000000"/>
                <w:sz w:val="18"/>
                <w:szCs w:val="18"/>
              </w:rPr>
            </w:pPr>
            <w:r>
              <w:rPr>
                <w:color w:val="000000"/>
                <w:sz w:val="18"/>
                <w:szCs w:val="18"/>
              </w:rPr>
              <w:t>RS: Reaction time on 0-Star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4D7DA87B" w14:textId="77777777" w:rsidR="00EC6B30" w:rsidRDefault="00EC6B30" w:rsidP="00EC6B30">
            <w:pPr>
              <w:spacing w:after="0"/>
              <w:rPr>
                <w:color w:val="000000"/>
                <w:sz w:val="18"/>
                <w:szCs w:val="18"/>
              </w:rPr>
            </w:pPr>
            <w:r>
              <w:rPr>
                <w:color w:val="000000"/>
                <w:sz w:val="18"/>
                <w:szCs w:val="18"/>
              </w:rPr>
              <w:t>Threat</w:t>
            </w:r>
          </w:p>
        </w:tc>
        <w:tc>
          <w:tcPr>
            <w:tcW w:w="167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68B55E15" w14:textId="7D652274" w:rsidR="00EC6B30" w:rsidRDefault="00EC6B30" w:rsidP="00EC6B30">
            <w:pPr>
              <w:spacing w:after="0"/>
              <w:jc w:val="center"/>
              <w:rPr>
                <w:color w:val="000000"/>
                <w:sz w:val="18"/>
                <w:szCs w:val="18"/>
              </w:rPr>
            </w:pPr>
            <w:r>
              <w:rPr>
                <w:color w:val="000000"/>
                <w:sz w:val="18"/>
                <w:szCs w:val="18"/>
              </w:rPr>
              <w:t>0.14 (0.07)**</w:t>
            </w:r>
          </w:p>
        </w:tc>
        <w:tc>
          <w:tcPr>
            <w:tcW w:w="990" w:type="dxa"/>
            <w:tcBorders>
              <w:top w:val="nil"/>
              <w:left w:val="nil"/>
              <w:bottom w:val="nil"/>
              <w:right w:val="nil"/>
            </w:tcBorders>
            <w:shd w:val="clear" w:color="auto" w:fill="auto"/>
            <w:tcMar>
              <w:top w:w="15" w:type="dxa"/>
              <w:left w:w="15" w:type="dxa"/>
              <w:bottom w:w="0" w:type="dxa"/>
              <w:right w:w="15" w:type="dxa"/>
            </w:tcMar>
            <w:vAlign w:val="center"/>
            <w:hideMark/>
          </w:tcPr>
          <w:p w14:paraId="10E73EF2" w14:textId="50D509BE" w:rsidR="00EC6B30" w:rsidRDefault="00EC6B30" w:rsidP="00EC6B30">
            <w:pPr>
              <w:spacing w:after="0"/>
              <w:jc w:val="center"/>
              <w:rPr>
                <w:color w:val="000000"/>
                <w:sz w:val="18"/>
                <w:szCs w:val="18"/>
              </w:rPr>
            </w:pPr>
          </w:p>
        </w:tc>
        <w:tc>
          <w:tcPr>
            <w:tcW w:w="990" w:type="dxa"/>
            <w:tcBorders>
              <w:top w:val="nil"/>
              <w:left w:val="nil"/>
              <w:bottom w:val="nil"/>
              <w:right w:val="nil"/>
            </w:tcBorders>
            <w:shd w:val="clear" w:color="auto" w:fill="auto"/>
            <w:tcMar>
              <w:top w:w="15" w:type="dxa"/>
              <w:left w:w="15" w:type="dxa"/>
              <w:bottom w:w="0" w:type="dxa"/>
              <w:right w:w="15" w:type="dxa"/>
            </w:tcMar>
            <w:vAlign w:val="center"/>
            <w:hideMark/>
          </w:tcPr>
          <w:p w14:paraId="1266924C" w14:textId="17E3947E" w:rsidR="00EC6B30" w:rsidRDefault="00EC6B30" w:rsidP="00EC6B30">
            <w:pPr>
              <w:spacing w:after="0"/>
              <w:jc w:val="center"/>
              <w:rPr>
                <w:color w:val="000000"/>
                <w:sz w:val="18"/>
                <w:szCs w:val="18"/>
              </w:rPr>
            </w:pPr>
          </w:p>
        </w:tc>
        <w:tc>
          <w:tcPr>
            <w:tcW w:w="99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040732EC" w14:textId="10C470C8" w:rsidR="00EC6B30" w:rsidRDefault="00EC6B30" w:rsidP="00EC6B30">
            <w:pPr>
              <w:spacing w:after="0"/>
              <w:jc w:val="center"/>
              <w:rPr>
                <w:color w:val="000000"/>
                <w:sz w:val="18"/>
                <w:szCs w:val="18"/>
              </w:rPr>
            </w:pPr>
          </w:p>
        </w:tc>
      </w:tr>
      <w:tr w:rsidR="00EC6B30" w14:paraId="05A99C8C" w14:textId="77777777" w:rsidTr="00EC6B30">
        <w:trPr>
          <w:trHeight w:val="285"/>
        </w:trPr>
        <w:tc>
          <w:tcPr>
            <w:tcW w:w="3661" w:type="dxa"/>
            <w:vMerge/>
            <w:tcBorders>
              <w:top w:val="nil"/>
              <w:left w:val="single" w:sz="4" w:space="0" w:color="auto"/>
              <w:bottom w:val="single" w:sz="4" w:space="0" w:color="000000"/>
              <w:right w:val="nil"/>
            </w:tcBorders>
            <w:vAlign w:val="center"/>
            <w:hideMark/>
          </w:tcPr>
          <w:p w14:paraId="011FC829" w14:textId="77777777" w:rsidR="00EC6B30" w:rsidRDefault="00EC6B30" w:rsidP="00EC6B30">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3B4E71E9" w14:textId="77777777" w:rsidR="00EC6B30" w:rsidRDefault="00EC6B30" w:rsidP="00EC6B30">
            <w:pPr>
              <w:spacing w:after="0"/>
              <w:rPr>
                <w:color w:val="000000"/>
                <w:sz w:val="18"/>
                <w:szCs w:val="18"/>
              </w:rPr>
            </w:pPr>
            <w:r>
              <w:rPr>
                <w:color w:val="000000"/>
                <w:sz w:val="18"/>
                <w:szCs w:val="18"/>
              </w:rPr>
              <w:t>Deprivation</w:t>
            </w:r>
          </w:p>
        </w:tc>
        <w:tc>
          <w:tcPr>
            <w:tcW w:w="167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4B74C725" w14:textId="6C22FE5F" w:rsidR="00EC6B30" w:rsidRDefault="00EC6B30" w:rsidP="00EC6B30">
            <w:pPr>
              <w:spacing w:after="0"/>
              <w:jc w:val="center"/>
              <w:rPr>
                <w:color w:val="000000"/>
                <w:sz w:val="18"/>
                <w:szCs w:val="18"/>
              </w:rPr>
            </w:pPr>
            <w:r>
              <w:rPr>
                <w:color w:val="000000"/>
                <w:sz w:val="18"/>
                <w:szCs w:val="18"/>
              </w:rPr>
              <w:t>0.29 (0.07)***</w:t>
            </w:r>
          </w:p>
        </w:tc>
        <w:tc>
          <w:tcPr>
            <w:tcW w:w="99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A08B107" w14:textId="77777777" w:rsidR="00EC6B30" w:rsidRDefault="00EC6B30" w:rsidP="00EC6B30">
            <w:pPr>
              <w:spacing w:after="0"/>
              <w:jc w:val="center"/>
              <w:rPr>
                <w:color w:val="000000"/>
                <w:sz w:val="18"/>
                <w:szCs w:val="18"/>
              </w:rPr>
            </w:pPr>
            <w:r>
              <w:rPr>
                <w:color w:val="000000"/>
                <w:sz w:val="18"/>
                <w:szCs w:val="18"/>
              </w:rPr>
              <w:t>-0.13 (0.08)</w:t>
            </w:r>
          </w:p>
        </w:tc>
        <w:tc>
          <w:tcPr>
            <w:tcW w:w="99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1A7C4A8A" w14:textId="77777777" w:rsidR="00EC6B30" w:rsidRDefault="00EC6B30" w:rsidP="00EC6B30">
            <w:pPr>
              <w:spacing w:after="0"/>
              <w:jc w:val="center"/>
              <w:rPr>
                <w:color w:val="000000"/>
                <w:sz w:val="18"/>
                <w:szCs w:val="18"/>
              </w:rPr>
            </w:pPr>
            <w:r>
              <w:rPr>
                <w:color w:val="000000"/>
                <w:sz w:val="18"/>
                <w:szCs w:val="18"/>
              </w:rPr>
              <w:t>-0.12 (0.06)</w:t>
            </w:r>
          </w:p>
        </w:tc>
        <w:tc>
          <w:tcPr>
            <w:tcW w:w="99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D444050" w14:textId="77777777" w:rsidR="00EC6B30" w:rsidRDefault="00EC6B30" w:rsidP="00EC6B30">
            <w:pPr>
              <w:spacing w:after="0"/>
              <w:jc w:val="center"/>
              <w:rPr>
                <w:color w:val="000000"/>
                <w:sz w:val="18"/>
                <w:szCs w:val="18"/>
              </w:rPr>
            </w:pPr>
            <w:r>
              <w:rPr>
                <w:color w:val="000000"/>
                <w:sz w:val="18"/>
                <w:szCs w:val="18"/>
              </w:rPr>
              <w:t>0.01*</w:t>
            </w:r>
          </w:p>
        </w:tc>
      </w:tr>
      <w:tr w:rsidR="00EC6B30" w14:paraId="43597F21" w14:textId="77777777" w:rsidTr="00EC6B30">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56E75BAF" w14:textId="77777777" w:rsidR="00EC6B30" w:rsidRDefault="00EC6B30" w:rsidP="00EC6B30">
            <w:pPr>
              <w:spacing w:after="0"/>
              <w:rPr>
                <w:color w:val="000000"/>
                <w:sz w:val="18"/>
                <w:szCs w:val="18"/>
              </w:rPr>
            </w:pPr>
            <w:r>
              <w:rPr>
                <w:color w:val="000000"/>
                <w:sz w:val="18"/>
                <w:szCs w:val="18"/>
              </w:rPr>
              <w:t>FC: SCR during CS+ acquisition</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04B52497" w14:textId="77777777" w:rsidR="00EC6B30" w:rsidRDefault="00EC6B30" w:rsidP="00EC6B30">
            <w:pPr>
              <w:spacing w:after="0"/>
              <w:rPr>
                <w:color w:val="000000"/>
                <w:sz w:val="18"/>
                <w:szCs w:val="18"/>
              </w:rPr>
            </w:pPr>
            <w:r>
              <w:rPr>
                <w:color w:val="000000"/>
                <w:sz w:val="18"/>
                <w:szCs w:val="18"/>
              </w:rPr>
              <w:t>Threat</w:t>
            </w:r>
          </w:p>
        </w:tc>
        <w:tc>
          <w:tcPr>
            <w:tcW w:w="167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34496A6E" w14:textId="2CCDD701" w:rsidR="00EC6B30" w:rsidRDefault="00EC6B30" w:rsidP="00EC6B30">
            <w:pPr>
              <w:spacing w:after="0"/>
              <w:jc w:val="center"/>
              <w:rPr>
                <w:color w:val="000000"/>
                <w:sz w:val="18"/>
                <w:szCs w:val="18"/>
              </w:rPr>
            </w:pPr>
            <w:r>
              <w:rPr>
                <w:color w:val="000000"/>
                <w:sz w:val="18"/>
                <w:szCs w:val="18"/>
              </w:rPr>
              <w:t>0.14 (0.07)**</w:t>
            </w:r>
          </w:p>
        </w:tc>
        <w:tc>
          <w:tcPr>
            <w:tcW w:w="990" w:type="dxa"/>
            <w:tcBorders>
              <w:top w:val="nil"/>
              <w:left w:val="nil"/>
              <w:bottom w:val="nil"/>
              <w:right w:val="nil"/>
            </w:tcBorders>
            <w:shd w:val="clear" w:color="auto" w:fill="auto"/>
            <w:tcMar>
              <w:top w:w="15" w:type="dxa"/>
              <w:left w:w="15" w:type="dxa"/>
              <w:bottom w:w="0" w:type="dxa"/>
              <w:right w:w="15" w:type="dxa"/>
            </w:tcMar>
            <w:vAlign w:val="center"/>
            <w:hideMark/>
          </w:tcPr>
          <w:p w14:paraId="7F84D2ED" w14:textId="77777777" w:rsidR="00EC6B30" w:rsidRDefault="00EC6B30" w:rsidP="00EC6B30">
            <w:pPr>
              <w:spacing w:after="0"/>
              <w:jc w:val="center"/>
              <w:rPr>
                <w:color w:val="000000"/>
                <w:sz w:val="18"/>
                <w:szCs w:val="18"/>
              </w:rPr>
            </w:pPr>
          </w:p>
        </w:tc>
        <w:tc>
          <w:tcPr>
            <w:tcW w:w="990" w:type="dxa"/>
            <w:tcBorders>
              <w:top w:val="nil"/>
              <w:left w:val="nil"/>
              <w:bottom w:val="nil"/>
              <w:right w:val="nil"/>
            </w:tcBorders>
            <w:shd w:val="clear" w:color="auto" w:fill="auto"/>
            <w:tcMar>
              <w:top w:w="15" w:type="dxa"/>
              <w:left w:w="15" w:type="dxa"/>
              <w:bottom w:w="0" w:type="dxa"/>
              <w:right w:w="15" w:type="dxa"/>
            </w:tcMar>
            <w:vAlign w:val="center"/>
            <w:hideMark/>
          </w:tcPr>
          <w:p w14:paraId="259CCD8D" w14:textId="77777777" w:rsidR="00EC6B30" w:rsidRDefault="00EC6B30" w:rsidP="00EC6B30">
            <w:pPr>
              <w:spacing w:after="0"/>
              <w:jc w:val="center"/>
              <w:rPr>
                <w:sz w:val="20"/>
                <w:szCs w:val="20"/>
              </w:rPr>
            </w:pPr>
          </w:p>
        </w:tc>
        <w:tc>
          <w:tcPr>
            <w:tcW w:w="99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0B867304" w14:textId="5B275550" w:rsidR="00EC6B30" w:rsidRDefault="00EC6B30" w:rsidP="00EC6B30">
            <w:pPr>
              <w:spacing w:after="0"/>
              <w:jc w:val="center"/>
              <w:rPr>
                <w:color w:val="000000"/>
                <w:sz w:val="18"/>
                <w:szCs w:val="18"/>
              </w:rPr>
            </w:pPr>
          </w:p>
        </w:tc>
      </w:tr>
      <w:tr w:rsidR="00EC6B30" w14:paraId="5D9F28F4" w14:textId="77777777" w:rsidTr="00EC6B30">
        <w:trPr>
          <w:trHeight w:val="285"/>
        </w:trPr>
        <w:tc>
          <w:tcPr>
            <w:tcW w:w="3661" w:type="dxa"/>
            <w:vMerge/>
            <w:tcBorders>
              <w:top w:val="nil"/>
              <w:left w:val="single" w:sz="4" w:space="0" w:color="auto"/>
              <w:bottom w:val="single" w:sz="4" w:space="0" w:color="000000"/>
              <w:right w:val="nil"/>
            </w:tcBorders>
            <w:vAlign w:val="center"/>
            <w:hideMark/>
          </w:tcPr>
          <w:p w14:paraId="5B6EDBA5" w14:textId="77777777" w:rsidR="00EC6B30" w:rsidRDefault="00EC6B30" w:rsidP="00EC6B30">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6ED2DCB" w14:textId="77777777" w:rsidR="00EC6B30" w:rsidRDefault="00EC6B30" w:rsidP="00EC6B30">
            <w:pPr>
              <w:spacing w:after="0"/>
              <w:rPr>
                <w:color w:val="000000"/>
                <w:sz w:val="18"/>
                <w:szCs w:val="18"/>
              </w:rPr>
            </w:pPr>
            <w:r>
              <w:rPr>
                <w:color w:val="000000"/>
                <w:sz w:val="18"/>
                <w:szCs w:val="18"/>
              </w:rPr>
              <w:t>Deprivation</w:t>
            </w:r>
          </w:p>
        </w:tc>
        <w:tc>
          <w:tcPr>
            <w:tcW w:w="167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1402B152" w14:textId="50F9B2FF" w:rsidR="00EC6B30" w:rsidRDefault="00EC6B30" w:rsidP="00EC6B30">
            <w:pPr>
              <w:spacing w:after="0"/>
              <w:jc w:val="center"/>
              <w:rPr>
                <w:color w:val="000000"/>
                <w:sz w:val="18"/>
                <w:szCs w:val="18"/>
              </w:rPr>
            </w:pPr>
            <w:r>
              <w:rPr>
                <w:color w:val="000000"/>
                <w:sz w:val="18"/>
                <w:szCs w:val="18"/>
              </w:rPr>
              <w:t>0.29 (0.07)***</w:t>
            </w:r>
          </w:p>
        </w:tc>
        <w:tc>
          <w:tcPr>
            <w:tcW w:w="99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65951D5" w14:textId="77777777" w:rsidR="00EC6B30" w:rsidRDefault="00EC6B30" w:rsidP="00EC6B30">
            <w:pPr>
              <w:spacing w:after="0"/>
              <w:jc w:val="center"/>
              <w:rPr>
                <w:color w:val="000000"/>
                <w:sz w:val="18"/>
                <w:szCs w:val="18"/>
              </w:rPr>
            </w:pPr>
            <w:r>
              <w:rPr>
                <w:color w:val="000000"/>
                <w:sz w:val="18"/>
                <w:szCs w:val="18"/>
              </w:rPr>
              <w:t>-0.14 (0.07)</w:t>
            </w:r>
          </w:p>
        </w:tc>
        <w:tc>
          <w:tcPr>
            <w:tcW w:w="99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BA53750" w14:textId="77777777" w:rsidR="00EC6B30" w:rsidRDefault="00EC6B30" w:rsidP="00EC6B30">
            <w:pPr>
              <w:spacing w:after="0"/>
              <w:jc w:val="center"/>
              <w:rPr>
                <w:color w:val="000000"/>
                <w:sz w:val="18"/>
                <w:szCs w:val="18"/>
              </w:rPr>
            </w:pPr>
            <w:r>
              <w:rPr>
                <w:color w:val="000000"/>
                <w:sz w:val="18"/>
                <w:szCs w:val="18"/>
              </w:rPr>
              <w:t>0.16 (0.07)</w:t>
            </w:r>
          </w:p>
        </w:tc>
        <w:tc>
          <w:tcPr>
            <w:tcW w:w="99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47D739" w14:textId="77777777" w:rsidR="00EC6B30" w:rsidRDefault="00EC6B30" w:rsidP="00EC6B30">
            <w:pPr>
              <w:spacing w:after="0"/>
              <w:jc w:val="center"/>
              <w:rPr>
                <w:color w:val="000000"/>
                <w:sz w:val="18"/>
                <w:szCs w:val="18"/>
              </w:rPr>
            </w:pPr>
            <w:r>
              <w:rPr>
                <w:color w:val="000000"/>
                <w:sz w:val="18"/>
                <w:szCs w:val="18"/>
              </w:rPr>
              <w:t>-0.02**</w:t>
            </w:r>
          </w:p>
        </w:tc>
      </w:tr>
      <w:tr w:rsidR="00D61BB3" w14:paraId="6230212E" w14:textId="77777777" w:rsidTr="00EC6B30">
        <w:trPr>
          <w:trHeight w:val="285"/>
        </w:trPr>
        <w:tc>
          <w:tcPr>
            <w:tcW w:w="9445" w:type="dxa"/>
            <w:gridSpan w:val="6"/>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14:paraId="3DF308A9" w14:textId="77777777" w:rsidR="00D61BB3" w:rsidRDefault="00D61BB3" w:rsidP="00276D44">
            <w:pPr>
              <w:spacing w:after="0"/>
              <w:rPr>
                <w:b/>
                <w:bCs/>
                <w:color w:val="000000"/>
                <w:sz w:val="18"/>
                <w:szCs w:val="18"/>
              </w:rPr>
            </w:pPr>
            <w:r>
              <w:rPr>
                <w:b/>
                <w:bCs/>
                <w:color w:val="000000"/>
                <w:sz w:val="18"/>
                <w:szCs w:val="18"/>
              </w:rPr>
              <w:t>Attention</w:t>
            </w:r>
          </w:p>
        </w:tc>
      </w:tr>
      <w:tr w:rsidR="00D61BB3" w14:paraId="4312468B" w14:textId="77777777" w:rsidTr="00EC6B30">
        <w:trPr>
          <w:trHeight w:val="285"/>
        </w:trPr>
        <w:tc>
          <w:tcPr>
            <w:tcW w:w="3661"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6B75D3F9" w14:textId="77777777" w:rsidR="00D61BB3" w:rsidRDefault="00D61BB3" w:rsidP="00276D44">
            <w:pPr>
              <w:spacing w:after="0"/>
              <w:rPr>
                <w:color w:val="000000"/>
                <w:sz w:val="18"/>
                <w:szCs w:val="18"/>
              </w:rPr>
            </w:pPr>
            <w:r>
              <w:rPr>
                <w:color w:val="000000"/>
                <w:sz w:val="18"/>
                <w:szCs w:val="18"/>
              </w:rPr>
              <w:t>Mediator (M</w:t>
            </w:r>
            <w:r>
              <w:rPr>
                <w:color w:val="000000"/>
                <w:sz w:val="18"/>
                <w:szCs w:val="18"/>
                <w:vertAlign w:val="subscript"/>
              </w:rPr>
              <w:t>k</w:t>
            </w:r>
            <w:r>
              <w:rPr>
                <w:color w:val="000000"/>
                <w:sz w:val="18"/>
                <w:szCs w:val="18"/>
              </w:rPr>
              <w:t>)</w:t>
            </w: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251F7BD" w14:textId="77777777" w:rsidR="00D61BB3" w:rsidRDefault="00D61BB3" w:rsidP="00276D44">
            <w:pPr>
              <w:spacing w:after="0"/>
              <w:rPr>
                <w:color w:val="000000"/>
                <w:sz w:val="18"/>
                <w:szCs w:val="18"/>
              </w:rPr>
            </w:pPr>
            <w:r>
              <w:rPr>
                <w:color w:val="000000"/>
                <w:sz w:val="18"/>
                <w:szCs w:val="18"/>
              </w:rPr>
              <w:t>Exposure</w:t>
            </w:r>
          </w:p>
        </w:tc>
        <w:tc>
          <w:tcPr>
            <w:tcW w:w="167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3D99BFF0" w14:textId="77777777" w:rsidR="00D61BB3" w:rsidRDefault="00D61BB3" w:rsidP="00254FC3">
            <w:pPr>
              <w:spacing w:after="0"/>
              <w:jc w:val="center"/>
              <w:rPr>
                <w:color w:val="000000"/>
                <w:sz w:val="18"/>
                <w:szCs w:val="18"/>
              </w:rPr>
            </w:pPr>
            <w:r>
              <w:rPr>
                <w:rFonts w:ascii="Calibri" w:hAnsi="Calibri" w:cs="Calibri"/>
                <w:color w:val="000000"/>
                <w:sz w:val="18"/>
                <w:szCs w:val="18"/>
              </w:rPr>
              <w:t>ϒ</w:t>
            </w:r>
            <w:r>
              <w:rPr>
                <w:color w:val="000000"/>
                <w:sz w:val="18"/>
                <w:szCs w:val="18"/>
              </w:rPr>
              <w:t>(SE) †</w:t>
            </w:r>
          </w:p>
        </w:tc>
        <w:tc>
          <w:tcPr>
            <w:tcW w:w="99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E652F75" w14:textId="77777777" w:rsidR="00D61BB3" w:rsidRDefault="00D61BB3" w:rsidP="00254FC3">
            <w:pPr>
              <w:spacing w:after="0"/>
              <w:jc w:val="center"/>
              <w:rPr>
                <w:color w:val="000000"/>
                <w:sz w:val="18"/>
                <w:szCs w:val="18"/>
              </w:rPr>
            </w:pPr>
            <w:r>
              <w:rPr>
                <w:color w:val="000000"/>
                <w:sz w:val="18"/>
                <w:szCs w:val="18"/>
              </w:rPr>
              <w:t>α(SE)</w:t>
            </w:r>
          </w:p>
        </w:tc>
        <w:tc>
          <w:tcPr>
            <w:tcW w:w="99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1ADA6A1B" w14:textId="77777777" w:rsidR="00D61BB3" w:rsidRDefault="00D61BB3" w:rsidP="00254FC3">
            <w:pPr>
              <w:spacing w:after="0"/>
              <w:jc w:val="center"/>
              <w:rPr>
                <w:color w:val="000000"/>
                <w:sz w:val="18"/>
                <w:szCs w:val="18"/>
              </w:rPr>
            </w:pPr>
            <w:r>
              <w:rPr>
                <w:color w:val="000000"/>
                <w:sz w:val="18"/>
                <w:szCs w:val="18"/>
              </w:rPr>
              <w:t>β(SE)</w:t>
            </w:r>
          </w:p>
        </w:tc>
        <w:tc>
          <w:tcPr>
            <w:tcW w:w="99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825560A" w14:textId="0F00C1CC" w:rsidR="00D61BB3" w:rsidRDefault="00D61BB3" w:rsidP="00254FC3">
            <w:pPr>
              <w:spacing w:after="0"/>
              <w:jc w:val="center"/>
              <w:rPr>
                <w:color w:val="000000"/>
                <w:sz w:val="18"/>
                <w:szCs w:val="18"/>
              </w:rPr>
            </w:pPr>
            <w:r>
              <w:rPr>
                <w:color w:val="000000"/>
                <w:sz w:val="18"/>
                <w:szCs w:val="18"/>
              </w:rPr>
              <w:t>α*β</w:t>
            </w:r>
          </w:p>
        </w:tc>
      </w:tr>
      <w:tr w:rsidR="00D61BB3" w14:paraId="4A8A9EDB" w14:textId="77777777" w:rsidTr="00EC6B30">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2F290D0D" w14:textId="77777777" w:rsidR="00D61BB3" w:rsidRDefault="00D61BB3" w:rsidP="00276D44">
            <w:pPr>
              <w:spacing w:after="0"/>
              <w:rPr>
                <w:color w:val="000000"/>
                <w:sz w:val="18"/>
                <w:szCs w:val="18"/>
              </w:rPr>
            </w:pPr>
            <w:r>
              <w:rPr>
                <w:color w:val="000000"/>
                <w:sz w:val="18"/>
                <w:szCs w:val="18"/>
              </w:rPr>
              <w:t>IC: Reaction time on accurate Go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54E67B4C" w14:textId="77777777" w:rsidR="00D61BB3" w:rsidRDefault="00D61BB3" w:rsidP="00276D44">
            <w:pPr>
              <w:spacing w:after="0"/>
              <w:rPr>
                <w:color w:val="000000"/>
                <w:sz w:val="18"/>
                <w:szCs w:val="18"/>
              </w:rPr>
            </w:pPr>
            <w:r>
              <w:rPr>
                <w:color w:val="000000"/>
                <w:sz w:val="18"/>
                <w:szCs w:val="18"/>
              </w:rPr>
              <w:t>Threat</w:t>
            </w:r>
          </w:p>
        </w:tc>
        <w:tc>
          <w:tcPr>
            <w:tcW w:w="167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2914E8B4" w14:textId="714EF235" w:rsidR="00D61BB3" w:rsidRDefault="00D61BB3" w:rsidP="00254FC3">
            <w:pPr>
              <w:spacing w:after="0"/>
              <w:jc w:val="center"/>
              <w:rPr>
                <w:color w:val="000000"/>
                <w:sz w:val="18"/>
                <w:szCs w:val="18"/>
              </w:rPr>
            </w:pPr>
            <w:r>
              <w:rPr>
                <w:color w:val="000000"/>
                <w:sz w:val="18"/>
                <w:szCs w:val="18"/>
              </w:rPr>
              <w:t>0.21</w:t>
            </w:r>
            <w:r w:rsidR="00EC6B30">
              <w:rPr>
                <w:color w:val="000000"/>
                <w:sz w:val="18"/>
                <w:szCs w:val="18"/>
              </w:rPr>
              <w:t xml:space="preserve"> (0.07)</w:t>
            </w:r>
            <w:r>
              <w:rPr>
                <w:color w:val="000000"/>
                <w:sz w:val="18"/>
                <w:szCs w:val="18"/>
              </w:rPr>
              <w:t>***</w:t>
            </w:r>
          </w:p>
        </w:tc>
        <w:tc>
          <w:tcPr>
            <w:tcW w:w="990" w:type="dxa"/>
            <w:tcBorders>
              <w:top w:val="nil"/>
              <w:left w:val="nil"/>
              <w:bottom w:val="nil"/>
              <w:right w:val="nil"/>
            </w:tcBorders>
            <w:shd w:val="clear" w:color="auto" w:fill="auto"/>
            <w:tcMar>
              <w:top w:w="15" w:type="dxa"/>
              <w:left w:w="15" w:type="dxa"/>
              <w:bottom w:w="0" w:type="dxa"/>
              <w:right w:w="15" w:type="dxa"/>
            </w:tcMar>
            <w:vAlign w:val="center"/>
            <w:hideMark/>
          </w:tcPr>
          <w:p w14:paraId="22300FEB" w14:textId="77777777" w:rsidR="00D61BB3" w:rsidRDefault="00D61BB3" w:rsidP="00254FC3">
            <w:pPr>
              <w:spacing w:after="0"/>
              <w:jc w:val="center"/>
              <w:rPr>
                <w:color w:val="000000"/>
                <w:sz w:val="18"/>
                <w:szCs w:val="18"/>
              </w:rPr>
            </w:pPr>
            <w:r>
              <w:rPr>
                <w:color w:val="000000"/>
                <w:sz w:val="18"/>
                <w:szCs w:val="18"/>
              </w:rPr>
              <w:t>0.29 (0.07)</w:t>
            </w:r>
          </w:p>
        </w:tc>
        <w:tc>
          <w:tcPr>
            <w:tcW w:w="990" w:type="dxa"/>
            <w:tcBorders>
              <w:top w:val="nil"/>
              <w:left w:val="nil"/>
              <w:bottom w:val="nil"/>
              <w:right w:val="nil"/>
            </w:tcBorders>
            <w:shd w:val="clear" w:color="auto" w:fill="auto"/>
            <w:tcMar>
              <w:top w:w="15" w:type="dxa"/>
              <w:left w:w="15" w:type="dxa"/>
              <w:bottom w:w="0" w:type="dxa"/>
              <w:right w:w="15" w:type="dxa"/>
            </w:tcMar>
            <w:vAlign w:val="center"/>
            <w:hideMark/>
          </w:tcPr>
          <w:p w14:paraId="28DF6BA3" w14:textId="77777777" w:rsidR="00D61BB3" w:rsidRDefault="00D61BB3" w:rsidP="00254FC3">
            <w:pPr>
              <w:spacing w:after="0"/>
              <w:jc w:val="center"/>
              <w:rPr>
                <w:color w:val="000000"/>
                <w:sz w:val="18"/>
                <w:szCs w:val="18"/>
              </w:rPr>
            </w:pPr>
            <w:r>
              <w:rPr>
                <w:color w:val="000000"/>
                <w:sz w:val="18"/>
                <w:szCs w:val="18"/>
              </w:rPr>
              <w:t>-0.26 (0.1)</w:t>
            </w:r>
          </w:p>
        </w:tc>
        <w:tc>
          <w:tcPr>
            <w:tcW w:w="99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1E3107B6" w14:textId="77777777" w:rsidR="00D61BB3" w:rsidRDefault="00D61BB3" w:rsidP="00254FC3">
            <w:pPr>
              <w:spacing w:after="0"/>
              <w:jc w:val="center"/>
              <w:rPr>
                <w:color w:val="000000"/>
                <w:sz w:val="18"/>
                <w:szCs w:val="18"/>
              </w:rPr>
            </w:pPr>
            <w:r>
              <w:rPr>
                <w:color w:val="000000"/>
                <w:sz w:val="18"/>
                <w:szCs w:val="18"/>
              </w:rPr>
              <w:t>-0.08***^</w:t>
            </w:r>
          </w:p>
        </w:tc>
      </w:tr>
      <w:tr w:rsidR="00D61BB3" w14:paraId="540FC153" w14:textId="77777777" w:rsidTr="00EC6B30">
        <w:trPr>
          <w:trHeight w:val="285"/>
        </w:trPr>
        <w:tc>
          <w:tcPr>
            <w:tcW w:w="3661" w:type="dxa"/>
            <w:vMerge/>
            <w:tcBorders>
              <w:top w:val="nil"/>
              <w:left w:val="single" w:sz="4" w:space="0" w:color="auto"/>
              <w:bottom w:val="single" w:sz="4" w:space="0" w:color="000000"/>
              <w:right w:val="nil"/>
            </w:tcBorders>
            <w:vAlign w:val="center"/>
            <w:hideMark/>
          </w:tcPr>
          <w:p w14:paraId="42FD210F"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03EA0CB4" w14:textId="77777777" w:rsidR="00D61BB3" w:rsidRDefault="00D61BB3" w:rsidP="00276D44">
            <w:pPr>
              <w:spacing w:after="0"/>
              <w:rPr>
                <w:color w:val="000000"/>
                <w:sz w:val="18"/>
                <w:szCs w:val="18"/>
              </w:rPr>
            </w:pPr>
            <w:r>
              <w:rPr>
                <w:color w:val="000000"/>
                <w:sz w:val="18"/>
                <w:szCs w:val="18"/>
              </w:rPr>
              <w:t>Deprivation</w:t>
            </w:r>
          </w:p>
        </w:tc>
        <w:tc>
          <w:tcPr>
            <w:tcW w:w="167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44F5F71C" w14:textId="37E41E3D" w:rsidR="00D61BB3" w:rsidRDefault="00D61BB3" w:rsidP="00254FC3">
            <w:pPr>
              <w:spacing w:after="0"/>
              <w:jc w:val="center"/>
              <w:rPr>
                <w:color w:val="000000"/>
                <w:sz w:val="18"/>
                <w:szCs w:val="18"/>
              </w:rPr>
            </w:pPr>
            <w:r>
              <w:rPr>
                <w:color w:val="000000"/>
                <w:sz w:val="18"/>
                <w:szCs w:val="18"/>
              </w:rPr>
              <w:t>0.18</w:t>
            </w:r>
            <w:r w:rsidR="00EC6B30">
              <w:rPr>
                <w:color w:val="000000"/>
                <w:sz w:val="18"/>
                <w:szCs w:val="18"/>
              </w:rPr>
              <w:t xml:space="preserve"> (0.08)</w:t>
            </w:r>
            <w:r>
              <w:rPr>
                <w:color w:val="000000"/>
                <w:sz w:val="18"/>
                <w:szCs w:val="18"/>
              </w:rPr>
              <w:t>**</w:t>
            </w:r>
          </w:p>
        </w:tc>
        <w:tc>
          <w:tcPr>
            <w:tcW w:w="99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B15BCF9" w14:textId="2B175985" w:rsidR="00D61BB3" w:rsidRDefault="00D61BB3" w:rsidP="00254FC3">
            <w:pPr>
              <w:spacing w:after="0"/>
              <w:jc w:val="center"/>
              <w:rPr>
                <w:color w:val="000000"/>
                <w:sz w:val="18"/>
                <w:szCs w:val="18"/>
              </w:rPr>
            </w:pPr>
          </w:p>
        </w:tc>
        <w:tc>
          <w:tcPr>
            <w:tcW w:w="99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BFF6117" w14:textId="39D215D0" w:rsidR="00D61BB3" w:rsidRDefault="00D61BB3" w:rsidP="00254FC3">
            <w:pPr>
              <w:spacing w:after="0"/>
              <w:jc w:val="center"/>
              <w:rPr>
                <w:color w:val="000000"/>
                <w:sz w:val="18"/>
                <w:szCs w:val="18"/>
              </w:rPr>
            </w:pPr>
          </w:p>
        </w:tc>
        <w:tc>
          <w:tcPr>
            <w:tcW w:w="99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3C97E2" w14:textId="4B9BA5E0" w:rsidR="00D61BB3" w:rsidRDefault="00D61BB3" w:rsidP="00254FC3">
            <w:pPr>
              <w:spacing w:after="0"/>
              <w:jc w:val="center"/>
              <w:rPr>
                <w:color w:val="000000"/>
                <w:sz w:val="18"/>
                <w:szCs w:val="18"/>
              </w:rPr>
            </w:pPr>
          </w:p>
        </w:tc>
      </w:tr>
      <w:tr w:rsidR="00D61BB3" w14:paraId="496FBC14" w14:textId="77777777" w:rsidTr="00EC6B30">
        <w:trPr>
          <w:trHeight w:val="285"/>
        </w:trPr>
        <w:tc>
          <w:tcPr>
            <w:tcW w:w="9445" w:type="dxa"/>
            <w:gridSpan w:val="6"/>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14:paraId="7B786F61" w14:textId="77777777" w:rsidR="00D61BB3" w:rsidRDefault="00D61BB3" w:rsidP="00276D44">
            <w:pPr>
              <w:spacing w:after="0"/>
              <w:rPr>
                <w:b/>
                <w:bCs/>
                <w:color w:val="000000"/>
                <w:sz w:val="18"/>
                <w:szCs w:val="18"/>
              </w:rPr>
            </w:pPr>
            <w:r>
              <w:rPr>
                <w:b/>
                <w:bCs/>
                <w:color w:val="000000"/>
                <w:sz w:val="18"/>
                <w:szCs w:val="18"/>
              </w:rPr>
              <w:t>Rule-Breaking</w:t>
            </w:r>
          </w:p>
        </w:tc>
      </w:tr>
      <w:tr w:rsidR="00D61BB3" w14:paraId="69C23870" w14:textId="77777777" w:rsidTr="00EC6B30">
        <w:trPr>
          <w:trHeight w:val="285"/>
        </w:trPr>
        <w:tc>
          <w:tcPr>
            <w:tcW w:w="3661"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5E8F3716" w14:textId="77777777" w:rsidR="00D61BB3" w:rsidRDefault="00D61BB3" w:rsidP="00276D44">
            <w:pPr>
              <w:spacing w:after="0"/>
              <w:rPr>
                <w:color w:val="000000"/>
                <w:sz w:val="18"/>
                <w:szCs w:val="18"/>
              </w:rPr>
            </w:pPr>
            <w:r>
              <w:rPr>
                <w:color w:val="000000"/>
                <w:sz w:val="18"/>
                <w:szCs w:val="18"/>
              </w:rPr>
              <w:t>Mediator (M</w:t>
            </w:r>
            <w:r>
              <w:rPr>
                <w:color w:val="000000"/>
                <w:sz w:val="18"/>
                <w:szCs w:val="18"/>
                <w:vertAlign w:val="subscript"/>
              </w:rPr>
              <w:t>k</w:t>
            </w:r>
            <w:r>
              <w:rPr>
                <w:color w:val="000000"/>
                <w:sz w:val="18"/>
                <w:szCs w:val="18"/>
              </w:rPr>
              <w:t>)</w:t>
            </w: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37412F71" w14:textId="77777777" w:rsidR="00D61BB3" w:rsidRDefault="00D61BB3" w:rsidP="00276D44">
            <w:pPr>
              <w:spacing w:after="0"/>
              <w:rPr>
                <w:color w:val="000000"/>
                <w:sz w:val="18"/>
                <w:szCs w:val="18"/>
              </w:rPr>
            </w:pPr>
            <w:r>
              <w:rPr>
                <w:color w:val="000000"/>
                <w:sz w:val="18"/>
                <w:szCs w:val="18"/>
              </w:rPr>
              <w:t>Exposure</w:t>
            </w:r>
          </w:p>
        </w:tc>
        <w:tc>
          <w:tcPr>
            <w:tcW w:w="167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5AC5E3D5" w14:textId="77777777" w:rsidR="00D61BB3" w:rsidRDefault="00D61BB3" w:rsidP="00254FC3">
            <w:pPr>
              <w:spacing w:after="0"/>
              <w:jc w:val="center"/>
              <w:rPr>
                <w:color w:val="000000"/>
                <w:sz w:val="18"/>
                <w:szCs w:val="18"/>
              </w:rPr>
            </w:pPr>
            <w:r>
              <w:rPr>
                <w:rFonts w:ascii="Calibri" w:hAnsi="Calibri" w:cs="Calibri"/>
                <w:color w:val="000000"/>
                <w:sz w:val="18"/>
                <w:szCs w:val="18"/>
              </w:rPr>
              <w:t>ϒ</w:t>
            </w:r>
            <w:r>
              <w:rPr>
                <w:color w:val="000000"/>
                <w:sz w:val="18"/>
                <w:szCs w:val="18"/>
              </w:rPr>
              <w:t>(SE) †</w:t>
            </w:r>
          </w:p>
        </w:tc>
        <w:tc>
          <w:tcPr>
            <w:tcW w:w="99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4C23DCA" w14:textId="77777777" w:rsidR="00D61BB3" w:rsidRDefault="00D61BB3" w:rsidP="00254FC3">
            <w:pPr>
              <w:spacing w:after="0"/>
              <w:jc w:val="center"/>
              <w:rPr>
                <w:color w:val="000000"/>
                <w:sz w:val="18"/>
                <w:szCs w:val="18"/>
              </w:rPr>
            </w:pPr>
            <w:r>
              <w:rPr>
                <w:color w:val="000000"/>
                <w:sz w:val="18"/>
                <w:szCs w:val="18"/>
              </w:rPr>
              <w:t>α(SE)</w:t>
            </w:r>
          </w:p>
        </w:tc>
        <w:tc>
          <w:tcPr>
            <w:tcW w:w="99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AC95F4C" w14:textId="77777777" w:rsidR="00D61BB3" w:rsidRDefault="00D61BB3" w:rsidP="00254FC3">
            <w:pPr>
              <w:spacing w:after="0"/>
              <w:jc w:val="center"/>
              <w:rPr>
                <w:color w:val="000000"/>
                <w:sz w:val="18"/>
                <w:szCs w:val="18"/>
              </w:rPr>
            </w:pPr>
            <w:r>
              <w:rPr>
                <w:color w:val="000000"/>
                <w:sz w:val="18"/>
                <w:szCs w:val="18"/>
              </w:rPr>
              <w:t>β(SE)</w:t>
            </w:r>
          </w:p>
        </w:tc>
        <w:tc>
          <w:tcPr>
            <w:tcW w:w="99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59DC9E" w14:textId="2D376FFF" w:rsidR="00D61BB3" w:rsidRDefault="00D61BB3" w:rsidP="00254FC3">
            <w:pPr>
              <w:spacing w:after="0"/>
              <w:jc w:val="center"/>
              <w:rPr>
                <w:color w:val="000000"/>
                <w:sz w:val="18"/>
                <w:szCs w:val="18"/>
              </w:rPr>
            </w:pPr>
            <w:r>
              <w:rPr>
                <w:color w:val="000000"/>
                <w:sz w:val="18"/>
                <w:szCs w:val="18"/>
              </w:rPr>
              <w:t>α*β</w:t>
            </w:r>
          </w:p>
        </w:tc>
      </w:tr>
      <w:tr w:rsidR="00D61BB3" w14:paraId="72CAEBA9" w14:textId="77777777" w:rsidTr="00EC6B30">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5AFC0012" w14:textId="77777777" w:rsidR="00D61BB3" w:rsidRDefault="00D61BB3" w:rsidP="00276D44">
            <w:pPr>
              <w:spacing w:after="0"/>
              <w:rPr>
                <w:color w:val="000000"/>
                <w:sz w:val="18"/>
                <w:szCs w:val="18"/>
              </w:rPr>
            </w:pPr>
            <w:r>
              <w:rPr>
                <w:color w:val="000000"/>
                <w:sz w:val="18"/>
                <w:szCs w:val="18"/>
              </w:rPr>
              <w:t>IC: Accuracy on Go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109B9526" w14:textId="77777777" w:rsidR="00D61BB3" w:rsidRDefault="00D61BB3" w:rsidP="00276D44">
            <w:pPr>
              <w:spacing w:after="0"/>
              <w:rPr>
                <w:color w:val="000000"/>
                <w:sz w:val="18"/>
                <w:szCs w:val="18"/>
              </w:rPr>
            </w:pPr>
            <w:r>
              <w:rPr>
                <w:color w:val="000000"/>
                <w:sz w:val="18"/>
                <w:szCs w:val="18"/>
              </w:rPr>
              <w:t>Threat</w:t>
            </w:r>
          </w:p>
        </w:tc>
        <w:tc>
          <w:tcPr>
            <w:tcW w:w="167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3BB587C8" w14:textId="3617CC9C" w:rsidR="00D61BB3" w:rsidRDefault="00D61BB3" w:rsidP="00254FC3">
            <w:pPr>
              <w:spacing w:after="0"/>
              <w:jc w:val="center"/>
              <w:rPr>
                <w:color w:val="000000"/>
                <w:sz w:val="18"/>
                <w:szCs w:val="18"/>
              </w:rPr>
            </w:pPr>
            <w:r>
              <w:rPr>
                <w:color w:val="000000"/>
                <w:sz w:val="18"/>
                <w:szCs w:val="18"/>
              </w:rPr>
              <w:t>0.32</w:t>
            </w:r>
            <w:r w:rsidR="00EC6B30">
              <w:rPr>
                <w:color w:val="000000"/>
                <w:sz w:val="18"/>
                <w:szCs w:val="18"/>
              </w:rPr>
              <w:t xml:space="preserve"> (0.07)</w:t>
            </w:r>
            <w:r>
              <w:rPr>
                <w:color w:val="000000"/>
                <w:sz w:val="18"/>
                <w:szCs w:val="18"/>
              </w:rPr>
              <w:t>***</w:t>
            </w:r>
          </w:p>
        </w:tc>
        <w:tc>
          <w:tcPr>
            <w:tcW w:w="990" w:type="dxa"/>
            <w:tcBorders>
              <w:top w:val="nil"/>
              <w:left w:val="nil"/>
              <w:bottom w:val="nil"/>
              <w:right w:val="nil"/>
            </w:tcBorders>
            <w:shd w:val="clear" w:color="auto" w:fill="auto"/>
            <w:tcMar>
              <w:top w:w="15" w:type="dxa"/>
              <w:left w:w="15" w:type="dxa"/>
              <w:bottom w:w="0" w:type="dxa"/>
              <w:right w:w="15" w:type="dxa"/>
            </w:tcMar>
            <w:vAlign w:val="center"/>
            <w:hideMark/>
          </w:tcPr>
          <w:p w14:paraId="3E26C73E" w14:textId="77777777" w:rsidR="00D61BB3" w:rsidRDefault="00D61BB3" w:rsidP="00254FC3">
            <w:pPr>
              <w:spacing w:after="0"/>
              <w:jc w:val="center"/>
              <w:rPr>
                <w:color w:val="000000"/>
                <w:sz w:val="18"/>
                <w:szCs w:val="18"/>
              </w:rPr>
            </w:pPr>
            <w:r>
              <w:rPr>
                <w:color w:val="000000"/>
                <w:sz w:val="18"/>
                <w:szCs w:val="18"/>
              </w:rPr>
              <w:t>-0.16 (0.07)</w:t>
            </w:r>
          </w:p>
        </w:tc>
        <w:tc>
          <w:tcPr>
            <w:tcW w:w="990" w:type="dxa"/>
            <w:tcBorders>
              <w:top w:val="nil"/>
              <w:left w:val="nil"/>
              <w:bottom w:val="nil"/>
              <w:right w:val="nil"/>
            </w:tcBorders>
            <w:shd w:val="clear" w:color="auto" w:fill="auto"/>
            <w:tcMar>
              <w:top w:w="15" w:type="dxa"/>
              <w:left w:w="15" w:type="dxa"/>
              <w:bottom w:w="0" w:type="dxa"/>
              <w:right w:w="15" w:type="dxa"/>
            </w:tcMar>
            <w:vAlign w:val="center"/>
            <w:hideMark/>
          </w:tcPr>
          <w:p w14:paraId="70B66937" w14:textId="77777777" w:rsidR="00D61BB3" w:rsidRDefault="00D61BB3" w:rsidP="00254FC3">
            <w:pPr>
              <w:spacing w:after="0"/>
              <w:jc w:val="center"/>
              <w:rPr>
                <w:color w:val="000000"/>
                <w:sz w:val="18"/>
                <w:szCs w:val="18"/>
              </w:rPr>
            </w:pPr>
            <w:r>
              <w:rPr>
                <w:color w:val="000000"/>
                <w:sz w:val="18"/>
                <w:szCs w:val="18"/>
              </w:rPr>
              <w:t>-0.14 (0.07)</w:t>
            </w:r>
          </w:p>
        </w:tc>
        <w:tc>
          <w:tcPr>
            <w:tcW w:w="99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20EF5F10" w14:textId="77777777" w:rsidR="00D61BB3" w:rsidRDefault="00D61BB3" w:rsidP="00254FC3">
            <w:pPr>
              <w:spacing w:after="0"/>
              <w:jc w:val="center"/>
              <w:rPr>
                <w:color w:val="000000"/>
                <w:sz w:val="18"/>
                <w:szCs w:val="18"/>
              </w:rPr>
            </w:pPr>
            <w:r>
              <w:rPr>
                <w:color w:val="000000"/>
                <w:sz w:val="18"/>
                <w:szCs w:val="18"/>
              </w:rPr>
              <w:t>0.02**</w:t>
            </w:r>
          </w:p>
        </w:tc>
      </w:tr>
      <w:tr w:rsidR="00D61BB3" w14:paraId="113A97B0" w14:textId="77777777" w:rsidTr="00EC6B30">
        <w:trPr>
          <w:trHeight w:val="285"/>
        </w:trPr>
        <w:tc>
          <w:tcPr>
            <w:tcW w:w="3661" w:type="dxa"/>
            <w:vMerge/>
            <w:tcBorders>
              <w:top w:val="nil"/>
              <w:left w:val="single" w:sz="4" w:space="0" w:color="auto"/>
              <w:bottom w:val="single" w:sz="4" w:space="0" w:color="000000"/>
              <w:right w:val="nil"/>
            </w:tcBorders>
            <w:vAlign w:val="center"/>
            <w:hideMark/>
          </w:tcPr>
          <w:p w14:paraId="6DBF9F56"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B50AAA3" w14:textId="77777777" w:rsidR="00D61BB3" w:rsidRDefault="00D61BB3" w:rsidP="00276D44">
            <w:pPr>
              <w:spacing w:after="0"/>
              <w:rPr>
                <w:color w:val="000000"/>
                <w:sz w:val="18"/>
                <w:szCs w:val="18"/>
              </w:rPr>
            </w:pPr>
            <w:r>
              <w:rPr>
                <w:color w:val="000000"/>
                <w:sz w:val="18"/>
                <w:szCs w:val="18"/>
              </w:rPr>
              <w:t>Deprivation</w:t>
            </w:r>
          </w:p>
        </w:tc>
        <w:tc>
          <w:tcPr>
            <w:tcW w:w="167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10AF2DEC" w14:textId="17B22FCF" w:rsidR="00D61BB3" w:rsidRDefault="00D61BB3" w:rsidP="00254FC3">
            <w:pPr>
              <w:spacing w:after="0"/>
              <w:jc w:val="center"/>
              <w:rPr>
                <w:color w:val="000000"/>
                <w:sz w:val="18"/>
                <w:szCs w:val="18"/>
              </w:rPr>
            </w:pPr>
            <w:r>
              <w:rPr>
                <w:color w:val="000000"/>
                <w:sz w:val="18"/>
                <w:szCs w:val="18"/>
              </w:rPr>
              <w:t>0.08</w:t>
            </w:r>
            <w:r w:rsidR="00EC6B30">
              <w:rPr>
                <w:color w:val="000000"/>
                <w:sz w:val="18"/>
                <w:szCs w:val="18"/>
              </w:rPr>
              <w:t xml:space="preserve"> (0.07)</w:t>
            </w:r>
          </w:p>
        </w:tc>
        <w:tc>
          <w:tcPr>
            <w:tcW w:w="99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B817035" w14:textId="77777777" w:rsidR="00D61BB3" w:rsidRDefault="00D61BB3" w:rsidP="00254FC3">
            <w:pPr>
              <w:spacing w:after="0"/>
              <w:jc w:val="center"/>
              <w:rPr>
                <w:color w:val="000000"/>
                <w:sz w:val="18"/>
                <w:szCs w:val="18"/>
              </w:rPr>
            </w:pPr>
            <w:r>
              <w:rPr>
                <w:color w:val="000000"/>
                <w:sz w:val="18"/>
                <w:szCs w:val="18"/>
              </w:rPr>
              <w:t>0.2 (0.07)</w:t>
            </w:r>
          </w:p>
        </w:tc>
        <w:tc>
          <w:tcPr>
            <w:tcW w:w="99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1FBA60F2" w14:textId="77777777" w:rsidR="00D61BB3" w:rsidRDefault="00D61BB3" w:rsidP="00254FC3">
            <w:pPr>
              <w:spacing w:after="0"/>
              <w:jc w:val="center"/>
              <w:rPr>
                <w:color w:val="000000"/>
                <w:sz w:val="18"/>
                <w:szCs w:val="18"/>
              </w:rPr>
            </w:pPr>
            <w:r>
              <w:rPr>
                <w:color w:val="000000"/>
                <w:sz w:val="18"/>
                <w:szCs w:val="18"/>
              </w:rPr>
              <w:t>-0.14 (0.07)</w:t>
            </w:r>
          </w:p>
        </w:tc>
        <w:tc>
          <w:tcPr>
            <w:tcW w:w="99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25E686" w14:textId="77777777" w:rsidR="00D61BB3" w:rsidRDefault="00D61BB3" w:rsidP="00254FC3">
            <w:pPr>
              <w:spacing w:after="0"/>
              <w:jc w:val="center"/>
              <w:rPr>
                <w:color w:val="000000"/>
                <w:sz w:val="18"/>
                <w:szCs w:val="18"/>
              </w:rPr>
            </w:pPr>
            <w:r>
              <w:rPr>
                <w:color w:val="000000"/>
                <w:sz w:val="18"/>
                <w:szCs w:val="18"/>
              </w:rPr>
              <w:t>-0.03**</w:t>
            </w:r>
          </w:p>
        </w:tc>
      </w:tr>
      <w:tr w:rsidR="00D61BB3" w14:paraId="3C150A76" w14:textId="77777777" w:rsidTr="00EC6B30">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0FD9F037" w14:textId="77777777" w:rsidR="00D61BB3" w:rsidRDefault="00D61BB3" w:rsidP="00276D44">
            <w:pPr>
              <w:spacing w:after="0"/>
              <w:rPr>
                <w:color w:val="000000"/>
                <w:sz w:val="18"/>
                <w:szCs w:val="18"/>
              </w:rPr>
            </w:pPr>
            <w:r>
              <w:rPr>
                <w:color w:val="000000"/>
                <w:sz w:val="18"/>
                <w:szCs w:val="18"/>
              </w:rPr>
              <w:t>IC: Reaction time on accurate Go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36E12714" w14:textId="77777777" w:rsidR="00D61BB3" w:rsidRDefault="00D61BB3" w:rsidP="00276D44">
            <w:pPr>
              <w:spacing w:after="0"/>
              <w:rPr>
                <w:color w:val="000000"/>
                <w:sz w:val="18"/>
                <w:szCs w:val="18"/>
              </w:rPr>
            </w:pPr>
            <w:r>
              <w:rPr>
                <w:color w:val="000000"/>
                <w:sz w:val="18"/>
                <w:szCs w:val="18"/>
              </w:rPr>
              <w:t>Threat</w:t>
            </w:r>
          </w:p>
        </w:tc>
        <w:tc>
          <w:tcPr>
            <w:tcW w:w="167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76A4ED79" w14:textId="4FB2A5F5" w:rsidR="00D61BB3" w:rsidRDefault="00D61BB3" w:rsidP="00254FC3">
            <w:pPr>
              <w:spacing w:after="0"/>
              <w:jc w:val="center"/>
              <w:rPr>
                <w:color w:val="000000"/>
                <w:sz w:val="18"/>
                <w:szCs w:val="18"/>
              </w:rPr>
            </w:pPr>
            <w:r>
              <w:rPr>
                <w:color w:val="000000"/>
                <w:sz w:val="18"/>
                <w:szCs w:val="18"/>
              </w:rPr>
              <w:t>0.32</w:t>
            </w:r>
            <w:r w:rsidR="00EC6B30">
              <w:rPr>
                <w:color w:val="000000"/>
                <w:sz w:val="18"/>
                <w:szCs w:val="18"/>
              </w:rPr>
              <w:t xml:space="preserve"> (0.07)</w:t>
            </w:r>
            <w:r>
              <w:rPr>
                <w:color w:val="000000"/>
                <w:sz w:val="18"/>
                <w:szCs w:val="18"/>
              </w:rPr>
              <w:t>***</w:t>
            </w:r>
          </w:p>
        </w:tc>
        <w:tc>
          <w:tcPr>
            <w:tcW w:w="990" w:type="dxa"/>
            <w:tcBorders>
              <w:top w:val="nil"/>
              <w:left w:val="nil"/>
              <w:bottom w:val="nil"/>
              <w:right w:val="nil"/>
            </w:tcBorders>
            <w:shd w:val="clear" w:color="auto" w:fill="auto"/>
            <w:tcMar>
              <w:top w:w="15" w:type="dxa"/>
              <w:left w:w="15" w:type="dxa"/>
              <w:bottom w:w="0" w:type="dxa"/>
              <w:right w:w="15" w:type="dxa"/>
            </w:tcMar>
            <w:vAlign w:val="center"/>
            <w:hideMark/>
          </w:tcPr>
          <w:p w14:paraId="3037388A" w14:textId="77777777" w:rsidR="00D61BB3" w:rsidRDefault="00D61BB3" w:rsidP="00254FC3">
            <w:pPr>
              <w:spacing w:after="0"/>
              <w:jc w:val="center"/>
              <w:rPr>
                <w:color w:val="000000"/>
                <w:sz w:val="18"/>
                <w:szCs w:val="18"/>
              </w:rPr>
            </w:pPr>
            <w:r>
              <w:rPr>
                <w:color w:val="000000"/>
                <w:sz w:val="18"/>
                <w:szCs w:val="18"/>
              </w:rPr>
              <w:t>0.27 (0.07)</w:t>
            </w:r>
          </w:p>
        </w:tc>
        <w:tc>
          <w:tcPr>
            <w:tcW w:w="990" w:type="dxa"/>
            <w:tcBorders>
              <w:top w:val="nil"/>
              <w:left w:val="nil"/>
              <w:bottom w:val="nil"/>
              <w:right w:val="nil"/>
            </w:tcBorders>
            <w:shd w:val="clear" w:color="auto" w:fill="auto"/>
            <w:tcMar>
              <w:top w:w="15" w:type="dxa"/>
              <w:left w:w="15" w:type="dxa"/>
              <w:bottom w:w="0" w:type="dxa"/>
              <w:right w:w="15" w:type="dxa"/>
            </w:tcMar>
            <w:vAlign w:val="center"/>
            <w:hideMark/>
          </w:tcPr>
          <w:p w14:paraId="5180CA18" w14:textId="77777777" w:rsidR="00D61BB3" w:rsidRDefault="00D61BB3" w:rsidP="00254FC3">
            <w:pPr>
              <w:spacing w:after="0"/>
              <w:jc w:val="center"/>
              <w:rPr>
                <w:color w:val="000000"/>
                <w:sz w:val="18"/>
                <w:szCs w:val="18"/>
              </w:rPr>
            </w:pPr>
            <w:r>
              <w:rPr>
                <w:color w:val="000000"/>
                <w:sz w:val="18"/>
                <w:szCs w:val="18"/>
              </w:rPr>
              <w:t>-0.27 (0.08)</w:t>
            </w:r>
          </w:p>
        </w:tc>
        <w:tc>
          <w:tcPr>
            <w:tcW w:w="99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54D5CAE4" w14:textId="77777777" w:rsidR="00D61BB3" w:rsidRDefault="00D61BB3" w:rsidP="00254FC3">
            <w:pPr>
              <w:spacing w:after="0"/>
              <w:jc w:val="center"/>
              <w:rPr>
                <w:color w:val="000000"/>
                <w:sz w:val="18"/>
                <w:szCs w:val="18"/>
              </w:rPr>
            </w:pPr>
            <w:r>
              <w:rPr>
                <w:color w:val="000000"/>
                <w:sz w:val="18"/>
                <w:szCs w:val="18"/>
              </w:rPr>
              <w:t>-0.07***^</w:t>
            </w:r>
          </w:p>
        </w:tc>
      </w:tr>
      <w:tr w:rsidR="00D61BB3" w14:paraId="4DFE849A" w14:textId="77777777" w:rsidTr="00EC6B30">
        <w:trPr>
          <w:trHeight w:val="285"/>
        </w:trPr>
        <w:tc>
          <w:tcPr>
            <w:tcW w:w="3661" w:type="dxa"/>
            <w:vMerge/>
            <w:tcBorders>
              <w:top w:val="nil"/>
              <w:left w:val="single" w:sz="4" w:space="0" w:color="auto"/>
              <w:bottom w:val="single" w:sz="4" w:space="0" w:color="000000"/>
              <w:right w:val="nil"/>
            </w:tcBorders>
            <w:vAlign w:val="center"/>
            <w:hideMark/>
          </w:tcPr>
          <w:p w14:paraId="0E3F264A"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7AC9B0F" w14:textId="77777777" w:rsidR="00D61BB3" w:rsidRDefault="00D61BB3" w:rsidP="00276D44">
            <w:pPr>
              <w:spacing w:after="0"/>
              <w:rPr>
                <w:color w:val="000000"/>
                <w:sz w:val="18"/>
                <w:szCs w:val="18"/>
              </w:rPr>
            </w:pPr>
            <w:r>
              <w:rPr>
                <w:color w:val="000000"/>
                <w:sz w:val="18"/>
                <w:szCs w:val="18"/>
              </w:rPr>
              <w:t>Deprivation</w:t>
            </w:r>
          </w:p>
        </w:tc>
        <w:tc>
          <w:tcPr>
            <w:tcW w:w="167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23C54E71" w14:textId="3FC153CE" w:rsidR="00D61BB3" w:rsidRDefault="00D61BB3" w:rsidP="00254FC3">
            <w:pPr>
              <w:spacing w:after="0"/>
              <w:jc w:val="center"/>
              <w:rPr>
                <w:color w:val="000000"/>
                <w:sz w:val="18"/>
                <w:szCs w:val="18"/>
              </w:rPr>
            </w:pPr>
            <w:r>
              <w:rPr>
                <w:color w:val="000000"/>
                <w:sz w:val="18"/>
                <w:szCs w:val="18"/>
              </w:rPr>
              <w:t>0.08</w:t>
            </w:r>
            <w:r w:rsidR="00EC6B30">
              <w:rPr>
                <w:color w:val="000000"/>
                <w:sz w:val="18"/>
                <w:szCs w:val="18"/>
              </w:rPr>
              <w:t xml:space="preserve"> (0.07)</w:t>
            </w:r>
          </w:p>
        </w:tc>
        <w:tc>
          <w:tcPr>
            <w:tcW w:w="99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35EFD2C" w14:textId="42D05983" w:rsidR="00D61BB3" w:rsidRDefault="00D61BB3" w:rsidP="00254FC3">
            <w:pPr>
              <w:spacing w:after="0"/>
              <w:jc w:val="center"/>
              <w:rPr>
                <w:color w:val="000000"/>
                <w:sz w:val="18"/>
                <w:szCs w:val="18"/>
              </w:rPr>
            </w:pPr>
          </w:p>
        </w:tc>
        <w:tc>
          <w:tcPr>
            <w:tcW w:w="99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E235CB2" w14:textId="4E06C231" w:rsidR="00D61BB3" w:rsidRDefault="00D61BB3" w:rsidP="00254FC3">
            <w:pPr>
              <w:spacing w:after="0"/>
              <w:jc w:val="center"/>
              <w:rPr>
                <w:color w:val="000000"/>
                <w:sz w:val="18"/>
                <w:szCs w:val="18"/>
              </w:rPr>
            </w:pPr>
          </w:p>
        </w:tc>
        <w:tc>
          <w:tcPr>
            <w:tcW w:w="99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DA7FF17" w14:textId="7454B634" w:rsidR="00D61BB3" w:rsidRDefault="00D61BB3" w:rsidP="00254FC3">
            <w:pPr>
              <w:spacing w:after="0"/>
              <w:jc w:val="center"/>
              <w:rPr>
                <w:color w:val="000000"/>
                <w:sz w:val="18"/>
                <w:szCs w:val="18"/>
              </w:rPr>
            </w:pPr>
          </w:p>
        </w:tc>
      </w:tr>
      <w:tr w:rsidR="00D61BB3" w14:paraId="16800545" w14:textId="77777777" w:rsidTr="00EC6B30">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3831F0FF" w14:textId="77777777" w:rsidR="00D61BB3" w:rsidRDefault="00D61BB3" w:rsidP="00276D44">
            <w:pPr>
              <w:spacing w:after="0"/>
              <w:rPr>
                <w:color w:val="000000"/>
                <w:sz w:val="18"/>
                <w:szCs w:val="18"/>
              </w:rPr>
            </w:pPr>
            <w:r>
              <w:rPr>
                <w:color w:val="000000"/>
                <w:sz w:val="18"/>
                <w:szCs w:val="18"/>
              </w:rPr>
              <w:t>IC: Accuracy on No-Go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6EF73370" w14:textId="77777777" w:rsidR="00D61BB3" w:rsidRDefault="00D61BB3" w:rsidP="00276D44">
            <w:pPr>
              <w:spacing w:after="0"/>
              <w:rPr>
                <w:color w:val="000000"/>
                <w:sz w:val="18"/>
                <w:szCs w:val="18"/>
              </w:rPr>
            </w:pPr>
            <w:r>
              <w:rPr>
                <w:color w:val="000000"/>
                <w:sz w:val="18"/>
                <w:szCs w:val="18"/>
              </w:rPr>
              <w:t>Threat</w:t>
            </w:r>
          </w:p>
        </w:tc>
        <w:tc>
          <w:tcPr>
            <w:tcW w:w="167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1C7D307F" w14:textId="16AEA3C1" w:rsidR="00D61BB3" w:rsidRDefault="00D61BB3" w:rsidP="00254FC3">
            <w:pPr>
              <w:spacing w:after="0"/>
              <w:jc w:val="center"/>
              <w:rPr>
                <w:color w:val="000000"/>
                <w:sz w:val="18"/>
                <w:szCs w:val="18"/>
              </w:rPr>
            </w:pPr>
            <w:r>
              <w:rPr>
                <w:color w:val="000000"/>
                <w:sz w:val="18"/>
                <w:szCs w:val="18"/>
              </w:rPr>
              <w:t>0.32</w:t>
            </w:r>
            <w:r w:rsidR="00EC6B30">
              <w:rPr>
                <w:color w:val="000000"/>
                <w:sz w:val="18"/>
                <w:szCs w:val="18"/>
              </w:rPr>
              <w:t xml:space="preserve"> (0.07)</w:t>
            </w:r>
            <w:r>
              <w:rPr>
                <w:color w:val="000000"/>
                <w:sz w:val="18"/>
                <w:szCs w:val="18"/>
              </w:rPr>
              <w:t>***</w:t>
            </w:r>
          </w:p>
        </w:tc>
        <w:tc>
          <w:tcPr>
            <w:tcW w:w="990" w:type="dxa"/>
            <w:tcBorders>
              <w:top w:val="nil"/>
              <w:left w:val="nil"/>
              <w:bottom w:val="nil"/>
              <w:right w:val="nil"/>
            </w:tcBorders>
            <w:shd w:val="clear" w:color="auto" w:fill="auto"/>
            <w:tcMar>
              <w:top w:w="15" w:type="dxa"/>
              <w:left w:w="15" w:type="dxa"/>
              <w:bottom w:w="0" w:type="dxa"/>
              <w:right w:w="15" w:type="dxa"/>
            </w:tcMar>
            <w:vAlign w:val="center"/>
            <w:hideMark/>
          </w:tcPr>
          <w:p w14:paraId="09BA45B1" w14:textId="77777777" w:rsidR="00D61BB3" w:rsidRDefault="00D61BB3" w:rsidP="00254FC3">
            <w:pPr>
              <w:spacing w:after="0"/>
              <w:jc w:val="center"/>
              <w:rPr>
                <w:color w:val="000000"/>
                <w:sz w:val="18"/>
                <w:szCs w:val="18"/>
              </w:rPr>
            </w:pPr>
            <w:r>
              <w:rPr>
                <w:color w:val="000000"/>
                <w:sz w:val="18"/>
                <w:szCs w:val="18"/>
              </w:rPr>
              <w:t>0.13 (0.07)</w:t>
            </w:r>
          </w:p>
        </w:tc>
        <w:tc>
          <w:tcPr>
            <w:tcW w:w="990" w:type="dxa"/>
            <w:tcBorders>
              <w:top w:val="nil"/>
              <w:left w:val="nil"/>
              <w:bottom w:val="nil"/>
              <w:right w:val="nil"/>
            </w:tcBorders>
            <w:shd w:val="clear" w:color="auto" w:fill="auto"/>
            <w:tcMar>
              <w:top w:w="15" w:type="dxa"/>
              <w:left w:w="15" w:type="dxa"/>
              <w:bottom w:w="0" w:type="dxa"/>
              <w:right w:w="15" w:type="dxa"/>
            </w:tcMar>
            <w:vAlign w:val="center"/>
            <w:hideMark/>
          </w:tcPr>
          <w:p w14:paraId="4A104AB4" w14:textId="77777777" w:rsidR="00D61BB3" w:rsidRDefault="00D61BB3" w:rsidP="00254FC3">
            <w:pPr>
              <w:spacing w:after="0"/>
              <w:jc w:val="center"/>
              <w:rPr>
                <w:color w:val="000000"/>
                <w:sz w:val="18"/>
                <w:szCs w:val="18"/>
              </w:rPr>
            </w:pPr>
            <w:r>
              <w:rPr>
                <w:color w:val="000000"/>
                <w:sz w:val="18"/>
                <w:szCs w:val="18"/>
              </w:rPr>
              <w:t>-0.1 (0.06)</w:t>
            </w:r>
          </w:p>
        </w:tc>
        <w:tc>
          <w:tcPr>
            <w:tcW w:w="99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E0EA617" w14:textId="77777777" w:rsidR="00D61BB3" w:rsidRDefault="00D61BB3" w:rsidP="00254FC3">
            <w:pPr>
              <w:spacing w:after="0"/>
              <w:jc w:val="center"/>
              <w:rPr>
                <w:color w:val="000000"/>
                <w:sz w:val="18"/>
                <w:szCs w:val="18"/>
              </w:rPr>
            </w:pPr>
            <w:r>
              <w:rPr>
                <w:color w:val="000000"/>
                <w:sz w:val="18"/>
                <w:szCs w:val="18"/>
              </w:rPr>
              <w:t>-0.01*</w:t>
            </w:r>
          </w:p>
        </w:tc>
      </w:tr>
      <w:tr w:rsidR="00D61BB3" w14:paraId="48B81065" w14:textId="77777777" w:rsidTr="00EC6B30">
        <w:trPr>
          <w:trHeight w:val="285"/>
        </w:trPr>
        <w:tc>
          <w:tcPr>
            <w:tcW w:w="3661" w:type="dxa"/>
            <w:vMerge/>
            <w:tcBorders>
              <w:top w:val="nil"/>
              <w:left w:val="single" w:sz="4" w:space="0" w:color="auto"/>
              <w:bottom w:val="single" w:sz="4" w:space="0" w:color="000000"/>
              <w:right w:val="nil"/>
            </w:tcBorders>
            <w:vAlign w:val="center"/>
            <w:hideMark/>
          </w:tcPr>
          <w:p w14:paraId="4856DFBD"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7D22DED" w14:textId="77777777" w:rsidR="00D61BB3" w:rsidRDefault="00D61BB3" w:rsidP="00276D44">
            <w:pPr>
              <w:spacing w:after="0"/>
              <w:rPr>
                <w:color w:val="000000"/>
                <w:sz w:val="18"/>
                <w:szCs w:val="18"/>
              </w:rPr>
            </w:pPr>
            <w:r>
              <w:rPr>
                <w:color w:val="000000"/>
                <w:sz w:val="18"/>
                <w:szCs w:val="18"/>
              </w:rPr>
              <w:t>Deprivation</w:t>
            </w:r>
          </w:p>
        </w:tc>
        <w:tc>
          <w:tcPr>
            <w:tcW w:w="167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6538B5E3" w14:textId="38298421" w:rsidR="00D61BB3" w:rsidRDefault="00D61BB3" w:rsidP="00254FC3">
            <w:pPr>
              <w:spacing w:after="0"/>
              <w:jc w:val="center"/>
              <w:rPr>
                <w:color w:val="000000"/>
                <w:sz w:val="18"/>
                <w:szCs w:val="18"/>
              </w:rPr>
            </w:pPr>
            <w:r>
              <w:rPr>
                <w:color w:val="000000"/>
                <w:sz w:val="18"/>
                <w:szCs w:val="18"/>
              </w:rPr>
              <w:t>0.08</w:t>
            </w:r>
            <w:r w:rsidR="00EC6B30">
              <w:rPr>
                <w:color w:val="000000"/>
                <w:sz w:val="18"/>
                <w:szCs w:val="18"/>
              </w:rPr>
              <w:t xml:space="preserve"> (0.07)</w:t>
            </w:r>
          </w:p>
        </w:tc>
        <w:tc>
          <w:tcPr>
            <w:tcW w:w="99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BA6A8AB" w14:textId="70DED203" w:rsidR="00D61BB3" w:rsidRDefault="00D61BB3" w:rsidP="00254FC3">
            <w:pPr>
              <w:spacing w:after="0"/>
              <w:jc w:val="center"/>
              <w:rPr>
                <w:color w:val="000000"/>
                <w:sz w:val="18"/>
                <w:szCs w:val="18"/>
              </w:rPr>
            </w:pPr>
          </w:p>
        </w:tc>
        <w:tc>
          <w:tcPr>
            <w:tcW w:w="99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3A194D7" w14:textId="2F2BB74D" w:rsidR="00D61BB3" w:rsidRDefault="00D61BB3" w:rsidP="00254FC3">
            <w:pPr>
              <w:spacing w:after="0"/>
              <w:jc w:val="center"/>
              <w:rPr>
                <w:color w:val="000000"/>
                <w:sz w:val="18"/>
                <w:szCs w:val="18"/>
              </w:rPr>
            </w:pPr>
          </w:p>
        </w:tc>
        <w:tc>
          <w:tcPr>
            <w:tcW w:w="99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8D7EB72" w14:textId="3B23C257" w:rsidR="00D61BB3" w:rsidRDefault="00D61BB3" w:rsidP="00254FC3">
            <w:pPr>
              <w:spacing w:after="0"/>
              <w:jc w:val="center"/>
              <w:rPr>
                <w:color w:val="000000"/>
                <w:sz w:val="18"/>
                <w:szCs w:val="18"/>
              </w:rPr>
            </w:pPr>
          </w:p>
        </w:tc>
      </w:tr>
      <w:tr w:rsidR="00D61BB3" w14:paraId="477E5D3A" w14:textId="77777777" w:rsidTr="00EC6B30">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5859D093" w14:textId="77777777" w:rsidR="00D61BB3" w:rsidRDefault="00D61BB3" w:rsidP="00276D44">
            <w:pPr>
              <w:spacing w:after="0"/>
              <w:rPr>
                <w:color w:val="000000"/>
                <w:sz w:val="18"/>
                <w:szCs w:val="18"/>
              </w:rPr>
            </w:pPr>
            <w:proofErr w:type="spellStart"/>
            <w:r>
              <w:rPr>
                <w:color w:val="000000"/>
                <w:sz w:val="18"/>
                <w:szCs w:val="18"/>
              </w:rPr>
              <w:t>ToM</w:t>
            </w:r>
            <w:proofErr w:type="spellEnd"/>
            <w:r>
              <w:rPr>
                <w:color w:val="000000"/>
                <w:sz w:val="18"/>
                <w:szCs w:val="18"/>
              </w:rPr>
              <w:t>: Accuracy on Affective Theory of Mind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08A38819" w14:textId="77777777" w:rsidR="00D61BB3" w:rsidRDefault="00D61BB3" w:rsidP="00276D44">
            <w:pPr>
              <w:spacing w:after="0"/>
              <w:rPr>
                <w:color w:val="000000"/>
                <w:sz w:val="18"/>
                <w:szCs w:val="18"/>
              </w:rPr>
            </w:pPr>
            <w:r>
              <w:rPr>
                <w:color w:val="000000"/>
                <w:sz w:val="18"/>
                <w:szCs w:val="18"/>
              </w:rPr>
              <w:t>Threat</w:t>
            </w:r>
          </w:p>
        </w:tc>
        <w:tc>
          <w:tcPr>
            <w:tcW w:w="167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04A8E1C1" w14:textId="00D91D35" w:rsidR="00D61BB3" w:rsidRDefault="00D61BB3" w:rsidP="00254FC3">
            <w:pPr>
              <w:spacing w:after="0"/>
              <w:jc w:val="center"/>
              <w:rPr>
                <w:color w:val="000000"/>
                <w:sz w:val="18"/>
                <w:szCs w:val="18"/>
              </w:rPr>
            </w:pPr>
            <w:r>
              <w:rPr>
                <w:color w:val="000000"/>
                <w:sz w:val="18"/>
                <w:szCs w:val="18"/>
              </w:rPr>
              <w:t>0.32</w:t>
            </w:r>
            <w:r w:rsidR="00EC6B30">
              <w:rPr>
                <w:color w:val="000000"/>
                <w:sz w:val="18"/>
                <w:szCs w:val="18"/>
              </w:rPr>
              <w:t xml:space="preserve"> (0.07)</w:t>
            </w:r>
            <w:r>
              <w:rPr>
                <w:color w:val="000000"/>
                <w:sz w:val="18"/>
                <w:szCs w:val="18"/>
              </w:rPr>
              <w:t>***</w:t>
            </w:r>
          </w:p>
        </w:tc>
        <w:tc>
          <w:tcPr>
            <w:tcW w:w="990" w:type="dxa"/>
            <w:tcBorders>
              <w:top w:val="nil"/>
              <w:left w:val="nil"/>
              <w:bottom w:val="nil"/>
              <w:right w:val="nil"/>
            </w:tcBorders>
            <w:shd w:val="clear" w:color="auto" w:fill="auto"/>
            <w:tcMar>
              <w:top w:w="15" w:type="dxa"/>
              <w:left w:w="15" w:type="dxa"/>
              <w:bottom w:w="0" w:type="dxa"/>
              <w:right w:w="15" w:type="dxa"/>
            </w:tcMar>
            <w:vAlign w:val="center"/>
            <w:hideMark/>
          </w:tcPr>
          <w:p w14:paraId="5DE96534" w14:textId="65E35460" w:rsidR="00D61BB3" w:rsidRDefault="00D61BB3" w:rsidP="00254FC3">
            <w:pPr>
              <w:spacing w:after="0"/>
              <w:jc w:val="center"/>
              <w:rPr>
                <w:color w:val="000000"/>
                <w:sz w:val="18"/>
                <w:szCs w:val="18"/>
              </w:rPr>
            </w:pPr>
          </w:p>
        </w:tc>
        <w:tc>
          <w:tcPr>
            <w:tcW w:w="990" w:type="dxa"/>
            <w:tcBorders>
              <w:top w:val="nil"/>
              <w:left w:val="nil"/>
              <w:bottom w:val="nil"/>
              <w:right w:val="nil"/>
            </w:tcBorders>
            <w:shd w:val="clear" w:color="auto" w:fill="auto"/>
            <w:tcMar>
              <w:top w:w="15" w:type="dxa"/>
              <w:left w:w="15" w:type="dxa"/>
              <w:bottom w:w="0" w:type="dxa"/>
              <w:right w:w="15" w:type="dxa"/>
            </w:tcMar>
            <w:vAlign w:val="center"/>
            <w:hideMark/>
          </w:tcPr>
          <w:p w14:paraId="5DDC6FA7" w14:textId="5D28DFBC" w:rsidR="00D61BB3" w:rsidRDefault="00D61BB3" w:rsidP="00254FC3">
            <w:pPr>
              <w:spacing w:after="0"/>
              <w:jc w:val="center"/>
              <w:rPr>
                <w:color w:val="000000"/>
                <w:sz w:val="18"/>
                <w:szCs w:val="18"/>
              </w:rPr>
            </w:pPr>
          </w:p>
        </w:tc>
        <w:tc>
          <w:tcPr>
            <w:tcW w:w="99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CB44BDB" w14:textId="041C089E" w:rsidR="00D61BB3" w:rsidRDefault="00D61BB3" w:rsidP="00254FC3">
            <w:pPr>
              <w:spacing w:after="0"/>
              <w:jc w:val="center"/>
              <w:rPr>
                <w:color w:val="000000"/>
                <w:sz w:val="18"/>
                <w:szCs w:val="18"/>
              </w:rPr>
            </w:pPr>
          </w:p>
        </w:tc>
      </w:tr>
      <w:tr w:rsidR="00D61BB3" w14:paraId="32CA9BB3" w14:textId="77777777" w:rsidTr="00EC6B30">
        <w:trPr>
          <w:trHeight w:val="285"/>
        </w:trPr>
        <w:tc>
          <w:tcPr>
            <w:tcW w:w="3661" w:type="dxa"/>
            <w:vMerge/>
            <w:tcBorders>
              <w:top w:val="nil"/>
              <w:left w:val="single" w:sz="4" w:space="0" w:color="auto"/>
              <w:bottom w:val="single" w:sz="4" w:space="0" w:color="000000"/>
              <w:right w:val="nil"/>
            </w:tcBorders>
            <w:vAlign w:val="center"/>
            <w:hideMark/>
          </w:tcPr>
          <w:p w14:paraId="55CB5961"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530B9DF" w14:textId="77777777" w:rsidR="00D61BB3" w:rsidRDefault="00D61BB3" w:rsidP="00276D44">
            <w:pPr>
              <w:spacing w:after="0"/>
              <w:rPr>
                <w:color w:val="000000"/>
                <w:sz w:val="18"/>
                <w:szCs w:val="18"/>
              </w:rPr>
            </w:pPr>
            <w:r>
              <w:rPr>
                <w:color w:val="000000"/>
                <w:sz w:val="18"/>
                <w:szCs w:val="18"/>
              </w:rPr>
              <w:t>Deprivation</w:t>
            </w:r>
          </w:p>
        </w:tc>
        <w:tc>
          <w:tcPr>
            <w:tcW w:w="167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6957A5D5" w14:textId="5509B149" w:rsidR="00D61BB3" w:rsidRDefault="00D61BB3" w:rsidP="00254FC3">
            <w:pPr>
              <w:spacing w:after="0"/>
              <w:jc w:val="center"/>
              <w:rPr>
                <w:color w:val="000000"/>
                <w:sz w:val="18"/>
                <w:szCs w:val="18"/>
              </w:rPr>
            </w:pPr>
            <w:r>
              <w:rPr>
                <w:color w:val="000000"/>
                <w:sz w:val="18"/>
                <w:szCs w:val="18"/>
              </w:rPr>
              <w:t>0.08</w:t>
            </w:r>
            <w:r w:rsidR="00EC6B30">
              <w:rPr>
                <w:color w:val="000000"/>
                <w:sz w:val="18"/>
                <w:szCs w:val="18"/>
              </w:rPr>
              <w:t xml:space="preserve"> (0.07)</w:t>
            </w:r>
          </w:p>
        </w:tc>
        <w:tc>
          <w:tcPr>
            <w:tcW w:w="99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6281C61A" w14:textId="77777777" w:rsidR="00D61BB3" w:rsidRDefault="00D61BB3" w:rsidP="00254FC3">
            <w:pPr>
              <w:spacing w:after="0"/>
              <w:jc w:val="center"/>
              <w:rPr>
                <w:color w:val="000000"/>
                <w:sz w:val="18"/>
                <w:szCs w:val="18"/>
              </w:rPr>
            </w:pPr>
            <w:r>
              <w:rPr>
                <w:color w:val="000000"/>
                <w:sz w:val="18"/>
                <w:szCs w:val="18"/>
              </w:rPr>
              <w:t>-0.14 (0.07)</w:t>
            </w:r>
          </w:p>
        </w:tc>
        <w:tc>
          <w:tcPr>
            <w:tcW w:w="99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799B89A" w14:textId="77777777" w:rsidR="00D61BB3" w:rsidRDefault="00D61BB3" w:rsidP="00254FC3">
            <w:pPr>
              <w:spacing w:after="0"/>
              <w:jc w:val="center"/>
              <w:rPr>
                <w:color w:val="000000"/>
                <w:sz w:val="18"/>
                <w:szCs w:val="18"/>
              </w:rPr>
            </w:pPr>
            <w:r>
              <w:rPr>
                <w:color w:val="000000"/>
                <w:sz w:val="18"/>
                <w:szCs w:val="18"/>
              </w:rPr>
              <w:t>0.11 (0.06)</w:t>
            </w:r>
          </w:p>
        </w:tc>
        <w:tc>
          <w:tcPr>
            <w:tcW w:w="99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F4BA7AA" w14:textId="77777777" w:rsidR="00D61BB3" w:rsidRDefault="00D61BB3" w:rsidP="00254FC3">
            <w:pPr>
              <w:spacing w:after="0"/>
              <w:jc w:val="center"/>
              <w:rPr>
                <w:color w:val="000000"/>
                <w:sz w:val="18"/>
                <w:szCs w:val="18"/>
              </w:rPr>
            </w:pPr>
            <w:r>
              <w:rPr>
                <w:color w:val="000000"/>
                <w:sz w:val="18"/>
                <w:szCs w:val="18"/>
              </w:rPr>
              <w:t>-0.02*</w:t>
            </w:r>
          </w:p>
        </w:tc>
      </w:tr>
      <w:tr w:rsidR="00D61BB3" w14:paraId="0ED9FCC1" w14:textId="77777777" w:rsidTr="00EC6B30">
        <w:trPr>
          <w:trHeight w:val="285"/>
        </w:trPr>
        <w:tc>
          <w:tcPr>
            <w:tcW w:w="9445" w:type="dxa"/>
            <w:gridSpan w:val="6"/>
            <w:tcBorders>
              <w:top w:val="single" w:sz="4" w:space="0" w:color="auto"/>
              <w:left w:val="single" w:sz="4" w:space="0" w:color="auto"/>
              <w:bottom w:val="single" w:sz="4" w:space="0" w:color="auto"/>
              <w:right w:val="single" w:sz="4" w:space="0" w:color="000000"/>
            </w:tcBorders>
            <w:shd w:val="clear" w:color="auto" w:fill="auto"/>
            <w:tcMar>
              <w:top w:w="15" w:type="dxa"/>
              <w:left w:w="15" w:type="dxa"/>
              <w:bottom w:w="0" w:type="dxa"/>
              <w:right w:w="15" w:type="dxa"/>
            </w:tcMar>
            <w:vAlign w:val="center"/>
            <w:hideMark/>
          </w:tcPr>
          <w:p w14:paraId="21C3EAC9" w14:textId="6E27FD8B" w:rsidR="00D61BB3" w:rsidRDefault="00155893" w:rsidP="00276D44">
            <w:pPr>
              <w:spacing w:after="0"/>
              <w:rPr>
                <w:b/>
                <w:bCs/>
                <w:color w:val="000000"/>
                <w:sz w:val="18"/>
                <w:szCs w:val="18"/>
              </w:rPr>
            </w:pPr>
            <w:r>
              <w:rPr>
                <w:b/>
                <w:bCs/>
                <w:color w:val="000000"/>
                <w:sz w:val="18"/>
                <w:szCs w:val="18"/>
              </w:rPr>
              <w:t>Overall e</w:t>
            </w:r>
            <w:r w:rsidR="00D61BB3">
              <w:rPr>
                <w:b/>
                <w:bCs/>
                <w:color w:val="000000"/>
                <w:sz w:val="18"/>
                <w:szCs w:val="18"/>
              </w:rPr>
              <w:t>xternalizing</w:t>
            </w:r>
          </w:p>
        </w:tc>
      </w:tr>
      <w:tr w:rsidR="00D61BB3" w14:paraId="608747F5" w14:textId="77777777" w:rsidTr="00EC6B30">
        <w:trPr>
          <w:trHeight w:val="285"/>
        </w:trPr>
        <w:tc>
          <w:tcPr>
            <w:tcW w:w="3661"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5BC22DE9" w14:textId="77777777" w:rsidR="00D61BB3" w:rsidRDefault="00D61BB3" w:rsidP="00276D44">
            <w:pPr>
              <w:spacing w:after="0"/>
              <w:rPr>
                <w:color w:val="000000"/>
                <w:sz w:val="18"/>
                <w:szCs w:val="18"/>
              </w:rPr>
            </w:pPr>
            <w:r>
              <w:rPr>
                <w:color w:val="000000"/>
                <w:sz w:val="18"/>
                <w:szCs w:val="18"/>
              </w:rPr>
              <w:t>Mediator (M</w:t>
            </w:r>
            <w:r>
              <w:rPr>
                <w:color w:val="000000"/>
                <w:sz w:val="18"/>
                <w:szCs w:val="18"/>
                <w:vertAlign w:val="subscript"/>
              </w:rPr>
              <w:t>k</w:t>
            </w:r>
            <w:r>
              <w:rPr>
                <w:color w:val="000000"/>
                <w:sz w:val="18"/>
                <w:szCs w:val="18"/>
              </w:rPr>
              <w:t>)</w:t>
            </w: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43682D85" w14:textId="77777777" w:rsidR="00D61BB3" w:rsidRDefault="00D61BB3" w:rsidP="00276D44">
            <w:pPr>
              <w:spacing w:after="0"/>
              <w:rPr>
                <w:color w:val="000000"/>
                <w:sz w:val="18"/>
                <w:szCs w:val="18"/>
              </w:rPr>
            </w:pPr>
            <w:r>
              <w:rPr>
                <w:color w:val="000000"/>
                <w:sz w:val="18"/>
                <w:szCs w:val="18"/>
              </w:rPr>
              <w:t>Exposure</w:t>
            </w:r>
          </w:p>
        </w:tc>
        <w:tc>
          <w:tcPr>
            <w:tcW w:w="167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0EA7140C" w14:textId="77777777" w:rsidR="00D61BB3" w:rsidRDefault="00D61BB3" w:rsidP="00254FC3">
            <w:pPr>
              <w:spacing w:after="0"/>
              <w:jc w:val="center"/>
              <w:rPr>
                <w:color w:val="000000"/>
                <w:sz w:val="18"/>
                <w:szCs w:val="18"/>
              </w:rPr>
            </w:pPr>
            <w:r>
              <w:rPr>
                <w:rFonts w:ascii="Calibri" w:hAnsi="Calibri" w:cs="Calibri"/>
                <w:color w:val="000000"/>
                <w:sz w:val="18"/>
                <w:szCs w:val="18"/>
              </w:rPr>
              <w:t>ϒ</w:t>
            </w:r>
            <w:r>
              <w:rPr>
                <w:color w:val="000000"/>
                <w:sz w:val="18"/>
                <w:szCs w:val="18"/>
              </w:rPr>
              <w:t>(SE) †</w:t>
            </w:r>
          </w:p>
        </w:tc>
        <w:tc>
          <w:tcPr>
            <w:tcW w:w="99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3AB8C3D6" w14:textId="77777777" w:rsidR="00D61BB3" w:rsidRDefault="00D61BB3" w:rsidP="00254FC3">
            <w:pPr>
              <w:spacing w:after="0"/>
              <w:jc w:val="center"/>
              <w:rPr>
                <w:color w:val="000000"/>
                <w:sz w:val="18"/>
                <w:szCs w:val="18"/>
              </w:rPr>
            </w:pPr>
            <w:r>
              <w:rPr>
                <w:color w:val="000000"/>
                <w:sz w:val="18"/>
                <w:szCs w:val="18"/>
              </w:rPr>
              <w:t>α(SE)</w:t>
            </w:r>
          </w:p>
        </w:tc>
        <w:tc>
          <w:tcPr>
            <w:tcW w:w="99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D3DBA6A" w14:textId="77777777" w:rsidR="00D61BB3" w:rsidRDefault="00D61BB3" w:rsidP="00254FC3">
            <w:pPr>
              <w:spacing w:after="0"/>
              <w:jc w:val="center"/>
              <w:rPr>
                <w:color w:val="000000"/>
                <w:sz w:val="18"/>
                <w:szCs w:val="18"/>
              </w:rPr>
            </w:pPr>
            <w:r>
              <w:rPr>
                <w:color w:val="000000"/>
                <w:sz w:val="18"/>
                <w:szCs w:val="18"/>
              </w:rPr>
              <w:t>β(SE)</w:t>
            </w:r>
          </w:p>
        </w:tc>
        <w:tc>
          <w:tcPr>
            <w:tcW w:w="99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254DE6" w14:textId="4283364B" w:rsidR="00D61BB3" w:rsidRDefault="00D61BB3" w:rsidP="00254FC3">
            <w:pPr>
              <w:spacing w:after="0"/>
              <w:jc w:val="center"/>
              <w:rPr>
                <w:color w:val="000000"/>
                <w:sz w:val="18"/>
                <w:szCs w:val="18"/>
              </w:rPr>
            </w:pPr>
            <w:r>
              <w:rPr>
                <w:color w:val="000000"/>
                <w:sz w:val="18"/>
                <w:szCs w:val="18"/>
              </w:rPr>
              <w:t>α*β</w:t>
            </w:r>
          </w:p>
        </w:tc>
      </w:tr>
      <w:tr w:rsidR="00D61BB3" w14:paraId="7E9D3627" w14:textId="77777777" w:rsidTr="00EC6B30">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40E07E03" w14:textId="77777777" w:rsidR="00D61BB3" w:rsidRDefault="00D61BB3" w:rsidP="00276D44">
            <w:pPr>
              <w:spacing w:after="0"/>
              <w:rPr>
                <w:color w:val="000000"/>
                <w:sz w:val="18"/>
                <w:szCs w:val="18"/>
              </w:rPr>
            </w:pPr>
            <w:r>
              <w:rPr>
                <w:color w:val="000000"/>
                <w:sz w:val="18"/>
                <w:szCs w:val="18"/>
              </w:rPr>
              <w:t>IC: Accuracy on Go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7F4F042A" w14:textId="77777777" w:rsidR="00D61BB3" w:rsidRDefault="00D61BB3" w:rsidP="00276D44">
            <w:pPr>
              <w:spacing w:after="0"/>
              <w:rPr>
                <w:color w:val="000000"/>
                <w:sz w:val="18"/>
                <w:szCs w:val="18"/>
              </w:rPr>
            </w:pPr>
            <w:r>
              <w:rPr>
                <w:color w:val="000000"/>
                <w:sz w:val="18"/>
                <w:szCs w:val="18"/>
              </w:rPr>
              <w:t>Threat</w:t>
            </w:r>
          </w:p>
        </w:tc>
        <w:tc>
          <w:tcPr>
            <w:tcW w:w="167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155FBF9D" w14:textId="1DBF7991" w:rsidR="00D61BB3" w:rsidRDefault="00D61BB3" w:rsidP="00254FC3">
            <w:pPr>
              <w:spacing w:after="0"/>
              <w:jc w:val="center"/>
              <w:rPr>
                <w:color w:val="000000"/>
                <w:sz w:val="18"/>
                <w:szCs w:val="18"/>
              </w:rPr>
            </w:pPr>
            <w:r>
              <w:rPr>
                <w:color w:val="000000"/>
                <w:sz w:val="18"/>
                <w:szCs w:val="18"/>
              </w:rPr>
              <w:t>0.28</w:t>
            </w:r>
            <w:r w:rsidR="00A26928">
              <w:rPr>
                <w:color w:val="000000"/>
                <w:sz w:val="18"/>
                <w:szCs w:val="18"/>
              </w:rPr>
              <w:t xml:space="preserve"> (0.06)</w:t>
            </w:r>
            <w:r>
              <w:rPr>
                <w:color w:val="000000"/>
                <w:sz w:val="18"/>
                <w:szCs w:val="18"/>
              </w:rPr>
              <w:t>***</w:t>
            </w:r>
          </w:p>
        </w:tc>
        <w:tc>
          <w:tcPr>
            <w:tcW w:w="990" w:type="dxa"/>
            <w:tcBorders>
              <w:top w:val="nil"/>
              <w:left w:val="nil"/>
              <w:bottom w:val="nil"/>
              <w:right w:val="nil"/>
            </w:tcBorders>
            <w:shd w:val="clear" w:color="auto" w:fill="auto"/>
            <w:tcMar>
              <w:top w:w="15" w:type="dxa"/>
              <w:left w:w="15" w:type="dxa"/>
              <w:bottom w:w="0" w:type="dxa"/>
              <w:right w:w="15" w:type="dxa"/>
            </w:tcMar>
            <w:vAlign w:val="center"/>
            <w:hideMark/>
          </w:tcPr>
          <w:p w14:paraId="1546A35C" w14:textId="77777777" w:rsidR="00D61BB3" w:rsidRDefault="00D61BB3" w:rsidP="00254FC3">
            <w:pPr>
              <w:spacing w:after="0"/>
              <w:jc w:val="center"/>
              <w:rPr>
                <w:color w:val="000000"/>
                <w:sz w:val="18"/>
                <w:szCs w:val="18"/>
              </w:rPr>
            </w:pPr>
            <w:r>
              <w:rPr>
                <w:color w:val="000000"/>
                <w:sz w:val="18"/>
                <w:szCs w:val="18"/>
              </w:rPr>
              <w:t>-0.19 (0.08)</w:t>
            </w:r>
          </w:p>
        </w:tc>
        <w:tc>
          <w:tcPr>
            <w:tcW w:w="990" w:type="dxa"/>
            <w:tcBorders>
              <w:top w:val="nil"/>
              <w:left w:val="nil"/>
              <w:bottom w:val="nil"/>
              <w:right w:val="nil"/>
            </w:tcBorders>
            <w:shd w:val="clear" w:color="auto" w:fill="auto"/>
            <w:tcMar>
              <w:top w:w="15" w:type="dxa"/>
              <w:left w:w="15" w:type="dxa"/>
              <w:bottom w:w="0" w:type="dxa"/>
              <w:right w:w="15" w:type="dxa"/>
            </w:tcMar>
            <w:vAlign w:val="center"/>
            <w:hideMark/>
          </w:tcPr>
          <w:p w14:paraId="51F5B22C" w14:textId="77777777" w:rsidR="00D61BB3" w:rsidRDefault="00D61BB3" w:rsidP="00254FC3">
            <w:pPr>
              <w:spacing w:after="0"/>
              <w:jc w:val="center"/>
              <w:rPr>
                <w:color w:val="000000"/>
                <w:sz w:val="18"/>
                <w:szCs w:val="18"/>
              </w:rPr>
            </w:pPr>
            <w:r>
              <w:rPr>
                <w:color w:val="000000"/>
                <w:sz w:val="18"/>
                <w:szCs w:val="18"/>
              </w:rPr>
              <w:t>-0.14 (0.07)</w:t>
            </w:r>
          </w:p>
        </w:tc>
        <w:tc>
          <w:tcPr>
            <w:tcW w:w="99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59C13333" w14:textId="77777777" w:rsidR="00D61BB3" w:rsidRDefault="00D61BB3" w:rsidP="00254FC3">
            <w:pPr>
              <w:spacing w:after="0"/>
              <w:jc w:val="center"/>
              <w:rPr>
                <w:color w:val="000000"/>
                <w:sz w:val="18"/>
                <w:szCs w:val="18"/>
              </w:rPr>
            </w:pPr>
            <w:r>
              <w:rPr>
                <w:color w:val="000000"/>
                <w:sz w:val="18"/>
                <w:szCs w:val="18"/>
              </w:rPr>
              <w:t>0.03*</w:t>
            </w:r>
          </w:p>
        </w:tc>
      </w:tr>
      <w:tr w:rsidR="00D61BB3" w14:paraId="5205C82B" w14:textId="77777777" w:rsidTr="00EC6B30">
        <w:trPr>
          <w:trHeight w:val="285"/>
        </w:trPr>
        <w:tc>
          <w:tcPr>
            <w:tcW w:w="3661" w:type="dxa"/>
            <w:vMerge/>
            <w:tcBorders>
              <w:top w:val="nil"/>
              <w:left w:val="single" w:sz="4" w:space="0" w:color="auto"/>
              <w:bottom w:val="single" w:sz="4" w:space="0" w:color="000000"/>
              <w:right w:val="nil"/>
            </w:tcBorders>
            <w:vAlign w:val="center"/>
            <w:hideMark/>
          </w:tcPr>
          <w:p w14:paraId="7033600A"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DF852CB" w14:textId="77777777" w:rsidR="00D61BB3" w:rsidRDefault="00D61BB3" w:rsidP="00276D44">
            <w:pPr>
              <w:spacing w:after="0"/>
              <w:rPr>
                <w:color w:val="000000"/>
                <w:sz w:val="18"/>
                <w:szCs w:val="18"/>
              </w:rPr>
            </w:pPr>
            <w:r>
              <w:rPr>
                <w:color w:val="000000"/>
                <w:sz w:val="18"/>
                <w:szCs w:val="18"/>
              </w:rPr>
              <w:t>Deprivation</w:t>
            </w:r>
          </w:p>
        </w:tc>
        <w:tc>
          <w:tcPr>
            <w:tcW w:w="167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3A8D3CFE" w14:textId="4BE5E1D9" w:rsidR="00D61BB3" w:rsidRDefault="00D61BB3" w:rsidP="00254FC3">
            <w:pPr>
              <w:spacing w:after="0"/>
              <w:jc w:val="center"/>
              <w:rPr>
                <w:color w:val="000000"/>
                <w:sz w:val="18"/>
                <w:szCs w:val="18"/>
              </w:rPr>
            </w:pPr>
            <w:r>
              <w:rPr>
                <w:color w:val="000000"/>
                <w:sz w:val="18"/>
                <w:szCs w:val="18"/>
              </w:rPr>
              <w:t>0.21</w:t>
            </w:r>
            <w:r w:rsidR="00A26928">
              <w:rPr>
                <w:color w:val="000000"/>
                <w:sz w:val="18"/>
                <w:szCs w:val="18"/>
              </w:rPr>
              <w:t xml:space="preserve"> (0.07)</w:t>
            </w:r>
            <w:r>
              <w:rPr>
                <w:color w:val="000000"/>
                <w:sz w:val="18"/>
                <w:szCs w:val="18"/>
              </w:rPr>
              <w:t>***</w:t>
            </w:r>
          </w:p>
        </w:tc>
        <w:tc>
          <w:tcPr>
            <w:tcW w:w="99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5769B0DE" w14:textId="77777777" w:rsidR="00D61BB3" w:rsidRDefault="00D61BB3" w:rsidP="00254FC3">
            <w:pPr>
              <w:spacing w:after="0"/>
              <w:jc w:val="center"/>
              <w:rPr>
                <w:color w:val="000000"/>
                <w:sz w:val="18"/>
                <w:szCs w:val="18"/>
              </w:rPr>
            </w:pPr>
            <w:r>
              <w:rPr>
                <w:color w:val="000000"/>
                <w:sz w:val="18"/>
                <w:szCs w:val="18"/>
              </w:rPr>
              <w:t>0.17 (0.08)</w:t>
            </w:r>
          </w:p>
        </w:tc>
        <w:tc>
          <w:tcPr>
            <w:tcW w:w="99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0CB31143" w14:textId="77777777" w:rsidR="00D61BB3" w:rsidRDefault="00D61BB3" w:rsidP="00254FC3">
            <w:pPr>
              <w:spacing w:after="0"/>
              <w:jc w:val="center"/>
              <w:rPr>
                <w:color w:val="000000"/>
                <w:sz w:val="18"/>
                <w:szCs w:val="18"/>
              </w:rPr>
            </w:pPr>
            <w:r>
              <w:rPr>
                <w:color w:val="000000"/>
                <w:sz w:val="18"/>
                <w:szCs w:val="18"/>
              </w:rPr>
              <w:t>-0.14 (0.07)</w:t>
            </w:r>
          </w:p>
        </w:tc>
        <w:tc>
          <w:tcPr>
            <w:tcW w:w="99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CA9FE4C" w14:textId="77777777" w:rsidR="00D61BB3" w:rsidRDefault="00D61BB3" w:rsidP="00254FC3">
            <w:pPr>
              <w:spacing w:after="0"/>
              <w:jc w:val="center"/>
              <w:rPr>
                <w:color w:val="000000"/>
                <w:sz w:val="18"/>
                <w:szCs w:val="18"/>
              </w:rPr>
            </w:pPr>
            <w:r>
              <w:rPr>
                <w:color w:val="000000"/>
                <w:sz w:val="18"/>
                <w:szCs w:val="18"/>
              </w:rPr>
              <w:t>-0.02*</w:t>
            </w:r>
          </w:p>
        </w:tc>
      </w:tr>
      <w:tr w:rsidR="00D61BB3" w14:paraId="5F9233E4" w14:textId="77777777" w:rsidTr="00EC6B30">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42DCEED1" w14:textId="77777777" w:rsidR="00D61BB3" w:rsidRDefault="00D61BB3" w:rsidP="00276D44">
            <w:pPr>
              <w:spacing w:after="0"/>
              <w:rPr>
                <w:color w:val="000000"/>
                <w:sz w:val="18"/>
                <w:szCs w:val="18"/>
              </w:rPr>
            </w:pPr>
            <w:r>
              <w:rPr>
                <w:color w:val="000000"/>
                <w:sz w:val="18"/>
                <w:szCs w:val="18"/>
              </w:rPr>
              <w:t>IC: Reaction time on accurate Go trials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30C28F8F" w14:textId="77777777" w:rsidR="00D61BB3" w:rsidRDefault="00D61BB3" w:rsidP="00276D44">
            <w:pPr>
              <w:spacing w:after="0"/>
              <w:rPr>
                <w:color w:val="000000"/>
                <w:sz w:val="18"/>
                <w:szCs w:val="18"/>
              </w:rPr>
            </w:pPr>
            <w:r>
              <w:rPr>
                <w:color w:val="000000"/>
                <w:sz w:val="18"/>
                <w:szCs w:val="18"/>
              </w:rPr>
              <w:t>Threat</w:t>
            </w:r>
          </w:p>
        </w:tc>
        <w:tc>
          <w:tcPr>
            <w:tcW w:w="167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330A2D4D" w14:textId="070FBC83" w:rsidR="00D61BB3" w:rsidRDefault="00D61BB3" w:rsidP="00254FC3">
            <w:pPr>
              <w:spacing w:after="0"/>
              <w:jc w:val="center"/>
              <w:rPr>
                <w:color w:val="000000"/>
                <w:sz w:val="18"/>
                <w:szCs w:val="18"/>
              </w:rPr>
            </w:pPr>
            <w:r>
              <w:rPr>
                <w:color w:val="000000"/>
                <w:sz w:val="18"/>
                <w:szCs w:val="18"/>
              </w:rPr>
              <w:t>0.28</w:t>
            </w:r>
            <w:r w:rsidR="00A26928">
              <w:rPr>
                <w:color w:val="000000"/>
                <w:sz w:val="18"/>
                <w:szCs w:val="18"/>
              </w:rPr>
              <w:t xml:space="preserve"> (0.06)</w:t>
            </w:r>
            <w:r>
              <w:rPr>
                <w:color w:val="000000"/>
                <w:sz w:val="18"/>
                <w:szCs w:val="18"/>
              </w:rPr>
              <w:t>***</w:t>
            </w:r>
          </w:p>
        </w:tc>
        <w:tc>
          <w:tcPr>
            <w:tcW w:w="990" w:type="dxa"/>
            <w:tcBorders>
              <w:top w:val="nil"/>
              <w:left w:val="nil"/>
              <w:bottom w:val="nil"/>
              <w:right w:val="nil"/>
            </w:tcBorders>
            <w:shd w:val="clear" w:color="auto" w:fill="auto"/>
            <w:tcMar>
              <w:top w:w="15" w:type="dxa"/>
              <w:left w:w="15" w:type="dxa"/>
              <w:bottom w:w="0" w:type="dxa"/>
              <w:right w:w="15" w:type="dxa"/>
            </w:tcMar>
            <w:vAlign w:val="center"/>
            <w:hideMark/>
          </w:tcPr>
          <w:p w14:paraId="2878C056" w14:textId="77777777" w:rsidR="00D61BB3" w:rsidRDefault="00D61BB3" w:rsidP="00254FC3">
            <w:pPr>
              <w:spacing w:after="0"/>
              <w:jc w:val="center"/>
              <w:rPr>
                <w:color w:val="000000"/>
                <w:sz w:val="18"/>
                <w:szCs w:val="18"/>
              </w:rPr>
            </w:pPr>
            <w:r>
              <w:rPr>
                <w:color w:val="000000"/>
                <w:sz w:val="18"/>
                <w:szCs w:val="18"/>
              </w:rPr>
              <w:t>0.25 (0.07)</w:t>
            </w:r>
          </w:p>
        </w:tc>
        <w:tc>
          <w:tcPr>
            <w:tcW w:w="990" w:type="dxa"/>
            <w:tcBorders>
              <w:top w:val="nil"/>
              <w:left w:val="nil"/>
              <w:bottom w:val="nil"/>
              <w:right w:val="nil"/>
            </w:tcBorders>
            <w:shd w:val="clear" w:color="auto" w:fill="auto"/>
            <w:tcMar>
              <w:top w:w="15" w:type="dxa"/>
              <w:left w:w="15" w:type="dxa"/>
              <w:bottom w:w="0" w:type="dxa"/>
              <w:right w:w="15" w:type="dxa"/>
            </w:tcMar>
            <w:vAlign w:val="center"/>
            <w:hideMark/>
          </w:tcPr>
          <w:p w14:paraId="3B776328" w14:textId="77777777" w:rsidR="00D61BB3" w:rsidRDefault="00D61BB3" w:rsidP="00254FC3">
            <w:pPr>
              <w:spacing w:after="0"/>
              <w:jc w:val="center"/>
              <w:rPr>
                <w:color w:val="000000"/>
                <w:sz w:val="18"/>
                <w:szCs w:val="18"/>
              </w:rPr>
            </w:pPr>
            <w:r>
              <w:rPr>
                <w:color w:val="000000"/>
                <w:sz w:val="18"/>
                <w:szCs w:val="18"/>
              </w:rPr>
              <w:t>-0.29 (0.07)</w:t>
            </w:r>
          </w:p>
        </w:tc>
        <w:tc>
          <w:tcPr>
            <w:tcW w:w="99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6E23CD0C" w14:textId="77777777" w:rsidR="00D61BB3" w:rsidRDefault="00D61BB3" w:rsidP="00254FC3">
            <w:pPr>
              <w:spacing w:after="0"/>
              <w:jc w:val="center"/>
              <w:rPr>
                <w:color w:val="000000"/>
                <w:sz w:val="18"/>
                <w:szCs w:val="18"/>
              </w:rPr>
            </w:pPr>
            <w:r>
              <w:rPr>
                <w:color w:val="000000"/>
                <w:sz w:val="18"/>
                <w:szCs w:val="18"/>
              </w:rPr>
              <w:t>-0.07***^</w:t>
            </w:r>
          </w:p>
        </w:tc>
      </w:tr>
      <w:tr w:rsidR="00D61BB3" w14:paraId="13FD358A" w14:textId="77777777" w:rsidTr="00EC6B30">
        <w:trPr>
          <w:trHeight w:val="285"/>
        </w:trPr>
        <w:tc>
          <w:tcPr>
            <w:tcW w:w="3661" w:type="dxa"/>
            <w:vMerge/>
            <w:tcBorders>
              <w:top w:val="nil"/>
              <w:left w:val="single" w:sz="4" w:space="0" w:color="auto"/>
              <w:bottom w:val="single" w:sz="4" w:space="0" w:color="000000"/>
              <w:right w:val="nil"/>
            </w:tcBorders>
            <w:vAlign w:val="center"/>
            <w:hideMark/>
          </w:tcPr>
          <w:p w14:paraId="06DDA512"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001264F5" w14:textId="77777777" w:rsidR="00D61BB3" w:rsidRDefault="00D61BB3" w:rsidP="00276D44">
            <w:pPr>
              <w:spacing w:after="0"/>
              <w:rPr>
                <w:color w:val="000000"/>
                <w:sz w:val="18"/>
                <w:szCs w:val="18"/>
              </w:rPr>
            </w:pPr>
            <w:r>
              <w:rPr>
                <w:color w:val="000000"/>
                <w:sz w:val="18"/>
                <w:szCs w:val="18"/>
              </w:rPr>
              <w:t>Deprivation</w:t>
            </w:r>
          </w:p>
        </w:tc>
        <w:tc>
          <w:tcPr>
            <w:tcW w:w="167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5CB7AE12" w14:textId="5062605D" w:rsidR="00D61BB3" w:rsidRDefault="00D61BB3" w:rsidP="00254FC3">
            <w:pPr>
              <w:spacing w:after="0"/>
              <w:jc w:val="center"/>
              <w:rPr>
                <w:color w:val="000000"/>
                <w:sz w:val="18"/>
                <w:szCs w:val="18"/>
              </w:rPr>
            </w:pPr>
            <w:r>
              <w:rPr>
                <w:color w:val="000000"/>
                <w:sz w:val="18"/>
                <w:szCs w:val="18"/>
              </w:rPr>
              <w:t>0.21</w:t>
            </w:r>
            <w:r w:rsidR="00A26928">
              <w:rPr>
                <w:color w:val="000000"/>
                <w:sz w:val="18"/>
                <w:szCs w:val="18"/>
              </w:rPr>
              <w:t xml:space="preserve"> (0.07)</w:t>
            </w:r>
            <w:r>
              <w:rPr>
                <w:color w:val="000000"/>
                <w:sz w:val="18"/>
                <w:szCs w:val="18"/>
              </w:rPr>
              <w:t>***</w:t>
            </w:r>
          </w:p>
        </w:tc>
        <w:tc>
          <w:tcPr>
            <w:tcW w:w="99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0D9DC2AF" w14:textId="3EC6AB1F" w:rsidR="00D61BB3" w:rsidRDefault="00D61BB3" w:rsidP="00254FC3">
            <w:pPr>
              <w:spacing w:after="0"/>
              <w:jc w:val="center"/>
              <w:rPr>
                <w:color w:val="000000"/>
                <w:sz w:val="18"/>
                <w:szCs w:val="18"/>
              </w:rPr>
            </w:pPr>
          </w:p>
        </w:tc>
        <w:tc>
          <w:tcPr>
            <w:tcW w:w="99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78426207" w14:textId="669F8FDD" w:rsidR="00D61BB3" w:rsidRDefault="00D61BB3" w:rsidP="00254FC3">
            <w:pPr>
              <w:spacing w:after="0"/>
              <w:jc w:val="center"/>
              <w:rPr>
                <w:color w:val="000000"/>
                <w:sz w:val="18"/>
                <w:szCs w:val="18"/>
              </w:rPr>
            </w:pPr>
          </w:p>
        </w:tc>
        <w:tc>
          <w:tcPr>
            <w:tcW w:w="99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5B79810" w14:textId="125EF5B1" w:rsidR="00D61BB3" w:rsidRDefault="00D61BB3" w:rsidP="00254FC3">
            <w:pPr>
              <w:spacing w:after="0"/>
              <w:jc w:val="center"/>
              <w:rPr>
                <w:color w:val="000000"/>
                <w:sz w:val="18"/>
                <w:szCs w:val="18"/>
              </w:rPr>
            </w:pPr>
          </w:p>
        </w:tc>
      </w:tr>
      <w:tr w:rsidR="00D61BB3" w14:paraId="6C0285DB" w14:textId="77777777" w:rsidTr="00EC6B30">
        <w:trPr>
          <w:trHeight w:val="285"/>
        </w:trPr>
        <w:tc>
          <w:tcPr>
            <w:tcW w:w="3661" w:type="dxa"/>
            <w:vMerge w:val="restart"/>
            <w:tcBorders>
              <w:top w:val="nil"/>
              <w:left w:val="single" w:sz="4" w:space="0" w:color="auto"/>
              <w:bottom w:val="single" w:sz="4" w:space="0" w:color="000000"/>
              <w:right w:val="nil"/>
            </w:tcBorders>
            <w:shd w:val="clear" w:color="auto" w:fill="auto"/>
            <w:tcMar>
              <w:top w:w="15" w:type="dxa"/>
              <w:left w:w="15" w:type="dxa"/>
              <w:bottom w:w="0" w:type="dxa"/>
              <w:right w:w="15" w:type="dxa"/>
            </w:tcMar>
            <w:vAlign w:val="center"/>
            <w:hideMark/>
          </w:tcPr>
          <w:p w14:paraId="73FBA587" w14:textId="77777777" w:rsidR="00D61BB3" w:rsidRDefault="00D61BB3" w:rsidP="00276D44">
            <w:pPr>
              <w:spacing w:after="0"/>
              <w:rPr>
                <w:color w:val="000000"/>
                <w:sz w:val="18"/>
                <w:szCs w:val="18"/>
              </w:rPr>
            </w:pPr>
            <w:r>
              <w:rPr>
                <w:color w:val="000000"/>
                <w:sz w:val="18"/>
                <w:szCs w:val="18"/>
              </w:rPr>
              <w:t>TD: Reaction time to fearful faces</w:t>
            </w:r>
          </w:p>
        </w:tc>
        <w:tc>
          <w:tcPr>
            <w:tcW w:w="1140" w:type="dxa"/>
            <w:tcBorders>
              <w:top w:val="nil"/>
              <w:left w:val="nil"/>
              <w:bottom w:val="nil"/>
              <w:right w:val="nil"/>
            </w:tcBorders>
            <w:shd w:val="clear" w:color="auto" w:fill="auto"/>
            <w:tcMar>
              <w:top w:w="15" w:type="dxa"/>
              <w:left w:w="15" w:type="dxa"/>
              <w:bottom w:w="0" w:type="dxa"/>
              <w:right w:w="15" w:type="dxa"/>
            </w:tcMar>
            <w:vAlign w:val="center"/>
            <w:hideMark/>
          </w:tcPr>
          <w:p w14:paraId="180A274E" w14:textId="77777777" w:rsidR="00D61BB3" w:rsidRDefault="00D61BB3" w:rsidP="00276D44">
            <w:pPr>
              <w:spacing w:after="0"/>
              <w:rPr>
                <w:color w:val="000000"/>
                <w:sz w:val="18"/>
                <w:szCs w:val="18"/>
              </w:rPr>
            </w:pPr>
            <w:r>
              <w:rPr>
                <w:color w:val="000000"/>
                <w:sz w:val="18"/>
                <w:szCs w:val="18"/>
              </w:rPr>
              <w:t>Threat</w:t>
            </w:r>
          </w:p>
        </w:tc>
        <w:tc>
          <w:tcPr>
            <w:tcW w:w="1674" w:type="dxa"/>
            <w:tcBorders>
              <w:top w:val="nil"/>
              <w:left w:val="single" w:sz="4" w:space="0" w:color="auto"/>
              <w:bottom w:val="nil"/>
              <w:right w:val="nil"/>
            </w:tcBorders>
            <w:shd w:val="clear" w:color="auto" w:fill="auto"/>
            <w:tcMar>
              <w:top w:w="15" w:type="dxa"/>
              <w:left w:w="15" w:type="dxa"/>
              <w:bottom w:w="0" w:type="dxa"/>
              <w:right w:w="15" w:type="dxa"/>
            </w:tcMar>
            <w:vAlign w:val="center"/>
            <w:hideMark/>
          </w:tcPr>
          <w:p w14:paraId="5892872B" w14:textId="027FD519" w:rsidR="00D61BB3" w:rsidRDefault="00D61BB3" w:rsidP="00254FC3">
            <w:pPr>
              <w:spacing w:after="0"/>
              <w:jc w:val="center"/>
              <w:rPr>
                <w:color w:val="000000"/>
                <w:sz w:val="18"/>
                <w:szCs w:val="18"/>
              </w:rPr>
            </w:pPr>
            <w:r>
              <w:rPr>
                <w:color w:val="000000"/>
                <w:sz w:val="18"/>
                <w:szCs w:val="18"/>
              </w:rPr>
              <w:t>0.28</w:t>
            </w:r>
            <w:r w:rsidR="00A26928">
              <w:rPr>
                <w:color w:val="000000"/>
                <w:sz w:val="18"/>
                <w:szCs w:val="18"/>
              </w:rPr>
              <w:t xml:space="preserve"> (0.06)</w:t>
            </w:r>
            <w:r>
              <w:rPr>
                <w:color w:val="000000"/>
                <w:sz w:val="18"/>
                <w:szCs w:val="18"/>
              </w:rPr>
              <w:t>***</w:t>
            </w:r>
          </w:p>
        </w:tc>
        <w:tc>
          <w:tcPr>
            <w:tcW w:w="990" w:type="dxa"/>
            <w:tcBorders>
              <w:top w:val="nil"/>
              <w:left w:val="nil"/>
              <w:bottom w:val="nil"/>
              <w:right w:val="nil"/>
            </w:tcBorders>
            <w:shd w:val="clear" w:color="auto" w:fill="auto"/>
            <w:tcMar>
              <w:top w:w="15" w:type="dxa"/>
              <w:left w:w="15" w:type="dxa"/>
              <w:bottom w:w="0" w:type="dxa"/>
              <w:right w:w="15" w:type="dxa"/>
            </w:tcMar>
            <w:vAlign w:val="center"/>
            <w:hideMark/>
          </w:tcPr>
          <w:p w14:paraId="0858606E" w14:textId="60044A0F" w:rsidR="00D61BB3" w:rsidRDefault="00D61BB3" w:rsidP="00254FC3">
            <w:pPr>
              <w:spacing w:after="0"/>
              <w:jc w:val="center"/>
              <w:rPr>
                <w:color w:val="000000"/>
                <w:sz w:val="18"/>
                <w:szCs w:val="18"/>
              </w:rPr>
            </w:pPr>
          </w:p>
        </w:tc>
        <w:tc>
          <w:tcPr>
            <w:tcW w:w="990" w:type="dxa"/>
            <w:tcBorders>
              <w:top w:val="nil"/>
              <w:left w:val="nil"/>
              <w:bottom w:val="nil"/>
              <w:right w:val="nil"/>
            </w:tcBorders>
            <w:shd w:val="clear" w:color="auto" w:fill="auto"/>
            <w:tcMar>
              <w:top w:w="15" w:type="dxa"/>
              <w:left w:w="15" w:type="dxa"/>
              <w:bottom w:w="0" w:type="dxa"/>
              <w:right w:w="15" w:type="dxa"/>
            </w:tcMar>
            <w:vAlign w:val="center"/>
            <w:hideMark/>
          </w:tcPr>
          <w:p w14:paraId="41780D57" w14:textId="1F9A1B96" w:rsidR="00D61BB3" w:rsidRDefault="00D61BB3" w:rsidP="00254FC3">
            <w:pPr>
              <w:spacing w:after="0"/>
              <w:jc w:val="center"/>
              <w:rPr>
                <w:color w:val="000000"/>
                <w:sz w:val="18"/>
                <w:szCs w:val="18"/>
              </w:rPr>
            </w:pPr>
          </w:p>
        </w:tc>
        <w:tc>
          <w:tcPr>
            <w:tcW w:w="990" w:type="dxa"/>
            <w:tcBorders>
              <w:top w:val="nil"/>
              <w:left w:val="nil"/>
              <w:bottom w:val="nil"/>
              <w:right w:val="single" w:sz="4" w:space="0" w:color="auto"/>
            </w:tcBorders>
            <w:shd w:val="clear" w:color="auto" w:fill="auto"/>
            <w:tcMar>
              <w:top w:w="15" w:type="dxa"/>
              <w:left w:w="15" w:type="dxa"/>
              <w:bottom w:w="0" w:type="dxa"/>
              <w:right w:w="15" w:type="dxa"/>
            </w:tcMar>
            <w:vAlign w:val="center"/>
            <w:hideMark/>
          </w:tcPr>
          <w:p w14:paraId="35A490FB" w14:textId="7620FFD0" w:rsidR="00D61BB3" w:rsidRDefault="00D61BB3" w:rsidP="00254FC3">
            <w:pPr>
              <w:spacing w:after="0"/>
              <w:jc w:val="center"/>
              <w:rPr>
                <w:color w:val="000000"/>
                <w:sz w:val="18"/>
                <w:szCs w:val="18"/>
              </w:rPr>
            </w:pPr>
          </w:p>
        </w:tc>
      </w:tr>
      <w:tr w:rsidR="00D61BB3" w14:paraId="0CC289FE" w14:textId="77777777" w:rsidTr="00EC6B30">
        <w:trPr>
          <w:trHeight w:val="285"/>
        </w:trPr>
        <w:tc>
          <w:tcPr>
            <w:tcW w:w="3661" w:type="dxa"/>
            <w:vMerge/>
            <w:tcBorders>
              <w:top w:val="nil"/>
              <w:left w:val="single" w:sz="4" w:space="0" w:color="auto"/>
              <w:bottom w:val="single" w:sz="4" w:space="0" w:color="000000"/>
              <w:right w:val="nil"/>
            </w:tcBorders>
            <w:vAlign w:val="center"/>
            <w:hideMark/>
          </w:tcPr>
          <w:p w14:paraId="37D617BF" w14:textId="77777777" w:rsidR="00D61BB3" w:rsidRDefault="00D61BB3" w:rsidP="00276D44">
            <w:pPr>
              <w:spacing w:after="0"/>
              <w:rPr>
                <w:color w:val="000000"/>
                <w:sz w:val="18"/>
                <w:szCs w:val="18"/>
              </w:rPr>
            </w:pPr>
          </w:p>
        </w:tc>
        <w:tc>
          <w:tcPr>
            <w:tcW w:w="114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2B59D786" w14:textId="77777777" w:rsidR="00D61BB3" w:rsidRDefault="00D61BB3" w:rsidP="00276D44">
            <w:pPr>
              <w:spacing w:after="0"/>
              <w:rPr>
                <w:color w:val="000000"/>
                <w:sz w:val="18"/>
                <w:szCs w:val="18"/>
              </w:rPr>
            </w:pPr>
            <w:r>
              <w:rPr>
                <w:color w:val="000000"/>
                <w:sz w:val="18"/>
                <w:szCs w:val="18"/>
              </w:rPr>
              <w:t>Deprivation</w:t>
            </w:r>
          </w:p>
        </w:tc>
        <w:tc>
          <w:tcPr>
            <w:tcW w:w="1674"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center"/>
            <w:hideMark/>
          </w:tcPr>
          <w:p w14:paraId="30AE010E" w14:textId="5675267E" w:rsidR="00D61BB3" w:rsidRDefault="00D61BB3" w:rsidP="00254FC3">
            <w:pPr>
              <w:spacing w:after="0"/>
              <w:jc w:val="center"/>
              <w:rPr>
                <w:color w:val="000000"/>
                <w:sz w:val="18"/>
                <w:szCs w:val="18"/>
              </w:rPr>
            </w:pPr>
            <w:r>
              <w:rPr>
                <w:color w:val="000000"/>
                <w:sz w:val="18"/>
                <w:szCs w:val="18"/>
              </w:rPr>
              <w:t>0.21</w:t>
            </w:r>
            <w:r w:rsidR="00A26928">
              <w:rPr>
                <w:color w:val="000000"/>
                <w:sz w:val="18"/>
                <w:szCs w:val="18"/>
              </w:rPr>
              <w:t xml:space="preserve"> (0.07)</w:t>
            </w:r>
            <w:r>
              <w:rPr>
                <w:color w:val="000000"/>
                <w:sz w:val="18"/>
                <w:szCs w:val="18"/>
              </w:rPr>
              <w:t>***</w:t>
            </w:r>
          </w:p>
        </w:tc>
        <w:tc>
          <w:tcPr>
            <w:tcW w:w="99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1E6B339B" w14:textId="77777777" w:rsidR="00D61BB3" w:rsidRDefault="00D61BB3" w:rsidP="00254FC3">
            <w:pPr>
              <w:spacing w:after="0"/>
              <w:jc w:val="center"/>
              <w:rPr>
                <w:color w:val="000000"/>
                <w:sz w:val="18"/>
                <w:szCs w:val="18"/>
              </w:rPr>
            </w:pPr>
            <w:r>
              <w:rPr>
                <w:color w:val="000000"/>
                <w:sz w:val="18"/>
                <w:szCs w:val="18"/>
              </w:rPr>
              <w:t>0.14 (0.08)</w:t>
            </w:r>
          </w:p>
        </w:tc>
        <w:tc>
          <w:tcPr>
            <w:tcW w:w="990" w:type="dxa"/>
            <w:tcBorders>
              <w:top w:val="nil"/>
              <w:left w:val="nil"/>
              <w:bottom w:val="single" w:sz="4" w:space="0" w:color="auto"/>
              <w:right w:val="nil"/>
            </w:tcBorders>
            <w:shd w:val="clear" w:color="auto" w:fill="auto"/>
            <w:tcMar>
              <w:top w:w="15" w:type="dxa"/>
              <w:left w:w="15" w:type="dxa"/>
              <w:bottom w:w="0" w:type="dxa"/>
              <w:right w:w="15" w:type="dxa"/>
            </w:tcMar>
            <w:vAlign w:val="center"/>
            <w:hideMark/>
          </w:tcPr>
          <w:p w14:paraId="11A779A8" w14:textId="77777777" w:rsidR="00D61BB3" w:rsidRDefault="00D61BB3" w:rsidP="00254FC3">
            <w:pPr>
              <w:spacing w:after="0"/>
              <w:jc w:val="center"/>
              <w:rPr>
                <w:color w:val="000000"/>
                <w:sz w:val="18"/>
                <w:szCs w:val="18"/>
              </w:rPr>
            </w:pPr>
            <w:r>
              <w:rPr>
                <w:color w:val="000000"/>
                <w:sz w:val="18"/>
                <w:szCs w:val="18"/>
              </w:rPr>
              <w:t>0.16 (0.07)</w:t>
            </w:r>
          </w:p>
        </w:tc>
        <w:tc>
          <w:tcPr>
            <w:tcW w:w="99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0F2EC49" w14:textId="77777777" w:rsidR="00D61BB3" w:rsidRDefault="00D61BB3" w:rsidP="00254FC3">
            <w:pPr>
              <w:spacing w:after="0"/>
              <w:jc w:val="center"/>
              <w:rPr>
                <w:color w:val="000000"/>
                <w:sz w:val="18"/>
                <w:szCs w:val="18"/>
              </w:rPr>
            </w:pPr>
            <w:r>
              <w:rPr>
                <w:color w:val="000000"/>
                <w:sz w:val="18"/>
                <w:szCs w:val="18"/>
              </w:rPr>
              <w:t>0.02*</w:t>
            </w:r>
          </w:p>
        </w:tc>
      </w:tr>
      <w:tr w:rsidR="00D61BB3" w14:paraId="550F98DA" w14:textId="77777777" w:rsidTr="00EC6B30">
        <w:trPr>
          <w:trHeight w:val="285"/>
        </w:trPr>
        <w:tc>
          <w:tcPr>
            <w:tcW w:w="9445" w:type="dxa"/>
            <w:gridSpan w:val="6"/>
            <w:tcBorders>
              <w:top w:val="nil"/>
              <w:left w:val="nil"/>
              <w:bottom w:val="nil"/>
              <w:right w:val="nil"/>
            </w:tcBorders>
            <w:shd w:val="clear" w:color="auto" w:fill="auto"/>
            <w:noWrap/>
            <w:tcMar>
              <w:top w:w="15" w:type="dxa"/>
              <w:left w:w="15" w:type="dxa"/>
              <w:bottom w:w="0" w:type="dxa"/>
              <w:right w:w="15" w:type="dxa"/>
            </w:tcMar>
            <w:vAlign w:val="center"/>
            <w:hideMark/>
          </w:tcPr>
          <w:p w14:paraId="22FE57D1" w14:textId="011D89AC" w:rsidR="00D61BB3" w:rsidRDefault="00D61BB3" w:rsidP="00276D44">
            <w:pPr>
              <w:spacing w:after="0"/>
              <w:rPr>
                <w:sz w:val="20"/>
                <w:szCs w:val="20"/>
              </w:rPr>
            </w:pPr>
            <w:r>
              <w:rPr>
                <w:color w:val="000000"/>
                <w:sz w:val="16"/>
                <w:szCs w:val="16"/>
              </w:rPr>
              <w:t>ϒ = standardized coefficient for the association between the exposure and the outcome, adjusted for age, sex, chronicity of poverty and maternal depression</w:t>
            </w:r>
          </w:p>
        </w:tc>
      </w:tr>
      <w:tr w:rsidR="00D61BB3" w14:paraId="3FFA0618" w14:textId="77777777" w:rsidTr="00EC6B30">
        <w:trPr>
          <w:trHeight w:val="129"/>
        </w:trPr>
        <w:tc>
          <w:tcPr>
            <w:tcW w:w="9445" w:type="dxa"/>
            <w:gridSpan w:val="6"/>
            <w:tcBorders>
              <w:top w:val="nil"/>
              <w:left w:val="nil"/>
              <w:bottom w:val="nil"/>
              <w:right w:val="nil"/>
            </w:tcBorders>
            <w:shd w:val="clear" w:color="auto" w:fill="auto"/>
            <w:noWrap/>
            <w:tcMar>
              <w:top w:w="15" w:type="dxa"/>
              <w:left w:w="15" w:type="dxa"/>
              <w:bottom w:w="0" w:type="dxa"/>
              <w:right w:w="15" w:type="dxa"/>
            </w:tcMar>
            <w:vAlign w:val="center"/>
            <w:hideMark/>
          </w:tcPr>
          <w:p w14:paraId="29F731E0" w14:textId="6199E81B" w:rsidR="00D61BB3" w:rsidRDefault="00D61BB3" w:rsidP="00276D44">
            <w:pPr>
              <w:spacing w:after="0"/>
              <w:rPr>
                <w:sz w:val="20"/>
                <w:szCs w:val="20"/>
              </w:rPr>
            </w:pPr>
            <w:r>
              <w:rPr>
                <w:color w:val="000000"/>
                <w:sz w:val="16"/>
                <w:szCs w:val="16"/>
              </w:rPr>
              <w:t>α = standardized coefficient for the association between the exposure and the mediator Mk</w:t>
            </w:r>
          </w:p>
        </w:tc>
      </w:tr>
      <w:tr w:rsidR="00D61BB3" w14:paraId="52D68970" w14:textId="77777777" w:rsidTr="00EC6B30">
        <w:trPr>
          <w:trHeight w:val="84"/>
        </w:trPr>
        <w:tc>
          <w:tcPr>
            <w:tcW w:w="9445" w:type="dxa"/>
            <w:gridSpan w:val="6"/>
            <w:tcBorders>
              <w:top w:val="nil"/>
              <w:left w:val="nil"/>
              <w:bottom w:val="nil"/>
              <w:right w:val="nil"/>
            </w:tcBorders>
            <w:shd w:val="clear" w:color="auto" w:fill="auto"/>
            <w:noWrap/>
            <w:tcMar>
              <w:top w:w="15" w:type="dxa"/>
              <w:left w:w="15" w:type="dxa"/>
              <w:bottom w:w="0" w:type="dxa"/>
              <w:right w:w="15" w:type="dxa"/>
            </w:tcMar>
            <w:vAlign w:val="center"/>
            <w:hideMark/>
          </w:tcPr>
          <w:p w14:paraId="262DAB96" w14:textId="298611AD" w:rsidR="00D61BB3" w:rsidRDefault="00D61BB3" w:rsidP="00276D44">
            <w:pPr>
              <w:spacing w:after="0"/>
              <w:rPr>
                <w:sz w:val="20"/>
                <w:szCs w:val="20"/>
              </w:rPr>
            </w:pPr>
            <w:r>
              <w:rPr>
                <w:color w:val="000000"/>
                <w:sz w:val="16"/>
                <w:szCs w:val="16"/>
              </w:rPr>
              <w:t>β = standardized MCP-regularized coefficient for the association between the mediator Mk and the outcome</w:t>
            </w:r>
          </w:p>
        </w:tc>
      </w:tr>
      <w:tr w:rsidR="00D61BB3" w14:paraId="15456D3D" w14:textId="77777777" w:rsidTr="00EC6B30">
        <w:trPr>
          <w:trHeight w:val="147"/>
        </w:trPr>
        <w:tc>
          <w:tcPr>
            <w:tcW w:w="9445" w:type="dxa"/>
            <w:gridSpan w:val="6"/>
            <w:tcBorders>
              <w:top w:val="nil"/>
              <w:left w:val="nil"/>
              <w:bottom w:val="nil"/>
            </w:tcBorders>
            <w:shd w:val="clear" w:color="auto" w:fill="auto"/>
            <w:noWrap/>
            <w:tcMar>
              <w:top w:w="15" w:type="dxa"/>
              <w:left w:w="15" w:type="dxa"/>
              <w:bottom w:w="0" w:type="dxa"/>
              <w:right w:w="15" w:type="dxa"/>
            </w:tcMar>
            <w:vAlign w:val="center"/>
            <w:hideMark/>
          </w:tcPr>
          <w:p w14:paraId="2946E2C5" w14:textId="41BDD84E" w:rsidR="00D61BB3" w:rsidRDefault="00D61BB3" w:rsidP="00276D44">
            <w:pPr>
              <w:spacing w:after="0"/>
              <w:rPr>
                <w:sz w:val="20"/>
                <w:szCs w:val="20"/>
              </w:rPr>
            </w:pPr>
            <w:r>
              <w:rPr>
                <w:color w:val="000000"/>
                <w:sz w:val="16"/>
                <w:szCs w:val="16"/>
              </w:rPr>
              <w:t>SE = standard error</w:t>
            </w:r>
          </w:p>
        </w:tc>
      </w:tr>
      <w:tr w:rsidR="00276D44" w14:paraId="4F44F089" w14:textId="77777777" w:rsidTr="00EC6B30">
        <w:trPr>
          <w:trHeight w:val="111"/>
        </w:trPr>
        <w:tc>
          <w:tcPr>
            <w:tcW w:w="9445" w:type="dxa"/>
            <w:gridSpan w:val="6"/>
            <w:tcBorders>
              <w:top w:val="nil"/>
              <w:left w:val="nil"/>
              <w:bottom w:val="nil"/>
              <w:right w:val="nil"/>
            </w:tcBorders>
            <w:shd w:val="clear" w:color="auto" w:fill="auto"/>
            <w:noWrap/>
            <w:tcMar>
              <w:top w:w="15" w:type="dxa"/>
              <w:left w:w="15" w:type="dxa"/>
              <w:bottom w:w="0" w:type="dxa"/>
              <w:right w:w="15" w:type="dxa"/>
            </w:tcMar>
            <w:vAlign w:val="center"/>
            <w:hideMark/>
          </w:tcPr>
          <w:p w14:paraId="7F1B450F" w14:textId="0D521685" w:rsidR="00276D44" w:rsidRDefault="00276D44" w:rsidP="00276D44">
            <w:pPr>
              <w:spacing w:after="0"/>
              <w:rPr>
                <w:sz w:val="20"/>
                <w:szCs w:val="20"/>
              </w:rPr>
            </w:pPr>
            <w:r>
              <w:rPr>
                <w:color w:val="000000"/>
                <w:sz w:val="16"/>
                <w:szCs w:val="16"/>
              </w:rPr>
              <w:t>The maximum of p-values for α and β is *&lt;0.1; **&lt;0.05; ***&lt;0.01</w:t>
            </w:r>
          </w:p>
        </w:tc>
      </w:tr>
      <w:tr w:rsidR="00276D44" w14:paraId="33D95117" w14:textId="77777777" w:rsidTr="00EC6B30">
        <w:trPr>
          <w:trHeight w:val="165"/>
        </w:trPr>
        <w:tc>
          <w:tcPr>
            <w:tcW w:w="9445" w:type="dxa"/>
            <w:gridSpan w:val="6"/>
            <w:tcBorders>
              <w:top w:val="nil"/>
              <w:left w:val="nil"/>
              <w:bottom w:val="nil"/>
              <w:right w:val="nil"/>
            </w:tcBorders>
            <w:shd w:val="clear" w:color="auto" w:fill="auto"/>
            <w:noWrap/>
            <w:tcMar>
              <w:top w:w="15" w:type="dxa"/>
              <w:left w:w="15" w:type="dxa"/>
              <w:bottom w:w="0" w:type="dxa"/>
              <w:right w:w="15" w:type="dxa"/>
            </w:tcMar>
            <w:vAlign w:val="center"/>
            <w:hideMark/>
          </w:tcPr>
          <w:p w14:paraId="5F5C2E0B" w14:textId="7250C56E" w:rsidR="00276D44" w:rsidRDefault="00276D44" w:rsidP="00276D44">
            <w:pPr>
              <w:spacing w:after="0"/>
              <w:rPr>
                <w:sz w:val="20"/>
                <w:szCs w:val="20"/>
              </w:rPr>
            </w:pPr>
            <w:r>
              <w:rPr>
                <w:color w:val="000000"/>
                <w:sz w:val="16"/>
                <w:szCs w:val="16"/>
              </w:rPr>
              <w:t xml:space="preserve">WM = Working Memory; IC=Inhibitory Control; RS=Reward Sensitivity; FC=Fear Conditioning; TD =Threat Detection </w:t>
            </w:r>
          </w:p>
        </w:tc>
      </w:tr>
      <w:tr w:rsidR="00D61BB3" w14:paraId="7067E853" w14:textId="77777777" w:rsidTr="00EC6B30">
        <w:trPr>
          <w:trHeight w:val="318"/>
        </w:trPr>
        <w:tc>
          <w:tcPr>
            <w:tcW w:w="9445" w:type="dxa"/>
            <w:gridSpan w:val="6"/>
            <w:tcBorders>
              <w:top w:val="nil"/>
              <w:left w:val="nil"/>
              <w:bottom w:val="nil"/>
              <w:right w:val="nil"/>
            </w:tcBorders>
            <w:shd w:val="clear" w:color="auto" w:fill="auto"/>
            <w:tcMar>
              <w:top w:w="15" w:type="dxa"/>
              <w:left w:w="15" w:type="dxa"/>
              <w:bottom w:w="0" w:type="dxa"/>
              <w:right w:w="15" w:type="dxa"/>
            </w:tcMar>
            <w:vAlign w:val="center"/>
            <w:hideMark/>
          </w:tcPr>
          <w:p w14:paraId="3308B72C" w14:textId="5CA683A1" w:rsidR="00D61BB3" w:rsidRDefault="00D61BB3" w:rsidP="00276D44">
            <w:pPr>
              <w:spacing w:after="0"/>
              <w:rPr>
                <w:color w:val="000000"/>
                <w:sz w:val="16"/>
                <w:szCs w:val="16"/>
              </w:rPr>
            </w:pPr>
            <w:r>
              <w:rPr>
                <w:color w:val="000000"/>
                <w:sz w:val="16"/>
                <w:szCs w:val="16"/>
              </w:rPr>
              <w:t xml:space="preserve">† </w:t>
            </w:r>
            <w:r w:rsidR="00FF694F">
              <w:rPr>
                <w:color w:val="000000"/>
                <w:sz w:val="16"/>
                <w:szCs w:val="16"/>
              </w:rPr>
              <w:t xml:space="preserve">ϒ coefficients </w:t>
            </w:r>
            <w:r>
              <w:rPr>
                <w:color w:val="000000"/>
                <w:sz w:val="16"/>
                <w:szCs w:val="16"/>
              </w:rPr>
              <w:t xml:space="preserve">are averages across all 20 imputations, whereas </w:t>
            </w:r>
            <w:r w:rsidR="00FF694F">
              <w:rPr>
                <w:color w:val="000000"/>
                <w:sz w:val="16"/>
                <w:szCs w:val="16"/>
              </w:rPr>
              <w:t xml:space="preserve">α and β coefficients </w:t>
            </w:r>
            <w:r>
              <w:rPr>
                <w:color w:val="000000"/>
                <w:sz w:val="16"/>
                <w:szCs w:val="16"/>
              </w:rPr>
              <w:t xml:space="preserve">are averages of estimates from imputations where the mediator </w:t>
            </w:r>
            <w:r w:rsidR="00FF694F">
              <w:rPr>
                <w:color w:val="000000"/>
                <w:sz w:val="16"/>
                <w:szCs w:val="16"/>
              </w:rPr>
              <w:t xml:space="preserve">was </w:t>
            </w:r>
            <w:r>
              <w:rPr>
                <w:color w:val="000000"/>
                <w:sz w:val="16"/>
                <w:szCs w:val="16"/>
              </w:rPr>
              <w:t>retained by MCP-regularized regression</w:t>
            </w:r>
          </w:p>
        </w:tc>
      </w:tr>
    </w:tbl>
    <w:p w14:paraId="3B82672F" w14:textId="3EEEA753" w:rsidR="00FF694F" w:rsidRDefault="00D61BB3">
      <w:pPr>
        <w:rPr>
          <w:b/>
          <w:bCs/>
        </w:rPr>
      </w:pPr>
      <w:r>
        <w:rPr>
          <w:b/>
          <w:bCs/>
        </w:rPr>
        <w:t xml:space="preserve"> </w:t>
      </w:r>
    </w:p>
    <w:p w14:paraId="4DD642A3" w14:textId="77777777" w:rsidR="009D733C" w:rsidRDefault="009D733C" w:rsidP="00254FC3">
      <w:pPr>
        <w:rPr>
          <w:b/>
          <w:bCs/>
        </w:rPr>
      </w:pPr>
    </w:p>
    <w:p w14:paraId="454A2202" w14:textId="78B4DEDA" w:rsidR="00844A8D" w:rsidRPr="001D1FDF" w:rsidRDefault="001D1FDF" w:rsidP="00254FC3">
      <w:pPr>
        <w:rPr>
          <w:b/>
          <w:bCs/>
        </w:rPr>
      </w:pPr>
      <w:r w:rsidRPr="001D1FDF">
        <w:rPr>
          <w:b/>
          <w:bCs/>
        </w:rPr>
        <w:lastRenderedPageBreak/>
        <w:t>References</w:t>
      </w:r>
    </w:p>
    <w:p w14:paraId="01AD173F" w14:textId="77777777" w:rsidR="004F7F1A" w:rsidRPr="004F7F1A" w:rsidRDefault="00844A8D" w:rsidP="004F7F1A">
      <w:pPr>
        <w:pStyle w:val="EndNoteBibliography"/>
        <w:spacing w:after="0"/>
        <w:ind w:left="720" w:hanging="720"/>
      </w:pPr>
      <w:r>
        <w:fldChar w:fldCharType="begin"/>
      </w:r>
      <w:r>
        <w:instrText xml:space="preserve"> ADDIN EN.REFLIST </w:instrText>
      </w:r>
      <w:r>
        <w:fldChar w:fldCharType="separate"/>
      </w:r>
      <w:r w:rsidR="004F7F1A" w:rsidRPr="004F7F1A">
        <w:t>1.</w:t>
      </w:r>
      <w:r w:rsidR="004F7F1A" w:rsidRPr="004F7F1A">
        <w:tab/>
        <w:t xml:space="preserve">Kessler RC, McLaughlin KA, Green JG, et al. Childhood adversities and adult psychopathology in the WHO World Mental Health Surveys. </w:t>
      </w:r>
      <w:r w:rsidR="004F7F1A" w:rsidRPr="004F7F1A">
        <w:rPr>
          <w:i/>
        </w:rPr>
        <w:t xml:space="preserve">Br J Psychiatry. </w:t>
      </w:r>
      <w:r w:rsidR="004F7F1A" w:rsidRPr="004F7F1A">
        <w:t>2010;197(5):378-385.</w:t>
      </w:r>
    </w:p>
    <w:p w14:paraId="468FB6D7" w14:textId="77777777" w:rsidR="004F7F1A" w:rsidRPr="004F7F1A" w:rsidRDefault="004F7F1A" w:rsidP="004F7F1A">
      <w:pPr>
        <w:pStyle w:val="EndNoteBibliography"/>
        <w:spacing w:after="0"/>
        <w:ind w:left="720" w:hanging="720"/>
      </w:pPr>
      <w:r w:rsidRPr="004F7F1A">
        <w:t>2.</w:t>
      </w:r>
      <w:r w:rsidRPr="004F7F1A">
        <w:tab/>
        <w:t xml:space="preserve">McLaughlin KA, Greif Green J, Gruber MJ, Sampson NA, Zaslavsky AM, Kessler RC. Childhood adversities and first onset of psychiatric disorders in a national sample of US adolescents. </w:t>
      </w:r>
      <w:r w:rsidRPr="004F7F1A">
        <w:rPr>
          <w:i/>
        </w:rPr>
        <w:t xml:space="preserve">Arch Gen Psychiatry. </w:t>
      </w:r>
      <w:r w:rsidRPr="004F7F1A">
        <w:t>2012;69(11):1151-1160.</w:t>
      </w:r>
    </w:p>
    <w:p w14:paraId="3AAC85BB" w14:textId="77777777" w:rsidR="004F7F1A" w:rsidRPr="004F7F1A" w:rsidRDefault="004F7F1A" w:rsidP="004F7F1A">
      <w:pPr>
        <w:pStyle w:val="EndNoteBibliography"/>
        <w:spacing w:after="0"/>
        <w:ind w:left="720" w:hanging="720"/>
      </w:pPr>
      <w:r w:rsidRPr="004F7F1A">
        <w:t>3.</w:t>
      </w:r>
      <w:r w:rsidRPr="004F7F1A">
        <w:tab/>
        <w:t xml:space="preserve">McLaughlin KA. Future Directions in Childhood Adversity and Youth Psychopathology. </w:t>
      </w:r>
      <w:r w:rsidRPr="004F7F1A">
        <w:rPr>
          <w:i/>
        </w:rPr>
        <w:t xml:space="preserve">J Clin Child Adolesc Psychol. </w:t>
      </w:r>
      <w:r w:rsidRPr="004F7F1A">
        <w:t>2016;45(3):361-382.</w:t>
      </w:r>
    </w:p>
    <w:p w14:paraId="369A5865" w14:textId="77777777" w:rsidR="004F7F1A" w:rsidRPr="004F7F1A" w:rsidRDefault="004F7F1A" w:rsidP="004F7F1A">
      <w:pPr>
        <w:pStyle w:val="EndNoteBibliography"/>
        <w:spacing w:after="0"/>
        <w:ind w:left="720" w:hanging="720"/>
      </w:pPr>
      <w:r w:rsidRPr="004F7F1A">
        <w:t>4.</w:t>
      </w:r>
      <w:r w:rsidRPr="004F7F1A">
        <w:tab/>
        <w:t xml:space="preserve">McLaughlin KA, Sheridan MA, Lambert HK. Childhood adversity and neural development: Deprivation and threat as distinct dimensions of early experience. </w:t>
      </w:r>
      <w:r w:rsidRPr="004F7F1A">
        <w:rPr>
          <w:i/>
        </w:rPr>
        <w:t xml:space="preserve">Neuroscience &amp; Biobehavioral Reviews. </w:t>
      </w:r>
      <w:r w:rsidRPr="004F7F1A">
        <w:t>2014;47:578-591.</w:t>
      </w:r>
    </w:p>
    <w:p w14:paraId="52E8C2DC" w14:textId="77777777" w:rsidR="004F7F1A" w:rsidRPr="004F7F1A" w:rsidRDefault="004F7F1A" w:rsidP="004F7F1A">
      <w:pPr>
        <w:pStyle w:val="EndNoteBibliography"/>
        <w:spacing w:after="0"/>
        <w:ind w:left="720" w:hanging="720"/>
      </w:pPr>
      <w:r w:rsidRPr="004F7F1A">
        <w:t>5.</w:t>
      </w:r>
      <w:r w:rsidRPr="004F7F1A">
        <w:tab/>
        <w:t xml:space="preserve">McLaughlin KA, Sheridan MA. Beyond Cumulative Risk: A Dimensional Approach to Childhood Adversity. </w:t>
      </w:r>
      <w:r w:rsidRPr="004F7F1A">
        <w:rPr>
          <w:i/>
        </w:rPr>
        <w:t xml:space="preserve">Curr Dir Psychol Sci. </w:t>
      </w:r>
      <w:r w:rsidRPr="004F7F1A">
        <w:t>2016;25(4):239-245.</w:t>
      </w:r>
    </w:p>
    <w:p w14:paraId="141B0F0A" w14:textId="77777777" w:rsidR="004F7F1A" w:rsidRPr="004F7F1A" w:rsidRDefault="004F7F1A" w:rsidP="004F7F1A">
      <w:pPr>
        <w:pStyle w:val="EndNoteBibliography"/>
        <w:spacing w:after="0"/>
        <w:ind w:left="720" w:hanging="720"/>
      </w:pPr>
      <w:r w:rsidRPr="004F7F1A">
        <w:t>6.</w:t>
      </w:r>
      <w:r w:rsidRPr="004F7F1A">
        <w:tab/>
        <w:t xml:space="preserve">Sheridan MA, McLaughlin KA. Dimensions of early experience and neural development: deprivation and threat. </w:t>
      </w:r>
      <w:r w:rsidRPr="004F7F1A">
        <w:rPr>
          <w:i/>
        </w:rPr>
        <w:t xml:space="preserve">Trends Cogn Sci. </w:t>
      </w:r>
      <w:r w:rsidRPr="004F7F1A">
        <w:t>2014;18(11):580-585.</w:t>
      </w:r>
    </w:p>
    <w:p w14:paraId="01C3B354" w14:textId="77777777" w:rsidR="004F7F1A" w:rsidRPr="004F7F1A" w:rsidRDefault="004F7F1A" w:rsidP="004F7F1A">
      <w:pPr>
        <w:pStyle w:val="EndNoteBibliography"/>
        <w:spacing w:after="0"/>
        <w:ind w:left="720" w:hanging="720"/>
      </w:pPr>
      <w:r w:rsidRPr="004F7F1A">
        <w:t>7.</w:t>
      </w:r>
      <w:r w:rsidRPr="004F7F1A">
        <w:tab/>
        <w:t xml:space="preserve">McLaughlin KA, Weissman D, Bitran D. Childhood Adversity and Neural Development: A Systematic Review. </w:t>
      </w:r>
      <w:r w:rsidRPr="004F7F1A">
        <w:rPr>
          <w:i/>
        </w:rPr>
        <w:t xml:space="preserve">Annu Rev Dev Psychol. </w:t>
      </w:r>
      <w:r w:rsidRPr="004F7F1A">
        <w:t>2019;1:277-312.</w:t>
      </w:r>
    </w:p>
    <w:p w14:paraId="25E0A56D" w14:textId="77777777" w:rsidR="004F7F1A" w:rsidRPr="004F7F1A" w:rsidRDefault="004F7F1A" w:rsidP="004F7F1A">
      <w:pPr>
        <w:pStyle w:val="EndNoteBibliography"/>
        <w:spacing w:after="0"/>
        <w:ind w:left="720" w:hanging="720"/>
      </w:pPr>
      <w:r w:rsidRPr="004F7F1A">
        <w:t>8.</w:t>
      </w:r>
      <w:r w:rsidRPr="004F7F1A">
        <w:tab/>
        <w:t xml:space="preserve">Raviv A, Raviv A, Shimoni H, Fox NA, Leavitt LA. Children's self-report of exposure to violence and its relation to emotional distress. </w:t>
      </w:r>
      <w:r w:rsidRPr="004F7F1A">
        <w:rPr>
          <w:i/>
        </w:rPr>
        <w:t xml:space="preserve">Journal of Applied Developmental Psychology. </w:t>
      </w:r>
      <w:r w:rsidRPr="004F7F1A">
        <w:t>1999;20(2):337-353.</w:t>
      </w:r>
    </w:p>
    <w:p w14:paraId="66508F9E" w14:textId="77777777" w:rsidR="004F7F1A" w:rsidRPr="004F7F1A" w:rsidRDefault="004F7F1A" w:rsidP="004F7F1A">
      <w:pPr>
        <w:pStyle w:val="EndNoteBibliography"/>
        <w:spacing w:after="0"/>
        <w:ind w:left="720" w:hanging="720"/>
      </w:pPr>
      <w:r w:rsidRPr="004F7F1A">
        <w:t>9.</w:t>
      </w:r>
      <w:r w:rsidRPr="004F7F1A">
        <w:tab/>
        <w:t xml:space="preserve">Otto MW, Moshier SJ, Kinner DG, Simon NM, Pollack MH, Orr SP. De novo fear conditioning across diagnostic groups in the affective disorders: evidence for learning impairments. </w:t>
      </w:r>
      <w:r w:rsidRPr="004F7F1A">
        <w:rPr>
          <w:i/>
        </w:rPr>
        <w:t xml:space="preserve">Behav Ther. </w:t>
      </w:r>
      <w:r w:rsidRPr="004F7F1A">
        <w:t>2014;45(5):619-629.</w:t>
      </w:r>
    </w:p>
    <w:p w14:paraId="4FE8B2AD" w14:textId="77777777" w:rsidR="004F7F1A" w:rsidRPr="004F7F1A" w:rsidRDefault="004F7F1A" w:rsidP="004F7F1A">
      <w:pPr>
        <w:pStyle w:val="EndNoteBibliography"/>
        <w:spacing w:after="0"/>
        <w:ind w:left="720" w:hanging="720"/>
      </w:pPr>
      <w:r w:rsidRPr="004F7F1A">
        <w:t>10.</w:t>
      </w:r>
      <w:r w:rsidRPr="004F7F1A">
        <w:tab/>
        <w:t xml:space="preserve">Weissman DG, Bitran D, Miller AB, Schaefer JD, Sheridan MA, McLaughlin KA. Difficulties with emotion regulation as a transdiagnostic mechanism linking child maltreatment with the emergence of psychopathology. </w:t>
      </w:r>
      <w:r w:rsidRPr="004F7F1A">
        <w:rPr>
          <w:i/>
        </w:rPr>
        <w:t xml:space="preserve">Dev Psychopathol. </w:t>
      </w:r>
      <w:r w:rsidRPr="004F7F1A">
        <w:t>2019;31(3):899-915.</w:t>
      </w:r>
    </w:p>
    <w:p w14:paraId="0F910F31" w14:textId="77777777" w:rsidR="004F7F1A" w:rsidRPr="004F7F1A" w:rsidRDefault="004F7F1A" w:rsidP="004F7F1A">
      <w:pPr>
        <w:pStyle w:val="EndNoteBibliography"/>
        <w:spacing w:after="0"/>
        <w:ind w:left="720" w:hanging="720"/>
      </w:pPr>
      <w:r w:rsidRPr="004F7F1A">
        <w:t>11.</w:t>
      </w:r>
      <w:r w:rsidRPr="004F7F1A">
        <w:tab/>
        <w:t xml:space="preserve">Shackman JE, Shackman AJ, Pollak SD. Physical abuse amplifies attention to threat and increases anxiety in children. </w:t>
      </w:r>
      <w:r w:rsidRPr="004F7F1A">
        <w:rPr>
          <w:i/>
        </w:rPr>
        <w:t xml:space="preserve">Emotion. </w:t>
      </w:r>
      <w:r w:rsidRPr="004F7F1A">
        <w:t>2007;7(4):838-852.</w:t>
      </w:r>
    </w:p>
    <w:p w14:paraId="3419C8A4" w14:textId="77777777" w:rsidR="004F7F1A" w:rsidRPr="004F7F1A" w:rsidRDefault="004F7F1A" w:rsidP="004F7F1A">
      <w:pPr>
        <w:pStyle w:val="EndNoteBibliography"/>
        <w:spacing w:after="0"/>
        <w:ind w:left="720" w:hanging="720"/>
      </w:pPr>
      <w:r w:rsidRPr="004F7F1A">
        <w:t>12.</w:t>
      </w:r>
      <w:r w:rsidRPr="004F7F1A">
        <w:tab/>
        <w:t xml:space="preserve">Heleniak C, McLaughlin KA. Social-cognitive mechanisms in the cycle of violence: Cognitive and affective theory of mind, and externalizing psychopathology in children and adolescents. </w:t>
      </w:r>
      <w:r w:rsidRPr="004F7F1A">
        <w:rPr>
          <w:i/>
        </w:rPr>
        <w:t xml:space="preserve">Dev Psychopathol. </w:t>
      </w:r>
      <w:r w:rsidRPr="004F7F1A">
        <w:t>2020;32(2):735-750.</w:t>
      </w:r>
    </w:p>
    <w:p w14:paraId="2015A2B3" w14:textId="77777777" w:rsidR="004F7F1A" w:rsidRPr="004F7F1A" w:rsidRDefault="004F7F1A" w:rsidP="004F7F1A">
      <w:pPr>
        <w:pStyle w:val="EndNoteBibliography"/>
        <w:spacing w:after="0"/>
        <w:ind w:left="720" w:hanging="720"/>
      </w:pPr>
      <w:r w:rsidRPr="004F7F1A">
        <w:t>13.</w:t>
      </w:r>
      <w:r w:rsidRPr="004F7F1A">
        <w:tab/>
        <w:t xml:space="preserve">McLaughlin KA, Sheridan MA, Gold AL, et al. Maltreatment Exposure, Brain Structure, and Fear Conditioning in Children and Adolescents. </w:t>
      </w:r>
      <w:r w:rsidRPr="004F7F1A">
        <w:rPr>
          <w:i/>
        </w:rPr>
        <w:t xml:space="preserve">Neuropsychopharmacology (New York, NY). </w:t>
      </w:r>
      <w:r w:rsidRPr="004F7F1A">
        <w:t>2016;41(8):1956-1964.</w:t>
      </w:r>
    </w:p>
    <w:p w14:paraId="1E189745" w14:textId="77777777" w:rsidR="004F7F1A" w:rsidRPr="004F7F1A" w:rsidRDefault="004F7F1A" w:rsidP="004F7F1A">
      <w:pPr>
        <w:pStyle w:val="EndNoteBibliography"/>
        <w:spacing w:after="0"/>
        <w:ind w:left="720" w:hanging="720"/>
      </w:pPr>
      <w:r w:rsidRPr="004F7F1A">
        <w:t>14.</w:t>
      </w:r>
      <w:r w:rsidRPr="004F7F1A">
        <w:tab/>
        <w:t xml:space="preserve">Kim SG, Weissman DG, Sheridan MA, McLaughlin KA. Child abuse and automatic emotion regulation in children and adolescents. </w:t>
      </w:r>
      <w:r w:rsidRPr="004F7F1A">
        <w:rPr>
          <w:i/>
        </w:rPr>
        <w:t xml:space="preserve">Dev Psychopathol. </w:t>
      </w:r>
      <w:r w:rsidRPr="004F7F1A">
        <w:t>2021:1-11.</w:t>
      </w:r>
    </w:p>
    <w:p w14:paraId="55FEC8E0" w14:textId="77777777" w:rsidR="004F7F1A" w:rsidRPr="004F7F1A" w:rsidRDefault="004F7F1A" w:rsidP="004F7F1A">
      <w:pPr>
        <w:pStyle w:val="EndNoteBibliography"/>
        <w:spacing w:after="0"/>
        <w:ind w:left="720" w:hanging="720"/>
      </w:pPr>
      <w:r w:rsidRPr="004F7F1A">
        <w:t>15.</w:t>
      </w:r>
      <w:r w:rsidRPr="004F7F1A">
        <w:tab/>
        <w:t xml:space="preserve">Colic NL, Platt JM, Keyes KM, Sumner JA, Allen NB, McLaughlin KA. Earlier age at menarche as a transdiagnostic mechanism linking childhood trauma with multiple forms of psychopathology in adolescent girls. </w:t>
      </w:r>
      <w:r w:rsidRPr="004F7F1A">
        <w:rPr>
          <w:i/>
        </w:rPr>
        <w:t xml:space="preserve">Psychological medicine. </w:t>
      </w:r>
      <w:r w:rsidRPr="004F7F1A">
        <w:t>2020;50(7):1090-1098.</w:t>
      </w:r>
    </w:p>
    <w:p w14:paraId="37DCDBC1" w14:textId="77777777" w:rsidR="004F7F1A" w:rsidRPr="004F7F1A" w:rsidRDefault="004F7F1A" w:rsidP="004F7F1A">
      <w:pPr>
        <w:pStyle w:val="EndNoteBibliography"/>
        <w:spacing w:after="0"/>
        <w:ind w:left="720" w:hanging="720"/>
      </w:pPr>
      <w:r w:rsidRPr="004F7F1A">
        <w:t>16.</w:t>
      </w:r>
      <w:r w:rsidRPr="004F7F1A">
        <w:tab/>
        <w:t xml:space="preserve">Miller AB, Machlin L, McLaughlin KA, Sheridan MA. Deprivation and psychopathology in the Fragile Families Study: A 15-year longitudinal investigation. </w:t>
      </w:r>
      <w:r w:rsidRPr="004F7F1A">
        <w:rPr>
          <w:i/>
        </w:rPr>
        <w:t xml:space="preserve">J Child Psychol Psychiatry. </w:t>
      </w:r>
      <w:r w:rsidRPr="004F7F1A">
        <w:t>2021;62(4):382-391.</w:t>
      </w:r>
    </w:p>
    <w:p w14:paraId="332B1C5A" w14:textId="77777777" w:rsidR="004F7F1A" w:rsidRPr="004F7F1A" w:rsidRDefault="004F7F1A" w:rsidP="004F7F1A">
      <w:pPr>
        <w:pStyle w:val="EndNoteBibliography"/>
        <w:spacing w:after="0"/>
        <w:ind w:left="720" w:hanging="720"/>
      </w:pPr>
      <w:r w:rsidRPr="004F7F1A">
        <w:t>17.</w:t>
      </w:r>
      <w:r w:rsidRPr="004F7F1A">
        <w:tab/>
        <w:t xml:space="preserve">Miller AB, Sheridan MA, Hanson JL, et al. Dimensions of deprivation and threat, psychopathology, and potential mediators: A multi-year longitudinal analysis. </w:t>
      </w:r>
      <w:r w:rsidRPr="004F7F1A">
        <w:rPr>
          <w:i/>
        </w:rPr>
        <w:t xml:space="preserve">J Abnorm Psychol. </w:t>
      </w:r>
      <w:r w:rsidRPr="004F7F1A">
        <w:t>2018;127(2):160-170.</w:t>
      </w:r>
    </w:p>
    <w:p w14:paraId="5353A3D0" w14:textId="77777777" w:rsidR="004F7F1A" w:rsidRPr="004F7F1A" w:rsidRDefault="004F7F1A" w:rsidP="004F7F1A">
      <w:pPr>
        <w:pStyle w:val="EndNoteBibliography"/>
        <w:spacing w:after="0"/>
        <w:ind w:left="720" w:hanging="720"/>
      </w:pPr>
      <w:r w:rsidRPr="004F7F1A">
        <w:t>18.</w:t>
      </w:r>
      <w:r w:rsidRPr="004F7F1A">
        <w:tab/>
        <w:t xml:space="preserve">Wade M, Zeanah CH, Fox NA, Nelson CA. Global deficits in executive functioning are transdiagnostic mediators between severe childhood neglect and psychopathology in adolescence. </w:t>
      </w:r>
      <w:r w:rsidRPr="004F7F1A">
        <w:rPr>
          <w:i/>
        </w:rPr>
        <w:t xml:space="preserve">Psychological medicine. </w:t>
      </w:r>
      <w:r w:rsidRPr="004F7F1A">
        <w:t>2020;50(10):1687-1694.</w:t>
      </w:r>
    </w:p>
    <w:p w14:paraId="2863F595" w14:textId="77777777" w:rsidR="004F7F1A" w:rsidRPr="004F7F1A" w:rsidRDefault="004F7F1A" w:rsidP="004F7F1A">
      <w:pPr>
        <w:pStyle w:val="EndNoteBibliography"/>
        <w:spacing w:after="0"/>
        <w:ind w:left="720" w:hanging="720"/>
      </w:pPr>
      <w:r w:rsidRPr="004F7F1A">
        <w:lastRenderedPageBreak/>
        <w:t>19.</w:t>
      </w:r>
      <w:r w:rsidRPr="004F7F1A">
        <w:tab/>
        <w:t xml:space="preserve">McNeilly EA, Peverill M, Jung J, McLaughlin KA. Executive function as a mechanism linking socioeconomic status to internalizing and externalizing psychopathology in children and adolescents. </w:t>
      </w:r>
      <w:r w:rsidRPr="004F7F1A">
        <w:rPr>
          <w:i/>
        </w:rPr>
        <w:t xml:space="preserve">Journal of adolescence (London, England). </w:t>
      </w:r>
      <w:r w:rsidRPr="004F7F1A">
        <w:t>2021;89:149-160.</w:t>
      </w:r>
    </w:p>
    <w:p w14:paraId="59688CAC" w14:textId="77777777" w:rsidR="004F7F1A" w:rsidRPr="004F7F1A" w:rsidRDefault="004F7F1A" w:rsidP="004F7F1A">
      <w:pPr>
        <w:pStyle w:val="EndNoteBibliography"/>
        <w:spacing w:after="0"/>
        <w:ind w:left="720" w:hanging="720"/>
      </w:pPr>
      <w:r w:rsidRPr="004F7F1A">
        <w:t>20.</w:t>
      </w:r>
      <w:r w:rsidRPr="004F7F1A">
        <w:tab/>
        <w:t xml:space="preserve">Zalewski M, Lengua LJ, Kiff CJ, Fisher PA. Understanding the Relation of Low Income to HPA-Axis Functioning in Preschool Children: Cumulative Family Risk and Parenting As Pathways to Disruptions in Cortisol. </w:t>
      </w:r>
      <w:r w:rsidRPr="004F7F1A">
        <w:rPr>
          <w:i/>
        </w:rPr>
        <w:t xml:space="preserve">Child psychiatry and human development. </w:t>
      </w:r>
      <w:r w:rsidRPr="004F7F1A">
        <w:t>2012;43(6):924-942.</w:t>
      </w:r>
    </w:p>
    <w:p w14:paraId="7BF60159" w14:textId="77777777" w:rsidR="004F7F1A" w:rsidRPr="004F7F1A" w:rsidRDefault="004F7F1A" w:rsidP="004F7F1A">
      <w:pPr>
        <w:pStyle w:val="EndNoteBibliography"/>
        <w:spacing w:after="0"/>
        <w:ind w:left="720" w:hanging="720"/>
      </w:pPr>
      <w:r w:rsidRPr="004F7F1A">
        <w:t>21.</w:t>
      </w:r>
      <w:r w:rsidRPr="004F7F1A">
        <w:tab/>
        <w:t xml:space="preserve">Mott FL. The utility of the HOME-SF scale for child development research in a large national longitudinal survey: the National Longitudinal Survey of Youth 1979 cohort. </w:t>
      </w:r>
      <w:r w:rsidRPr="004F7F1A">
        <w:rPr>
          <w:i/>
        </w:rPr>
        <w:t xml:space="preserve">Parenting. </w:t>
      </w:r>
      <w:r w:rsidRPr="004F7F1A">
        <w:t>2004;4(2-3):259-270.</w:t>
      </w:r>
    </w:p>
    <w:p w14:paraId="53DF24F4" w14:textId="77777777" w:rsidR="004F7F1A" w:rsidRPr="004F7F1A" w:rsidRDefault="004F7F1A" w:rsidP="004F7F1A">
      <w:pPr>
        <w:pStyle w:val="EndNoteBibliography"/>
        <w:spacing w:after="0"/>
        <w:ind w:left="720" w:hanging="720"/>
      </w:pPr>
      <w:r w:rsidRPr="004F7F1A">
        <w:t>22.</w:t>
      </w:r>
      <w:r w:rsidRPr="004F7F1A">
        <w:tab/>
        <w:t xml:space="preserve">Bifulco A, Brown GW, Harris TO. Childhood Experience of Care and Abuse (CECA): a retrospective interview measure. </w:t>
      </w:r>
      <w:r w:rsidRPr="004F7F1A">
        <w:rPr>
          <w:i/>
        </w:rPr>
        <w:t xml:space="preserve">Journal of Child Psychology and Psychiatry. </w:t>
      </w:r>
      <w:r w:rsidRPr="004F7F1A">
        <w:t>1994;35(8):1419-1435.</w:t>
      </w:r>
    </w:p>
    <w:p w14:paraId="484DA70F" w14:textId="77777777" w:rsidR="004F7F1A" w:rsidRPr="004F7F1A" w:rsidRDefault="004F7F1A" w:rsidP="004F7F1A">
      <w:pPr>
        <w:pStyle w:val="EndNoteBibliography"/>
        <w:spacing w:after="0"/>
        <w:ind w:left="720" w:hanging="720"/>
      </w:pPr>
      <w:r w:rsidRPr="004F7F1A">
        <w:t>23.</w:t>
      </w:r>
      <w:r w:rsidRPr="004F7F1A">
        <w:tab/>
        <w:t xml:space="preserve">Kaufman Kantor G, Holt M, Mebert C, et al. Development and psychometric properties of the Child Self-report multidimensional neglectful behavior scale (MNBS-CR). </w:t>
      </w:r>
      <w:r w:rsidRPr="004F7F1A">
        <w:rPr>
          <w:i/>
        </w:rPr>
        <w:t xml:space="preserve">Child Maltreatment. </w:t>
      </w:r>
      <w:r w:rsidRPr="004F7F1A">
        <w:t>2004;9(4):409-429.</w:t>
      </w:r>
    </w:p>
    <w:p w14:paraId="0A73A56B" w14:textId="77777777" w:rsidR="004F7F1A" w:rsidRPr="004F7F1A" w:rsidRDefault="004F7F1A" w:rsidP="004F7F1A">
      <w:pPr>
        <w:pStyle w:val="EndNoteBibliography"/>
        <w:spacing w:after="0"/>
        <w:ind w:left="720" w:hanging="720"/>
      </w:pPr>
      <w:r w:rsidRPr="004F7F1A">
        <w:t>24.</w:t>
      </w:r>
      <w:r w:rsidRPr="004F7F1A">
        <w:tab/>
        <w:t xml:space="preserve">Bernstein DP, Ahluvalia T, Pogge D, Handelsman L. Validity of the Childhood Trauma Questionnaire in an adolescent psychiatric population. </w:t>
      </w:r>
      <w:r w:rsidRPr="004F7F1A">
        <w:rPr>
          <w:i/>
        </w:rPr>
        <w:t xml:space="preserve">Journal of the American Academy of Child &amp; Adolescent Psychiatry. </w:t>
      </w:r>
      <w:r w:rsidRPr="004F7F1A">
        <w:t>1997;36(3):340-348.</w:t>
      </w:r>
    </w:p>
    <w:p w14:paraId="43E0F9E3" w14:textId="77777777" w:rsidR="004F7F1A" w:rsidRPr="004F7F1A" w:rsidRDefault="004F7F1A" w:rsidP="004F7F1A">
      <w:pPr>
        <w:pStyle w:val="EndNoteBibliography"/>
        <w:spacing w:after="0"/>
        <w:ind w:left="720" w:hanging="720"/>
      </w:pPr>
      <w:r w:rsidRPr="004F7F1A">
        <w:t>25.</w:t>
      </w:r>
      <w:r w:rsidRPr="004F7F1A">
        <w:tab/>
        <w:t xml:space="preserve">Steinberg AM, Brymer MJ, Decker KB, Pynoos RS. The University of California at Los Angeles Post-traumatic Stress Disorder Reaction Index. </w:t>
      </w:r>
      <w:r w:rsidRPr="004F7F1A">
        <w:rPr>
          <w:i/>
        </w:rPr>
        <w:t xml:space="preserve">Curr Psychiatry Rep. </w:t>
      </w:r>
      <w:r w:rsidRPr="004F7F1A">
        <w:t>2004;6(2):96-100.</w:t>
      </w:r>
    </w:p>
    <w:p w14:paraId="65390FC5" w14:textId="77777777" w:rsidR="004F7F1A" w:rsidRPr="004F7F1A" w:rsidRDefault="004F7F1A" w:rsidP="004F7F1A">
      <w:pPr>
        <w:pStyle w:val="EndNoteBibliography"/>
        <w:spacing w:after="0"/>
        <w:ind w:left="720" w:hanging="720"/>
        <w:rPr>
          <w:i/>
        </w:rPr>
      </w:pPr>
      <w:r w:rsidRPr="004F7F1A">
        <w:t>26.</w:t>
      </w:r>
      <w:r w:rsidRPr="004F7F1A">
        <w:tab/>
        <w:t xml:space="preserve">Kovacs M. Children Depression Inventory (CDI) manual. 1992. </w:t>
      </w:r>
      <w:r w:rsidRPr="004F7F1A">
        <w:rPr>
          <w:i/>
        </w:rPr>
        <w:t>Toronto, Ontario: Multi-Health Systems.</w:t>
      </w:r>
    </w:p>
    <w:p w14:paraId="1226A72B" w14:textId="77777777" w:rsidR="004F7F1A" w:rsidRPr="004F7F1A" w:rsidRDefault="004F7F1A" w:rsidP="004F7F1A">
      <w:pPr>
        <w:pStyle w:val="EndNoteBibliography"/>
        <w:spacing w:after="0"/>
        <w:ind w:left="720" w:hanging="720"/>
      </w:pPr>
      <w:r w:rsidRPr="004F7F1A">
        <w:t>27.</w:t>
      </w:r>
      <w:r w:rsidRPr="004F7F1A">
        <w:tab/>
        <w:t xml:space="preserve">Birmaher B, Khetarpal S, Brent D, et al. The screen for child anxiety related emotional disorders (SCARED): Scale construction and psychometric characteristics. </w:t>
      </w:r>
      <w:r w:rsidRPr="004F7F1A">
        <w:rPr>
          <w:i/>
        </w:rPr>
        <w:t xml:space="preserve">Journal of the American Academy of Child &amp; Adolescent Psychiatry. </w:t>
      </w:r>
      <w:r w:rsidRPr="004F7F1A">
        <w:t>1997;36(4):545-553.</w:t>
      </w:r>
    </w:p>
    <w:p w14:paraId="01990758" w14:textId="77777777" w:rsidR="004F7F1A" w:rsidRPr="004F7F1A" w:rsidRDefault="004F7F1A" w:rsidP="004F7F1A">
      <w:pPr>
        <w:pStyle w:val="EndNoteBibliography"/>
        <w:spacing w:after="0"/>
        <w:ind w:left="720" w:hanging="720"/>
      </w:pPr>
      <w:r w:rsidRPr="004F7F1A">
        <w:t>28.</w:t>
      </w:r>
      <w:r w:rsidRPr="004F7F1A">
        <w:tab/>
        <w:t xml:space="preserve">Liu X, Guo C, Liu L, et al. Reliability and validity of the Youth Self-Report (YSR) of Achenbach's Child Behavior Checklist (CBCL). </w:t>
      </w:r>
      <w:r w:rsidRPr="004F7F1A">
        <w:rPr>
          <w:i/>
        </w:rPr>
        <w:t xml:space="preserve">Chinese Mental Health Journal. </w:t>
      </w:r>
      <w:r w:rsidRPr="004F7F1A">
        <w:t>1997.</w:t>
      </w:r>
    </w:p>
    <w:p w14:paraId="6CB7C575" w14:textId="77777777" w:rsidR="004F7F1A" w:rsidRPr="004F7F1A" w:rsidRDefault="004F7F1A" w:rsidP="004F7F1A">
      <w:pPr>
        <w:pStyle w:val="EndNoteBibliography"/>
        <w:spacing w:after="0"/>
        <w:ind w:left="720" w:hanging="720"/>
      </w:pPr>
      <w:r w:rsidRPr="004F7F1A">
        <w:t>29.</w:t>
      </w:r>
      <w:r w:rsidRPr="004F7F1A">
        <w:tab/>
        <w:t xml:space="preserve">Achenbach TM. Manual for the Child Behavior Checklist/4-18 and 1991 profile. </w:t>
      </w:r>
      <w:r w:rsidRPr="004F7F1A">
        <w:rPr>
          <w:i/>
        </w:rPr>
        <w:t xml:space="preserve">University of Vermont, Department of Psychiatry. </w:t>
      </w:r>
      <w:r w:rsidRPr="004F7F1A">
        <w:t>1991.</w:t>
      </w:r>
    </w:p>
    <w:p w14:paraId="7DCE8D17" w14:textId="77777777" w:rsidR="004F7F1A" w:rsidRPr="004F7F1A" w:rsidRDefault="004F7F1A" w:rsidP="004F7F1A">
      <w:pPr>
        <w:pStyle w:val="EndNoteBibliography"/>
        <w:spacing w:after="0"/>
        <w:ind w:left="720" w:hanging="720"/>
      </w:pPr>
      <w:r w:rsidRPr="004F7F1A">
        <w:t>30.</w:t>
      </w:r>
      <w:r w:rsidRPr="004F7F1A">
        <w:tab/>
        <w:t xml:space="preserve">Muthén LK, Muthén B. </w:t>
      </w:r>
      <w:r w:rsidRPr="004F7F1A">
        <w:rPr>
          <w:i/>
        </w:rPr>
        <w:t>Mplus user's guide: Statistical analysis with latent variables, user's guide.</w:t>
      </w:r>
      <w:r w:rsidRPr="004F7F1A">
        <w:t xml:space="preserve"> Muthén &amp; Muthén; 2017.</w:t>
      </w:r>
    </w:p>
    <w:p w14:paraId="395A52F4" w14:textId="77777777" w:rsidR="004F7F1A" w:rsidRPr="004F7F1A" w:rsidRDefault="004F7F1A" w:rsidP="004F7F1A">
      <w:pPr>
        <w:pStyle w:val="EndNoteBibliography"/>
        <w:spacing w:after="0"/>
        <w:ind w:left="720" w:hanging="720"/>
      </w:pPr>
      <w:r w:rsidRPr="004F7F1A">
        <w:t>31.</w:t>
      </w:r>
      <w:r w:rsidRPr="004F7F1A">
        <w:tab/>
        <w:t xml:space="preserve">Weissman DG, Nook EC, Dews AA, et al. Low Emotional Awareness as a Transdiagnostic Mechanism Underlying Psychopathology in Adolescence. </w:t>
      </w:r>
      <w:r w:rsidRPr="004F7F1A">
        <w:rPr>
          <w:i/>
        </w:rPr>
        <w:t xml:space="preserve">Clin Psychol Sci. </w:t>
      </w:r>
      <w:r w:rsidRPr="004F7F1A">
        <w:t>2020;8(6):971-988.</w:t>
      </w:r>
    </w:p>
    <w:p w14:paraId="272B2B30" w14:textId="77777777" w:rsidR="004F7F1A" w:rsidRPr="004F7F1A" w:rsidRDefault="004F7F1A" w:rsidP="004F7F1A">
      <w:pPr>
        <w:pStyle w:val="EndNoteBibliography"/>
        <w:spacing w:after="0"/>
        <w:ind w:left="720" w:hanging="720"/>
      </w:pPr>
      <w:r w:rsidRPr="004F7F1A">
        <w:t>32.</w:t>
      </w:r>
      <w:r w:rsidRPr="004F7F1A">
        <w:tab/>
        <w:t xml:space="preserve">Sheridan MA, McLaughlin KA. Neurodevelopmental mechanisms linking ACEs with psychopathology. In: </w:t>
      </w:r>
      <w:r w:rsidRPr="004F7F1A">
        <w:rPr>
          <w:i/>
        </w:rPr>
        <w:t>Adverse childhood experiences: Using evidence to advance research, practice, policy, and prevention.</w:t>
      </w:r>
      <w:r w:rsidRPr="004F7F1A">
        <w:t xml:space="preserve"> San Diego, CA, US: Elsevier Academic Press; 2020:265-285.</w:t>
      </w:r>
    </w:p>
    <w:p w14:paraId="267ECA3E" w14:textId="77777777" w:rsidR="004F7F1A" w:rsidRPr="004F7F1A" w:rsidRDefault="004F7F1A" w:rsidP="004F7F1A">
      <w:pPr>
        <w:pStyle w:val="EndNoteBibliography"/>
        <w:spacing w:after="0"/>
        <w:ind w:left="720" w:hanging="720"/>
      </w:pPr>
      <w:r w:rsidRPr="004F7F1A">
        <w:t>33.</w:t>
      </w:r>
      <w:r w:rsidRPr="004F7F1A">
        <w:tab/>
        <w:t xml:space="preserve">McLaughlin KA, Colich NL, Rodman AM, Weissman DG. Mechanisms linking childhood trauma exposure and psychopathology: a transdiagnostic model of risk and resilience. </w:t>
      </w:r>
      <w:r w:rsidRPr="004F7F1A">
        <w:rPr>
          <w:i/>
        </w:rPr>
        <w:t xml:space="preserve">BMC Med. </w:t>
      </w:r>
      <w:r w:rsidRPr="004F7F1A">
        <w:t>2020;18(1):96.</w:t>
      </w:r>
    </w:p>
    <w:p w14:paraId="41A60393" w14:textId="77777777" w:rsidR="004F7F1A" w:rsidRPr="004F7F1A" w:rsidRDefault="004F7F1A" w:rsidP="004F7F1A">
      <w:pPr>
        <w:pStyle w:val="EndNoteBibliography"/>
        <w:spacing w:after="0"/>
        <w:ind w:left="720" w:hanging="720"/>
      </w:pPr>
      <w:r w:rsidRPr="004F7F1A">
        <w:t>34.</w:t>
      </w:r>
      <w:r w:rsidRPr="004F7F1A">
        <w:tab/>
        <w:t xml:space="preserve">McLaughlin KA, DeCross SN, Jovanovic T, Tottenham N. Mechanisms linking childhood adversity with psychopathology: Learning as an intervention target. </w:t>
      </w:r>
      <w:r w:rsidRPr="004F7F1A">
        <w:rPr>
          <w:i/>
        </w:rPr>
        <w:t xml:space="preserve">Behav Res Ther. </w:t>
      </w:r>
      <w:r w:rsidRPr="004F7F1A">
        <w:t>2019;118:101-109.</w:t>
      </w:r>
    </w:p>
    <w:p w14:paraId="34AF61EB" w14:textId="77777777" w:rsidR="004F7F1A" w:rsidRPr="004F7F1A" w:rsidRDefault="004F7F1A" w:rsidP="004F7F1A">
      <w:pPr>
        <w:pStyle w:val="EndNoteBibliography"/>
        <w:spacing w:after="0"/>
        <w:ind w:left="720" w:hanging="720"/>
      </w:pPr>
      <w:r w:rsidRPr="004F7F1A">
        <w:t>35.</w:t>
      </w:r>
      <w:r w:rsidRPr="004F7F1A">
        <w:tab/>
        <w:t xml:space="preserve">Podsakoff PM, MacKenzie SB, Lee J-Y, Podsakoff NP. Common Method Biases in Behavioral Research: A Critical Review of the Literature and Recommended Remedies. </w:t>
      </w:r>
      <w:r w:rsidRPr="004F7F1A">
        <w:rPr>
          <w:i/>
        </w:rPr>
        <w:t xml:space="preserve">Journal of applied psychology. </w:t>
      </w:r>
      <w:r w:rsidRPr="004F7F1A">
        <w:t>2003;88(5):879-903.</w:t>
      </w:r>
    </w:p>
    <w:p w14:paraId="3BF9AE06" w14:textId="77777777" w:rsidR="004F7F1A" w:rsidRPr="004F7F1A" w:rsidRDefault="004F7F1A" w:rsidP="004F7F1A">
      <w:pPr>
        <w:pStyle w:val="EndNoteBibliography"/>
        <w:spacing w:after="0"/>
        <w:ind w:left="720" w:hanging="720"/>
      </w:pPr>
      <w:r w:rsidRPr="004F7F1A">
        <w:t>36.</w:t>
      </w:r>
      <w:r w:rsidRPr="004F7F1A">
        <w:tab/>
        <w:t xml:space="preserve">Ben-Haim MS, Williams P, Howard Z, Mama Y, Eidels A, Algom D. The Emotional Stroop Task: Assessing Cognitive Performance under Exposure to Emotional Content. </w:t>
      </w:r>
      <w:r w:rsidRPr="004F7F1A">
        <w:rPr>
          <w:i/>
        </w:rPr>
        <w:t xml:space="preserve">Journal of Visualized Experiments. </w:t>
      </w:r>
      <w:r w:rsidRPr="004F7F1A">
        <w:t>2016(112).</w:t>
      </w:r>
    </w:p>
    <w:p w14:paraId="5A509094" w14:textId="77777777" w:rsidR="004F7F1A" w:rsidRPr="004F7F1A" w:rsidRDefault="004F7F1A" w:rsidP="004F7F1A">
      <w:pPr>
        <w:pStyle w:val="EndNoteBibliography"/>
        <w:spacing w:after="0"/>
        <w:ind w:left="720" w:hanging="720"/>
      </w:pPr>
      <w:r w:rsidRPr="004F7F1A">
        <w:t>37.</w:t>
      </w:r>
      <w:r w:rsidRPr="004F7F1A">
        <w:tab/>
        <w:t xml:space="preserve">Pollak SD, Cicchetti D, Hornung K, Reed A. Recognizing Emotion in Faces: Developmental Effects of Child Abuse and Neglect. </w:t>
      </w:r>
      <w:r w:rsidRPr="004F7F1A">
        <w:rPr>
          <w:i/>
        </w:rPr>
        <w:t xml:space="preserve">Developmental psychology. </w:t>
      </w:r>
      <w:r w:rsidRPr="004F7F1A">
        <w:t>2000;36(5):679-688.</w:t>
      </w:r>
    </w:p>
    <w:p w14:paraId="018C180A" w14:textId="77777777" w:rsidR="004F7F1A" w:rsidRPr="004F7F1A" w:rsidRDefault="004F7F1A" w:rsidP="004F7F1A">
      <w:pPr>
        <w:pStyle w:val="EndNoteBibliography"/>
        <w:spacing w:after="0"/>
        <w:ind w:left="720" w:hanging="720"/>
      </w:pPr>
      <w:r w:rsidRPr="004F7F1A">
        <w:lastRenderedPageBreak/>
        <w:t>38.</w:t>
      </w:r>
      <w:r w:rsidRPr="004F7F1A">
        <w:tab/>
        <w:t xml:space="preserve">Amin Z, Todd Constable R, Canli T. Attentional bias for valenced stimuli as a function of personality in the dot-probe task. </w:t>
      </w:r>
      <w:r w:rsidRPr="004F7F1A">
        <w:rPr>
          <w:i/>
        </w:rPr>
        <w:t xml:space="preserve">Journal of research in personality. </w:t>
      </w:r>
      <w:r w:rsidRPr="004F7F1A">
        <w:t>2004;38(1):15-23.</w:t>
      </w:r>
    </w:p>
    <w:p w14:paraId="35439FCD" w14:textId="77777777" w:rsidR="004F7F1A" w:rsidRPr="004F7F1A" w:rsidRDefault="004F7F1A" w:rsidP="004F7F1A">
      <w:pPr>
        <w:pStyle w:val="EndNoteBibliography"/>
        <w:spacing w:after="0"/>
        <w:ind w:left="720" w:hanging="720"/>
      </w:pPr>
      <w:r w:rsidRPr="004F7F1A">
        <w:t>39.</w:t>
      </w:r>
      <w:r w:rsidRPr="004F7F1A">
        <w:tab/>
        <w:t>Wechsler D. Wechsler abbreviated scale of intelligence. 1999.</w:t>
      </w:r>
    </w:p>
    <w:p w14:paraId="500E1B81" w14:textId="77777777" w:rsidR="004F7F1A" w:rsidRPr="004F7F1A" w:rsidRDefault="004F7F1A" w:rsidP="004F7F1A">
      <w:pPr>
        <w:pStyle w:val="EndNoteBibliography"/>
        <w:spacing w:after="0"/>
        <w:ind w:left="720" w:hanging="720"/>
      </w:pPr>
      <w:r w:rsidRPr="004F7F1A">
        <w:t>40.</w:t>
      </w:r>
      <w:r w:rsidRPr="004F7F1A">
        <w:tab/>
        <w:t xml:space="preserve">Brooks BL, Sherman EMS, Strauss E. NEPSY-II: A Developmental Neuropsychological Assessment, Second Edition. </w:t>
      </w:r>
      <w:r w:rsidRPr="004F7F1A">
        <w:rPr>
          <w:i/>
        </w:rPr>
        <w:t xml:space="preserve">Child neuropsychology. </w:t>
      </w:r>
      <w:r w:rsidRPr="004F7F1A">
        <w:t>2009;16(1):80-101.</w:t>
      </w:r>
    </w:p>
    <w:p w14:paraId="663D0052" w14:textId="77777777" w:rsidR="004F7F1A" w:rsidRPr="004F7F1A" w:rsidRDefault="004F7F1A" w:rsidP="004F7F1A">
      <w:pPr>
        <w:pStyle w:val="EndNoteBibliography"/>
        <w:spacing w:after="0"/>
        <w:ind w:left="720" w:hanging="720"/>
      </w:pPr>
      <w:r w:rsidRPr="004F7F1A">
        <w:t>41.</w:t>
      </w:r>
      <w:r w:rsidRPr="004F7F1A">
        <w:tab/>
        <w:t xml:space="preserve">Stroop JR. </w:t>
      </w:r>
      <w:r w:rsidRPr="004F7F1A">
        <w:rPr>
          <w:i/>
        </w:rPr>
        <w:t>Studies of interference in serial verbal reactions</w:t>
      </w:r>
      <w:r w:rsidRPr="004F7F1A">
        <w:t>. Nashville, Tenn., George Peabody College for Teachers; 1935.</w:t>
      </w:r>
    </w:p>
    <w:p w14:paraId="6D2CA7DF" w14:textId="77777777" w:rsidR="004F7F1A" w:rsidRPr="004F7F1A" w:rsidRDefault="004F7F1A" w:rsidP="004F7F1A">
      <w:pPr>
        <w:pStyle w:val="EndNoteBibliography"/>
        <w:spacing w:after="0"/>
        <w:ind w:left="720" w:hanging="720"/>
      </w:pPr>
      <w:r w:rsidRPr="004F7F1A">
        <w:t>42.</w:t>
      </w:r>
      <w:r w:rsidRPr="004F7F1A">
        <w:tab/>
        <w:t xml:space="preserve">Verbruggen F, Logan GD. Automatic and Controlled Response Inhibition: Associative Learning in the Go/No-Go and Stop-Signal Paradigms. </w:t>
      </w:r>
      <w:r w:rsidRPr="004F7F1A">
        <w:rPr>
          <w:i/>
        </w:rPr>
        <w:t xml:space="preserve">Journal of experimental psychology General. </w:t>
      </w:r>
      <w:r w:rsidRPr="004F7F1A">
        <w:t>2008;137(4):649-672.</w:t>
      </w:r>
    </w:p>
    <w:p w14:paraId="234B88DD" w14:textId="77777777" w:rsidR="004F7F1A" w:rsidRPr="004F7F1A" w:rsidRDefault="004F7F1A" w:rsidP="004F7F1A">
      <w:pPr>
        <w:pStyle w:val="EndNoteBibliography"/>
        <w:spacing w:after="0"/>
        <w:ind w:left="720" w:hanging="720"/>
      </w:pPr>
      <w:r w:rsidRPr="004F7F1A">
        <w:t>43.</w:t>
      </w:r>
      <w:r w:rsidRPr="004F7F1A">
        <w:tab/>
        <w:t xml:space="preserve">Helfinstein SM, Kirwan ML, Benson BE, et al. Validation of a child-friendly version of the monetary incentive delay task. </w:t>
      </w:r>
      <w:r w:rsidRPr="004F7F1A">
        <w:rPr>
          <w:i/>
        </w:rPr>
        <w:t xml:space="preserve">Social cognitive and affective neuroscience. </w:t>
      </w:r>
      <w:r w:rsidRPr="004F7F1A">
        <w:t>2013;8(6):720-726.</w:t>
      </w:r>
    </w:p>
    <w:p w14:paraId="0EDCF411" w14:textId="77777777" w:rsidR="004F7F1A" w:rsidRPr="004F7F1A" w:rsidRDefault="004F7F1A" w:rsidP="004F7F1A">
      <w:pPr>
        <w:pStyle w:val="EndNoteBibliography"/>
        <w:spacing w:after="0"/>
        <w:ind w:left="720" w:hanging="720"/>
      </w:pPr>
      <w:r w:rsidRPr="004F7F1A">
        <w:t>44.</w:t>
      </w:r>
      <w:r w:rsidRPr="004F7F1A">
        <w:tab/>
        <w:t xml:space="preserve">Zhang H, Zheng Y, Zhang Z, et al. Estimating and testing high-dimensional mediation effects in epigenetic studies. </w:t>
      </w:r>
      <w:r w:rsidRPr="004F7F1A">
        <w:rPr>
          <w:i/>
        </w:rPr>
        <w:t xml:space="preserve">Bioinformatics. </w:t>
      </w:r>
      <w:r w:rsidRPr="004F7F1A">
        <w:t>2016;32(20):3150-3154.</w:t>
      </w:r>
    </w:p>
    <w:p w14:paraId="0EC71F56" w14:textId="77777777" w:rsidR="004F7F1A" w:rsidRPr="004F7F1A" w:rsidRDefault="004F7F1A" w:rsidP="004F7F1A">
      <w:pPr>
        <w:pStyle w:val="EndNoteBibliography"/>
        <w:spacing w:after="0"/>
        <w:ind w:left="720" w:hanging="720"/>
      </w:pPr>
      <w:r w:rsidRPr="004F7F1A">
        <w:t>45.</w:t>
      </w:r>
      <w:r w:rsidRPr="004F7F1A">
        <w:tab/>
        <w:t xml:space="preserve">Fan J, Lv J. Sure independence screening for ultrahigh dimensional feature space. </w:t>
      </w:r>
      <w:r w:rsidRPr="004F7F1A">
        <w:rPr>
          <w:i/>
        </w:rPr>
        <w:t xml:space="preserve">Journal of the Royal Statistical Society: Series B (Statistical Methodology). </w:t>
      </w:r>
      <w:r w:rsidRPr="004F7F1A">
        <w:t>2008;70(5):849-911.</w:t>
      </w:r>
    </w:p>
    <w:p w14:paraId="7FDAB804" w14:textId="77777777" w:rsidR="004F7F1A" w:rsidRPr="004F7F1A" w:rsidRDefault="004F7F1A" w:rsidP="004F7F1A">
      <w:pPr>
        <w:pStyle w:val="EndNoteBibliography"/>
        <w:spacing w:after="0"/>
        <w:ind w:left="720" w:hanging="720"/>
      </w:pPr>
      <w:r w:rsidRPr="004F7F1A">
        <w:t>46.</w:t>
      </w:r>
      <w:r w:rsidRPr="004F7F1A">
        <w:tab/>
        <w:t xml:space="preserve">Fan J, Li R. Variable selection via nonconcave penalized likelihood and its oracle properties. </w:t>
      </w:r>
      <w:r w:rsidRPr="004F7F1A">
        <w:rPr>
          <w:i/>
        </w:rPr>
        <w:t xml:space="preserve">Journal of the American statistical Association. </w:t>
      </w:r>
      <w:r w:rsidRPr="004F7F1A">
        <w:t>2001;96(456):1348-1360.</w:t>
      </w:r>
    </w:p>
    <w:p w14:paraId="7CE3551D" w14:textId="77777777" w:rsidR="004F7F1A" w:rsidRPr="004F7F1A" w:rsidRDefault="004F7F1A" w:rsidP="004F7F1A">
      <w:pPr>
        <w:pStyle w:val="EndNoteBibliography"/>
        <w:spacing w:after="0"/>
        <w:ind w:left="720" w:hanging="720"/>
      </w:pPr>
      <w:r w:rsidRPr="004F7F1A">
        <w:t>47.</w:t>
      </w:r>
      <w:r w:rsidRPr="004F7F1A">
        <w:tab/>
        <w:t xml:space="preserve">Hentges RF, Weaver Krug CM, Shaw DS, Wilson MN, Dishion TJ, Lemery-Chalfant K. The long-term indirect effect of the early Family Check-Up intervention on adolescent internalizing and externalizing symptoms via inhibitory control. </w:t>
      </w:r>
      <w:r w:rsidRPr="004F7F1A">
        <w:rPr>
          <w:i/>
        </w:rPr>
        <w:t xml:space="preserve">Development and psychopathology. </w:t>
      </w:r>
      <w:r w:rsidRPr="004F7F1A">
        <w:t>2020;32(4):1544-1554.</w:t>
      </w:r>
    </w:p>
    <w:p w14:paraId="51CAC495" w14:textId="77777777" w:rsidR="004F7F1A" w:rsidRPr="004F7F1A" w:rsidRDefault="004F7F1A" w:rsidP="004F7F1A">
      <w:pPr>
        <w:pStyle w:val="EndNoteBibliography"/>
        <w:spacing w:after="0"/>
        <w:ind w:left="720" w:hanging="720"/>
      </w:pPr>
      <w:r w:rsidRPr="004F7F1A">
        <w:t>48.</w:t>
      </w:r>
      <w:r w:rsidRPr="004F7F1A">
        <w:tab/>
        <w:t xml:space="preserve">Sheridan MA, McLaughlin KA, Winter W, Fox N, Zeanah C, Nelson CA. Early deprivation disruption of associative learning is a developmental pathway to depression and social problems. </w:t>
      </w:r>
      <w:r w:rsidRPr="004F7F1A">
        <w:rPr>
          <w:i/>
        </w:rPr>
        <w:t xml:space="preserve">Nat Commun. </w:t>
      </w:r>
      <w:r w:rsidRPr="004F7F1A">
        <w:t>2018;9(1):2216.</w:t>
      </w:r>
    </w:p>
    <w:p w14:paraId="788A4BF8" w14:textId="77777777" w:rsidR="004F7F1A" w:rsidRPr="004F7F1A" w:rsidRDefault="004F7F1A" w:rsidP="004F7F1A">
      <w:pPr>
        <w:pStyle w:val="EndNoteBibliography"/>
        <w:ind w:left="720" w:hanging="720"/>
      </w:pPr>
      <w:r w:rsidRPr="004F7F1A">
        <w:t>49.</w:t>
      </w:r>
      <w:r w:rsidRPr="004F7F1A">
        <w:tab/>
        <w:t xml:space="preserve">Dennison MJ, Sheridan MA, Busso DS, et al. Neurobehavioral Markers of Resilience to Depression Amongst Adolescents Exposed to Child Abuse. </w:t>
      </w:r>
      <w:r w:rsidRPr="004F7F1A">
        <w:rPr>
          <w:i/>
        </w:rPr>
        <w:t xml:space="preserve">Journal of abnormal psychology (1965). </w:t>
      </w:r>
      <w:r w:rsidRPr="004F7F1A">
        <w:t>2016;125(8):1201-1212.</w:t>
      </w:r>
    </w:p>
    <w:p w14:paraId="44E69BA9" w14:textId="587AC2A6" w:rsidR="00E63C6C" w:rsidRDefault="00844A8D" w:rsidP="0052534A">
      <w:pPr>
        <w:spacing w:line="360" w:lineRule="auto"/>
      </w:pPr>
      <w:r>
        <w:fldChar w:fldCharType="end"/>
      </w:r>
    </w:p>
    <w:p w14:paraId="29C02920" w14:textId="4BF6787B" w:rsidR="0070747E" w:rsidRDefault="0070747E" w:rsidP="0052534A">
      <w:pPr>
        <w:spacing w:line="360" w:lineRule="auto"/>
      </w:pPr>
    </w:p>
    <w:p w14:paraId="4978E7F1" w14:textId="3E66D98C" w:rsidR="0070747E" w:rsidRDefault="0070747E" w:rsidP="0052534A">
      <w:pPr>
        <w:spacing w:line="360" w:lineRule="auto"/>
      </w:pPr>
    </w:p>
    <w:p w14:paraId="0AB4B744" w14:textId="51E7524A" w:rsidR="0070747E" w:rsidRDefault="0070747E" w:rsidP="0052534A">
      <w:pPr>
        <w:spacing w:line="360" w:lineRule="auto"/>
      </w:pPr>
    </w:p>
    <w:p w14:paraId="7519823B" w14:textId="77777777" w:rsidR="008C58E1" w:rsidRDefault="008C58E1">
      <w:pPr>
        <w:rPr>
          <w:rFonts w:cs="Times New Roman"/>
          <w:b/>
          <w:bCs/>
        </w:rPr>
      </w:pPr>
      <w:r>
        <w:rPr>
          <w:rFonts w:cs="Times New Roman"/>
          <w:b/>
          <w:bCs/>
        </w:rPr>
        <w:br w:type="page"/>
      </w:r>
    </w:p>
    <w:p w14:paraId="47C618CC" w14:textId="530800F4" w:rsidR="0070747E" w:rsidRPr="007731B6" w:rsidRDefault="0070747E" w:rsidP="0070747E">
      <w:pPr>
        <w:rPr>
          <w:rFonts w:cs="Times New Roman"/>
        </w:rPr>
      </w:pPr>
      <w:r w:rsidRPr="007731B6">
        <w:rPr>
          <w:rFonts w:cs="Times New Roman"/>
          <w:b/>
          <w:bCs/>
        </w:rPr>
        <w:lastRenderedPageBreak/>
        <w:t>Appendix</w:t>
      </w:r>
    </w:p>
    <w:p w14:paraId="6E33D1C8" w14:textId="77777777" w:rsidR="0070747E" w:rsidRPr="00961B5E" w:rsidRDefault="0070747E" w:rsidP="0070747E">
      <w:pPr>
        <w:rPr>
          <w:rFonts w:cs="Times New Roman"/>
          <w:b/>
          <w:bCs/>
        </w:rPr>
      </w:pPr>
      <w:r w:rsidRPr="00961B5E">
        <w:rPr>
          <w:rFonts w:cs="Times New Roman"/>
          <w:b/>
          <w:bCs/>
        </w:rPr>
        <w:t>Table A.1: T1 data collection for the Deprivation and Threat Study, by session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7015"/>
      </w:tblGrid>
      <w:tr w:rsidR="0070747E" w14:paraId="11B59953" w14:textId="77777777" w:rsidTr="00602E93">
        <w:tc>
          <w:tcPr>
            <w:tcW w:w="9350" w:type="dxa"/>
            <w:gridSpan w:val="2"/>
            <w:tcBorders>
              <w:top w:val="single" w:sz="4" w:space="0" w:color="auto"/>
              <w:bottom w:val="single" w:sz="4" w:space="0" w:color="auto"/>
            </w:tcBorders>
          </w:tcPr>
          <w:p w14:paraId="5503E6AF" w14:textId="77777777" w:rsidR="0070747E" w:rsidRPr="00A962C6" w:rsidRDefault="0070747E" w:rsidP="00602E93">
            <w:pPr>
              <w:rPr>
                <w:rFonts w:cs="Times New Roman"/>
                <w:b/>
                <w:bCs/>
              </w:rPr>
            </w:pPr>
            <w:r w:rsidRPr="00A962C6">
              <w:rPr>
                <w:rFonts w:cs="Times New Roman"/>
                <w:b/>
                <w:bCs/>
              </w:rPr>
              <w:t>Session 1:</w:t>
            </w:r>
          </w:p>
        </w:tc>
      </w:tr>
      <w:tr w:rsidR="0070747E" w14:paraId="33005CD9" w14:textId="77777777" w:rsidTr="00602E93">
        <w:tc>
          <w:tcPr>
            <w:tcW w:w="2335" w:type="dxa"/>
            <w:tcBorders>
              <w:top w:val="single" w:sz="4" w:space="0" w:color="auto"/>
              <w:right w:val="single" w:sz="4" w:space="0" w:color="auto"/>
            </w:tcBorders>
          </w:tcPr>
          <w:p w14:paraId="7EC7BF25" w14:textId="77777777" w:rsidR="0070747E" w:rsidRDefault="0070747E" w:rsidP="00602E93">
            <w:pPr>
              <w:rPr>
                <w:rFonts w:cs="Times New Roman"/>
              </w:rPr>
            </w:pPr>
            <w:r>
              <w:rPr>
                <w:rFonts w:cs="Times New Roman"/>
              </w:rPr>
              <w:t>Child Measures</w:t>
            </w:r>
          </w:p>
        </w:tc>
        <w:tc>
          <w:tcPr>
            <w:tcW w:w="7015" w:type="dxa"/>
            <w:tcBorders>
              <w:top w:val="single" w:sz="4" w:space="0" w:color="auto"/>
              <w:left w:val="single" w:sz="4" w:space="0" w:color="auto"/>
            </w:tcBorders>
          </w:tcPr>
          <w:p w14:paraId="4FFCDEE8" w14:textId="77777777" w:rsidR="0070747E" w:rsidRDefault="0070747E" w:rsidP="00602E93">
            <w:pPr>
              <w:rPr>
                <w:rFonts w:cs="Times New Roman"/>
              </w:rPr>
            </w:pPr>
            <w:r>
              <w:rPr>
                <w:rFonts w:cs="Times New Roman"/>
              </w:rPr>
              <w:t>Child demographics</w:t>
            </w:r>
          </w:p>
        </w:tc>
      </w:tr>
      <w:tr w:rsidR="0070747E" w14:paraId="64532B1E" w14:textId="77777777" w:rsidTr="00602E93">
        <w:tc>
          <w:tcPr>
            <w:tcW w:w="2335" w:type="dxa"/>
            <w:tcBorders>
              <w:right w:val="single" w:sz="4" w:space="0" w:color="auto"/>
            </w:tcBorders>
          </w:tcPr>
          <w:p w14:paraId="2FF6C042" w14:textId="77777777" w:rsidR="0070747E" w:rsidRDefault="0070747E" w:rsidP="00602E93">
            <w:pPr>
              <w:ind w:left="720"/>
              <w:rPr>
                <w:rFonts w:cs="Times New Roman"/>
              </w:rPr>
            </w:pPr>
          </w:p>
        </w:tc>
        <w:tc>
          <w:tcPr>
            <w:tcW w:w="7015" w:type="dxa"/>
            <w:tcBorders>
              <w:left w:val="single" w:sz="4" w:space="0" w:color="auto"/>
            </w:tcBorders>
          </w:tcPr>
          <w:p w14:paraId="283A6C22" w14:textId="77777777" w:rsidR="0070747E" w:rsidRDefault="0070747E" w:rsidP="00602E93">
            <w:pPr>
              <w:rPr>
                <w:rFonts w:cs="Times New Roman"/>
              </w:rPr>
            </w:pPr>
            <w:r>
              <w:rPr>
                <w:rFonts w:cs="Times New Roman"/>
              </w:rPr>
              <w:t>Body Mass Index (BMI)</w:t>
            </w:r>
          </w:p>
        </w:tc>
      </w:tr>
      <w:tr w:rsidR="0070747E" w14:paraId="1F0D923F" w14:textId="77777777" w:rsidTr="00602E93">
        <w:tc>
          <w:tcPr>
            <w:tcW w:w="2335" w:type="dxa"/>
            <w:tcBorders>
              <w:right w:val="single" w:sz="4" w:space="0" w:color="auto"/>
            </w:tcBorders>
          </w:tcPr>
          <w:p w14:paraId="65AA04C6" w14:textId="77777777" w:rsidR="0070747E" w:rsidRDefault="0070747E" w:rsidP="00602E93">
            <w:pPr>
              <w:ind w:left="720"/>
              <w:rPr>
                <w:rFonts w:cs="Times New Roman"/>
              </w:rPr>
            </w:pPr>
          </w:p>
        </w:tc>
        <w:tc>
          <w:tcPr>
            <w:tcW w:w="7015" w:type="dxa"/>
            <w:tcBorders>
              <w:left w:val="single" w:sz="4" w:space="0" w:color="auto"/>
            </w:tcBorders>
          </w:tcPr>
          <w:p w14:paraId="468608D4" w14:textId="5140D8C8" w:rsidR="0070747E" w:rsidRDefault="0070747E" w:rsidP="00602E93">
            <w:pPr>
              <w:rPr>
                <w:rFonts w:cs="Times New Roman"/>
              </w:rPr>
            </w:pPr>
            <w:r>
              <w:rPr>
                <w:rFonts w:cs="Times New Roman"/>
              </w:rPr>
              <w:t>Children’s Depression Inventory</w:t>
            </w:r>
            <w:r w:rsidR="007079B4">
              <w:rPr>
                <w:rFonts w:cs="Times New Roman"/>
              </w:rPr>
              <w:t xml:space="preserve"> 2</w:t>
            </w:r>
            <w:r>
              <w:rPr>
                <w:rFonts w:cs="Times New Roman"/>
              </w:rPr>
              <w:t xml:space="preserve"> (CDI</w:t>
            </w:r>
            <w:r w:rsidR="007079B4">
              <w:rPr>
                <w:rFonts w:cs="Times New Roman"/>
              </w:rPr>
              <w:t xml:space="preserve"> 2</w:t>
            </w:r>
            <w:r>
              <w:rPr>
                <w:rFonts w:cs="Times New Roman"/>
              </w:rPr>
              <w:t>)</w:t>
            </w:r>
          </w:p>
        </w:tc>
      </w:tr>
      <w:tr w:rsidR="0070747E" w14:paraId="629C94B2" w14:textId="77777777" w:rsidTr="00602E93">
        <w:tc>
          <w:tcPr>
            <w:tcW w:w="2335" w:type="dxa"/>
            <w:tcBorders>
              <w:right w:val="single" w:sz="4" w:space="0" w:color="auto"/>
            </w:tcBorders>
          </w:tcPr>
          <w:p w14:paraId="66B03D92" w14:textId="77777777" w:rsidR="0070747E" w:rsidRDefault="0070747E" w:rsidP="00602E93">
            <w:pPr>
              <w:ind w:left="720"/>
              <w:rPr>
                <w:rFonts w:cs="Times New Roman"/>
              </w:rPr>
            </w:pPr>
          </w:p>
        </w:tc>
        <w:tc>
          <w:tcPr>
            <w:tcW w:w="7015" w:type="dxa"/>
            <w:tcBorders>
              <w:left w:val="single" w:sz="4" w:space="0" w:color="auto"/>
            </w:tcBorders>
          </w:tcPr>
          <w:p w14:paraId="1236FD35" w14:textId="77777777" w:rsidR="0070747E" w:rsidRDefault="0070747E" w:rsidP="00602E93">
            <w:pPr>
              <w:rPr>
                <w:rFonts w:cs="Times New Roman"/>
              </w:rPr>
            </w:pPr>
            <w:r>
              <w:rPr>
                <w:rFonts w:cs="Times New Roman"/>
              </w:rPr>
              <w:t>Screen for Child Anxiety Related Disorders (SCARED)</w:t>
            </w:r>
          </w:p>
        </w:tc>
      </w:tr>
      <w:tr w:rsidR="0070747E" w14:paraId="59D03B1C" w14:textId="77777777" w:rsidTr="00602E93">
        <w:tc>
          <w:tcPr>
            <w:tcW w:w="2335" w:type="dxa"/>
            <w:tcBorders>
              <w:right w:val="single" w:sz="4" w:space="0" w:color="auto"/>
            </w:tcBorders>
          </w:tcPr>
          <w:p w14:paraId="2C016494" w14:textId="77777777" w:rsidR="0070747E" w:rsidRDefault="0070747E" w:rsidP="00602E93">
            <w:pPr>
              <w:ind w:left="720"/>
              <w:rPr>
                <w:rFonts w:cs="Times New Roman"/>
              </w:rPr>
            </w:pPr>
          </w:p>
        </w:tc>
        <w:tc>
          <w:tcPr>
            <w:tcW w:w="7015" w:type="dxa"/>
            <w:tcBorders>
              <w:left w:val="single" w:sz="4" w:space="0" w:color="auto"/>
            </w:tcBorders>
          </w:tcPr>
          <w:p w14:paraId="4C7C5B87" w14:textId="77777777" w:rsidR="0070747E" w:rsidRDefault="0070747E" w:rsidP="00602E93">
            <w:pPr>
              <w:rPr>
                <w:rFonts w:cs="Times New Roman"/>
              </w:rPr>
            </w:pPr>
            <w:r>
              <w:rPr>
                <w:rFonts w:cs="Times New Roman"/>
              </w:rPr>
              <w:t>UCLA PTSD Reaction Index</w:t>
            </w:r>
          </w:p>
        </w:tc>
      </w:tr>
      <w:tr w:rsidR="0070747E" w14:paraId="5CF59DDF" w14:textId="77777777" w:rsidTr="00602E93">
        <w:tc>
          <w:tcPr>
            <w:tcW w:w="2335" w:type="dxa"/>
            <w:tcBorders>
              <w:right w:val="single" w:sz="4" w:space="0" w:color="auto"/>
            </w:tcBorders>
          </w:tcPr>
          <w:p w14:paraId="24787EAF" w14:textId="77777777" w:rsidR="0070747E" w:rsidRDefault="0070747E" w:rsidP="00602E93">
            <w:pPr>
              <w:ind w:left="720"/>
              <w:rPr>
                <w:rFonts w:cs="Times New Roman"/>
              </w:rPr>
            </w:pPr>
          </w:p>
        </w:tc>
        <w:tc>
          <w:tcPr>
            <w:tcW w:w="7015" w:type="dxa"/>
            <w:tcBorders>
              <w:left w:val="single" w:sz="4" w:space="0" w:color="auto"/>
            </w:tcBorders>
          </w:tcPr>
          <w:p w14:paraId="3DA0CD6D" w14:textId="77777777" w:rsidR="0070747E" w:rsidRDefault="0070747E" w:rsidP="00602E93">
            <w:pPr>
              <w:rPr>
                <w:rFonts w:cs="Times New Roman"/>
              </w:rPr>
            </w:pPr>
            <w:r>
              <w:rPr>
                <w:rFonts w:cs="Times New Roman"/>
              </w:rPr>
              <w:t>Childhood Trauma Questionnaire (CTQ)</w:t>
            </w:r>
          </w:p>
        </w:tc>
      </w:tr>
      <w:tr w:rsidR="0070747E" w14:paraId="55D8D932" w14:textId="77777777" w:rsidTr="00602E93">
        <w:tc>
          <w:tcPr>
            <w:tcW w:w="2335" w:type="dxa"/>
            <w:tcBorders>
              <w:right w:val="single" w:sz="4" w:space="0" w:color="auto"/>
            </w:tcBorders>
          </w:tcPr>
          <w:p w14:paraId="55B65498" w14:textId="77777777" w:rsidR="0070747E" w:rsidRDefault="0070747E" w:rsidP="00602E93">
            <w:pPr>
              <w:ind w:left="720"/>
              <w:rPr>
                <w:rFonts w:cs="Times New Roman"/>
              </w:rPr>
            </w:pPr>
          </w:p>
        </w:tc>
        <w:tc>
          <w:tcPr>
            <w:tcW w:w="7015" w:type="dxa"/>
            <w:tcBorders>
              <w:left w:val="single" w:sz="4" w:space="0" w:color="auto"/>
            </w:tcBorders>
          </w:tcPr>
          <w:p w14:paraId="4ED82A3A" w14:textId="77777777" w:rsidR="0070747E" w:rsidRDefault="0070747E" w:rsidP="00602E93">
            <w:pPr>
              <w:rPr>
                <w:rFonts w:cs="Times New Roman"/>
              </w:rPr>
            </w:pPr>
            <w:r>
              <w:rPr>
                <w:rFonts w:cs="Times New Roman"/>
              </w:rPr>
              <w:t>School Mindset Questionnaire</w:t>
            </w:r>
          </w:p>
        </w:tc>
      </w:tr>
      <w:tr w:rsidR="0070747E" w14:paraId="506DA57B" w14:textId="77777777" w:rsidTr="00602E93">
        <w:tc>
          <w:tcPr>
            <w:tcW w:w="2335" w:type="dxa"/>
            <w:tcBorders>
              <w:right w:val="single" w:sz="4" w:space="0" w:color="auto"/>
            </w:tcBorders>
          </w:tcPr>
          <w:p w14:paraId="7B11431B" w14:textId="77777777" w:rsidR="0070747E" w:rsidRDefault="0070747E" w:rsidP="00602E93">
            <w:pPr>
              <w:ind w:left="720"/>
              <w:rPr>
                <w:rFonts w:cs="Times New Roman"/>
              </w:rPr>
            </w:pPr>
          </w:p>
        </w:tc>
        <w:tc>
          <w:tcPr>
            <w:tcW w:w="7015" w:type="dxa"/>
            <w:tcBorders>
              <w:left w:val="single" w:sz="4" w:space="0" w:color="auto"/>
            </w:tcBorders>
          </w:tcPr>
          <w:p w14:paraId="60484AE2" w14:textId="77777777" w:rsidR="0070747E" w:rsidRDefault="0070747E" w:rsidP="00602E93">
            <w:pPr>
              <w:rPr>
                <w:rFonts w:cs="Times New Roman"/>
              </w:rPr>
            </w:pPr>
            <w:r>
              <w:rPr>
                <w:rFonts w:cs="Times New Roman"/>
              </w:rPr>
              <w:t>Youth Self-Report (YSL)</w:t>
            </w:r>
          </w:p>
        </w:tc>
      </w:tr>
      <w:tr w:rsidR="0070747E" w14:paraId="3220C489" w14:textId="77777777" w:rsidTr="00602E93">
        <w:tc>
          <w:tcPr>
            <w:tcW w:w="2335" w:type="dxa"/>
            <w:tcBorders>
              <w:right w:val="single" w:sz="4" w:space="0" w:color="auto"/>
            </w:tcBorders>
          </w:tcPr>
          <w:p w14:paraId="1972304F" w14:textId="77777777" w:rsidR="0070747E" w:rsidRDefault="0070747E" w:rsidP="00602E93">
            <w:pPr>
              <w:ind w:left="720"/>
              <w:rPr>
                <w:rFonts w:cs="Times New Roman"/>
              </w:rPr>
            </w:pPr>
          </w:p>
        </w:tc>
        <w:tc>
          <w:tcPr>
            <w:tcW w:w="7015" w:type="dxa"/>
            <w:tcBorders>
              <w:left w:val="single" w:sz="4" w:space="0" w:color="auto"/>
            </w:tcBorders>
          </w:tcPr>
          <w:p w14:paraId="4CB40B42" w14:textId="77777777" w:rsidR="0070747E" w:rsidRDefault="0070747E" w:rsidP="00602E93">
            <w:pPr>
              <w:rPr>
                <w:rFonts w:cs="Times New Roman"/>
              </w:rPr>
            </w:pPr>
            <w:r>
              <w:rPr>
                <w:rFonts w:cs="Times New Roman"/>
              </w:rPr>
              <w:t>Children’s Response Styles Questionnaire</w:t>
            </w:r>
          </w:p>
        </w:tc>
      </w:tr>
      <w:tr w:rsidR="0070747E" w14:paraId="244B7892" w14:textId="77777777" w:rsidTr="00602E93">
        <w:tc>
          <w:tcPr>
            <w:tcW w:w="2335" w:type="dxa"/>
            <w:tcBorders>
              <w:right w:val="single" w:sz="4" w:space="0" w:color="auto"/>
            </w:tcBorders>
          </w:tcPr>
          <w:p w14:paraId="2E208247" w14:textId="77777777" w:rsidR="0070747E" w:rsidRDefault="0070747E" w:rsidP="00602E93">
            <w:pPr>
              <w:ind w:left="720"/>
              <w:rPr>
                <w:rFonts w:cs="Times New Roman"/>
              </w:rPr>
            </w:pPr>
          </w:p>
        </w:tc>
        <w:tc>
          <w:tcPr>
            <w:tcW w:w="7015" w:type="dxa"/>
            <w:tcBorders>
              <w:left w:val="single" w:sz="4" w:space="0" w:color="auto"/>
            </w:tcBorders>
          </w:tcPr>
          <w:p w14:paraId="3032B4B6" w14:textId="77777777" w:rsidR="0070747E" w:rsidRDefault="0070747E" w:rsidP="00602E93">
            <w:pPr>
              <w:rPr>
                <w:rFonts w:cs="Times New Roman"/>
              </w:rPr>
            </w:pPr>
            <w:r>
              <w:rPr>
                <w:rFonts w:cs="Times New Roman"/>
              </w:rPr>
              <w:t>Tanner Pubertal Stage</w:t>
            </w:r>
          </w:p>
        </w:tc>
      </w:tr>
      <w:tr w:rsidR="0070747E" w14:paraId="545D98A4" w14:textId="77777777" w:rsidTr="00602E93">
        <w:tc>
          <w:tcPr>
            <w:tcW w:w="2335" w:type="dxa"/>
            <w:tcBorders>
              <w:right w:val="single" w:sz="4" w:space="0" w:color="auto"/>
            </w:tcBorders>
          </w:tcPr>
          <w:p w14:paraId="7E5D3354" w14:textId="77777777" w:rsidR="0070747E" w:rsidRDefault="0070747E" w:rsidP="00602E93">
            <w:pPr>
              <w:ind w:left="720"/>
              <w:rPr>
                <w:rFonts w:cs="Times New Roman"/>
              </w:rPr>
            </w:pPr>
          </w:p>
        </w:tc>
        <w:tc>
          <w:tcPr>
            <w:tcW w:w="7015" w:type="dxa"/>
            <w:tcBorders>
              <w:left w:val="single" w:sz="4" w:space="0" w:color="auto"/>
            </w:tcBorders>
          </w:tcPr>
          <w:p w14:paraId="588729DB" w14:textId="77777777" w:rsidR="0070747E" w:rsidRDefault="0070747E" w:rsidP="00602E93">
            <w:pPr>
              <w:rPr>
                <w:rFonts w:cs="Times New Roman"/>
              </w:rPr>
            </w:pPr>
            <w:r>
              <w:rPr>
                <w:rFonts w:cs="Times New Roman"/>
              </w:rPr>
              <w:t>Positive and Negative Affect Scale (PANAS-GEN)</w:t>
            </w:r>
          </w:p>
        </w:tc>
      </w:tr>
      <w:tr w:rsidR="0070747E" w14:paraId="4BAD33E5" w14:textId="77777777" w:rsidTr="00602E93">
        <w:tc>
          <w:tcPr>
            <w:tcW w:w="2335" w:type="dxa"/>
            <w:tcBorders>
              <w:bottom w:val="single" w:sz="4" w:space="0" w:color="auto"/>
              <w:right w:val="single" w:sz="4" w:space="0" w:color="auto"/>
            </w:tcBorders>
          </w:tcPr>
          <w:p w14:paraId="25B59C81" w14:textId="77777777" w:rsidR="0070747E" w:rsidRDefault="0070747E" w:rsidP="00602E93">
            <w:pPr>
              <w:ind w:left="720"/>
              <w:rPr>
                <w:rFonts w:cs="Times New Roman"/>
              </w:rPr>
            </w:pPr>
          </w:p>
        </w:tc>
        <w:tc>
          <w:tcPr>
            <w:tcW w:w="7015" w:type="dxa"/>
            <w:tcBorders>
              <w:left w:val="single" w:sz="4" w:space="0" w:color="auto"/>
              <w:bottom w:val="single" w:sz="4" w:space="0" w:color="auto"/>
            </w:tcBorders>
          </w:tcPr>
          <w:p w14:paraId="4341BAEF" w14:textId="77777777" w:rsidR="0070747E" w:rsidRDefault="0070747E" w:rsidP="00602E93">
            <w:pPr>
              <w:rPr>
                <w:rFonts w:cs="Times New Roman"/>
              </w:rPr>
            </w:pPr>
            <w:r>
              <w:rPr>
                <w:rFonts w:cs="Times New Roman"/>
              </w:rPr>
              <w:t>Childhood Experiences of Care and Abuse Interview (CECA)</w:t>
            </w:r>
          </w:p>
        </w:tc>
      </w:tr>
      <w:tr w:rsidR="0070747E" w14:paraId="1E319333" w14:textId="77777777" w:rsidTr="00602E93">
        <w:tc>
          <w:tcPr>
            <w:tcW w:w="2335" w:type="dxa"/>
            <w:tcBorders>
              <w:top w:val="single" w:sz="4" w:space="0" w:color="auto"/>
              <w:right w:val="single" w:sz="4" w:space="0" w:color="auto"/>
            </w:tcBorders>
          </w:tcPr>
          <w:p w14:paraId="4EACC68F" w14:textId="77777777" w:rsidR="0070747E" w:rsidRDefault="0070747E" w:rsidP="00602E93">
            <w:pPr>
              <w:rPr>
                <w:rFonts w:cs="Times New Roman"/>
              </w:rPr>
            </w:pPr>
            <w:r>
              <w:rPr>
                <w:rFonts w:cs="Times New Roman"/>
              </w:rPr>
              <w:t>Parent Measures</w:t>
            </w:r>
          </w:p>
        </w:tc>
        <w:tc>
          <w:tcPr>
            <w:tcW w:w="7015" w:type="dxa"/>
            <w:tcBorders>
              <w:top w:val="single" w:sz="4" w:space="0" w:color="auto"/>
              <w:left w:val="single" w:sz="4" w:space="0" w:color="auto"/>
            </w:tcBorders>
          </w:tcPr>
          <w:p w14:paraId="554A4B24" w14:textId="77777777" w:rsidR="0070747E" w:rsidRDefault="0070747E" w:rsidP="00602E93">
            <w:pPr>
              <w:rPr>
                <w:rFonts w:cs="Times New Roman"/>
              </w:rPr>
            </w:pPr>
            <w:r>
              <w:rPr>
                <w:rFonts w:cs="Times New Roman"/>
              </w:rPr>
              <w:t>Parent demographics</w:t>
            </w:r>
          </w:p>
        </w:tc>
      </w:tr>
      <w:tr w:rsidR="0070747E" w14:paraId="0CDE42DB" w14:textId="77777777" w:rsidTr="00602E93">
        <w:tc>
          <w:tcPr>
            <w:tcW w:w="2335" w:type="dxa"/>
            <w:tcBorders>
              <w:right w:val="single" w:sz="4" w:space="0" w:color="auto"/>
            </w:tcBorders>
          </w:tcPr>
          <w:p w14:paraId="6EE8CD50" w14:textId="77777777" w:rsidR="0070747E" w:rsidRDefault="0070747E" w:rsidP="00602E93">
            <w:pPr>
              <w:ind w:left="720"/>
              <w:rPr>
                <w:rFonts w:cs="Times New Roman"/>
              </w:rPr>
            </w:pPr>
          </w:p>
        </w:tc>
        <w:tc>
          <w:tcPr>
            <w:tcW w:w="7015" w:type="dxa"/>
            <w:tcBorders>
              <w:left w:val="single" w:sz="4" w:space="0" w:color="auto"/>
            </w:tcBorders>
          </w:tcPr>
          <w:p w14:paraId="74196255" w14:textId="77777777" w:rsidR="0070747E" w:rsidRDefault="0070747E" w:rsidP="00602E93">
            <w:pPr>
              <w:rPr>
                <w:rFonts w:cs="Times New Roman"/>
              </w:rPr>
            </w:pPr>
            <w:r>
              <w:rPr>
                <w:rFonts w:cs="Times New Roman"/>
              </w:rPr>
              <w:t>Juvenile Victimization Questionnaire (JVQ)</w:t>
            </w:r>
          </w:p>
        </w:tc>
      </w:tr>
      <w:tr w:rsidR="0070747E" w14:paraId="00A62A29" w14:textId="77777777" w:rsidTr="00602E93">
        <w:tc>
          <w:tcPr>
            <w:tcW w:w="2335" w:type="dxa"/>
            <w:tcBorders>
              <w:right w:val="single" w:sz="4" w:space="0" w:color="auto"/>
            </w:tcBorders>
          </w:tcPr>
          <w:p w14:paraId="45B7754B" w14:textId="77777777" w:rsidR="0070747E" w:rsidRDefault="0070747E" w:rsidP="00602E93">
            <w:pPr>
              <w:ind w:left="720"/>
              <w:rPr>
                <w:rFonts w:cs="Times New Roman"/>
              </w:rPr>
            </w:pPr>
          </w:p>
        </w:tc>
        <w:tc>
          <w:tcPr>
            <w:tcW w:w="7015" w:type="dxa"/>
            <w:tcBorders>
              <w:left w:val="single" w:sz="4" w:space="0" w:color="auto"/>
            </w:tcBorders>
          </w:tcPr>
          <w:p w14:paraId="2A1B9EC1" w14:textId="77777777" w:rsidR="0070747E" w:rsidRDefault="0070747E" w:rsidP="00602E93">
            <w:pPr>
              <w:rPr>
                <w:rFonts w:cs="Times New Roman"/>
              </w:rPr>
            </w:pPr>
            <w:r>
              <w:rPr>
                <w:rFonts w:cs="Times New Roman"/>
              </w:rPr>
              <w:t>Conflict Tactics Scale – Family Version</w:t>
            </w:r>
          </w:p>
        </w:tc>
      </w:tr>
      <w:tr w:rsidR="0070747E" w14:paraId="06B73E01" w14:textId="77777777" w:rsidTr="00602E93">
        <w:tc>
          <w:tcPr>
            <w:tcW w:w="2335" w:type="dxa"/>
            <w:tcBorders>
              <w:right w:val="single" w:sz="4" w:space="0" w:color="auto"/>
            </w:tcBorders>
          </w:tcPr>
          <w:p w14:paraId="01AC046C" w14:textId="77777777" w:rsidR="0070747E" w:rsidRDefault="0070747E" w:rsidP="00602E93">
            <w:pPr>
              <w:ind w:left="720"/>
              <w:rPr>
                <w:rFonts w:cs="Times New Roman"/>
              </w:rPr>
            </w:pPr>
          </w:p>
        </w:tc>
        <w:tc>
          <w:tcPr>
            <w:tcW w:w="7015" w:type="dxa"/>
            <w:tcBorders>
              <w:left w:val="single" w:sz="4" w:space="0" w:color="auto"/>
            </w:tcBorders>
          </w:tcPr>
          <w:p w14:paraId="3F324614" w14:textId="77777777" w:rsidR="0070747E" w:rsidRDefault="0070747E" w:rsidP="00602E93">
            <w:pPr>
              <w:rPr>
                <w:rFonts w:cs="Times New Roman"/>
              </w:rPr>
            </w:pPr>
            <w:r>
              <w:rPr>
                <w:rFonts w:cs="Times New Roman"/>
              </w:rPr>
              <w:t>CHAOS Scale</w:t>
            </w:r>
          </w:p>
        </w:tc>
      </w:tr>
      <w:tr w:rsidR="0070747E" w14:paraId="2E89DF01" w14:textId="77777777" w:rsidTr="00602E93">
        <w:tc>
          <w:tcPr>
            <w:tcW w:w="2335" w:type="dxa"/>
            <w:tcBorders>
              <w:right w:val="single" w:sz="4" w:space="0" w:color="auto"/>
            </w:tcBorders>
          </w:tcPr>
          <w:p w14:paraId="3ED2513A" w14:textId="77777777" w:rsidR="0070747E" w:rsidRDefault="0070747E" w:rsidP="00602E93">
            <w:pPr>
              <w:ind w:left="720"/>
              <w:rPr>
                <w:rFonts w:cs="Times New Roman"/>
              </w:rPr>
            </w:pPr>
          </w:p>
        </w:tc>
        <w:tc>
          <w:tcPr>
            <w:tcW w:w="7015" w:type="dxa"/>
            <w:tcBorders>
              <w:left w:val="single" w:sz="4" w:space="0" w:color="auto"/>
            </w:tcBorders>
          </w:tcPr>
          <w:p w14:paraId="258305FF" w14:textId="77777777" w:rsidR="0070747E" w:rsidRDefault="0070747E" w:rsidP="00602E93">
            <w:pPr>
              <w:rPr>
                <w:rFonts w:cs="Times New Roman"/>
              </w:rPr>
            </w:pPr>
            <w:r>
              <w:rPr>
                <w:rFonts w:cs="Times New Roman"/>
              </w:rPr>
              <w:t>Family Routines Inventory</w:t>
            </w:r>
          </w:p>
        </w:tc>
      </w:tr>
      <w:tr w:rsidR="0070747E" w14:paraId="19BD9C4B" w14:textId="77777777" w:rsidTr="00602E93">
        <w:tc>
          <w:tcPr>
            <w:tcW w:w="2335" w:type="dxa"/>
            <w:tcBorders>
              <w:right w:val="single" w:sz="4" w:space="0" w:color="auto"/>
            </w:tcBorders>
          </w:tcPr>
          <w:p w14:paraId="7A3CFB42" w14:textId="77777777" w:rsidR="0070747E" w:rsidRDefault="0070747E" w:rsidP="00602E93">
            <w:pPr>
              <w:ind w:left="720"/>
              <w:rPr>
                <w:rFonts w:cs="Times New Roman"/>
              </w:rPr>
            </w:pPr>
          </w:p>
        </w:tc>
        <w:tc>
          <w:tcPr>
            <w:tcW w:w="7015" w:type="dxa"/>
            <w:tcBorders>
              <w:left w:val="single" w:sz="4" w:space="0" w:color="auto"/>
            </w:tcBorders>
          </w:tcPr>
          <w:p w14:paraId="10800146" w14:textId="77777777" w:rsidR="0070747E" w:rsidRDefault="0070747E" w:rsidP="00602E93">
            <w:pPr>
              <w:rPr>
                <w:rFonts w:cs="Times New Roman"/>
              </w:rPr>
            </w:pPr>
            <w:r>
              <w:rPr>
                <w:rFonts w:cs="Times New Roman"/>
              </w:rPr>
              <w:t>HOME Parent Report Measure</w:t>
            </w:r>
          </w:p>
        </w:tc>
      </w:tr>
      <w:tr w:rsidR="0070747E" w14:paraId="3D326810" w14:textId="77777777" w:rsidTr="00602E93">
        <w:tc>
          <w:tcPr>
            <w:tcW w:w="2335" w:type="dxa"/>
            <w:tcBorders>
              <w:right w:val="single" w:sz="4" w:space="0" w:color="auto"/>
            </w:tcBorders>
          </w:tcPr>
          <w:p w14:paraId="1A21B620" w14:textId="77777777" w:rsidR="0070747E" w:rsidRDefault="0070747E" w:rsidP="00602E93">
            <w:pPr>
              <w:ind w:left="720"/>
              <w:rPr>
                <w:rFonts w:cs="Times New Roman"/>
              </w:rPr>
            </w:pPr>
          </w:p>
        </w:tc>
        <w:tc>
          <w:tcPr>
            <w:tcW w:w="7015" w:type="dxa"/>
            <w:tcBorders>
              <w:left w:val="single" w:sz="4" w:space="0" w:color="auto"/>
            </w:tcBorders>
          </w:tcPr>
          <w:p w14:paraId="1A54AB0A" w14:textId="77777777" w:rsidR="0070747E" w:rsidRDefault="0070747E" w:rsidP="00602E93">
            <w:pPr>
              <w:rPr>
                <w:rFonts w:cs="Times New Roman"/>
              </w:rPr>
            </w:pPr>
            <w:r>
              <w:rPr>
                <w:rFonts w:cs="Times New Roman"/>
              </w:rPr>
              <w:t>UCLA PTSD Reaction Index</w:t>
            </w:r>
          </w:p>
        </w:tc>
      </w:tr>
      <w:tr w:rsidR="0070747E" w14:paraId="1BBA818F" w14:textId="77777777" w:rsidTr="00602E93">
        <w:tc>
          <w:tcPr>
            <w:tcW w:w="2335" w:type="dxa"/>
            <w:tcBorders>
              <w:right w:val="single" w:sz="4" w:space="0" w:color="auto"/>
            </w:tcBorders>
          </w:tcPr>
          <w:p w14:paraId="51CF07F3" w14:textId="77777777" w:rsidR="0070747E" w:rsidRDefault="0070747E" w:rsidP="00602E93">
            <w:pPr>
              <w:ind w:left="720"/>
              <w:rPr>
                <w:rFonts w:cs="Times New Roman"/>
              </w:rPr>
            </w:pPr>
          </w:p>
        </w:tc>
        <w:tc>
          <w:tcPr>
            <w:tcW w:w="7015" w:type="dxa"/>
            <w:tcBorders>
              <w:left w:val="single" w:sz="4" w:space="0" w:color="auto"/>
            </w:tcBorders>
          </w:tcPr>
          <w:p w14:paraId="0E70E2D3" w14:textId="77777777" w:rsidR="0070747E" w:rsidRDefault="0070747E" w:rsidP="00602E93">
            <w:pPr>
              <w:rPr>
                <w:rFonts w:cs="Times New Roman"/>
              </w:rPr>
            </w:pPr>
            <w:r>
              <w:rPr>
                <w:rFonts w:cs="Times New Roman"/>
              </w:rPr>
              <w:t>Child Abuse Potential Inventory</w:t>
            </w:r>
          </w:p>
        </w:tc>
      </w:tr>
      <w:tr w:rsidR="0070747E" w14:paraId="5FBFBA3C" w14:textId="77777777" w:rsidTr="00602E93">
        <w:tc>
          <w:tcPr>
            <w:tcW w:w="2335" w:type="dxa"/>
            <w:tcBorders>
              <w:right w:val="single" w:sz="4" w:space="0" w:color="auto"/>
            </w:tcBorders>
          </w:tcPr>
          <w:p w14:paraId="5D091AAC" w14:textId="77777777" w:rsidR="0070747E" w:rsidRDefault="0070747E" w:rsidP="00602E93">
            <w:pPr>
              <w:ind w:left="720"/>
              <w:rPr>
                <w:rFonts w:cs="Times New Roman"/>
              </w:rPr>
            </w:pPr>
          </w:p>
        </w:tc>
        <w:tc>
          <w:tcPr>
            <w:tcW w:w="7015" w:type="dxa"/>
            <w:tcBorders>
              <w:left w:val="single" w:sz="4" w:space="0" w:color="auto"/>
            </w:tcBorders>
          </w:tcPr>
          <w:p w14:paraId="41511C84" w14:textId="77777777" w:rsidR="0070747E" w:rsidRDefault="0070747E" w:rsidP="00602E93">
            <w:pPr>
              <w:rPr>
                <w:rFonts w:cs="Times New Roman"/>
              </w:rPr>
            </w:pPr>
            <w:r>
              <w:rPr>
                <w:rFonts w:cs="Times New Roman"/>
              </w:rPr>
              <w:t>Child Behavior Checklist (CBCL)</w:t>
            </w:r>
          </w:p>
        </w:tc>
      </w:tr>
      <w:tr w:rsidR="0070747E" w14:paraId="533613A4" w14:textId="77777777" w:rsidTr="00602E93">
        <w:tc>
          <w:tcPr>
            <w:tcW w:w="2335" w:type="dxa"/>
            <w:tcBorders>
              <w:right w:val="single" w:sz="4" w:space="0" w:color="auto"/>
            </w:tcBorders>
          </w:tcPr>
          <w:p w14:paraId="5958782C" w14:textId="77777777" w:rsidR="0070747E" w:rsidRDefault="0070747E" w:rsidP="00602E93">
            <w:pPr>
              <w:ind w:left="720"/>
              <w:rPr>
                <w:rFonts w:cs="Times New Roman"/>
              </w:rPr>
            </w:pPr>
          </w:p>
        </w:tc>
        <w:tc>
          <w:tcPr>
            <w:tcW w:w="7015" w:type="dxa"/>
            <w:tcBorders>
              <w:left w:val="single" w:sz="4" w:space="0" w:color="auto"/>
            </w:tcBorders>
          </w:tcPr>
          <w:p w14:paraId="32070ACC" w14:textId="77777777" w:rsidR="0070747E" w:rsidRDefault="0070747E" w:rsidP="00602E93">
            <w:pPr>
              <w:rPr>
                <w:rFonts w:cs="Times New Roman"/>
              </w:rPr>
            </w:pPr>
            <w:r>
              <w:rPr>
                <w:rFonts w:cs="Times New Roman"/>
              </w:rPr>
              <w:t>Pittsburg Sleep Quality Index (PSQI)</w:t>
            </w:r>
          </w:p>
        </w:tc>
      </w:tr>
      <w:tr w:rsidR="0070747E" w14:paraId="0F1228C3" w14:textId="77777777" w:rsidTr="00602E93">
        <w:tc>
          <w:tcPr>
            <w:tcW w:w="2335" w:type="dxa"/>
            <w:tcBorders>
              <w:right w:val="single" w:sz="4" w:space="0" w:color="auto"/>
            </w:tcBorders>
          </w:tcPr>
          <w:p w14:paraId="5C9C6B1E" w14:textId="77777777" w:rsidR="0070747E" w:rsidRDefault="0070747E" w:rsidP="00602E93">
            <w:pPr>
              <w:ind w:left="720"/>
              <w:rPr>
                <w:rFonts w:cs="Times New Roman"/>
              </w:rPr>
            </w:pPr>
          </w:p>
        </w:tc>
        <w:tc>
          <w:tcPr>
            <w:tcW w:w="7015" w:type="dxa"/>
            <w:tcBorders>
              <w:left w:val="single" w:sz="4" w:space="0" w:color="auto"/>
            </w:tcBorders>
          </w:tcPr>
          <w:p w14:paraId="77C6575B" w14:textId="77777777" w:rsidR="0070747E" w:rsidRDefault="0070747E" w:rsidP="00602E93">
            <w:pPr>
              <w:rPr>
                <w:rFonts w:cs="Times New Roman"/>
              </w:rPr>
            </w:pPr>
            <w:r>
              <w:rPr>
                <w:rFonts w:cs="Times New Roman"/>
              </w:rPr>
              <w:t>Family Inventory of Sleep Habits (FISH)</w:t>
            </w:r>
          </w:p>
        </w:tc>
      </w:tr>
      <w:tr w:rsidR="0070747E" w14:paraId="24D7E0B7" w14:textId="77777777" w:rsidTr="00602E93">
        <w:tc>
          <w:tcPr>
            <w:tcW w:w="2335" w:type="dxa"/>
            <w:tcBorders>
              <w:right w:val="single" w:sz="4" w:space="0" w:color="auto"/>
            </w:tcBorders>
          </w:tcPr>
          <w:p w14:paraId="46B26721" w14:textId="77777777" w:rsidR="0070747E" w:rsidRDefault="0070747E" w:rsidP="00602E93">
            <w:pPr>
              <w:ind w:left="720"/>
              <w:rPr>
                <w:rFonts w:cs="Times New Roman"/>
              </w:rPr>
            </w:pPr>
          </w:p>
        </w:tc>
        <w:tc>
          <w:tcPr>
            <w:tcW w:w="7015" w:type="dxa"/>
            <w:tcBorders>
              <w:left w:val="single" w:sz="4" w:space="0" w:color="auto"/>
            </w:tcBorders>
          </w:tcPr>
          <w:p w14:paraId="452B2FDC" w14:textId="77777777" w:rsidR="0070747E" w:rsidRDefault="0070747E" w:rsidP="00602E93">
            <w:pPr>
              <w:rPr>
                <w:rFonts w:cs="Times New Roman"/>
              </w:rPr>
            </w:pPr>
            <w:r>
              <w:rPr>
                <w:rFonts w:cs="Times New Roman"/>
              </w:rPr>
              <w:t>Epworth Sleepiness Scale (ESS)</w:t>
            </w:r>
          </w:p>
        </w:tc>
      </w:tr>
      <w:tr w:rsidR="0070747E" w14:paraId="37BD2076" w14:textId="77777777" w:rsidTr="00602E93">
        <w:tc>
          <w:tcPr>
            <w:tcW w:w="2335" w:type="dxa"/>
            <w:tcBorders>
              <w:bottom w:val="single" w:sz="4" w:space="0" w:color="auto"/>
              <w:right w:val="single" w:sz="4" w:space="0" w:color="auto"/>
            </w:tcBorders>
          </w:tcPr>
          <w:p w14:paraId="08D4A580" w14:textId="77777777" w:rsidR="0070747E" w:rsidRDefault="0070747E" w:rsidP="00602E93">
            <w:pPr>
              <w:ind w:left="720"/>
              <w:rPr>
                <w:rFonts w:cs="Times New Roman"/>
              </w:rPr>
            </w:pPr>
          </w:p>
        </w:tc>
        <w:tc>
          <w:tcPr>
            <w:tcW w:w="7015" w:type="dxa"/>
            <w:tcBorders>
              <w:left w:val="single" w:sz="4" w:space="0" w:color="auto"/>
              <w:bottom w:val="single" w:sz="4" w:space="0" w:color="auto"/>
            </w:tcBorders>
          </w:tcPr>
          <w:p w14:paraId="60DDCAE2" w14:textId="77777777" w:rsidR="0070747E" w:rsidRDefault="0070747E" w:rsidP="00602E93">
            <w:pPr>
              <w:rPr>
                <w:rFonts w:cs="Times New Roman"/>
              </w:rPr>
            </w:pPr>
            <w:r>
              <w:rPr>
                <w:rFonts w:cs="Times New Roman"/>
              </w:rPr>
              <w:t>Children’s Chronotype Questionnaire (CCTQ)</w:t>
            </w:r>
          </w:p>
        </w:tc>
      </w:tr>
      <w:tr w:rsidR="0070747E" w14:paraId="75B546F2" w14:textId="77777777" w:rsidTr="00602E93">
        <w:tc>
          <w:tcPr>
            <w:tcW w:w="2335" w:type="dxa"/>
            <w:tcBorders>
              <w:top w:val="single" w:sz="4" w:space="0" w:color="auto"/>
              <w:right w:val="single" w:sz="4" w:space="0" w:color="auto"/>
            </w:tcBorders>
          </w:tcPr>
          <w:p w14:paraId="6D9318F8" w14:textId="77777777" w:rsidR="0070747E" w:rsidRDefault="0070747E" w:rsidP="00602E93">
            <w:pPr>
              <w:rPr>
                <w:rFonts w:cs="Times New Roman"/>
              </w:rPr>
            </w:pPr>
            <w:r>
              <w:rPr>
                <w:rFonts w:cs="Times New Roman"/>
              </w:rPr>
              <w:t>Behavioral Tasks</w:t>
            </w:r>
          </w:p>
        </w:tc>
        <w:tc>
          <w:tcPr>
            <w:tcW w:w="7015" w:type="dxa"/>
            <w:tcBorders>
              <w:top w:val="single" w:sz="4" w:space="0" w:color="auto"/>
              <w:left w:val="single" w:sz="4" w:space="0" w:color="auto"/>
            </w:tcBorders>
          </w:tcPr>
          <w:p w14:paraId="3F31D496" w14:textId="77777777" w:rsidR="0070747E" w:rsidRDefault="0070747E" w:rsidP="00602E93">
            <w:pPr>
              <w:rPr>
                <w:rFonts w:cs="Times New Roman"/>
              </w:rPr>
            </w:pPr>
            <w:r>
              <w:rPr>
                <w:rFonts w:cs="Times New Roman"/>
              </w:rPr>
              <w:t>Wechsler Abbreviated Scale of Intelligence (WASI)</w:t>
            </w:r>
          </w:p>
        </w:tc>
      </w:tr>
      <w:tr w:rsidR="0070747E" w14:paraId="1CA66DF6" w14:textId="77777777" w:rsidTr="00602E93">
        <w:tc>
          <w:tcPr>
            <w:tcW w:w="2335" w:type="dxa"/>
            <w:tcBorders>
              <w:right w:val="single" w:sz="4" w:space="0" w:color="auto"/>
            </w:tcBorders>
          </w:tcPr>
          <w:p w14:paraId="466FA48E" w14:textId="77777777" w:rsidR="0070747E" w:rsidRDefault="0070747E" w:rsidP="00602E93">
            <w:pPr>
              <w:ind w:left="720"/>
              <w:rPr>
                <w:rFonts w:cs="Times New Roman"/>
              </w:rPr>
            </w:pPr>
          </w:p>
        </w:tc>
        <w:tc>
          <w:tcPr>
            <w:tcW w:w="7015" w:type="dxa"/>
            <w:tcBorders>
              <w:left w:val="single" w:sz="4" w:space="0" w:color="auto"/>
            </w:tcBorders>
          </w:tcPr>
          <w:p w14:paraId="4408B221" w14:textId="77777777" w:rsidR="0070747E" w:rsidRDefault="0070747E" w:rsidP="00602E93">
            <w:pPr>
              <w:rPr>
                <w:rFonts w:cs="Times New Roman"/>
              </w:rPr>
            </w:pPr>
            <w:r>
              <w:rPr>
                <w:rFonts w:cs="Times New Roman"/>
              </w:rPr>
              <w:t>Dimensional Change Card Sort (DCCS)</w:t>
            </w:r>
          </w:p>
        </w:tc>
      </w:tr>
      <w:tr w:rsidR="0070747E" w14:paraId="24EA4374" w14:textId="77777777" w:rsidTr="00602E93">
        <w:tc>
          <w:tcPr>
            <w:tcW w:w="2335" w:type="dxa"/>
            <w:tcBorders>
              <w:right w:val="single" w:sz="4" w:space="0" w:color="auto"/>
            </w:tcBorders>
          </w:tcPr>
          <w:p w14:paraId="37D54544" w14:textId="77777777" w:rsidR="0070747E" w:rsidRDefault="0070747E" w:rsidP="00602E93">
            <w:pPr>
              <w:ind w:left="720"/>
              <w:rPr>
                <w:rFonts w:cs="Times New Roman"/>
              </w:rPr>
            </w:pPr>
          </w:p>
        </w:tc>
        <w:tc>
          <w:tcPr>
            <w:tcW w:w="7015" w:type="dxa"/>
            <w:tcBorders>
              <w:left w:val="single" w:sz="4" w:space="0" w:color="auto"/>
            </w:tcBorders>
          </w:tcPr>
          <w:p w14:paraId="0BCF25D0" w14:textId="77777777" w:rsidR="0070747E" w:rsidRDefault="0070747E" w:rsidP="00602E93">
            <w:pPr>
              <w:rPr>
                <w:rFonts w:cs="Times New Roman"/>
              </w:rPr>
            </w:pPr>
            <w:r>
              <w:rPr>
                <w:rFonts w:cs="Times New Roman"/>
              </w:rPr>
              <w:t>FIT</w:t>
            </w:r>
          </w:p>
        </w:tc>
      </w:tr>
      <w:tr w:rsidR="0070747E" w14:paraId="6371F9BB" w14:textId="77777777" w:rsidTr="00602E93">
        <w:tc>
          <w:tcPr>
            <w:tcW w:w="2335" w:type="dxa"/>
            <w:tcBorders>
              <w:right w:val="single" w:sz="4" w:space="0" w:color="auto"/>
            </w:tcBorders>
          </w:tcPr>
          <w:p w14:paraId="4A2A7708" w14:textId="77777777" w:rsidR="0070747E" w:rsidRDefault="0070747E" w:rsidP="00602E93">
            <w:pPr>
              <w:ind w:left="720"/>
              <w:rPr>
                <w:rFonts w:cs="Times New Roman"/>
              </w:rPr>
            </w:pPr>
          </w:p>
        </w:tc>
        <w:tc>
          <w:tcPr>
            <w:tcW w:w="7015" w:type="dxa"/>
            <w:tcBorders>
              <w:left w:val="single" w:sz="4" w:space="0" w:color="auto"/>
            </w:tcBorders>
          </w:tcPr>
          <w:p w14:paraId="5A254918" w14:textId="77777777" w:rsidR="0070747E" w:rsidRDefault="0070747E" w:rsidP="00602E93">
            <w:pPr>
              <w:rPr>
                <w:rFonts w:cs="Times New Roman"/>
              </w:rPr>
            </w:pPr>
            <w:r>
              <w:rPr>
                <w:rFonts w:cs="Times New Roman"/>
              </w:rPr>
              <w:t>NEPSY Auditory Attention Task</w:t>
            </w:r>
          </w:p>
        </w:tc>
      </w:tr>
      <w:tr w:rsidR="0070747E" w14:paraId="6F50DF45" w14:textId="77777777" w:rsidTr="00602E93">
        <w:tc>
          <w:tcPr>
            <w:tcW w:w="2335" w:type="dxa"/>
            <w:tcBorders>
              <w:right w:val="single" w:sz="4" w:space="0" w:color="auto"/>
            </w:tcBorders>
          </w:tcPr>
          <w:p w14:paraId="268656DF" w14:textId="77777777" w:rsidR="0070747E" w:rsidRDefault="0070747E" w:rsidP="00602E93">
            <w:pPr>
              <w:ind w:left="720"/>
              <w:rPr>
                <w:rFonts w:cs="Times New Roman"/>
              </w:rPr>
            </w:pPr>
          </w:p>
        </w:tc>
        <w:tc>
          <w:tcPr>
            <w:tcW w:w="7015" w:type="dxa"/>
            <w:tcBorders>
              <w:left w:val="single" w:sz="4" w:space="0" w:color="auto"/>
            </w:tcBorders>
          </w:tcPr>
          <w:p w14:paraId="0ABF7DFC" w14:textId="77777777" w:rsidR="0070747E" w:rsidRDefault="0070747E" w:rsidP="00602E93">
            <w:pPr>
              <w:rPr>
                <w:rFonts w:cs="Times New Roman"/>
              </w:rPr>
            </w:pPr>
            <w:r>
              <w:rPr>
                <w:rFonts w:cs="Times New Roman"/>
              </w:rPr>
              <w:t>Theory of Mind Task</w:t>
            </w:r>
          </w:p>
        </w:tc>
      </w:tr>
      <w:tr w:rsidR="0070747E" w14:paraId="7DBD29B0" w14:textId="77777777" w:rsidTr="00602E93">
        <w:tc>
          <w:tcPr>
            <w:tcW w:w="2335" w:type="dxa"/>
            <w:tcBorders>
              <w:right w:val="single" w:sz="4" w:space="0" w:color="auto"/>
            </w:tcBorders>
          </w:tcPr>
          <w:p w14:paraId="0C925926" w14:textId="77777777" w:rsidR="0070747E" w:rsidRDefault="0070747E" w:rsidP="00602E93">
            <w:pPr>
              <w:ind w:left="720"/>
              <w:rPr>
                <w:rFonts w:cs="Times New Roman"/>
              </w:rPr>
            </w:pPr>
          </w:p>
        </w:tc>
        <w:tc>
          <w:tcPr>
            <w:tcW w:w="7015" w:type="dxa"/>
            <w:tcBorders>
              <w:left w:val="single" w:sz="4" w:space="0" w:color="auto"/>
            </w:tcBorders>
          </w:tcPr>
          <w:p w14:paraId="6572BCAD" w14:textId="77777777" w:rsidR="0070747E" w:rsidRDefault="0070747E" w:rsidP="00602E93">
            <w:pPr>
              <w:rPr>
                <w:rFonts w:cs="Times New Roman"/>
              </w:rPr>
            </w:pPr>
            <w:r>
              <w:rPr>
                <w:rFonts w:cs="Times New Roman"/>
              </w:rPr>
              <w:t>Dot Probe Task</w:t>
            </w:r>
          </w:p>
        </w:tc>
      </w:tr>
      <w:tr w:rsidR="0070747E" w14:paraId="1D0F2729" w14:textId="77777777" w:rsidTr="00602E93">
        <w:tc>
          <w:tcPr>
            <w:tcW w:w="2335" w:type="dxa"/>
            <w:tcBorders>
              <w:bottom w:val="single" w:sz="4" w:space="0" w:color="auto"/>
              <w:right w:val="single" w:sz="4" w:space="0" w:color="auto"/>
            </w:tcBorders>
          </w:tcPr>
          <w:p w14:paraId="5CF533E8" w14:textId="77777777" w:rsidR="0070747E" w:rsidRDefault="0070747E" w:rsidP="00602E93">
            <w:pPr>
              <w:ind w:left="720"/>
              <w:rPr>
                <w:rFonts w:cs="Times New Roman"/>
              </w:rPr>
            </w:pPr>
          </w:p>
        </w:tc>
        <w:tc>
          <w:tcPr>
            <w:tcW w:w="7015" w:type="dxa"/>
            <w:tcBorders>
              <w:left w:val="single" w:sz="4" w:space="0" w:color="auto"/>
              <w:bottom w:val="single" w:sz="4" w:space="0" w:color="auto"/>
            </w:tcBorders>
          </w:tcPr>
          <w:p w14:paraId="45D52592" w14:textId="77777777" w:rsidR="0070747E" w:rsidRDefault="0070747E" w:rsidP="00602E93">
            <w:pPr>
              <w:rPr>
                <w:rFonts w:cs="Times New Roman"/>
              </w:rPr>
            </w:pPr>
            <w:r>
              <w:rPr>
                <w:rFonts w:cs="Times New Roman"/>
              </w:rPr>
              <w:t>Emotional Stroop Task</w:t>
            </w:r>
          </w:p>
        </w:tc>
      </w:tr>
      <w:tr w:rsidR="0070747E" w14:paraId="58AE0E6C" w14:textId="77777777" w:rsidTr="00602E93">
        <w:tc>
          <w:tcPr>
            <w:tcW w:w="9350" w:type="dxa"/>
            <w:gridSpan w:val="2"/>
            <w:tcBorders>
              <w:top w:val="single" w:sz="4" w:space="0" w:color="auto"/>
              <w:bottom w:val="single" w:sz="4" w:space="0" w:color="auto"/>
            </w:tcBorders>
          </w:tcPr>
          <w:p w14:paraId="695E108E" w14:textId="77777777" w:rsidR="0070747E" w:rsidRPr="00A962C6" w:rsidRDefault="0070747E" w:rsidP="00602E93">
            <w:pPr>
              <w:rPr>
                <w:rFonts w:cs="Times New Roman"/>
                <w:b/>
                <w:bCs/>
              </w:rPr>
            </w:pPr>
            <w:r w:rsidRPr="00A962C6">
              <w:rPr>
                <w:rFonts w:cs="Times New Roman"/>
                <w:b/>
                <w:bCs/>
              </w:rPr>
              <w:t>Session 2</w:t>
            </w:r>
            <w:r>
              <w:rPr>
                <w:rFonts w:cs="Times New Roman"/>
                <w:b/>
                <w:bCs/>
              </w:rPr>
              <w:t>:</w:t>
            </w:r>
          </w:p>
        </w:tc>
      </w:tr>
      <w:tr w:rsidR="0070747E" w14:paraId="0B645934" w14:textId="77777777" w:rsidTr="00602E93">
        <w:tc>
          <w:tcPr>
            <w:tcW w:w="2335" w:type="dxa"/>
            <w:tcBorders>
              <w:top w:val="single" w:sz="4" w:space="0" w:color="auto"/>
              <w:right w:val="single" w:sz="4" w:space="0" w:color="auto"/>
            </w:tcBorders>
          </w:tcPr>
          <w:p w14:paraId="286C2239" w14:textId="77777777" w:rsidR="0070747E" w:rsidRDefault="0070747E" w:rsidP="00602E93">
            <w:pPr>
              <w:rPr>
                <w:rFonts w:cs="Times New Roman"/>
              </w:rPr>
            </w:pPr>
            <w:r>
              <w:rPr>
                <w:rFonts w:cs="Times New Roman"/>
              </w:rPr>
              <w:t>Child Measures</w:t>
            </w:r>
          </w:p>
        </w:tc>
        <w:tc>
          <w:tcPr>
            <w:tcW w:w="7015" w:type="dxa"/>
            <w:tcBorders>
              <w:top w:val="single" w:sz="4" w:space="0" w:color="auto"/>
              <w:left w:val="single" w:sz="4" w:space="0" w:color="auto"/>
            </w:tcBorders>
          </w:tcPr>
          <w:p w14:paraId="5769A824" w14:textId="77777777" w:rsidR="0070747E" w:rsidRDefault="0070747E" w:rsidP="00602E93">
            <w:pPr>
              <w:rPr>
                <w:rFonts w:cs="Times New Roman"/>
              </w:rPr>
            </w:pPr>
            <w:r>
              <w:rPr>
                <w:rFonts w:cs="Times New Roman"/>
              </w:rPr>
              <w:t>Violence Exposure Interview (VEX-R)</w:t>
            </w:r>
          </w:p>
        </w:tc>
      </w:tr>
      <w:tr w:rsidR="0070747E" w14:paraId="02F7A7AB" w14:textId="77777777" w:rsidTr="00602E93">
        <w:tc>
          <w:tcPr>
            <w:tcW w:w="2335" w:type="dxa"/>
            <w:tcBorders>
              <w:right w:val="single" w:sz="4" w:space="0" w:color="auto"/>
            </w:tcBorders>
          </w:tcPr>
          <w:p w14:paraId="23BED77D" w14:textId="77777777" w:rsidR="0070747E" w:rsidRDefault="0070747E" w:rsidP="00602E93">
            <w:pPr>
              <w:rPr>
                <w:rFonts w:cs="Times New Roman"/>
              </w:rPr>
            </w:pPr>
          </w:p>
        </w:tc>
        <w:tc>
          <w:tcPr>
            <w:tcW w:w="7015" w:type="dxa"/>
            <w:tcBorders>
              <w:left w:val="single" w:sz="4" w:space="0" w:color="auto"/>
            </w:tcBorders>
          </w:tcPr>
          <w:p w14:paraId="6B5DA7B4" w14:textId="77777777" w:rsidR="0070747E" w:rsidRDefault="0070747E" w:rsidP="00602E93">
            <w:pPr>
              <w:rPr>
                <w:rFonts w:cs="Times New Roman"/>
              </w:rPr>
            </w:pPr>
            <w:r>
              <w:rPr>
                <w:rFonts w:cs="Times New Roman"/>
              </w:rPr>
              <w:t>Child Sleep Assessment</w:t>
            </w:r>
          </w:p>
        </w:tc>
      </w:tr>
      <w:tr w:rsidR="0070747E" w14:paraId="2E1B21F6" w14:textId="77777777" w:rsidTr="00602E93">
        <w:tc>
          <w:tcPr>
            <w:tcW w:w="2335" w:type="dxa"/>
            <w:tcBorders>
              <w:bottom w:val="single" w:sz="4" w:space="0" w:color="auto"/>
              <w:right w:val="single" w:sz="4" w:space="0" w:color="auto"/>
            </w:tcBorders>
          </w:tcPr>
          <w:p w14:paraId="71E80796" w14:textId="77777777" w:rsidR="0070747E" w:rsidRDefault="0070747E" w:rsidP="00602E93">
            <w:pPr>
              <w:rPr>
                <w:rFonts w:cs="Times New Roman"/>
              </w:rPr>
            </w:pPr>
          </w:p>
        </w:tc>
        <w:tc>
          <w:tcPr>
            <w:tcW w:w="7015" w:type="dxa"/>
            <w:tcBorders>
              <w:left w:val="single" w:sz="4" w:space="0" w:color="auto"/>
              <w:bottom w:val="single" w:sz="4" w:space="0" w:color="auto"/>
            </w:tcBorders>
          </w:tcPr>
          <w:p w14:paraId="6D77F5BC" w14:textId="77777777" w:rsidR="0070747E" w:rsidRDefault="0070747E" w:rsidP="00602E93">
            <w:pPr>
              <w:rPr>
                <w:rFonts w:cs="Times New Roman"/>
              </w:rPr>
            </w:pPr>
            <w:r>
              <w:rPr>
                <w:rFonts w:cs="Times New Roman"/>
              </w:rPr>
              <w:t>Multidimensional Neglectful Behavior Scale (MNBS)</w:t>
            </w:r>
          </w:p>
        </w:tc>
      </w:tr>
      <w:tr w:rsidR="0070747E" w14:paraId="6B1F49C3" w14:textId="77777777" w:rsidTr="00602E93">
        <w:tc>
          <w:tcPr>
            <w:tcW w:w="2335" w:type="dxa"/>
            <w:tcBorders>
              <w:right w:val="single" w:sz="4" w:space="0" w:color="auto"/>
            </w:tcBorders>
          </w:tcPr>
          <w:p w14:paraId="61F2AD29" w14:textId="77777777" w:rsidR="0070747E" w:rsidRDefault="0070747E" w:rsidP="00602E93">
            <w:pPr>
              <w:rPr>
                <w:rFonts w:cs="Times New Roman"/>
              </w:rPr>
            </w:pPr>
            <w:r>
              <w:rPr>
                <w:rFonts w:cs="Times New Roman"/>
              </w:rPr>
              <w:t>Parent Measures</w:t>
            </w:r>
          </w:p>
        </w:tc>
        <w:tc>
          <w:tcPr>
            <w:tcW w:w="7015" w:type="dxa"/>
            <w:tcBorders>
              <w:left w:val="single" w:sz="4" w:space="0" w:color="auto"/>
            </w:tcBorders>
          </w:tcPr>
          <w:p w14:paraId="35E9F315" w14:textId="77777777" w:rsidR="0070747E" w:rsidRDefault="0070747E" w:rsidP="00602E93">
            <w:pPr>
              <w:rPr>
                <w:rFonts w:cs="Times New Roman"/>
              </w:rPr>
            </w:pPr>
            <w:r>
              <w:rPr>
                <w:rFonts w:cs="Times New Roman"/>
              </w:rPr>
              <w:t>Violence Exposure Interview (VEX-R)</w:t>
            </w:r>
          </w:p>
        </w:tc>
      </w:tr>
      <w:tr w:rsidR="0070747E" w14:paraId="22E2E49C" w14:textId="77777777" w:rsidTr="00602E93">
        <w:tc>
          <w:tcPr>
            <w:tcW w:w="2335" w:type="dxa"/>
            <w:tcBorders>
              <w:bottom w:val="single" w:sz="4" w:space="0" w:color="auto"/>
              <w:right w:val="single" w:sz="4" w:space="0" w:color="auto"/>
            </w:tcBorders>
          </w:tcPr>
          <w:p w14:paraId="2A5DB594" w14:textId="77777777" w:rsidR="0070747E" w:rsidRDefault="0070747E" w:rsidP="00602E93">
            <w:pPr>
              <w:ind w:left="720"/>
              <w:rPr>
                <w:rFonts w:cs="Times New Roman"/>
              </w:rPr>
            </w:pPr>
          </w:p>
        </w:tc>
        <w:tc>
          <w:tcPr>
            <w:tcW w:w="7015" w:type="dxa"/>
            <w:tcBorders>
              <w:left w:val="single" w:sz="4" w:space="0" w:color="auto"/>
              <w:bottom w:val="single" w:sz="4" w:space="0" w:color="auto"/>
            </w:tcBorders>
          </w:tcPr>
          <w:p w14:paraId="680BAC6E" w14:textId="77777777" w:rsidR="0070747E" w:rsidRDefault="0070747E" w:rsidP="00602E93">
            <w:pPr>
              <w:rPr>
                <w:rFonts w:cs="Times New Roman"/>
              </w:rPr>
            </w:pPr>
            <w:r>
              <w:rPr>
                <w:rFonts w:cs="Times New Roman"/>
              </w:rPr>
              <w:t>The Schedule for Affective Disorders and Schizophrenia for School-Aged Children (K-SADS) – clinical diagnostic interview</w:t>
            </w:r>
          </w:p>
        </w:tc>
      </w:tr>
      <w:tr w:rsidR="0070747E" w14:paraId="7C4D1F7F" w14:textId="77777777" w:rsidTr="00602E93">
        <w:tc>
          <w:tcPr>
            <w:tcW w:w="2335" w:type="dxa"/>
            <w:tcBorders>
              <w:top w:val="single" w:sz="4" w:space="0" w:color="auto"/>
              <w:right w:val="single" w:sz="4" w:space="0" w:color="auto"/>
            </w:tcBorders>
          </w:tcPr>
          <w:p w14:paraId="7568F6AE" w14:textId="77777777" w:rsidR="0070747E" w:rsidRDefault="0070747E" w:rsidP="00602E93">
            <w:pPr>
              <w:rPr>
                <w:rFonts w:cs="Times New Roman"/>
              </w:rPr>
            </w:pPr>
            <w:r>
              <w:rPr>
                <w:rFonts w:cs="Times New Roman"/>
              </w:rPr>
              <w:t>Behavioral Tasks</w:t>
            </w:r>
          </w:p>
        </w:tc>
        <w:tc>
          <w:tcPr>
            <w:tcW w:w="7015" w:type="dxa"/>
            <w:tcBorders>
              <w:top w:val="single" w:sz="4" w:space="0" w:color="auto"/>
              <w:left w:val="single" w:sz="4" w:space="0" w:color="auto"/>
            </w:tcBorders>
          </w:tcPr>
          <w:p w14:paraId="56CC7263" w14:textId="77777777" w:rsidR="0070747E" w:rsidRDefault="0070747E" w:rsidP="00602E93">
            <w:pPr>
              <w:rPr>
                <w:rFonts w:cs="Times New Roman"/>
              </w:rPr>
            </w:pPr>
            <w:r>
              <w:rPr>
                <w:rFonts w:cs="Times New Roman"/>
              </w:rPr>
              <w:t>Stroop Task</w:t>
            </w:r>
          </w:p>
        </w:tc>
      </w:tr>
      <w:tr w:rsidR="0070747E" w14:paraId="674F3BC6" w14:textId="77777777" w:rsidTr="00602E93">
        <w:tc>
          <w:tcPr>
            <w:tcW w:w="2335" w:type="dxa"/>
            <w:tcBorders>
              <w:right w:val="single" w:sz="4" w:space="0" w:color="auto"/>
            </w:tcBorders>
          </w:tcPr>
          <w:p w14:paraId="35BE3BAE" w14:textId="77777777" w:rsidR="0070747E" w:rsidRDefault="0070747E" w:rsidP="00602E93">
            <w:pPr>
              <w:ind w:left="720"/>
              <w:rPr>
                <w:rFonts w:cs="Times New Roman"/>
              </w:rPr>
            </w:pPr>
          </w:p>
        </w:tc>
        <w:tc>
          <w:tcPr>
            <w:tcW w:w="7015" w:type="dxa"/>
            <w:tcBorders>
              <w:left w:val="single" w:sz="4" w:space="0" w:color="auto"/>
            </w:tcBorders>
          </w:tcPr>
          <w:p w14:paraId="5E045574" w14:textId="77777777" w:rsidR="0070747E" w:rsidRDefault="0070747E" w:rsidP="00602E93">
            <w:pPr>
              <w:rPr>
                <w:rFonts w:cs="Times New Roman"/>
              </w:rPr>
            </w:pPr>
            <w:r>
              <w:rPr>
                <w:rFonts w:cs="Times New Roman"/>
              </w:rPr>
              <w:t>Pi</w:t>
            </w:r>
            <w:r w:rsidRPr="006B4E7C">
              <w:rPr>
                <w:rFonts w:cs="Times New Roman"/>
              </w:rPr>
              <w:t>ñ</w:t>
            </w:r>
            <w:r>
              <w:rPr>
                <w:rFonts w:cs="Times New Roman"/>
              </w:rPr>
              <w:t>ata Task</w:t>
            </w:r>
          </w:p>
        </w:tc>
      </w:tr>
      <w:tr w:rsidR="0070747E" w14:paraId="1BC2A7D8" w14:textId="77777777" w:rsidTr="00602E93">
        <w:tc>
          <w:tcPr>
            <w:tcW w:w="2335" w:type="dxa"/>
            <w:tcBorders>
              <w:right w:val="single" w:sz="4" w:space="0" w:color="auto"/>
            </w:tcBorders>
          </w:tcPr>
          <w:p w14:paraId="65B505B3" w14:textId="77777777" w:rsidR="0070747E" w:rsidRDefault="0070747E" w:rsidP="00602E93">
            <w:pPr>
              <w:ind w:left="720"/>
              <w:rPr>
                <w:rFonts w:cs="Times New Roman"/>
              </w:rPr>
            </w:pPr>
          </w:p>
        </w:tc>
        <w:tc>
          <w:tcPr>
            <w:tcW w:w="7015" w:type="dxa"/>
            <w:tcBorders>
              <w:left w:val="single" w:sz="4" w:space="0" w:color="auto"/>
            </w:tcBorders>
          </w:tcPr>
          <w:p w14:paraId="6CA89E02" w14:textId="77777777" w:rsidR="0070747E" w:rsidRDefault="0070747E" w:rsidP="00602E93">
            <w:pPr>
              <w:rPr>
                <w:rFonts w:cs="Times New Roman"/>
              </w:rPr>
            </w:pPr>
            <w:r>
              <w:rPr>
                <w:rFonts w:cs="Times New Roman"/>
              </w:rPr>
              <w:t>Fear Conditioning Task</w:t>
            </w:r>
          </w:p>
        </w:tc>
      </w:tr>
      <w:tr w:rsidR="0070747E" w14:paraId="44AC67CB" w14:textId="77777777" w:rsidTr="00602E93">
        <w:tc>
          <w:tcPr>
            <w:tcW w:w="9350" w:type="dxa"/>
            <w:gridSpan w:val="2"/>
            <w:tcBorders>
              <w:top w:val="single" w:sz="4" w:space="0" w:color="auto"/>
              <w:bottom w:val="single" w:sz="4" w:space="0" w:color="auto"/>
            </w:tcBorders>
          </w:tcPr>
          <w:p w14:paraId="15ADB95A" w14:textId="77777777" w:rsidR="0070747E" w:rsidRPr="00A962C6" w:rsidRDefault="0070747E" w:rsidP="00602E93">
            <w:pPr>
              <w:rPr>
                <w:rFonts w:cs="Times New Roman"/>
                <w:b/>
                <w:bCs/>
              </w:rPr>
            </w:pPr>
            <w:r w:rsidRPr="00A962C6">
              <w:rPr>
                <w:rFonts w:cs="Times New Roman"/>
                <w:b/>
                <w:bCs/>
              </w:rPr>
              <w:t>Session 3</w:t>
            </w:r>
            <w:r>
              <w:rPr>
                <w:rFonts w:cs="Times New Roman"/>
                <w:b/>
                <w:bCs/>
              </w:rPr>
              <w:t>:</w:t>
            </w:r>
          </w:p>
        </w:tc>
      </w:tr>
      <w:tr w:rsidR="0070747E" w14:paraId="43488C8E" w14:textId="77777777" w:rsidTr="00602E93">
        <w:tc>
          <w:tcPr>
            <w:tcW w:w="2335" w:type="dxa"/>
            <w:tcBorders>
              <w:top w:val="single" w:sz="4" w:space="0" w:color="auto"/>
              <w:right w:val="single" w:sz="4" w:space="0" w:color="auto"/>
            </w:tcBorders>
          </w:tcPr>
          <w:p w14:paraId="2516B622" w14:textId="77777777" w:rsidR="0070747E" w:rsidRDefault="0070747E" w:rsidP="00602E93">
            <w:pPr>
              <w:rPr>
                <w:rFonts w:cs="Times New Roman"/>
              </w:rPr>
            </w:pPr>
            <w:r>
              <w:rPr>
                <w:rFonts w:cs="Times New Roman"/>
              </w:rPr>
              <w:t>MRI Assessment</w:t>
            </w:r>
          </w:p>
        </w:tc>
        <w:tc>
          <w:tcPr>
            <w:tcW w:w="7015" w:type="dxa"/>
            <w:tcBorders>
              <w:top w:val="single" w:sz="4" w:space="0" w:color="auto"/>
              <w:left w:val="single" w:sz="4" w:space="0" w:color="auto"/>
            </w:tcBorders>
          </w:tcPr>
          <w:p w14:paraId="7355F297" w14:textId="77777777" w:rsidR="0070747E" w:rsidRDefault="0070747E" w:rsidP="00602E93">
            <w:pPr>
              <w:rPr>
                <w:rFonts w:cs="Times New Roman"/>
              </w:rPr>
            </w:pPr>
            <w:r>
              <w:rPr>
                <w:rFonts w:cs="Times New Roman"/>
              </w:rPr>
              <w:t>fMRI Face Reactivity Task</w:t>
            </w:r>
          </w:p>
        </w:tc>
      </w:tr>
      <w:tr w:rsidR="0070747E" w14:paraId="54D558D7" w14:textId="77777777" w:rsidTr="00602E93">
        <w:tc>
          <w:tcPr>
            <w:tcW w:w="2335" w:type="dxa"/>
            <w:tcBorders>
              <w:right w:val="single" w:sz="4" w:space="0" w:color="auto"/>
            </w:tcBorders>
          </w:tcPr>
          <w:p w14:paraId="51450D9C" w14:textId="77777777" w:rsidR="0070747E" w:rsidRDefault="0070747E" w:rsidP="00602E93">
            <w:pPr>
              <w:rPr>
                <w:rFonts w:cs="Times New Roman"/>
              </w:rPr>
            </w:pPr>
          </w:p>
        </w:tc>
        <w:tc>
          <w:tcPr>
            <w:tcW w:w="7015" w:type="dxa"/>
            <w:tcBorders>
              <w:left w:val="single" w:sz="4" w:space="0" w:color="auto"/>
            </w:tcBorders>
          </w:tcPr>
          <w:p w14:paraId="6127F455" w14:textId="77777777" w:rsidR="0070747E" w:rsidRDefault="0070747E" w:rsidP="00602E93">
            <w:pPr>
              <w:rPr>
                <w:rFonts w:cs="Times New Roman"/>
              </w:rPr>
            </w:pPr>
            <w:r>
              <w:rPr>
                <w:rFonts w:cs="Times New Roman"/>
              </w:rPr>
              <w:t>Working Memory Task – Shapes</w:t>
            </w:r>
          </w:p>
        </w:tc>
      </w:tr>
      <w:tr w:rsidR="0070747E" w14:paraId="47B512B5" w14:textId="77777777" w:rsidTr="00602E93">
        <w:tc>
          <w:tcPr>
            <w:tcW w:w="2335" w:type="dxa"/>
            <w:tcBorders>
              <w:right w:val="single" w:sz="4" w:space="0" w:color="auto"/>
            </w:tcBorders>
          </w:tcPr>
          <w:p w14:paraId="17BE0288" w14:textId="77777777" w:rsidR="0070747E" w:rsidRDefault="0070747E" w:rsidP="00602E93">
            <w:pPr>
              <w:rPr>
                <w:rFonts w:cs="Times New Roman"/>
              </w:rPr>
            </w:pPr>
          </w:p>
        </w:tc>
        <w:tc>
          <w:tcPr>
            <w:tcW w:w="7015" w:type="dxa"/>
            <w:tcBorders>
              <w:left w:val="single" w:sz="4" w:space="0" w:color="auto"/>
            </w:tcBorders>
          </w:tcPr>
          <w:p w14:paraId="6F73C763" w14:textId="77777777" w:rsidR="0070747E" w:rsidRDefault="0070747E" w:rsidP="00602E93">
            <w:pPr>
              <w:rPr>
                <w:rFonts w:cs="Times New Roman"/>
              </w:rPr>
            </w:pPr>
            <w:r>
              <w:rPr>
                <w:rFonts w:cs="Times New Roman"/>
              </w:rPr>
              <w:t>Working Memory Task – Faces</w:t>
            </w:r>
          </w:p>
        </w:tc>
      </w:tr>
      <w:tr w:rsidR="0070747E" w14:paraId="7915D616" w14:textId="77777777" w:rsidTr="00602E93">
        <w:tc>
          <w:tcPr>
            <w:tcW w:w="2335" w:type="dxa"/>
            <w:tcBorders>
              <w:right w:val="single" w:sz="4" w:space="0" w:color="auto"/>
            </w:tcBorders>
          </w:tcPr>
          <w:p w14:paraId="089B7968" w14:textId="77777777" w:rsidR="0070747E" w:rsidRDefault="0070747E" w:rsidP="00602E93">
            <w:pPr>
              <w:rPr>
                <w:rFonts w:cs="Times New Roman"/>
              </w:rPr>
            </w:pPr>
          </w:p>
        </w:tc>
        <w:tc>
          <w:tcPr>
            <w:tcW w:w="7015" w:type="dxa"/>
            <w:tcBorders>
              <w:left w:val="single" w:sz="4" w:space="0" w:color="auto"/>
            </w:tcBorders>
          </w:tcPr>
          <w:p w14:paraId="4F8D417A" w14:textId="77777777" w:rsidR="0070747E" w:rsidRDefault="0070747E" w:rsidP="00602E93">
            <w:pPr>
              <w:rPr>
                <w:rFonts w:cs="Times New Roman"/>
              </w:rPr>
            </w:pPr>
            <w:r>
              <w:rPr>
                <w:rFonts w:cs="Times New Roman"/>
              </w:rPr>
              <w:t>Go/No-Go Task</w:t>
            </w:r>
          </w:p>
        </w:tc>
      </w:tr>
      <w:tr w:rsidR="0070747E" w14:paraId="1CF4DD73" w14:textId="77777777" w:rsidTr="00602E93">
        <w:tc>
          <w:tcPr>
            <w:tcW w:w="2335" w:type="dxa"/>
            <w:tcBorders>
              <w:right w:val="single" w:sz="4" w:space="0" w:color="auto"/>
            </w:tcBorders>
          </w:tcPr>
          <w:p w14:paraId="55C2F1FE" w14:textId="77777777" w:rsidR="0070747E" w:rsidRDefault="0070747E" w:rsidP="00602E93">
            <w:pPr>
              <w:rPr>
                <w:rFonts w:cs="Times New Roman"/>
              </w:rPr>
            </w:pPr>
          </w:p>
        </w:tc>
        <w:tc>
          <w:tcPr>
            <w:tcW w:w="7015" w:type="dxa"/>
            <w:tcBorders>
              <w:left w:val="single" w:sz="4" w:space="0" w:color="auto"/>
            </w:tcBorders>
          </w:tcPr>
          <w:p w14:paraId="32CA7B9C" w14:textId="77777777" w:rsidR="0070747E" w:rsidRDefault="0070747E" w:rsidP="00602E93">
            <w:pPr>
              <w:rPr>
                <w:rFonts w:cs="Times New Roman"/>
              </w:rPr>
            </w:pPr>
            <w:r>
              <w:rPr>
                <w:rFonts w:cs="Times New Roman"/>
              </w:rPr>
              <w:t>Fear Learning Task</w:t>
            </w:r>
          </w:p>
        </w:tc>
      </w:tr>
      <w:tr w:rsidR="0070747E" w14:paraId="455EB283" w14:textId="77777777" w:rsidTr="00602E93">
        <w:tc>
          <w:tcPr>
            <w:tcW w:w="2335" w:type="dxa"/>
            <w:tcBorders>
              <w:right w:val="single" w:sz="4" w:space="0" w:color="auto"/>
            </w:tcBorders>
          </w:tcPr>
          <w:p w14:paraId="78E04D14" w14:textId="77777777" w:rsidR="0070747E" w:rsidRDefault="0070747E" w:rsidP="00602E93">
            <w:pPr>
              <w:rPr>
                <w:rFonts w:cs="Times New Roman"/>
              </w:rPr>
            </w:pPr>
          </w:p>
        </w:tc>
        <w:tc>
          <w:tcPr>
            <w:tcW w:w="7015" w:type="dxa"/>
            <w:tcBorders>
              <w:left w:val="single" w:sz="4" w:space="0" w:color="auto"/>
            </w:tcBorders>
          </w:tcPr>
          <w:p w14:paraId="4FFA0355" w14:textId="77777777" w:rsidR="0070747E" w:rsidRDefault="0070747E" w:rsidP="00602E93">
            <w:pPr>
              <w:rPr>
                <w:rFonts w:cs="Times New Roman"/>
              </w:rPr>
            </w:pPr>
            <w:r>
              <w:rPr>
                <w:rFonts w:cs="Times New Roman"/>
              </w:rPr>
              <w:t>Resting State Scans (6 minutes of acquisition)</w:t>
            </w:r>
          </w:p>
        </w:tc>
      </w:tr>
      <w:tr w:rsidR="0070747E" w14:paraId="4A7A6D2C" w14:textId="77777777" w:rsidTr="00602E93">
        <w:tc>
          <w:tcPr>
            <w:tcW w:w="2335" w:type="dxa"/>
            <w:tcBorders>
              <w:bottom w:val="single" w:sz="4" w:space="0" w:color="auto"/>
              <w:right w:val="single" w:sz="4" w:space="0" w:color="auto"/>
            </w:tcBorders>
          </w:tcPr>
          <w:p w14:paraId="5CF3353D" w14:textId="77777777" w:rsidR="0070747E" w:rsidRDefault="0070747E" w:rsidP="00602E93">
            <w:pPr>
              <w:rPr>
                <w:rFonts w:cs="Times New Roman"/>
              </w:rPr>
            </w:pPr>
          </w:p>
        </w:tc>
        <w:tc>
          <w:tcPr>
            <w:tcW w:w="7015" w:type="dxa"/>
            <w:tcBorders>
              <w:left w:val="single" w:sz="4" w:space="0" w:color="auto"/>
              <w:bottom w:val="single" w:sz="4" w:space="0" w:color="auto"/>
            </w:tcBorders>
          </w:tcPr>
          <w:p w14:paraId="794E4358" w14:textId="77777777" w:rsidR="0070747E" w:rsidRDefault="0070747E" w:rsidP="00602E93">
            <w:pPr>
              <w:rPr>
                <w:rFonts w:cs="Times New Roman"/>
              </w:rPr>
            </w:pPr>
            <w:r>
              <w:rPr>
                <w:rFonts w:cs="Times New Roman"/>
              </w:rPr>
              <w:t>Diffusion Tensor Imaging (60 direction DTI sequence)</w:t>
            </w:r>
          </w:p>
        </w:tc>
      </w:tr>
    </w:tbl>
    <w:p w14:paraId="55BB0188" w14:textId="77777777" w:rsidR="0070747E" w:rsidRDefault="0070747E" w:rsidP="0070747E">
      <w:pPr>
        <w:rPr>
          <w:rFonts w:cs="Times New Roman"/>
        </w:rPr>
      </w:pPr>
    </w:p>
    <w:p w14:paraId="0236A25D" w14:textId="77777777" w:rsidR="0070747E" w:rsidRPr="00961B5E" w:rsidRDefault="0070747E" w:rsidP="0070747E">
      <w:pPr>
        <w:rPr>
          <w:rFonts w:cs="Times New Roman"/>
          <w:b/>
          <w:bCs/>
        </w:rPr>
      </w:pPr>
      <w:r w:rsidRPr="00961B5E">
        <w:rPr>
          <w:rFonts w:cs="Times New Roman"/>
          <w:b/>
          <w:bCs/>
        </w:rPr>
        <w:t>Table A.2: Candidate mediators of the effects of deprivation and threat on adolescent psychopathology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023"/>
        <w:gridCol w:w="3126"/>
        <w:gridCol w:w="2211"/>
        <w:gridCol w:w="2910"/>
      </w:tblGrid>
      <w:tr w:rsidR="0070747E" w:rsidRPr="00BA32D8" w14:paraId="266925AC" w14:textId="77777777" w:rsidTr="0070747E">
        <w:trPr>
          <w:trHeight w:val="285"/>
        </w:trPr>
        <w:tc>
          <w:tcPr>
            <w:tcW w:w="1435" w:type="dxa"/>
            <w:shd w:val="clear" w:color="auto" w:fill="auto"/>
            <w:noWrap/>
            <w:hideMark/>
          </w:tcPr>
          <w:p w14:paraId="04FF891A" w14:textId="77777777" w:rsidR="0070747E" w:rsidRPr="00BA32D8" w:rsidRDefault="0070747E" w:rsidP="00602E93">
            <w:pPr>
              <w:spacing w:after="0" w:line="240" w:lineRule="auto"/>
              <w:rPr>
                <w:rFonts w:eastAsia="Times New Roman" w:cs="Times New Roman"/>
                <w:b/>
                <w:bCs/>
                <w:color w:val="000000"/>
              </w:rPr>
            </w:pPr>
            <w:bookmarkStart w:id="108" w:name="_Hlk80868584"/>
            <w:r>
              <w:rPr>
                <w:rFonts w:eastAsia="Times New Roman" w:cs="Times New Roman"/>
                <w:b/>
                <w:bCs/>
                <w:color w:val="000000"/>
              </w:rPr>
              <w:t>Behavioral mediator candidates</w:t>
            </w:r>
          </w:p>
        </w:tc>
        <w:tc>
          <w:tcPr>
            <w:tcW w:w="1023" w:type="dxa"/>
            <w:shd w:val="clear" w:color="auto" w:fill="auto"/>
            <w:noWrap/>
            <w:hideMark/>
          </w:tcPr>
          <w:p w14:paraId="5A3B7094" w14:textId="77777777" w:rsidR="0070747E" w:rsidRPr="00BA32D8" w:rsidRDefault="0070747E" w:rsidP="00602E93">
            <w:pPr>
              <w:spacing w:after="0" w:line="240" w:lineRule="auto"/>
              <w:rPr>
                <w:rFonts w:eastAsia="Times New Roman" w:cs="Times New Roman"/>
                <w:b/>
                <w:bCs/>
                <w:color w:val="000000"/>
              </w:rPr>
            </w:pPr>
            <w:r w:rsidRPr="00BA32D8">
              <w:rPr>
                <w:rFonts w:eastAsia="Times New Roman" w:cs="Times New Roman"/>
                <w:b/>
                <w:bCs/>
                <w:color w:val="000000"/>
              </w:rPr>
              <w:t>Primary source</w:t>
            </w:r>
            <w:r>
              <w:rPr>
                <w:rFonts w:eastAsia="Times New Roman" w:cs="Times New Roman"/>
                <w:b/>
                <w:bCs/>
                <w:color w:val="000000"/>
              </w:rPr>
              <w:t>s</w:t>
            </w:r>
            <w:r w:rsidRPr="00BA32D8">
              <w:rPr>
                <w:rFonts w:eastAsia="Times New Roman" w:cs="Times New Roman"/>
                <w:b/>
                <w:bCs/>
                <w:color w:val="000000"/>
              </w:rPr>
              <w:t xml:space="preserve"> of evidence</w:t>
            </w:r>
          </w:p>
        </w:tc>
        <w:tc>
          <w:tcPr>
            <w:tcW w:w="3387" w:type="dxa"/>
            <w:shd w:val="clear" w:color="auto" w:fill="auto"/>
            <w:hideMark/>
          </w:tcPr>
          <w:p w14:paraId="355ACF33" w14:textId="77777777" w:rsidR="0070747E" w:rsidRPr="00BA32D8" w:rsidRDefault="0070747E" w:rsidP="00602E93">
            <w:pPr>
              <w:spacing w:after="0" w:line="240" w:lineRule="auto"/>
              <w:rPr>
                <w:rFonts w:eastAsia="Times New Roman" w:cs="Times New Roman"/>
                <w:b/>
                <w:bCs/>
                <w:color w:val="000000"/>
              </w:rPr>
            </w:pPr>
            <w:r w:rsidRPr="00BA32D8">
              <w:rPr>
                <w:rFonts w:eastAsia="Times New Roman" w:cs="Times New Roman"/>
                <w:b/>
                <w:bCs/>
                <w:color w:val="000000"/>
              </w:rPr>
              <w:t>Evidence</w:t>
            </w:r>
            <w:r>
              <w:rPr>
                <w:rFonts w:eastAsia="Times New Roman" w:cs="Times New Roman"/>
                <w:b/>
                <w:bCs/>
                <w:color w:val="000000"/>
              </w:rPr>
              <w:t xml:space="preserve"> </w:t>
            </w:r>
          </w:p>
        </w:tc>
        <w:tc>
          <w:tcPr>
            <w:tcW w:w="2340" w:type="dxa"/>
          </w:tcPr>
          <w:p w14:paraId="77CBA23A" w14:textId="77777777" w:rsidR="0070747E" w:rsidRPr="00BA32D8" w:rsidRDefault="0070747E" w:rsidP="00602E93">
            <w:pPr>
              <w:spacing w:after="0" w:line="240" w:lineRule="auto"/>
              <w:rPr>
                <w:rFonts w:eastAsia="Times New Roman" w:cs="Times New Roman"/>
                <w:b/>
                <w:bCs/>
                <w:color w:val="000000"/>
              </w:rPr>
            </w:pPr>
            <w:r>
              <w:rPr>
                <w:rFonts w:eastAsia="Times New Roman" w:cs="Times New Roman"/>
                <w:b/>
                <w:bCs/>
                <w:color w:val="000000"/>
              </w:rPr>
              <w:t>Hypothesis</w:t>
            </w:r>
          </w:p>
        </w:tc>
        <w:tc>
          <w:tcPr>
            <w:tcW w:w="2520" w:type="dxa"/>
            <w:shd w:val="clear" w:color="auto" w:fill="auto"/>
            <w:noWrap/>
            <w:hideMark/>
          </w:tcPr>
          <w:p w14:paraId="5A1B8EF1" w14:textId="77777777" w:rsidR="0070747E" w:rsidRDefault="0070747E" w:rsidP="00602E93">
            <w:pPr>
              <w:spacing w:after="0" w:line="240" w:lineRule="auto"/>
              <w:rPr>
                <w:rFonts w:eastAsia="Times New Roman" w:cs="Times New Roman"/>
                <w:b/>
                <w:bCs/>
                <w:color w:val="000000"/>
              </w:rPr>
            </w:pPr>
            <w:r w:rsidRPr="00BA32D8">
              <w:rPr>
                <w:rFonts w:eastAsia="Times New Roman" w:cs="Times New Roman"/>
                <w:b/>
                <w:bCs/>
                <w:color w:val="000000"/>
              </w:rPr>
              <w:t>In DT Data</w:t>
            </w:r>
            <w:r>
              <w:rPr>
                <w:rFonts w:eastAsia="Times New Roman" w:cs="Times New Roman"/>
                <w:b/>
                <w:bCs/>
                <w:color w:val="000000"/>
              </w:rPr>
              <w:t>:</w:t>
            </w:r>
          </w:p>
          <w:p w14:paraId="6E47A7C3" w14:textId="77777777" w:rsidR="0070747E" w:rsidRPr="00FB0F58" w:rsidRDefault="0070747E" w:rsidP="00602E93">
            <w:pPr>
              <w:spacing w:after="0" w:line="240" w:lineRule="auto"/>
              <w:rPr>
                <w:rFonts w:eastAsia="Times New Roman" w:cs="Times New Roman"/>
                <w:color w:val="000000"/>
              </w:rPr>
            </w:pPr>
            <w:r w:rsidRPr="00FB0F58">
              <w:rPr>
                <w:rFonts w:eastAsia="Times New Roman" w:cs="Times New Roman"/>
                <w:color w:val="000000"/>
                <w:u w:val="single"/>
              </w:rPr>
              <w:t>Construct</w:t>
            </w:r>
            <w:r w:rsidRPr="00FB0F58">
              <w:rPr>
                <w:rFonts w:eastAsia="Times New Roman" w:cs="Times New Roman"/>
                <w:color w:val="000000"/>
              </w:rPr>
              <w:t>:</w:t>
            </w:r>
          </w:p>
          <w:p w14:paraId="4DFBD97A" w14:textId="77777777" w:rsidR="0070747E" w:rsidRPr="00FB0F58" w:rsidRDefault="0070747E" w:rsidP="00602E93">
            <w:pPr>
              <w:spacing w:after="0" w:line="240" w:lineRule="auto"/>
              <w:rPr>
                <w:rFonts w:eastAsia="Times New Roman" w:cs="Times New Roman"/>
                <w:color w:val="000000"/>
              </w:rPr>
            </w:pPr>
            <w:r w:rsidRPr="00FB0F58">
              <w:rPr>
                <w:rFonts w:eastAsia="Times New Roman" w:cs="Times New Roman"/>
                <w:color w:val="000000"/>
                <w:highlight w:val="cyan"/>
              </w:rPr>
              <w:t>Task</w:t>
            </w:r>
          </w:p>
          <w:p w14:paraId="51D2FE0D" w14:textId="77777777" w:rsidR="0070747E" w:rsidRPr="00FB0F58" w:rsidRDefault="0070747E" w:rsidP="00602E93">
            <w:pPr>
              <w:pStyle w:val="ListParagraph"/>
              <w:numPr>
                <w:ilvl w:val="0"/>
                <w:numId w:val="1"/>
              </w:numPr>
              <w:spacing w:after="0" w:line="240" w:lineRule="auto"/>
              <w:rPr>
                <w:rFonts w:eastAsia="Times New Roman" w:cs="Times New Roman"/>
                <w:b/>
                <w:bCs/>
                <w:color w:val="000000"/>
              </w:rPr>
            </w:pPr>
            <w:r w:rsidRPr="00FB0F58">
              <w:rPr>
                <w:rFonts w:eastAsia="Times New Roman" w:cs="Times New Roman"/>
                <w:color w:val="000000"/>
                <w:highlight w:val="yellow"/>
              </w:rPr>
              <w:t>Variable</w:t>
            </w:r>
            <w:r>
              <w:rPr>
                <w:rFonts w:eastAsia="Times New Roman" w:cs="Times New Roman"/>
                <w:color w:val="000000"/>
                <w:highlight w:val="yellow"/>
              </w:rPr>
              <w:t>(</w:t>
            </w:r>
            <w:r w:rsidRPr="00FB0F58">
              <w:rPr>
                <w:rFonts w:eastAsia="Times New Roman" w:cs="Times New Roman"/>
                <w:color w:val="000000"/>
                <w:highlight w:val="yellow"/>
              </w:rPr>
              <w:t>s)</w:t>
            </w:r>
          </w:p>
        </w:tc>
      </w:tr>
      <w:tr w:rsidR="0070747E" w:rsidRPr="00BA32D8" w14:paraId="1D04971B" w14:textId="77777777" w:rsidTr="0070747E">
        <w:trPr>
          <w:trHeight w:val="285"/>
        </w:trPr>
        <w:tc>
          <w:tcPr>
            <w:tcW w:w="1435" w:type="dxa"/>
            <w:shd w:val="clear" w:color="auto" w:fill="auto"/>
            <w:noWrap/>
          </w:tcPr>
          <w:p w14:paraId="2AD6EF02" w14:textId="77777777" w:rsidR="0070747E" w:rsidRPr="00A67E90" w:rsidRDefault="0070747E" w:rsidP="00602E93">
            <w:pPr>
              <w:spacing w:after="0" w:line="240" w:lineRule="auto"/>
              <w:rPr>
                <w:rFonts w:eastAsia="Times New Roman" w:cs="Times New Roman"/>
                <w:color w:val="000000"/>
                <w:sz w:val="18"/>
                <w:szCs w:val="18"/>
              </w:rPr>
            </w:pPr>
            <w:r>
              <w:rPr>
                <w:rFonts w:eastAsia="Times New Roman" w:cs="Times New Roman"/>
                <w:color w:val="000000"/>
                <w:sz w:val="18"/>
                <w:szCs w:val="18"/>
              </w:rPr>
              <w:t>T</w:t>
            </w:r>
            <w:r w:rsidRPr="00A67E90">
              <w:rPr>
                <w:rFonts w:eastAsia="Times New Roman" w:cs="Times New Roman"/>
                <w:color w:val="000000"/>
                <w:sz w:val="18"/>
                <w:szCs w:val="18"/>
              </w:rPr>
              <w:t>hreat detection and attention bias to threat</w:t>
            </w:r>
          </w:p>
        </w:tc>
        <w:tc>
          <w:tcPr>
            <w:tcW w:w="1023" w:type="dxa"/>
            <w:shd w:val="clear" w:color="auto" w:fill="auto"/>
            <w:noWrap/>
          </w:tcPr>
          <w:p w14:paraId="129BEA0F" w14:textId="2F20608E"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r>
            <w:r w:rsidR="003E191F">
              <w:rPr>
                <w:rFonts w:eastAsia="Times New Roman" w:cs="Times New Roman"/>
                <w:color w:val="000000"/>
                <w:sz w:val="18"/>
                <w:szCs w:val="18"/>
              </w:rPr>
              <w:instrText xml:space="preserve"> ADDIN EN.CITE &lt;EndNote&gt;&lt;Cite&gt;&lt;Author&gt;Pollak&lt;/Author&gt;&lt;Year&gt;2000&lt;/Year&gt;&lt;RecNum&gt;101&lt;/RecNum&gt;&lt;DisplayText&gt;&lt;style face="superscript"&gt;37&lt;/style&gt;&lt;/DisplayText&gt;&lt;record&gt;&lt;rec-number&gt;101&lt;/rec-number&gt;&lt;foreign-keys&gt;&lt;key app="EN" db-id="5pv2f2fzhfxv2weaa0fvvza0vt0dred9pwt9" timestamp="1669657596" guid="6e248b9f-00b4-4b3a-a79b-8d2efc3f6876"&gt;101&lt;/key&gt;&lt;/foreign-keys&gt;&lt;ref-type name="Journal Article"&gt;17&lt;/ref-type&gt;&lt;contributors&gt;&lt;authors&gt;&lt;author&gt;Pollak, Seth D.&lt;/author&gt;&lt;author&gt;Cicchetti, Dante&lt;/author&gt;&lt;author&gt;Hornung, Katherine&lt;/author&gt;&lt;author&gt;Reed, Alex&lt;/author&gt;&lt;/authors&gt;&lt;/contributors&gt;&lt;titles&gt;&lt;title&gt;Recognizing Emotion in Faces: Developmental Effects of Child Abuse and Neglect&lt;/title&gt;&lt;secondary-title&gt;Developmental psychology&lt;/secondary-title&gt;&lt;/titles&gt;&lt;periodical&gt;&lt;full-title&gt;Developmental psychology&lt;/full-title&gt;&lt;/periodical&gt;&lt;pages&gt;679-688&lt;/pages&gt;&lt;volume&gt;36&lt;/volume&gt;&lt;number&gt;5&lt;/number&gt;&lt;dates&gt;&lt;year&gt;2000&lt;/year&gt;&lt;/dates&gt;&lt;publisher&gt;American Psychological Association&lt;/publisher&gt;&lt;isbn&gt;0012-1649&lt;/isbn&gt;&lt;urls&gt;&lt;/urls&gt;&lt;electronic-resource-num&gt;10.1037/0012-1649.36.5.679&lt;/electronic-resource-num&gt;&lt;/record&gt;&lt;/Cite&gt;&lt;/EndNote&gt;</w:instrText>
            </w:r>
            <w:r w:rsidRPr="00A67E90">
              <w:rPr>
                <w:rFonts w:eastAsia="Times New Roman" w:cs="Times New Roman"/>
                <w:color w:val="000000"/>
                <w:sz w:val="18"/>
                <w:szCs w:val="18"/>
              </w:rPr>
              <w:fldChar w:fldCharType="separate"/>
            </w:r>
            <w:r w:rsidR="00417862" w:rsidRPr="00417862">
              <w:rPr>
                <w:rFonts w:eastAsia="Times New Roman" w:cs="Times New Roman"/>
                <w:noProof/>
                <w:color w:val="000000"/>
                <w:sz w:val="18"/>
                <w:szCs w:val="18"/>
                <w:vertAlign w:val="superscript"/>
              </w:rPr>
              <w:t>37</w:t>
            </w:r>
            <w:r w:rsidRPr="00A67E90">
              <w:rPr>
                <w:rFonts w:eastAsia="Times New Roman" w:cs="Times New Roman"/>
                <w:color w:val="000000"/>
                <w:sz w:val="18"/>
                <w:szCs w:val="18"/>
              </w:rPr>
              <w:fldChar w:fldCharType="end"/>
            </w:r>
            <w:r w:rsidRPr="00A67E90">
              <w:rPr>
                <w:rFonts w:eastAsia="Times New Roman" w:cs="Times New Roman"/>
                <w:color w:val="000000"/>
                <w:sz w:val="18"/>
                <w:szCs w:val="18"/>
              </w:rPr>
              <w:t xml:space="preserve">, </w:t>
            </w:r>
            <w:r w:rsidRPr="00A67E90">
              <w:rPr>
                <w:rFonts w:eastAsia="Times New Roman" w:cs="Times New Roman"/>
                <w:color w:val="000000"/>
                <w:sz w:val="18"/>
                <w:szCs w:val="18"/>
              </w:rPr>
              <w:fldChar w:fldCharType="begin">
                <w:fldData xml:space="preserve">PEVuZE5vdGU+PENpdGU+PEF1dGhvcj5XZWlzc21hbjwvQXV0aG9yPjxZZWFyPjIwMTk8L1llYXI+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==
</w:fldData>
              </w:fldChar>
            </w:r>
            <w:r w:rsidR="003E191F">
              <w:rPr>
                <w:rFonts w:eastAsia="Times New Roman" w:cs="Times New Roman"/>
                <w:color w:val="000000"/>
                <w:sz w:val="18"/>
                <w:szCs w:val="18"/>
              </w:rPr>
              <w:instrText xml:space="preserve"> ADDIN EN.CITE </w:instrText>
            </w:r>
            <w:r w:rsidR="003E191F">
              <w:rPr>
                <w:rFonts w:eastAsia="Times New Roman" w:cs="Times New Roman"/>
                <w:color w:val="000000"/>
                <w:sz w:val="18"/>
                <w:szCs w:val="18"/>
              </w:rPr>
              <w:fldChar w:fldCharType="begin">
                <w:fldData xml:space="preserve">PEVuZE5vdGU+PENpdGU+PEF1dGhvcj5XZWlzc21hbjwvQXV0aG9yPjxZZWFyPjIwMTk8L1llYXI+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==
</w:fldData>
              </w:fldChar>
            </w:r>
            <w:r w:rsidR="003E191F">
              <w:rPr>
                <w:rFonts w:eastAsia="Times New Roman" w:cs="Times New Roman"/>
                <w:color w:val="000000"/>
                <w:sz w:val="18"/>
                <w:szCs w:val="18"/>
              </w:rPr>
              <w:instrText xml:space="preserve"> ADDIN EN.CITE.DATA </w:instrText>
            </w:r>
            <w:r w:rsidR="003E191F">
              <w:rPr>
                <w:rFonts w:eastAsia="Times New Roman" w:cs="Times New Roman"/>
                <w:color w:val="000000"/>
                <w:sz w:val="18"/>
                <w:szCs w:val="18"/>
              </w:rPr>
            </w:r>
            <w:r w:rsidR="003E191F">
              <w:rPr>
                <w:rFonts w:eastAsia="Times New Roman" w:cs="Times New Roman"/>
                <w:color w:val="000000"/>
                <w:sz w:val="18"/>
                <w:szCs w:val="18"/>
              </w:rPr>
              <w:fldChar w:fldCharType="end"/>
            </w:r>
            <w:r w:rsidRPr="00A67E90">
              <w:rPr>
                <w:rFonts w:eastAsia="Times New Roman" w:cs="Times New Roman"/>
                <w:color w:val="000000"/>
                <w:sz w:val="18"/>
                <w:szCs w:val="18"/>
              </w:rPr>
              <w:fldChar w:fldCharType="separate"/>
            </w:r>
            <w:r w:rsidR="004F7F1A" w:rsidRPr="004F7F1A">
              <w:rPr>
                <w:rFonts w:eastAsia="Times New Roman" w:cs="Times New Roman"/>
                <w:noProof/>
                <w:color w:val="000000"/>
                <w:sz w:val="18"/>
                <w:szCs w:val="18"/>
                <w:vertAlign w:val="superscript"/>
              </w:rPr>
              <w:t>10</w:t>
            </w:r>
            <w:r w:rsidRPr="00A67E90">
              <w:rPr>
                <w:rFonts w:eastAsia="Times New Roman" w:cs="Times New Roman"/>
                <w:color w:val="000000"/>
                <w:sz w:val="18"/>
                <w:szCs w:val="18"/>
              </w:rPr>
              <w:fldChar w:fldCharType="end"/>
            </w:r>
            <w:r w:rsidRPr="00A67E90">
              <w:rPr>
                <w:rFonts w:eastAsia="Times New Roman" w:cs="Times New Roman"/>
                <w:color w:val="000000"/>
                <w:sz w:val="18"/>
                <w:szCs w:val="18"/>
              </w:rPr>
              <w:t xml:space="preserve">, </w:t>
            </w:r>
            <w:r w:rsidRPr="00A67E90">
              <w:rPr>
                <w:rFonts w:eastAsia="Times New Roman" w:cs="Times New Roman"/>
                <w:color w:val="000000"/>
                <w:sz w:val="18"/>
                <w:szCs w:val="18"/>
              </w:rPr>
              <w:fldChar w:fldCharType="begin"/>
            </w:r>
            <w:r w:rsidR="003E191F">
              <w:rPr>
                <w:rFonts w:eastAsia="Times New Roman" w:cs="Times New Roman"/>
                <w:color w:val="000000"/>
                <w:sz w:val="18"/>
                <w:szCs w:val="18"/>
              </w:rPr>
              <w:instrText xml:space="preserve"> ADDIN EN.CITE &lt;EndNote&gt;&lt;Cite&gt;&lt;Author&gt;Shackman&lt;/Author&gt;&lt;Year&gt;2007&lt;/Year&gt;&lt;RecNum&gt;30&lt;/RecNum&gt;&lt;DisplayText&gt;&lt;style face="superscript"&gt;11&lt;/style&gt;&lt;/DisplayText&gt;&lt;record&gt;&lt;rec-number&gt;30&lt;/rec-number&gt;&lt;foreign-keys&gt;&lt;key app="EN" db-id="5pv2f2fzhfxv2weaa0fvvza0vt0dred9pwt9" timestamp="1669657596" guid="2986a4fa-abec-4424-87ec-8adc06c64773"&gt;30&lt;/key&gt;&lt;/foreign-keys&gt;&lt;ref-type name="Journal Article"&gt;17&lt;/ref-type&gt;&lt;contributors&gt;&lt;authors&gt;&lt;author&gt;Shackman, J. E.&lt;/author&gt;&lt;author&gt;Shackman, A. J.&lt;/author&gt;&lt;author&gt;Pollak, S. D.&lt;/author&gt;&lt;/authors&gt;&lt;/contributors&gt;&lt;auth-address&gt;Department of Psychology, University of Wisconsin--Madison, Madison, WI 53706, USA.&lt;/auth-address&gt;&lt;titles&gt;&lt;title&gt;Physical abuse amplifies attention to threat and increases anxiety in children&lt;/title&gt;&lt;secondary-title&gt;Emotion&lt;/secondary-title&gt;&lt;/titles&gt;&lt;periodical&gt;&lt;full-title&gt;Emotion&lt;/full-title&gt;&lt;/periodical&gt;&lt;pages&gt;838-52&lt;/pages&gt;&lt;volume&gt;7&lt;/volume&gt;&lt;number&gt;4&lt;/number&gt;&lt;edition&gt;2007/11/28&lt;/edition&gt;&lt;keywords&gt;&lt;keyword&gt;*Affect&lt;/keyword&gt;&lt;keyword&gt;Anxiety Disorders/*epidemiology/*etiology&lt;/keyword&gt;&lt;keyword&gt;Arousal/physiology&lt;/keyword&gt;&lt;keyword&gt;*Attention&lt;/keyword&gt;&lt;keyword&gt;Child&lt;/keyword&gt;&lt;keyword&gt;Child Abuse/*psychology&lt;/keyword&gt;&lt;keyword&gt;Electroencephalography&lt;/keyword&gt;&lt;keyword&gt;Evoked Potentials/physiology&lt;/keyword&gt;&lt;keyword&gt;Facial Expression&lt;/keyword&gt;&lt;keyword&gt;Female&lt;/keyword&gt;&lt;keyword&gt;Humans&lt;/keyword&gt;&lt;keyword&gt;Male&lt;/keyword&gt;&lt;keyword&gt;Voice&lt;/keyword&gt;&lt;/keywords&gt;&lt;dates&gt;&lt;year&gt;2007&lt;/year&gt;&lt;pub-dates&gt;&lt;date&gt;Nov&lt;/date&gt;&lt;/pub-dates&gt;&lt;/dates&gt;&lt;isbn&gt;1528-3542 (Print)&amp;#xD;1528-3542 (Linking)&lt;/isbn&gt;&lt;accession-num&gt;18039053&lt;/accession-num&gt;&lt;urls&gt;&lt;related-urls&gt;&lt;url&gt;https://www.ncbi.nlm.nih.gov/pubmed/18039053&lt;/url&gt;&lt;/related-urls&gt;&lt;/urls&gt;&lt;electronic-resource-num&gt;10.1037/1528-3542.7.4.838&lt;/electronic-resource-num&gt;&lt;/record&gt;&lt;/Cite&gt;&lt;/EndNote&gt;</w:instrText>
            </w:r>
            <w:r w:rsidRPr="00A67E90">
              <w:rPr>
                <w:rFonts w:eastAsia="Times New Roman" w:cs="Times New Roman"/>
                <w:color w:val="000000"/>
                <w:sz w:val="18"/>
                <w:szCs w:val="18"/>
              </w:rPr>
              <w:fldChar w:fldCharType="separate"/>
            </w:r>
            <w:r w:rsidR="004F7F1A" w:rsidRPr="004F7F1A">
              <w:rPr>
                <w:rFonts w:eastAsia="Times New Roman" w:cs="Times New Roman"/>
                <w:noProof/>
                <w:color w:val="000000"/>
                <w:sz w:val="18"/>
                <w:szCs w:val="18"/>
                <w:vertAlign w:val="superscript"/>
              </w:rPr>
              <w:t>11</w:t>
            </w:r>
            <w:r w:rsidRPr="00A67E90">
              <w:rPr>
                <w:rFonts w:eastAsia="Times New Roman" w:cs="Times New Roman"/>
                <w:color w:val="000000"/>
                <w:sz w:val="18"/>
                <w:szCs w:val="18"/>
              </w:rPr>
              <w:fldChar w:fldCharType="end"/>
            </w:r>
          </w:p>
        </w:tc>
        <w:tc>
          <w:tcPr>
            <w:tcW w:w="3387" w:type="dxa"/>
            <w:shd w:val="clear" w:color="auto" w:fill="auto"/>
          </w:tcPr>
          <w:p w14:paraId="026EFC1F" w14:textId="02C7140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3E191F">
              <w:rPr>
                <w:rFonts w:eastAsia="Times New Roman" w:cs="Times New Roman"/>
                <w:sz w:val="18"/>
                <w:szCs w:val="18"/>
              </w:rPr>
              <w:instrText xml:space="preserve"> ADDIN EN.CITE &lt;EndNote&gt;&lt;Cite&gt;&lt;Author&gt;Pollak&lt;/Author&gt;&lt;Year&gt;2000&lt;/Year&gt;&lt;RecNum&gt;101&lt;/RecNum&gt;&lt;DisplayText&gt;&lt;style face="superscript"&gt;37&lt;/style&gt;&lt;/DisplayText&gt;&lt;record&gt;&lt;rec-number&gt;101&lt;/rec-number&gt;&lt;foreign-keys&gt;&lt;key app="EN" db-id="5pv2f2fzhfxv2weaa0fvvza0vt0dred9pwt9" timestamp="1669657596" guid="6e248b9f-00b4-4b3a-a79b-8d2efc3f6876"&gt;101&lt;/key&gt;&lt;/foreign-keys&gt;&lt;ref-type name="Journal Article"&gt;17&lt;/ref-type&gt;&lt;contributors&gt;&lt;authors&gt;&lt;author&gt;Pollak, Seth D.&lt;/author&gt;&lt;author&gt;Cicchetti, Dante&lt;/author&gt;&lt;author&gt;Hornung, Katherine&lt;/author&gt;&lt;author&gt;Reed, Alex&lt;/author&gt;&lt;/authors&gt;&lt;/contributors&gt;&lt;titles&gt;&lt;title&gt;Recognizing Emotion in Faces: Developmental Effects of Child Abuse and Neglect&lt;/title&gt;&lt;secondary-title&gt;Developmental psychology&lt;/secondary-title&gt;&lt;/titles&gt;&lt;periodical&gt;&lt;full-title&gt;Developmental psychology&lt;/full-title&gt;&lt;/periodical&gt;&lt;pages&gt;679-688&lt;/pages&gt;&lt;volume&gt;36&lt;/volume&gt;&lt;number&gt;5&lt;/number&gt;&lt;dates&gt;&lt;year&gt;2000&lt;/year&gt;&lt;/dates&gt;&lt;publisher&gt;American Psychological Association&lt;/publisher&gt;&lt;isbn&gt;0012-1649&lt;/isbn&gt;&lt;urls&gt;&lt;/urls&gt;&lt;electronic-resource-num&gt;10.1037/0012-1649.36.5.679&lt;/electronic-resource-num&gt;&lt;/record&gt;&lt;/Cite&gt;&lt;/EndNote&gt;</w:instrText>
            </w:r>
            <w:r w:rsidRPr="00A67E90">
              <w:rPr>
                <w:rFonts w:eastAsia="Times New Roman" w:cs="Times New Roman"/>
                <w:sz w:val="18"/>
                <w:szCs w:val="18"/>
              </w:rPr>
              <w:fldChar w:fldCharType="separate"/>
            </w:r>
            <w:r w:rsidR="00417862" w:rsidRPr="00417862">
              <w:rPr>
                <w:rFonts w:eastAsia="Times New Roman" w:cs="Times New Roman"/>
                <w:noProof/>
                <w:sz w:val="18"/>
                <w:szCs w:val="18"/>
                <w:vertAlign w:val="superscript"/>
              </w:rPr>
              <w:t>37</w:t>
            </w:r>
            <w:r w:rsidRPr="00A67E90">
              <w:rPr>
                <w:rFonts w:eastAsia="Times New Roman" w:cs="Times New Roman"/>
                <w:sz w:val="18"/>
                <w:szCs w:val="18"/>
              </w:rPr>
              <w:fldChar w:fldCharType="end"/>
            </w:r>
            <w:r w:rsidRPr="00A67E90">
              <w:rPr>
                <w:rFonts w:eastAsia="Times New Roman" w:cs="Times New Roman"/>
                <w:sz w:val="18"/>
                <w:szCs w:val="18"/>
              </w:rPr>
              <w:t xml:space="preserve"> Pollak et al experimentally showed that children who experienced neglect (deprivation) have a difficult time differentiating emotional valence of facial expressions, whereas children who experienced abuse (threat) were considerably better at detecting anger in facial </w:t>
            </w:r>
            <w:proofErr w:type="gramStart"/>
            <w:r w:rsidRPr="00A67E90">
              <w:rPr>
                <w:rFonts w:eastAsia="Times New Roman" w:cs="Times New Roman"/>
                <w:sz w:val="18"/>
                <w:szCs w:val="18"/>
              </w:rPr>
              <w:t>expressions, but</w:t>
            </w:r>
            <w:proofErr w:type="gramEnd"/>
            <w:r w:rsidRPr="00A67E90">
              <w:rPr>
                <w:rFonts w:eastAsia="Times New Roman" w:cs="Times New Roman"/>
                <w:sz w:val="18"/>
                <w:szCs w:val="18"/>
              </w:rPr>
              <w:t xml:space="preserve"> were comparable to non-abused or neglected children in recognizing other emotions.</w:t>
            </w:r>
          </w:p>
          <w:p w14:paraId="76CAED5A" w14:textId="3BE7AA1A"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fldData xml:space="preserve">PEVuZE5vdGU+PENpdGU+PEF1dGhvcj5XZWlzc21hbjwvQXV0aG9yPjxZZWFyPjIwMTk8L1llYXI+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==
</w:fldData>
              </w:fldChar>
            </w:r>
            <w:r w:rsidR="003E191F">
              <w:rPr>
                <w:rFonts w:eastAsia="Times New Roman" w:cs="Times New Roman"/>
                <w:sz w:val="18"/>
                <w:szCs w:val="18"/>
              </w:rPr>
              <w:instrText xml:space="preserve"> ADDIN EN.CITE </w:instrText>
            </w:r>
            <w:r w:rsidR="003E191F">
              <w:rPr>
                <w:rFonts w:eastAsia="Times New Roman" w:cs="Times New Roman"/>
                <w:sz w:val="18"/>
                <w:szCs w:val="18"/>
              </w:rPr>
              <w:fldChar w:fldCharType="begin">
                <w:fldData xml:space="preserve">PEVuZE5vdGU+PENpdGU+PEF1dGhvcj5XZWlzc21hbjwvQXV0aG9yPjxZZWFyPjIwMTk8L1llYXI+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==
</w:fldData>
              </w:fldChar>
            </w:r>
            <w:r w:rsidR="003E191F">
              <w:rPr>
                <w:rFonts w:eastAsia="Times New Roman" w:cs="Times New Roman"/>
                <w:sz w:val="18"/>
                <w:szCs w:val="18"/>
              </w:rPr>
              <w:instrText xml:space="preserve"> ADDIN EN.CITE.DATA </w:instrText>
            </w:r>
            <w:r w:rsidR="003E191F">
              <w:rPr>
                <w:rFonts w:eastAsia="Times New Roman" w:cs="Times New Roman"/>
                <w:sz w:val="18"/>
                <w:szCs w:val="18"/>
              </w:rPr>
            </w:r>
            <w:r w:rsidR="003E191F">
              <w:rPr>
                <w:rFonts w:eastAsia="Times New Roman" w:cs="Times New Roman"/>
                <w:sz w:val="18"/>
                <w:szCs w:val="18"/>
              </w:rPr>
              <w:fldChar w:fldCharType="end"/>
            </w:r>
            <w:r w:rsidRPr="00A67E90">
              <w:rPr>
                <w:rFonts w:eastAsia="Times New Roman" w:cs="Times New Roman"/>
                <w:sz w:val="18"/>
                <w:szCs w:val="18"/>
              </w:rPr>
              <w:fldChar w:fldCharType="separate"/>
            </w:r>
            <w:r w:rsidR="004F7F1A" w:rsidRPr="004F7F1A">
              <w:rPr>
                <w:rFonts w:eastAsia="Times New Roman" w:cs="Times New Roman"/>
                <w:noProof/>
                <w:sz w:val="18"/>
                <w:szCs w:val="18"/>
                <w:vertAlign w:val="superscript"/>
              </w:rPr>
              <w:t>10</w:t>
            </w:r>
            <w:r w:rsidRPr="00A67E90">
              <w:rPr>
                <w:rFonts w:eastAsia="Times New Roman" w:cs="Times New Roman"/>
                <w:sz w:val="18"/>
                <w:szCs w:val="18"/>
              </w:rPr>
              <w:fldChar w:fldCharType="end"/>
            </w:r>
            <w:r w:rsidRPr="00A67E90">
              <w:rPr>
                <w:rFonts w:eastAsia="Times New Roman" w:cs="Times New Roman"/>
                <w:sz w:val="18"/>
                <w:szCs w:val="18"/>
              </w:rPr>
              <w:t xml:space="preserve"> Weissman et al indicate that maltreatment predicted attention to threat bias in younger adolescents, which in turn was associated with increases in psychopathology (p-factor) over time.</w:t>
            </w:r>
          </w:p>
          <w:p w14:paraId="62008976" w14:textId="6FDEDB15"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3E191F">
              <w:rPr>
                <w:rFonts w:eastAsia="Times New Roman" w:cs="Times New Roman"/>
                <w:sz w:val="18"/>
                <w:szCs w:val="18"/>
              </w:rPr>
              <w:instrText xml:space="preserve"> ADDIN EN.CITE &lt;EndNote&gt;&lt;Cite&gt;&lt;Author&gt;Shackman&lt;/Author&gt;&lt;Year&gt;2007&lt;/Year&gt;&lt;RecNum&gt;30&lt;/RecNum&gt;&lt;DisplayText&gt;&lt;style face="superscript"&gt;11&lt;/style&gt;&lt;/DisplayText&gt;&lt;record&gt;&lt;rec-number&gt;30&lt;/rec-number&gt;&lt;foreign-keys&gt;&lt;key app="EN" db-id="5pv2f2fzhfxv2weaa0fvvza0vt0dred9pwt9" timestamp="1669657596" guid="2986a4fa-abec-4424-87ec-8adc06c64773"&gt;30&lt;/key&gt;&lt;/foreign-keys&gt;&lt;ref-type name="Journal Article"&gt;17&lt;/ref-type&gt;&lt;contributors&gt;&lt;authors&gt;&lt;author&gt;Shackman, J. E.&lt;/author&gt;&lt;author&gt;Shackman, A. J.&lt;/author&gt;&lt;author&gt;Pollak, S. D.&lt;/author&gt;&lt;/authors&gt;&lt;/contributors&gt;&lt;auth-address&gt;Department of Psychology, University of Wisconsin--Madison, Madison, WI 53706, USA.&lt;/auth-address&gt;&lt;titles&gt;&lt;title&gt;Physical abuse amplifies attention to threat and increases anxiety in children&lt;/title&gt;&lt;secondary-title&gt;Emotion&lt;/secondary-title&gt;&lt;/titles&gt;&lt;periodical&gt;&lt;full-title&gt;Emotion&lt;/full-title&gt;&lt;/periodical&gt;&lt;pages&gt;838-52&lt;/pages&gt;&lt;volume&gt;7&lt;/volume&gt;&lt;number&gt;4&lt;/number&gt;&lt;edition&gt;2007/11/28&lt;/edition&gt;&lt;keywords&gt;&lt;keyword&gt;*Affect&lt;/keyword&gt;&lt;keyword&gt;Anxiety Disorders/*epidemiology/*etiology&lt;/keyword&gt;&lt;keyword&gt;Arousal/physiology&lt;/keyword&gt;&lt;keyword&gt;*Attention&lt;/keyword&gt;&lt;keyword&gt;Child&lt;/keyword&gt;&lt;keyword&gt;Child Abuse/*psychology&lt;/keyword&gt;&lt;keyword&gt;Electroencephalography&lt;/keyword&gt;&lt;keyword&gt;Evoked Potentials/physiology&lt;/keyword&gt;&lt;keyword&gt;Facial Expression&lt;/keyword&gt;&lt;keyword&gt;Female&lt;/keyword&gt;&lt;keyword&gt;Humans&lt;/keyword&gt;&lt;keyword&gt;Male&lt;/keyword&gt;&lt;keyword&gt;Voice&lt;/keyword&gt;&lt;/keywords&gt;&lt;dates&gt;&lt;year&gt;2007&lt;/year&gt;&lt;pub-dates&gt;&lt;date&gt;Nov&lt;/date&gt;&lt;/pub-dates&gt;&lt;/dates&gt;&lt;isbn&gt;1528-3542 (Print)&amp;#xD;1528-3542 (Linking)&lt;/isbn&gt;&lt;accession-num&gt;18039053&lt;/accession-num&gt;&lt;urls&gt;&lt;related-urls&gt;&lt;url&gt;https://www.ncbi.nlm.nih.gov/pubmed/18039053&lt;/url&gt;&lt;/related-urls&gt;&lt;/urls&gt;&lt;electronic-resource-num&gt;10.1037/1528-3542.7.4.838&lt;/electronic-resource-num&gt;&lt;/record&gt;&lt;/Cite&gt;&lt;/EndNote&gt;</w:instrText>
            </w:r>
            <w:r w:rsidRPr="00A67E90">
              <w:rPr>
                <w:rFonts w:eastAsia="Times New Roman" w:cs="Times New Roman"/>
                <w:sz w:val="18"/>
                <w:szCs w:val="18"/>
              </w:rPr>
              <w:fldChar w:fldCharType="separate"/>
            </w:r>
            <w:r w:rsidR="004F7F1A" w:rsidRPr="004F7F1A">
              <w:rPr>
                <w:rFonts w:eastAsia="Times New Roman" w:cs="Times New Roman"/>
                <w:noProof/>
                <w:sz w:val="18"/>
                <w:szCs w:val="18"/>
                <w:vertAlign w:val="superscript"/>
              </w:rPr>
              <w:t>11</w:t>
            </w:r>
            <w:r w:rsidRPr="00A67E90">
              <w:rPr>
                <w:rFonts w:eastAsia="Times New Roman" w:cs="Times New Roman"/>
                <w:sz w:val="18"/>
                <w:szCs w:val="18"/>
              </w:rPr>
              <w:fldChar w:fldCharType="end"/>
            </w:r>
            <w:r w:rsidRPr="00A67E90">
              <w:rPr>
                <w:rFonts w:eastAsia="Times New Roman" w:cs="Times New Roman"/>
                <w:sz w:val="18"/>
                <w:szCs w:val="18"/>
              </w:rPr>
              <w:t xml:space="preserve"> </w:t>
            </w:r>
            <w:proofErr w:type="spellStart"/>
            <w:r w:rsidRPr="00A67E90">
              <w:rPr>
                <w:rFonts w:eastAsia="Times New Roman" w:cs="Times New Roman"/>
                <w:sz w:val="18"/>
                <w:szCs w:val="18"/>
              </w:rPr>
              <w:t>Shackman</w:t>
            </w:r>
            <w:proofErr w:type="spellEnd"/>
            <w:r w:rsidRPr="00A67E90">
              <w:rPr>
                <w:rFonts w:eastAsia="Times New Roman" w:cs="Times New Roman"/>
                <w:sz w:val="18"/>
                <w:szCs w:val="18"/>
              </w:rPr>
              <w:t xml:space="preserve"> et al demonstrated statistical mediation of the relationship between physical abuse and child-reported anxiety by increased attention allocated to anger cues.</w:t>
            </w:r>
          </w:p>
          <w:p w14:paraId="49A656B3" w14:textId="77777777" w:rsidR="0070747E" w:rsidRPr="00A67E90" w:rsidRDefault="0070747E" w:rsidP="00602E93">
            <w:pPr>
              <w:spacing w:after="0" w:line="240" w:lineRule="auto"/>
              <w:rPr>
                <w:rFonts w:eastAsia="Times New Roman" w:cs="Times New Roman"/>
                <w:sz w:val="18"/>
                <w:szCs w:val="18"/>
              </w:rPr>
            </w:pPr>
          </w:p>
        </w:tc>
        <w:tc>
          <w:tcPr>
            <w:tcW w:w="2340" w:type="dxa"/>
          </w:tcPr>
          <w:p w14:paraId="0D58DAE9"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t xml:space="preserve">It’s likely that higher accuracy and lower reaction time to the identification of fearful faces (enhanced threat detection) as well as an increased difference in reaction time to neutral vs angry faces (attention bias to threat) will serve as mediators of the effects of threat but not deprivation. </w:t>
            </w:r>
          </w:p>
        </w:tc>
        <w:tc>
          <w:tcPr>
            <w:tcW w:w="2520" w:type="dxa"/>
            <w:shd w:val="clear" w:color="auto" w:fill="auto"/>
            <w:noWrap/>
          </w:tcPr>
          <w:p w14:paraId="24D2D3DE"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u w:val="single"/>
              </w:rPr>
              <w:t>Threat Detection</w:t>
            </w:r>
            <w:r w:rsidRPr="00A67E90">
              <w:rPr>
                <w:rFonts w:eastAsia="Times New Roman" w:cs="Times New Roman"/>
                <w:sz w:val="18"/>
                <w:szCs w:val="18"/>
              </w:rPr>
              <w:t>:</w:t>
            </w:r>
          </w:p>
          <w:p w14:paraId="4716C078"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Emotional Stroop Task</w:t>
            </w:r>
          </w:p>
          <w:p w14:paraId="4EE286BF" w14:textId="77777777" w:rsidR="0070747E" w:rsidRPr="00A67E90" w:rsidRDefault="0070747E" w:rsidP="00602E93">
            <w:pPr>
              <w:pStyle w:val="ListParagraph"/>
              <w:numPr>
                <w:ilvl w:val="0"/>
                <w:numId w:val="1"/>
              </w:numPr>
              <w:spacing w:after="0" w:line="240" w:lineRule="auto"/>
              <w:rPr>
                <w:rFonts w:eastAsia="Times New Roman" w:cs="Times New Roman"/>
                <w:sz w:val="18"/>
                <w:szCs w:val="18"/>
              </w:rPr>
            </w:pPr>
            <w:r w:rsidRPr="00A67E90">
              <w:rPr>
                <w:rFonts w:eastAsia="Times New Roman" w:cs="Times New Roman"/>
                <w:sz w:val="18"/>
                <w:szCs w:val="18"/>
                <w:highlight w:val="yellow"/>
              </w:rPr>
              <w:t>ACC_FEAR</w:t>
            </w:r>
            <w:r w:rsidRPr="00A67E90">
              <w:rPr>
                <w:rFonts w:eastAsia="Times New Roman" w:cs="Times New Roman"/>
                <w:sz w:val="18"/>
                <w:szCs w:val="18"/>
              </w:rPr>
              <w:t xml:space="preserve">, </w:t>
            </w:r>
            <w:r w:rsidRPr="00A67E90">
              <w:rPr>
                <w:rFonts w:eastAsia="Times New Roman" w:cs="Times New Roman"/>
                <w:sz w:val="18"/>
                <w:szCs w:val="18"/>
                <w:highlight w:val="yellow"/>
              </w:rPr>
              <w:t>RT_FEAR</w:t>
            </w:r>
            <w:r w:rsidRPr="00A67E90">
              <w:rPr>
                <w:rFonts w:eastAsia="Times New Roman" w:cs="Times New Roman"/>
                <w:sz w:val="18"/>
                <w:szCs w:val="18"/>
              </w:rPr>
              <w:t xml:space="preserve">, </w:t>
            </w:r>
            <w:r w:rsidRPr="00A67E90">
              <w:rPr>
                <w:rFonts w:eastAsia="Times New Roman" w:cs="Times New Roman"/>
                <w:sz w:val="18"/>
                <w:szCs w:val="18"/>
                <w:highlight w:val="yellow"/>
              </w:rPr>
              <w:t>ACC_HAPPY</w:t>
            </w:r>
            <w:r w:rsidRPr="00A67E90">
              <w:rPr>
                <w:rFonts w:eastAsia="Times New Roman" w:cs="Times New Roman"/>
                <w:sz w:val="18"/>
                <w:szCs w:val="18"/>
              </w:rPr>
              <w:t xml:space="preserve">, </w:t>
            </w:r>
            <w:r w:rsidRPr="00A67E90">
              <w:rPr>
                <w:rFonts w:eastAsia="Times New Roman" w:cs="Times New Roman"/>
                <w:sz w:val="18"/>
                <w:szCs w:val="18"/>
                <w:highlight w:val="yellow"/>
              </w:rPr>
              <w:t>RT_HAPPY</w:t>
            </w:r>
          </w:p>
          <w:p w14:paraId="63582E58" w14:textId="77777777" w:rsidR="0070747E" w:rsidRPr="00A67E90" w:rsidRDefault="0070747E" w:rsidP="00602E93">
            <w:pPr>
              <w:spacing w:after="0" w:line="240" w:lineRule="auto"/>
              <w:rPr>
                <w:rFonts w:eastAsia="Times New Roman" w:cs="Times New Roman"/>
                <w:sz w:val="18"/>
                <w:szCs w:val="18"/>
              </w:rPr>
            </w:pPr>
          </w:p>
          <w:p w14:paraId="48F6C175" w14:textId="77777777" w:rsidR="0070747E" w:rsidRPr="00A67E90" w:rsidRDefault="0070747E" w:rsidP="00602E93">
            <w:pPr>
              <w:spacing w:after="0" w:line="240" w:lineRule="auto"/>
              <w:rPr>
                <w:rFonts w:eastAsia="Times New Roman" w:cs="Times New Roman"/>
                <w:sz w:val="18"/>
                <w:szCs w:val="18"/>
                <w:u w:val="single"/>
              </w:rPr>
            </w:pPr>
            <w:r w:rsidRPr="00A67E90">
              <w:rPr>
                <w:rFonts w:eastAsia="Times New Roman" w:cs="Times New Roman"/>
                <w:sz w:val="18"/>
                <w:szCs w:val="18"/>
                <w:u w:val="single"/>
              </w:rPr>
              <w:t>Attention to threat</w:t>
            </w:r>
          </w:p>
          <w:p w14:paraId="3D687707"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Dot Probe Task</w:t>
            </w:r>
          </w:p>
          <w:p w14:paraId="6BAB12FE" w14:textId="77777777" w:rsidR="0070747E" w:rsidRPr="00A67E90" w:rsidRDefault="0070747E" w:rsidP="00602E93">
            <w:pPr>
              <w:pStyle w:val="ListParagraph"/>
              <w:numPr>
                <w:ilvl w:val="0"/>
                <w:numId w:val="1"/>
              </w:numPr>
              <w:spacing w:after="0" w:line="240" w:lineRule="auto"/>
              <w:rPr>
                <w:rFonts w:eastAsia="Times New Roman" w:cs="Times New Roman"/>
                <w:sz w:val="16"/>
                <w:szCs w:val="16"/>
              </w:rPr>
            </w:pPr>
            <w:r w:rsidRPr="00A67E90">
              <w:rPr>
                <w:rFonts w:eastAsia="Times New Roman" w:cs="Times New Roman"/>
                <w:sz w:val="16"/>
                <w:szCs w:val="16"/>
                <w:highlight w:val="yellow"/>
              </w:rPr>
              <w:t>RT_NEUTRAL_ACCURATE - RT_ANGRY_ACCURATE</w:t>
            </w:r>
          </w:p>
        </w:tc>
      </w:tr>
      <w:tr w:rsidR="0070747E" w:rsidRPr="00BA32D8" w14:paraId="20EB0C73" w14:textId="77777777" w:rsidTr="0070747E">
        <w:trPr>
          <w:trHeight w:val="285"/>
        </w:trPr>
        <w:tc>
          <w:tcPr>
            <w:tcW w:w="1435" w:type="dxa"/>
            <w:shd w:val="clear" w:color="auto" w:fill="auto"/>
            <w:noWrap/>
          </w:tcPr>
          <w:p w14:paraId="5425B1F6" w14:textId="77777777"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t>Cognitive and affective Theory of Mind (</w:t>
            </w:r>
            <w:proofErr w:type="spellStart"/>
            <w:r w:rsidRPr="00A67E90">
              <w:rPr>
                <w:rFonts w:eastAsia="Times New Roman" w:cs="Times New Roman"/>
                <w:color w:val="000000"/>
                <w:sz w:val="18"/>
                <w:szCs w:val="18"/>
              </w:rPr>
              <w:t>ToM</w:t>
            </w:r>
            <w:proofErr w:type="spellEnd"/>
            <w:r w:rsidRPr="00A67E90">
              <w:rPr>
                <w:rFonts w:eastAsia="Times New Roman" w:cs="Times New Roman"/>
                <w:color w:val="000000"/>
                <w:sz w:val="18"/>
                <w:szCs w:val="18"/>
              </w:rPr>
              <w:t>)</w:t>
            </w:r>
          </w:p>
        </w:tc>
        <w:tc>
          <w:tcPr>
            <w:tcW w:w="1023" w:type="dxa"/>
            <w:shd w:val="clear" w:color="auto" w:fill="auto"/>
            <w:noWrap/>
          </w:tcPr>
          <w:p w14:paraId="45290B53" w14:textId="1ED1599C"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r>
            <w:r w:rsidR="003E191F">
              <w:rPr>
                <w:rFonts w:eastAsia="Times New Roman" w:cs="Times New Roman"/>
                <w:color w:val="000000"/>
                <w:sz w:val="18"/>
                <w:szCs w:val="18"/>
              </w:rPr>
              <w:instrText xml:space="preserve"> ADDIN EN.CITE &lt;EndNote&gt;&lt;Cite&gt;&lt;Author&gt;Heleniak&lt;/Author&gt;&lt;Year&gt;2020&lt;/Year&gt;&lt;RecNum&gt;31&lt;/RecNum&gt;&lt;DisplayText&gt;&lt;style face="superscript"&gt;12&lt;/style&gt;&lt;/DisplayText&gt;&lt;record&gt;&lt;rec-number&gt;31&lt;/rec-number&gt;&lt;foreign-keys&gt;&lt;key app="EN" db-id="5pv2f2fzhfxv2weaa0fvvza0vt0dred9pwt9" timestamp="1669657596" guid="b4a96c84-4318-4e8f-bcd3-20b8496cca1d"&gt;31&lt;/key&gt;&lt;/foreign-keys&gt;&lt;ref-type name="Journal Article"&gt;17&lt;/ref-type&gt;&lt;contributors&gt;&lt;authors&gt;&lt;author&gt;Heleniak, C.&lt;/author&gt;&lt;author&gt;McLaughlin, K. A.&lt;/author&gt;&lt;/authors&gt;&lt;/contributors&gt;&lt;auth-address&gt;Department of Psychology, Columbia University, New York, NY, USA.&amp;#xD;Department of Psychology, Harvard University, Cambridge, MA, USA.&lt;/auth-address&gt;&lt;titles&gt;&lt;title&gt;Social-cognitive mechanisms in the cycle of violence: Cognitive and affective theory of mind, and externalizing psychopathology in children and adolescents&lt;/title&gt;&lt;secondary-title&gt;Dev Psychopathol&lt;/secondary-title&gt;&lt;/titles&gt;&lt;periodical&gt;&lt;full-title&gt;Dev Psychopathol&lt;/full-title&gt;&lt;/periodical&gt;&lt;pages&gt;735-750&lt;/pages&gt;&lt;volume&gt;32&lt;/volume&gt;&lt;number&gt;2&lt;/number&gt;&lt;edition&gt;2019/08/14&lt;/edition&gt;&lt;keywords&gt;&lt;keyword&gt;Adolescent&lt;/keyword&gt;&lt;keyword&gt;Adult&lt;/keyword&gt;&lt;keyword&gt;Child&lt;/keyword&gt;&lt;keyword&gt;Cognition&lt;/keyword&gt;&lt;keyword&gt;Humans&lt;/keyword&gt;&lt;keyword&gt;Psychopathology&lt;/keyword&gt;&lt;keyword&gt;Social Behavior&lt;/keyword&gt;&lt;keyword&gt;*Theory of Mind&lt;/keyword&gt;&lt;keyword&gt;Violence&lt;/keyword&gt;&lt;keyword&gt;*adversity&lt;/keyword&gt;&lt;keyword&gt;*aggression&lt;/keyword&gt;&lt;keyword&gt;*externalizing&lt;/keyword&gt;&lt;keyword&gt;*violence&lt;/keyword&gt;&lt;/keywords&gt;&lt;dates&gt;&lt;year&gt;2020&lt;/year&gt;&lt;pub-dates&gt;&lt;date&gt;May&lt;/date&gt;&lt;/pub-dates&gt;&lt;/dates&gt;&lt;isbn&gt;1469-2198 (Electronic)&amp;#xD;0954-5794 (Linking)&lt;/isbn&gt;&lt;accession-num&gt;31407638&lt;/accession-num&gt;&lt;urls&gt;&lt;related-urls&gt;&lt;url&gt;https://www.ncbi.nlm.nih.gov/pubmed/31407638&lt;/url&gt;&lt;/related-urls&gt;&lt;/urls&gt;&lt;custom2&gt;PMC7015789&lt;/custom2&gt;&lt;electronic-resource-num&gt;10.1017/S0954579419000725&lt;/electronic-resource-num&gt;&lt;/record&gt;&lt;/Cite&gt;&lt;/EndNote&gt;</w:instrText>
            </w:r>
            <w:r w:rsidRPr="00A67E90">
              <w:rPr>
                <w:rFonts w:eastAsia="Times New Roman" w:cs="Times New Roman"/>
                <w:color w:val="000000"/>
                <w:sz w:val="18"/>
                <w:szCs w:val="18"/>
              </w:rPr>
              <w:fldChar w:fldCharType="separate"/>
            </w:r>
            <w:r w:rsidR="004F7F1A" w:rsidRPr="004F7F1A">
              <w:rPr>
                <w:rFonts w:eastAsia="Times New Roman" w:cs="Times New Roman"/>
                <w:noProof/>
                <w:color w:val="000000"/>
                <w:sz w:val="18"/>
                <w:szCs w:val="18"/>
                <w:vertAlign w:val="superscript"/>
              </w:rPr>
              <w:t>12</w:t>
            </w:r>
            <w:r w:rsidRPr="00A67E90">
              <w:rPr>
                <w:rFonts w:eastAsia="Times New Roman" w:cs="Times New Roman"/>
                <w:color w:val="000000"/>
                <w:sz w:val="18"/>
                <w:szCs w:val="18"/>
              </w:rPr>
              <w:fldChar w:fldCharType="end"/>
            </w:r>
          </w:p>
        </w:tc>
        <w:tc>
          <w:tcPr>
            <w:tcW w:w="3387" w:type="dxa"/>
            <w:shd w:val="clear" w:color="auto" w:fill="auto"/>
          </w:tcPr>
          <w:p w14:paraId="52A44AA4" w14:textId="7E317855"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3E191F">
              <w:rPr>
                <w:rFonts w:eastAsia="Times New Roman" w:cs="Times New Roman"/>
                <w:sz w:val="18"/>
                <w:szCs w:val="18"/>
              </w:rPr>
              <w:instrText xml:space="preserve"> ADDIN EN.CITE &lt;EndNote&gt;&lt;Cite&gt;&lt;Author&gt;Heleniak&lt;/Author&gt;&lt;Year&gt;2020&lt;/Year&gt;&lt;RecNum&gt;31&lt;/RecNum&gt;&lt;DisplayText&gt;&lt;style face="superscript"&gt;12&lt;/style&gt;&lt;/DisplayText&gt;&lt;record&gt;&lt;rec-number&gt;31&lt;/rec-number&gt;&lt;foreign-keys&gt;&lt;key app="EN" db-id="5pv2f2fzhfxv2weaa0fvvza0vt0dred9pwt9" timestamp="1669657596" guid="b4a96c84-4318-4e8f-bcd3-20b8496cca1d"&gt;31&lt;/key&gt;&lt;/foreign-keys&gt;&lt;ref-type name="Journal Article"&gt;17&lt;/ref-type&gt;&lt;contributors&gt;&lt;authors&gt;&lt;author&gt;Heleniak, C.&lt;/author&gt;&lt;author&gt;McLaughlin, K. A.&lt;/author&gt;&lt;/authors&gt;&lt;/contributors&gt;&lt;auth-address&gt;Department of Psychology, Columbia University, New York, NY, USA.&amp;#xD;Department of Psychology, Harvard University, Cambridge, MA, USA.&lt;/auth-address&gt;&lt;titles&gt;&lt;title&gt;Social-cognitive mechanisms in the cycle of violence: Cognitive and affective theory of mind, and externalizing psychopathology in children and adolescents&lt;/title&gt;&lt;secondary-title&gt;Dev Psychopathol&lt;/secondary-title&gt;&lt;/titles&gt;&lt;periodical&gt;&lt;full-title&gt;Dev Psychopathol&lt;/full-title&gt;&lt;/periodical&gt;&lt;pages&gt;735-750&lt;/pages&gt;&lt;volume&gt;32&lt;/volume&gt;&lt;number&gt;2&lt;/number&gt;&lt;edition&gt;2019/08/14&lt;/edition&gt;&lt;keywords&gt;&lt;keyword&gt;Adolescent&lt;/keyword&gt;&lt;keyword&gt;Adult&lt;/keyword&gt;&lt;keyword&gt;Child&lt;/keyword&gt;&lt;keyword&gt;Cognition&lt;/keyword&gt;&lt;keyword&gt;Humans&lt;/keyword&gt;&lt;keyword&gt;Psychopathology&lt;/keyword&gt;&lt;keyword&gt;Social Behavior&lt;/keyword&gt;&lt;keyword&gt;*Theory of Mind&lt;/keyword&gt;&lt;keyword&gt;Violence&lt;/keyword&gt;&lt;keyword&gt;*adversity&lt;/keyword&gt;&lt;keyword&gt;*aggression&lt;/keyword&gt;&lt;keyword&gt;*externalizing&lt;/keyword&gt;&lt;keyword&gt;*violence&lt;/keyword&gt;&lt;/keywords&gt;&lt;dates&gt;&lt;year&gt;2020&lt;/year&gt;&lt;pub-dates&gt;&lt;date&gt;May&lt;/date&gt;&lt;/pub-dates&gt;&lt;/dates&gt;&lt;isbn&gt;1469-2198 (Electronic)&amp;#xD;0954-5794 (Linking)&lt;/isbn&gt;&lt;accession-num&gt;31407638&lt;/accession-num&gt;&lt;urls&gt;&lt;related-urls&gt;&lt;url&gt;https://www.ncbi.nlm.nih.gov/pubmed/31407638&lt;/url&gt;&lt;/related-urls&gt;&lt;/urls&gt;&lt;custom2&gt;PMC7015789&lt;/custom2&gt;&lt;electronic-resource-num&gt;10.1017/S0954579419000725&lt;/electronic-resource-num&gt;&lt;/record&gt;&lt;/Cite&gt;&lt;/EndNote&gt;</w:instrText>
            </w:r>
            <w:r w:rsidRPr="00A67E90">
              <w:rPr>
                <w:rFonts w:eastAsia="Times New Roman" w:cs="Times New Roman"/>
                <w:sz w:val="18"/>
                <w:szCs w:val="18"/>
              </w:rPr>
              <w:fldChar w:fldCharType="separate"/>
            </w:r>
            <w:r w:rsidR="004F7F1A" w:rsidRPr="004F7F1A">
              <w:rPr>
                <w:rFonts w:eastAsia="Times New Roman" w:cs="Times New Roman"/>
                <w:noProof/>
                <w:sz w:val="18"/>
                <w:szCs w:val="18"/>
                <w:vertAlign w:val="superscript"/>
              </w:rPr>
              <w:t>12</w:t>
            </w:r>
            <w:r w:rsidRPr="00A67E90">
              <w:rPr>
                <w:rFonts w:eastAsia="Times New Roman" w:cs="Times New Roman"/>
                <w:sz w:val="18"/>
                <w:szCs w:val="18"/>
              </w:rPr>
              <w:fldChar w:fldCharType="end"/>
            </w:r>
            <w:r w:rsidRPr="00A67E90">
              <w:rPr>
                <w:rFonts w:eastAsia="Times New Roman" w:cs="Times New Roman"/>
                <w:sz w:val="18"/>
                <w:szCs w:val="18"/>
              </w:rPr>
              <w:t xml:space="preserve"> Poor accuracy on cognitive and affective theory of mind (</w:t>
            </w:r>
            <w:proofErr w:type="spellStart"/>
            <w:r w:rsidRPr="00A67E90">
              <w:rPr>
                <w:rFonts w:eastAsia="Times New Roman" w:cs="Times New Roman"/>
                <w:sz w:val="18"/>
                <w:szCs w:val="18"/>
              </w:rPr>
              <w:t>ToM</w:t>
            </w:r>
            <w:proofErr w:type="spellEnd"/>
            <w:r w:rsidRPr="00A67E90">
              <w:rPr>
                <w:rFonts w:eastAsia="Times New Roman" w:cs="Times New Roman"/>
                <w:sz w:val="18"/>
                <w:szCs w:val="18"/>
              </w:rPr>
              <w:t xml:space="preserve">) tasks was found to mediate the relationship between violence exposure in childhood and development of externalizing behaviors. </w:t>
            </w:r>
          </w:p>
        </w:tc>
        <w:tc>
          <w:tcPr>
            <w:tcW w:w="2340" w:type="dxa"/>
          </w:tcPr>
          <w:p w14:paraId="03D0471B"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t>It is likely that affective and cognitive theory of mind mediates the effects of threatening experiences, but not the effect of deprivation on psychopathology</w:t>
            </w:r>
          </w:p>
        </w:tc>
        <w:tc>
          <w:tcPr>
            <w:tcW w:w="2520" w:type="dxa"/>
            <w:shd w:val="clear" w:color="auto" w:fill="auto"/>
            <w:noWrap/>
          </w:tcPr>
          <w:p w14:paraId="68447BE5" w14:textId="77777777" w:rsidR="0070747E" w:rsidRPr="00A67E90" w:rsidRDefault="0070747E" w:rsidP="00602E93">
            <w:pPr>
              <w:spacing w:after="0" w:line="240" w:lineRule="auto"/>
              <w:rPr>
                <w:rFonts w:eastAsia="Times New Roman" w:cs="Times New Roman"/>
                <w:sz w:val="18"/>
                <w:szCs w:val="18"/>
                <w:u w:val="single"/>
              </w:rPr>
            </w:pPr>
            <w:r w:rsidRPr="00A67E90">
              <w:rPr>
                <w:rFonts w:eastAsia="Times New Roman" w:cs="Times New Roman"/>
                <w:sz w:val="18"/>
                <w:szCs w:val="18"/>
                <w:u w:val="single"/>
              </w:rPr>
              <w:t xml:space="preserve">Cognitive and Affective Theory of Mind: </w:t>
            </w:r>
          </w:p>
          <w:p w14:paraId="2651FD06"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Theory of Mind Task</w:t>
            </w:r>
          </w:p>
          <w:p w14:paraId="32649A2F" w14:textId="77777777" w:rsidR="0070747E" w:rsidRPr="00A67E90" w:rsidRDefault="0070747E" w:rsidP="00602E93">
            <w:pPr>
              <w:pStyle w:val="ListParagraph"/>
              <w:numPr>
                <w:ilvl w:val="0"/>
                <w:numId w:val="1"/>
              </w:numPr>
              <w:spacing w:after="0" w:line="240" w:lineRule="auto"/>
              <w:rPr>
                <w:rFonts w:eastAsia="Times New Roman" w:cs="Times New Roman"/>
                <w:sz w:val="18"/>
                <w:szCs w:val="18"/>
              </w:rPr>
            </w:pPr>
            <w:r w:rsidRPr="00A67E90">
              <w:rPr>
                <w:rFonts w:eastAsia="Times New Roman" w:cs="Times New Roman"/>
                <w:sz w:val="18"/>
                <w:szCs w:val="18"/>
                <w:highlight w:val="yellow"/>
              </w:rPr>
              <w:t>ACC_ATOM</w:t>
            </w:r>
            <w:r w:rsidRPr="00A67E90">
              <w:rPr>
                <w:rFonts w:eastAsia="Times New Roman" w:cs="Times New Roman"/>
                <w:sz w:val="18"/>
                <w:szCs w:val="18"/>
              </w:rPr>
              <w:t xml:space="preserve">, </w:t>
            </w:r>
            <w:r w:rsidRPr="00A67E90">
              <w:rPr>
                <w:rFonts w:eastAsia="Times New Roman" w:cs="Times New Roman"/>
                <w:sz w:val="18"/>
                <w:szCs w:val="18"/>
                <w:highlight w:val="yellow"/>
              </w:rPr>
              <w:t xml:space="preserve">RT_ATOM, </w:t>
            </w:r>
          </w:p>
          <w:p w14:paraId="587BD018" w14:textId="77777777" w:rsidR="0070747E" w:rsidRPr="00A67E90" w:rsidRDefault="0070747E" w:rsidP="00602E93">
            <w:pPr>
              <w:pStyle w:val="ListParagraph"/>
              <w:numPr>
                <w:ilvl w:val="0"/>
                <w:numId w:val="1"/>
              </w:numPr>
              <w:spacing w:after="0" w:line="240" w:lineRule="auto"/>
              <w:rPr>
                <w:rFonts w:eastAsia="Times New Roman" w:cs="Times New Roman"/>
                <w:sz w:val="18"/>
                <w:szCs w:val="18"/>
              </w:rPr>
            </w:pPr>
            <w:r w:rsidRPr="00A67E90">
              <w:rPr>
                <w:rFonts w:eastAsia="Times New Roman" w:cs="Times New Roman"/>
                <w:sz w:val="18"/>
                <w:szCs w:val="18"/>
                <w:highlight w:val="yellow"/>
              </w:rPr>
              <w:t>ACC_CTOM</w:t>
            </w:r>
            <w:r w:rsidRPr="00A67E90">
              <w:rPr>
                <w:rFonts w:eastAsia="Times New Roman" w:cs="Times New Roman"/>
                <w:sz w:val="18"/>
                <w:szCs w:val="18"/>
              </w:rPr>
              <w:t xml:space="preserve">, </w:t>
            </w:r>
            <w:r w:rsidRPr="00A67E90">
              <w:rPr>
                <w:rFonts w:eastAsia="Times New Roman" w:cs="Times New Roman"/>
                <w:sz w:val="18"/>
                <w:szCs w:val="18"/>
                <w:highlight w:val="yellow"/>
              </w:rPr>
              <w:t>RT_CTOM</w:t>
            </w:r>
          </w:p>
        </w:tc>
      </w:tr>
      <w:tr w:rsidR="0070747E" w:rsidRPr="00BA32D8" w14:paraId="247EFBB0" w14:textId="77777777" w:rsidTr="0070747E">
        <w:trPr>
          <w:trHeight w:val="285"/>
        </w:trPr>
        <w:tc>
          <w:tcPr>
            <w:tcW w:w="1435" w:type="dxa"/>
            <w:shd w:val="clear" w:color="auto" w:fill="auto"/>
            <w:noWrap/>
          </w:tcPr>
          <w:p w14:paraId="7449688C" w14:textId="77777777"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t>Fear conditioning</w:t>
            </w:r>
          </w:p>
        </w:tc>
        <w:tc>
          <w:tcPr>
            <w:tcW w:w="1023" w:type="dxa"/>
            <w:shd w:val="clear" w:color="auto" w:fill="auto"/>
            <w:noWrap/>
          </w:tcPr>
          <w:p w14:paraId="3F3CBBB8" w14:textId="5653AFFD"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r>
            <w:r w:rsidR="003E191F">
              <w:rPr>
                <w:rFonts w:eastAsia="Times New Roman" w:cs="Times New Roman"/>
                <w:color w:val="000000"/>
                <w:sz w:val="18"/>
                <w:szCs w:val="18"/>
              </w:rPr>
              <w:instrText xml:space="preserve"> ADDIN EN.CITE &lt;EndNote&gt;&lt;Cite&gt;&lt;Author&gt;McLaughlin&lt;/Author&gt;&lt;Year&gt;2016&lt;/Year&gt;&lt;RecNum&gt;32&lt;/RecNum&gt;&lt;DisplayText&gt;&lt;style face="superscript"&gt;13&lt;/style&gt;&lt;/DisplayText&gt;&lt;record&gt;&lt;rec-number&gt;32&lt;/rec-number&gt;&lt;foreign-keys&gt;&lt;key app="EN" db-id="5pv2f2fzhfxv2weaa0fvvza0vt0dred9pwt9" timestamp="1669657596" guid="ce7748c2-8c63-4efb-941e-2264797f3eab"&gt;32&lt;/key&gt;&lt;/foreign-keys&gt;&lt;ref-type name="Journal Article"&gt;17&lt;/ref-type&gt;&lt;contributors&gt;&lt;authors&gt;&lt;author&gt;McLaughlin, Katie A.&lt;/author&gt;&lt;author&gt;Sheridan, Margaret A.&lt;/author&gt;&lt;author&gt;Gold, Andrea L.&lt;/author&gt;&lt;author&gt;Duys, Andrea&lt;/author&gt;&lt;author&gt;Lambert, Hilary K.&lt;/author&gt;&lt;author&gt;Peverill, Matthew&lt;/author&gt;&lt;author&gt;Heleniak, Charlotte&lt;/author&gt;&lt;author&gt;Shechner, Tomer&lt;/author&gt;&lt;author&gt;Wojcieszak, Zuzanna&lt;/author&gt;&lt;author&gt;Pine, Daniel S.&lt;/author&gt;&lt;/authors&gt;&lt;/contributors&gt;&lt;titles&gt;&lt;title&gt;Maltreatment Exposure, Brain Structure, and Fear Conditioning in Children and Adolescents&lt;/title&gt;&lt;secondary-title&gt;Neuropsychopharmacology (New York, N.Y.)&lt;/secondary-title&gt;&lt;/titles&gt;&lt;periodical&gt;&lt;full-title&gt;Neuropsychopharmacology (New York, N.Y.)&lt;/full-title&gt;&lt;/periodical&gt;&lt;pages&gt;1956-1964&lt;/pages&gt;&lt;volume&gt;41&lt;/volume&gt;&lt;number&gt;8&lt;/number&gt;&lt;keywords&gt;&lt;keyword&gt;Adolescent&lt;/keyword&gt;&lt;keyword&gt;Brain - pathology&lt;/keyword&gt;&lt;keyword&gt;Child&lt;/keyword&gt;&lt;keyword&gt;Child Abuse - psychology&lt;/keyword&gt;&lt;keyword&gt;Conditioning, Classical&lt;/keyword&gt;&lt;keyword&gt;Cues&lt;/keyword&gt;&lt;keyword&gt;Extinction, Psychological&lt;/keyword&gt;&lt;keyword&gt;Fear&lt;/keyword&gt;&lt;keyword&gt;Female&lt;/keyword&gt;&lt;keyword&gt;Galvanic Skin Response&lt;/keyword&gt;&lt;keyword&gt;Humans&lt;/keyword&gt;&lt;keyword&gt;Magnetic Resonance Imaging&lt;/keyword&gt;&lt;keyword&gt;Male&lt;/keyword&gt;&lt;keyword&gt;Original&lt;/keyword&gt;&lt;/keywords&gt;&lt;dates&gt;&lt;year&gt;2016&lt;/year&gt;&lt;/dates&gt;&lt;pub-location&gt;England&lt;/pub-location&gt;&lt;publisher&gt;Nature Publishing Group&lt;/publisher&gt;&lt;isbn&gt;0893-133X&lt;/isbn&gt;&lt;urls&gt;&lt;/urls&gt;&lt;electronic-resource-num&gt;10.1038/npp.2015.365&lt;/electronic-resource-num&gt;&lt;/record&gt;&lt;/Cite&gt;&lt;/EndNote&gt;</w:instrText>
            </w:r>
            <w:r w:rsidRPr="00A67E90">
              <w:rPr>
                <w:rFonts w:eastAsia="Times New Roman" w:cs="Times New Roman"/>
                <w:color w:val="000000"/>
                <w:sz w:val="18"/>
                <w:szCs w:val="18"/>
              </w:rPr>
              <w:fldChar w:fldCharType="separate"/>
            </w:r>
            <w:r w:rsidR="004F7F1A" w:rsidRPr="004F7F1A">
              <w:rPr>
                <w:rFonts w:eastAsia="Times New Roman" w:cs="Times New Roman"/>
                <w:noProof/>
                <w:color w:val="000000"/>
                <w:sz w:val="18"/>
                <w:szCs w:val="18"/>
                <w:vertAlign w:val="superscript"/>
              </w:rPr>
              <w:t>13</w:t>
            </w:r>
            <w:r w:rsidRPr="00A67E90">
              <w:rPr>
                <w:rFonts w:eastAsia="Times New Roman" w:cs="Times New Roman"/>
                <w:color w:val="000000"/>
                <w:sz w:val="18"/>
                <w:szCs w:val="18"/>
              </w:rPr>
              <w:fldChar w:fldCharType="end"/>
            </w:r>
          </w:p>
        </w:tc>
        <w:tc>
          <w:tcPr>
            <w:tcW w:w="3387" w:type="dxa"/>
            <w:shd w:val="clear" w:color="auto" w:fill="auto"/>
          </w:tcPr>
          <w:p w14:paraId="17FA5B3C" w14:textId="77BEBA0E"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3E191F">
              <w:rPr>
                <w:rFonts w:eastAsia="Times New Roman" w:cs="Times New Roman"/>
                <w:sz w:val="18"/>
                <w:szCs w:val="18"/>
              </w:rPr>
              <w:instrText xml:space="preserve"> ADDIN EN.CITE &lt;EndNote&gt;&lt;Cite&gt;&lt;Author&gt;McLaughlin&lt;/Author&gt;&lt;Year&gt;2016&lt;/Year&gt;&lt;RecNum&gt;32&lt;/RecNum&gt;&lt;DisplayText&gt;&lt;style face="superscript"&gt;13&lt;/style&gt;&lt;/DisplayText&gt;&lt;record&gt;&lt;rec-number&gt;32&lt;/rec-number&gt;&lt;foreign-keys&gt;&lt;key app="EN" db-id="5pv2f2fzhfxv2weaa0fvvza0vt0dred9pwt9" timestamp="1669657596" guid="ce7748c2-8c63-4efb-941e-2264797f3eab"&gt;32&lt;/key&gt;&lt;/foreign-keys&gt;&lt;ref-type name="Journal Article"&gt;17&lt;/ref-type&gt;&lt;contributors&gt;&lt;authors&gt;&lt;author&gt;McLaughlin, Katie A.&lt;/author&gt;&lt;author&gt;Sheridan, Margaret A.&lt;/author&gt;&lt;author&gt;Gold, Andrea L.&lt;/author&gt;&lt;author&gt;Duys, Andrea&lt;/author&gt;&lt;author&gt;Lambert, Hilary K.&lt;/author&gt;&lt;author&gt;Peverill, Matthew&lt;/author&gt;&lt;author&gt;Heleniak, Charlotte&lt;/author&gt;&lt;author&gt;Shechner, Tomer&lt;/author&gt;&lt;author&gt;Wojcieszak, Zuzanna&lt;/author&gt;&lt;author&gt;Pine, Daniel S.&lt;/author&gt;&lt;/authors&gt;&lt;/contributors&gt;&lt;titles&gt;&lt;title&gt;Maltreatment Exposure, Brain Structure, and Fear Conditioning in Children and Adolescents&lt;/title&gt;&lt;secondary-title&gt;Neuropsychopharmacology (New York, N.Y.)&lt;/secondary-title&gt;&lt;/titles&gt;&lt;periodical&gt;&lt;full-title&gt;Neuropsychopharmacology (New York, N.Y.)&lt;/full-title&gt;&lt;/periodical&gt;&lt;pages&gt;1956-1964&lt;/pages&gt;&lt;volume&gt;41&lt;/volume&gt;&lt;number&gt;8&lt;/number&gt;&lt;keywords&gt;&lt;keyword&gt;Adolescent&lt;/keyword&gt;&lt;keyword&gt;Brain - pathology&lt;/keyword&gt;&lt;keyword&gt;Child&lt;/keyword&gt;&lt;keyword&gt;Child Abuse - psychology&lt;/keyword&gt;&lt;keyword&gt;Conditioning, Classical&lt;/keyword&gt;&lt;keyword&gt;Cues&lt;/keyword&gt;&lt;keyword&gt;Extinction, Psychological&lt;/keyword&gt;&lt;keyword&gt;Fear&lt;/keyword&gt;&lt;keyword&gt;Female&lt;/keyword&gt;&lt;keyword&gt;Galvanic Skin Response&lt;/keyword&gt;&lt;keyword&gt;Humans&lt;/keyword&gt;&lt;keyword&gt;Magnetic Resonance Imaging&lt;/keyword&gt;&lt;keyword&gt;Male&lt;/keyword&gt;&lt;keyword&gt;Original&lt;/keyword&gt;&lt;/keywords&gt;&lt;dates&gt;&lt;year&gt;2016&lt;/year&gt;&lt;/dates&gt;&lt;pub-location&gt;England&lt;/pub-location&gt;&lt;publisher&gt;Nature Publishing Group&lt;/publisher&gt;&lt;isbn&gt;0893-133X&lt;/isbn&gt;&lt;urls&gt;&lt;/urls&gt;&lt;electronic-resource-num&gt;10.1038/npp.2015.365&lt;/electronic-resource-num&gt;&lt;/record&gt;&lt;/Cite&gt;&lt;/EndNote&gt;</w:instrText>
            </w:r>
            <w:r w:rsidRPr="00A67E90">
              <w:rPr>
                <w:rFonts w:eastAsia="Times New Roman" w:cs="Times New Roman"/>
                <w:sz w:val="18"/>
                <w:szCs w:val="18"/>
              </w:rPr>
              <w:fldChar w:fldCharType="separate"/>
            </w:r>
            <w:r w:rsidR="004F7F1A" w:rsidRPr="004F7F1A">
              <w:rPr>
                <w:rFonts w:eastAsia="Times New Roman" w:cs="Times New Roman"/>
                <w:noProof/>
                <w:sz w:val="18"/>
                <w:szCs w:val="18"/>
                <w:vertAlign w:val="superscript"/>
              </w:rPr>
              <w:t>13</w:t>
            </w:r>
            <w:r w:rsidRPr="00A67E90">
              <w:rPr>
                <w:rFonts w:eastAsia="Times New Roman" w:cs="Times New Roman"/>
                <w:sz w:val="18"/>
                <w:szCs w:val="18"/>
              </w:rPr>
              <w:fldChar w:fldCharType="end"/>
            </w:r>
            <w:r w:rsidRPr="00A67E90">
              <w:rPr>
                <w:rFonts w:eastAsia="Times New Roman" w:cs="Times New Roman"/>
                <w:sz w:val="18"/>
                <w:szCs w:val="18"/>
              </w:rPr>
              <w:t xml:space="preserve"> Children exposed to trauma take longer to differentiate between paired and unpaired conditioned stimuli (reduced fear extinction) and have lower skin conductance response to CS+ during conditioning compared to children who have not been exposed to trauma. Fear conditioning and fear extinction were shown to mediate the effects of trauma on externalizing psychopathology.</w:t>
            </w:r>
          </w:p>
        </w:tc>
        <w:tc>
          <w:tcPr>
            <w:tcW w:w="2340" w:type="dxa"/>
          </w:tcPr>
          <w:p w14:paraId="7A8ADB05"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t>Differential fear conditioning and extinction serve as likely mechanisms linking threat exposure (but not deprivation) and externalizing psychopathology.</w:t>
            </w:r>
          </w:p>
        </w:tc>
        <w:tc>
          <w:tcPr>
            <w:tcW w:w="2520" w:type="dxa"/>
            <w:shd w:val="clear" w:color="auto" w:fill="auto"/>
            <w:noWrap/>
          </w:tcPr>
          <w:p w14:paraId="3C0140EF"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u w:val="single"/>
              </w:rPr>
              <w:t>Fear Conditioning</w:t>
            </w:r>
            <w:r w:rsidRPr="00A67E90">
              <w:rPr>
                <w:rFonts w:eastAsia="Times New Roman" w:cs="Times New Roman"/>
                <w:sz w:val="18"/>
                <w:szCs w:val="18"/>
              </w:rPr>
              <w:t>:</w:t>
            </w:r>
          </w:p>
          <w:p w14:paraId="1724DCE1"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Fear Conditioning Task</w:t>
            </w:r>
          </w:p>
          <w:p w14:paraId="7C3A6539" w14:textId="77777777" w:rsidR="0070747E" w:rsidRPr="00A67E90" w:rsidRDefault="0070747E" w:rsidP="00602E93">
            <w:pPr>
              <w:pStyle w:val="ListParagraph"/>
              <w:numPr>
                <w:ilvl w:val="0"/>
                <w:numId w:val="1"/>
              </w:numPr>
              <w:spacing w:after="0" w:line="240" w:lineRule="auto"/>
              <w:rPr>
                <w:rFonts w:eastAsia="Times New Roman" w:cs="Times New Roman"/>
                <w:sz w:val="18"/>
                <w:szCs w:val="18"/>
              </w:rPr>
            </w:pPr>
            <w:r w:rsidRPr="00A67E90">
              <w:rPr>
                <w:rFonts w:eastAsia="Times New Roman" w:cs="Times New Roman"/>
                <w:sz w:val="18"/>
                <w:szCs w:val="18"/>
              </w:rPr>
              <w:t xml:space="preserve">Skin conductance response (SCR) to CS+ (Variables </w:t>
            </w:r>
            <w:r w:rsidRPr="00A67E90">
              <w:rPr>
                <w:rFonts w:eastAsia="Times New Roman" w:cs="Times New Roman"/>
                <w:sz w:val="18"/>
                <w:szCs w:val="18"/>
                <w:highlight w:val="yellow"/>
              </w:rPr>
              <w:t>TBD</w:t>
            </w:r>
            <w:r w:rsidRPr="00A67E90">
              <w:rPr>
                <w:rFonts w:eastAsia="Times New Roman" w:cs="Times New Roman"/>
                <w:sz w:val="18"/>
                <w:szCs w:val="18"/>
              </w:rPr>
              <w:t>)</w:t>
            </w:r>
          </w:p>
          <w:p w14:paraId="674A3277" w14:textId="77777777" w:rsidR="0070747E" w:rsidRPr="00A67E90" w:rsidRDefault="0070747E" w:rsidP="00602E93">
            <w:pPr>
              <w:pStyle w:val="ListParagraph"/>
              <w:numPr>
                <w:ilvl w:val="0"/>
                <w:numId w:val="1"/>
              </w:numPr>
              <w:spacing w:after="0" w:line="240" w:lineRule="auto"/>
              <w:rPr>
                <w:rFonts w:eastAsia="Times New Roman" w:cs="Times New Roman"/>
                <w:sz w:val="18"/>
                <w:szCs w:val="18"/>
              </w:rPr>
            </w:pPr>
            <w:r w:rsidRPr="00A67E90">
              <w:rPr>
                <w:rFonts w:eastAsia="Times New Roman" w:cs="Times New Roman"/>
                <w:sz w:val="18"/>
                <w:szCs w:val="18"/>
              </w:rPr>
              <w:t xml:space="preserve">Time to differentiation between CS+ and CS- (Variables </w:t>
            </w:r>
            <w:r w:rsidRPr="00A67E90">
              <w:rPr>
                <w:rFonts w:eastAsia="Times New Roman" w:cs="Times New Roman"/>
                <w:sz w:val="18"/>
                <w:szCs w:val="18"/>
                <w:highlight w:val="yellow"/>
              </w:rPr>
              <w:t>TBD</w:t>
            </w:r>
            <w:r w:rsidRPr="00A67E90">
              <w:rPr>
                <w:rFonts w:eastAsia="Times New Roman" w:cs="Times New Roman"/>
                <w:sz w:val="18"/>
                <w:szCs w:val="18"/>
              </w:rPr>
              <w:t>)</w:t>
            </w:r>
          </w:p>
        </w:tc>
      </w:tr>
      <w:tr w:rsidR="0070747E" w:rsidRPr="00BA32D8" w14:paraId="0ADB0361" w14:textId="77777777" w:rsidTr="0070747E">
        <w:trPr>
          <w:trHeight w:val="285"/>
        </w:trPr>
        <w:tc>
          <w:tcPr>
            <w:tcW w:w="1435" w:type="dxa"/>
            <w:shd w:val="clear" w:color="auto" w:fill="auto"/>
            <w:noWrap/>
          </w:tcPr>
          <w:p w14:paraId="368A5D77" w14:textId="77777777"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t xml:space="preserve">Automatic emotion regulation </w:t>
            </w:r>
          </w:p>
        </w:tc>
        <w:tc>
          <w:tcPr>
            <w:tcW w:w="1023" w:type="dxa"/>
            <w:shd w:val="clear" w:color="auto" w:fill="auto"/>
            <w:noWrap/>
          </w:tcPr>
          <w:p w14:paraId="75305F7D" w14:textId="4A93F788"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fldData xml:space="preserve">PEVuZE5vdGU+PENpdGU+PEF1dGhvcj5XZWlzc21hbjwvQXV0aG9yPjxZZWFyPjIwMTk8L1llYXI+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==
</w:fldData>
              </w:fldChar>
            </w:r>
            <w:r w:rsidR="003E191F">
              <w:rPr>
                <w:rFonts w:eastAsia="Times New Roman" w:cs="Times New Roman"/>
                <w:color w:val="000000"/>
                <w:sz w:val="18"/>
                <w:szCs w:val="18"/>
              </w:rPr>
              <w:instrText xml:space="preserve"> ADDIN EN.CITE </w:instrText>
            </w:r>
            <w:r w:rsidR="003E191F">
              <w:rPr>
                <w:rFonts w:eastAsia="Times New Roman" w:cs="Times New Roman"/>
                <w:color w:val="000000"/>
                <w:sz w:val="18"/>
                <w:szCs w:val="18"/>
              </w:rPr>
              <w:fldChar w:fldCharType="begin">
                <w:fldData xml:space="preserve">PEVuZE5vdGU+PENpdGU+PEF1dGhvcj5XZWlzc21hbjwvQXV0aG9yPjxZZWFyPjIwMTk8L1llYXI+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==
</w:fldData>
              </w:fldChar>
            </w:r>
            <w:r w:rsidR="003E191F">
              <w:rPr>
                <w:rFonts w:eastAsia="Times New Roman" w:cs="Times New Roman"/>
                <w:color w:val="000000"/>
                <w:sz w:val="18"/>
                <w:szCs w:val="18"/>
              </w:rPr>
              <w:instrText xml:space="preserve"> ADDIN EN.CITE.DATA </w:instrText>
            </w:r>
            <w:r w:rsidR="003E191F">
              <w:rPr>
                <w:rFonts w:eastAsia="Times New Roman" w:cs="Times New Roman"/>
                <w:color w:val="000000"/>
                <w:sz w:val="18"/>
                <w:szCs w:val="18"/>
              </w:rPr>
            </w:r>
            <w:r w:rsidR="003E191F">
              <w:rPr>
                <w:rFonts w:eastAsia="Times New Roman" w:cs="Times New Roman"/>
                <w:color w:val="000000"/>
                <w:sz w:val="18"/>
                <w:szCs w:val="18"/>
              </w:rPr>
              <w:fldChar w:fldCharType="end"/>
            </w:r>
            <w:r w:rsidRPr="00A67E90">
              <w:rPr>
                <w:rFonts w:eastAsia="Times New Roman" w:cs="Times New Roman"/>
                <w:color w:val="000000"/>
                <w:sz w:val="18"/>
                <w:szCs w:val="18"/>
              </w:rPr>
              <w:fldChar w:fldCharType="separate"/>
            </w:r>
            <w:r w:rsidR="004F7F1A" w:rsidRPr="004F7F1A">
              <w:rPr>
                <w:rFonts w:eastAsia="Times New Roman" w:cs="Times New Roman"/>
                <w:noProof/>
                <w:color w:val="000000"/>
                <w:sz w:val="18"/>
                <w:szCs w:val="18"/>
                <w:vertAlign w:val="superscript"/>
              </w:rPr>
              <w:t>10</w:t>
            </w:r>
            <w:r w:rsidRPr="00A67E90">
              <w:rPr>
                <w:rFonts w:eastAsia="Times New Roman" w:cs="Times New Roman"/>
                <w:color w:val="000000"/>
                <w:sz w:val="18"/>
                <w:szCs w:val="18"/>
              </w:rPr>
              <w:fldChar w:fldCharType="end"/>
            </w:r>
            <w:r w:rsidRPr="00A67E90">
              <w:rPr>
                <w:rFonts w:eastAsia="Times New Roman" w:cs="Times New Roman"/>
                <w:color w:val="000000"/>
                <w:sz w:val="18"/>
                <w:szCs w:val="18"/>
              </w:rPr>
              <w:t xml:space="preserve">, </w:t>
            </w:r>
            <w:r w:rsidRPr="00A67E90">
              <w:rPr>
                <w:rFonts w:eastAsia="Times New Roman" w:cs="Times New Roman"/>
                <w:color w:val="000000"/>
                <w:sz w:val="18"/>
                <w:szCs w:val="18"/>
              </w:rPr>
              <w:fldChar w:fldCharType="begin"/>
            </w:r>
            <w:r w:rsidR="003E191F">
              <w:rPr>
                <w:rFonts w:eastAsia="Times New Roman" w:cs="Times New Roman"/>
                <w:color w:val="000000"/>
                <w:sz w:val="18"/>
                <w:szCs w:val="18"/>
              </w:rPr>
              <w:instrText xml:space="preserve"> ADDIN EN.CITE &lt;EndNote&gt;&lt;Cite&gt;&lt;Author&gt;Kim&lt;/Author&gt;&lt;Year&gt;2021&lt;/Year&gt;&lt;RecNum&gt;33&lt;/RecNum&gt;&lt;DisplayText&gt;&lt;style face="superscript"&gt;14&lt;/style&gt;&lt;/DisplayText&gt;&lt;record&gt;&lt;rec-number&gt;33&lt;/rec-number&gt;&lt;foreign-keys&gt;&lt;key app="EN" db-id="5pv2f2fzhfxv2weaa0fvvza0vt0dred9pwt9" timestamp="1669657596" guid="8ef8fe1a-f030-4340-ac83-e6bc6667f7d6"&gt;33&lt;/key&gt;&lt;/foreign-keys&gt;&lt;ref-type name="Journal Article"&gt;17&lt;/ref-type&gt;&lt;contributors&gt;&lt;authors&gt;&lt;author&gt;Kim, S. G.&lt;/author&gt;&lt;author&gt;Weissman, D. G.&lt;/author&gt;&lt;author&gt;Sheridan, M. A.&lt;/author&gt;&lt;author&gt;McLaughlin, K. A.&lt;/author&gt;&lt;/authors&gt;&lt;/contributors&gt;&lt;auth-address&gt;Department of Psychology, Harvard University, Cambridge, MA, USA.&amp;#xD;Department of Psychology and Neuroscience, University of North Carolina at Chapel Hill, Chapel Hill, NC, USA.&lt;/auth-address&gt;&lt;titles&gt;&lt;title&gt;Child abuse and automatic emotion regulation in children and adolescents&lt;/title&gt;&lt;secondary-title&gt;Dev Psychopathol&lt;/secondary-title&gt;&lt;/titles&gt;&lt;periodical&gt;&lt;full-title&gt;Dev Psychopathol&lt;/full-title&gt;&lt;/periodical&gt;&lt;pages&gt;1-11&lt;/pages&gt;&lt;edition&gt;2021/07/30&lt;/edition&gt;&lt;keywords&gt;&lt;keyword&gt;automatic emotion regulation&lt;/keyword&gt;&lt;keyword&gt;child abuse&lt;/keyword&gt;&lt;keyword&gt;emotional abuse&lt;/keyword&gt;&lt;keyword&gt;physical abuse&lt;/keyword&gt;&lt;/keywords&gt;&lt;dates&gt;&lt;year&gt;2021&lt;/year&gt;&lt;pub-dates&gt;&lt;date&gt;Jul 29&lt;/date&gt;&lt;/pub-dates&gt;&lt;/dates&gt;&lt;isbn&gt;1469-2198 (Electronic)&amp;#xD;0954-5794 (Linking)&lt;/isbn&gt;&lt;accession-num&gt;34323213&lt;/accession-num&gt;&lt;urls&gt;&lt;related-urls&gt;&lt;url&gt;https://www.ncbi.nlm.nih.gov/pubmed/34323213&lt;/url&gt;&lt;/related-urls&gt;&lt;/urls&gt;&lt;electronic-resource-num&gt;10.1017/S0954579421000663&lt;/electronic-resource-num&gt;&lt;/record&gt;&lt;/Cite&gt;&lt;/EndNote&gt;</w:instrText>
            </w:r>
            <w:r w:rsidRPr="00A67E90">
              <w:rPr>
                <w:rFonts w:eastAsia="Times New Roman" w:cs="Times New Roman"/>
                <w:color w:val="000000"/>
                <w:sz w:val="18"/>
                <w:szCs w:val="18"/>
              </w:rPr>
              <w:fldChar w:fldCharType="separate"/>
            </w:r>
            <w:r w:rsidR="004F7F1A" w:rsidRPr="004F7F1A">
              <w:rPr>
                <w:rFonts w:eastAsia="Times New Roman" w:cs="Times New Roman"/>
                <w:noProof/>
                <w:color w:val="000000"/>
                <w:sz w:val="18"/>
                <w:szCs w:val="18"/>
                <w:vertAlign w:val="superscript"/>
              </w:rPr>
              <w:t>14</w:t>
            </w:r>
            <w:r w:rsidRPr="00A67E90">
              <w:rPr>
                <w:rFonts w:eastAsia="Times New Roman" w:cs="Times New Roman"/>
                <w:color w:val="000000"/>
                <w:sz w:val="18"/>
                <w:szCs w:val="18"/>
              </w:rPr>
              <w:fldChar w:fldCharType="end"/>
            </w:r>
          </w:p>
        </w:tc>
        <w:tc>
          <w:tcPr>
            <w:tcW w:w="3387" w:type="dxa"/>
            <w:shd w:val="clear" w:color="auto" w:fill="auto"/>
          </w:tcPr>
          <w:p w14:paraId="5BCC46A1" w14:textId="48E746A6"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fldData xml:space="preserve">PEVuZE5vdGU+PENpdGU+PEF1dGhvcj5XZWlzc21hbjwvQXV0aG9yPjxZZWFyPjIwMTk8L1llYXI+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==
</w:fldData>
              </w:fldChar>
            </w:r>
            <w:r w:rsidR="003E191F">
              <w:rPr>
                <w:rFonts w:eastAsia="Times New Roman" w:cs="Times New Roman"/>
                <w:sz w:val="18"/>
                <w:szCs w:val="18"/>
              </w:rPr>
              <w:instrText xml:space="preserve"> ADDIN EN.CITE </w:instrText>
            </w:r>
            <w:r w:rsidR="003E191F">
              <w:rPr>
                <w:rFonts w:eastAsia="Times New Roman" w:cs="Times New Roman"/>
                <w:sz w:val="18"/>
                <w:szCs w:val="18"/>
              </w:rPr>
              <w:fldChar w:fldCharType="begin">
                <w:fldData xml:space="preserve">PEVuZE5vdGU+PENpdGU+PEF1dGhvcj5XZWlzc21hbjwvQXV0aG9yPjxZZWFyPjIwMTk8L1llYXI+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==
</w:fldData>
              </w:fldChar>
            </w:r>
            <w:r w:rsidR="003E191F">
              <w:rPr>
                <w:rFonts w:eastAsia="Times New Roman" w:cs="Times New Roman"/>
                <w:sz w:val="18"/>
                <w:szCs w:val="18"/>
              </w:rPr>
              <w:instrText xml:space="preserve"> ADDIN EN.CITE.DATA </w:instrText>
            </w:r>
            <w:r w:rsidR="003E191F">
              <w:rPr>
                <w:rFonts w:eastAsia="Times New Roman" w:cs="Times New Roman"/>
                <w:sz w:val="18"/>
                <w:szCs w:val="18"/>
              </w:rPr>
            </w:r>
            <w:r w:rsidR="003E191F">
              <w:rPr>
                <w:rFonts w:eastAsia="Times New Roman" w:cs="Times New Roman"/>
                <w:sz w:val="18"/>
                <w:szCs w:val="18"/>
              </w:rPr>
              <w:fldChar w:fldCharType="end"/>
            </w:r>
            <w:r w:rsidRPr="00A67E90">
              <w:rPr>
                <w:rFonts w:eastAsia="Times New Roman" w:cs="Times New Roman"/>
                <w:sz w:val="18"/>
                <w:szCs w:val="18"/>
              </w:rPr>
              <w:fldChar w:fldCharType="separate"/>
            </w:r>
            <w:r w:rsidR="004F7F1A" w:rsidRPr="004F7F1A">
              <w:rPr>
                <w:rFonts w:eastAsia="Times New Roman" w:cs="Times New Roman"/>
                <w:noProof/>
                <w:sz w:val="18"/>
                <w:szCs w:val="18"/>
                <w:vertAlign w:val="superscript"/>
              </w:rPr>
              <w:t>10</w:t>
            </w:r>
            <w:r w:rsidRPr="00A67E90">
              <w:rPr>
                <w:rFonts w:eastAsia="Times New Roman" w:cs="Times New Roman"/>
                <w:sz w:val="18"/>
                <w:szCs w:val="18"/>
              </w:rPr>
              <w:fldChar w:fldCharType="end"/>
            </w:r>
            <w:r w:rsidRPr="00A67E90">
              <w:rPr>
                <w:rFonts w:eastAsia="Times New Roman" w:cs="Times New Roman"/>
                <w:sz w:val="18"/>
                <w:szCs w:val="18"/>
              </w:rPr>
              <w:t xml:space="preserve"> Explicit emotional dysregulation (specifically engagement in rumination as a maladaptive strategy to regulate emotions) has been shown to mediate the relationship between child </w:t>
            </w:r>
            <w:r w:rsidRPr="00A67E90">
              <w:rPr>
                <w:rFonts w:eastAsia="Times New Roman" w:cs="Times New Roman"/>
                <w:sz w:val="18"/>
                <w:szCs w:val="18"/>
              </w:rPr>
              <w:lastRenderedPageBreak/>
              <w:t>maltreatment and general psychopathology by Weissman et al.</w:t>
            </w:r>
          </w:p>
          <w:p w14:paraId="46BE7105" w14:textId="10935D5A"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3E191F">
              <w:rPr>
                <w:rFonts w:eastAsia="Times New Roman" w:cs="Times New Roman"/>
                <w:sz w:val="18"/>
                <w:szCs w:val="18"/>
              </w:rPr>
              <w:instrText xml:space="preserve"> ADDIN EN.CITE &lt;EndNote&gt;&lt;Cite&gt;&lt;Author&gt;Kim&lt;/Author&gt;&lt;Year&gt;2021&lt;/Year&gt;&lt;RecNum&gt;33&lt;/RecNum&gt;&lt;DisplayText&gt;&lt;style face="superscript"&gt;14&lt;/style&gt;&lt;/DisplayText&gt;&lt;record&gt;&lt;rec-number&gt;33&lt;/rec-number&gt;&lt;foreign-keys&gt;&lt;key app="EN" db-id="5pv2f2fzhfxv2weaa0fvvza0vt0dred9pwt9" timestamp="1669657596" guid="8ef8fe1a-f030-4340-ac83-e6bc6667f7d6"&gt;33&lt;/key&gt;&lt;/foreign-keys&gt;&lt;ref-type name="Journal Article"&gt;17&lt;/ref-type&gt;&lt;contributors&gt;&lt;authors&gt;&lt;author&gt;Kim, S. G.&lt;/author&gt;&lt;author&gt;Weissman, D. G.&lt;/author&gt;&lt;author&gt;Sheridan, M. A.&lt;/author&gt;&lt;author&gt;McLaughlin, K. A.&lt;/author&gt;&lt;/authors&gt;&lt;/contributors&gt;&lt;auth-address&gt;Department of Psychology, Harvard University, Cambridge, MA, USA.&amp;#xD;Department of Psychology and Neuroscience, University of North Carolina at Chapel Hill, Chapel Hill, NC, USA.&lt;/auth-address&gt;&lt;titles&gt;&lt;title&gt;Child abuse and automatic emotion regulation in children and adolescents&lt;/title&gt;&lt;secondary-title&gt;Dev Psychopathol&lt;/secondary-title&gt;&lt;/titles&gt;&lt;periodical&gt;&lt;full-title&gt;Dev Psychopathol&lt;/full-title&gt;&lt;/periodical&gt;&lt;pages&gt;1-11&lt;/pages&gt;&lt;edition&gt;2021/07/30&lt;/edition&gt;&lt;keywords&gt;&lt;keyword&gt;automatic emotion regulation&lt;/keyword&gt;&lt;keyword&gt;child abuse&lt;/keyword&gt;&lt;keyword&gt;emotional abuse&lt;/keyword&gt;&lt;keyword&gt;physical abuse&lt;/keyword&gt;&lt;/keywords&gt;&lt;dates&gt;&lt;year&gt;2021&lt;/year&gt;&lt;pub-dates&gt;&lt;date&gt;Jul 29&lt;/date&gt;&lt;/pub-dates&gt;&lt;/dates&gt;&lt;isbn&gt;1469-2198 (Electronic)&amp;#xD;0954-5794 (Linking)&lt;/isbn&gt;&lt;accession-num&gt;34323213&lt;/accession-num&gt;&lt;urls&gt;&lt;related-urls&gt;&lt;url&gt;https://www.ncbi.nlm.nih.gov/pubmed/34323213&lt;/url&gt;&lt;/related-urls&gt;&lt;/urls&gt;&lt;electronic-resource-num&gt;10.1017/S0954579421000663&lt;/electronic-resource-num&gt;&lt;/record&gt;&lt;/Cite&gt;&lt;/EndNote&gt;</w:instrText>
            </w:r>
            <w:r w:rsidRPr="00A67E90">
              <w:rPr>
                <w:rFonts w:eastAsia="Times New Roman" w:cs="Times New Roman"/>
                <w:sz w:val="18"/>
                <w:szCs w:val="18"/>
              </w:rPr>
              <w:fldChar w:fldCharType="separate"/>
            </w:r>
            <w:r w:rsidR="004F7F1A" w:rsidRPr="004F7F1A">
              <w:rPr>
                <w:rFonts w:eastAsia="Times New Roman" w:cs="Times New Roman"/>
                <w:noProof/>
                <w:sz w:val="18"/>
                <w:szCs w:val="18"/>
                <w:vertAlign w:val="superscript"/>
              </w:rPr>
              <w:t>14</w:t>
            </w:r>
            <w:r w:rsidRPr="00A67E90">
              <w:rPr>
                <w:rFonts w:eastAsia="Times New Roman" w:cs="Times New Roman"/>
                <w:sz w:val="18"/>
                <w:szCs w:val="18"/>
              </w:rPr>
              <w:fldChar w:fldCharType="end"/>
            </w:r>
            <w:r w:rsidRPr="00A67E90">
              <w:rPr>
                <w:rFonts w:eastAsia="Times New Roman" w:cs="Times New Roman"/>
                <w:sz w:val="18"/>
                <w:szCs w:val="18"/>
              </w:rPr>
              <w:t xml:space="preserve"> Kim et al found that emotional and physical abuse predicted reduced automatic emotion regulation, as measured using the emotional Stroop task, but that automatic emotion regulation was not associated with specifically internalizing psychopathology. The link to externalizing psychopathology was not examined.</w:t>
            </w:r>
          </w:p>
        </w:tc>
        <w:tc>
          <w:tcPr>
            <w:tcW w:w="2340" w:type="dxa"/>
          </w:tcPr>
          <w:p w14:paraId="1302A130"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lastRenderedPageBreak/>
              <w:t xml:space="preserve">Given mixed evidence, we hypothesize that automatic emotion regulation, as measured by the adaptation construct from the emotional Stroop task, will </w:t>
            </w:r>
            <w:r w:rsidRPr="00A67E90">
              <w:rPr>
                <w:rFonts w:eastAsia="Times New Roman" w:cs="Times New Roman"/>
                <w:sz w:val="18"/>
                <w:szCs w:val="18"/>
              </w:rPr>
              <w:lastRenderedPageBreak/>
              <w:t>likely not serve as a pathway distinguishing the effects of deprivation and threat, but may be a significant mediator of overall adversity on general adolescent psychopathology (p-factor)</w:t>
            </w:r>
          </w:p>
        </w:tc>
        <w:tc>
          <w:tcPr>
            <w:tcW w:w="2520" w:type="dxa"/>
            <w:shd w:val="clear" w:color="auto" w:fill="auto"/>
            <w:noWrap/>
          </w:tcPr>
          <w:p w14:paraId="66EE7624"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u w:val="single"/>
              </w:rPr>
              <w:lastRenderedPageBreak/>
              <w:t>Adaptation to emotional conflict</w:t>
            </w:r>
            <w:r w:rsidRPr="00A67E90">
              <w:rPr>
                <w:rFonts w:eastAsia="Times New Roman" w:cs="Times New Roman"/>
                <w:sz w:val="18"/>
                <w:szCs w:val="18"/>
              </w:rPr>
              <w:t>:</w:t>
            </w:r>
          </w:p>
          <w:p w14:paraId="65373CC2"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Emotional Stroop Task</w:t>
            </w:r>
          </w:p>
          <w:p w14:paraId="1322DE15" w14:textId="77777777" w:rsidR="0070747E" w:rsidRPr="00A67E90" w:rsidRDefault="0070747E" w:rsidP="00602E93">
            <w:pPr>
              <w:pStyle w:val="ListParagraph"/>
              <w:numPr>
                <w:ilvl w:val="0"/>
                <w:numId w:val="1"/>
              </w:numPr>
              <w:spacing w:after="0" w:line="240" w:lineRule="auto"/>
              <w:rPr>
                <w:rFonts w:cs="Times New Roman"/>
                <w:sz w:val="18"/>
                <w:szCs w:val="18"/>
              </w:rPr>
            </w:pPr>
            <w:r w:rsidRPr="00A67E90">
              <w:rPr>
                <w:rFonts w:cs="Times New Roman"/>
                <w:sz w:val="18"/>
                <w:szCs w:val="18"/>
                <w:highlight w:val="yellow"/>
              </w:rPr>
              <w:t>ADAPTATION</w:t>
            </w:r>
            <w:r w:rsidRPr="00A67E90">
              <w:rPr>
                <w:rFonts w:cs="Times New Roman"/>
                <w:sz w:val="18"/>
                <w:szCs w:val="18"/>
              </w:rPr>
              <w:t xml:space="preserve"> = </w:t>
            </w:r>
            <w:proofErr w:type="spellStart"/>
            <w:r w:rsidRPr="00A67E90">
              <w:rPr>
                <w:rFonts w:cs="Times New Roman"/>
                <w:sz w:val="18"/>
                <w:szCs w:val="18"/>
                <w:highlight w:val="yellow"/>
              </w:rPr>
              <w:t>RTci</w:t>
            </w:r>
            <w:proofErr w:type="spellEnd"/>
            <w:r w:rsidRPr="00A67E90">
              <w:rPr>
                <w:rFonts w:cs="Times New Roman"/>
                <w:sz w:val="18"/>
                <w:szCs w:val="18"/>
              </w:rPr>
              <w:t xml:space="preserve"> – </w:t>
            </w:r>
            <w:proofErr w:type="spellStart"/>
            <w:r w:rsidRPr="00A67E90">
              <w:rPr>
                <w:rFonts w:cs="Times New Roman"/>
                <w:sz w:val="18"/>
                <w:szCs w:val="18"/>
                <w:highlight w:val="yellow"/>
              </w:rPr>
              <w:t>RTii</w:t>
            </w:r>
            <w:proofErr w:type="spellEnd"/>
          </w:p>
          <w:p w14:paraId="3BAE8BEB" w14:textId="77777777" w:rsidR="0070747E" w:rsidRPr="00A67E90" w:rsidRDefault="0070747E" w:rsidP="00602E93">
            <w:pPr>
              <w:pStyle w:val="ListParagraph"/>
              <w:spacing w:after="0" w:line="240" w:lineRule="auto"/>
              <w:rPr>
                <w:rFonts w:cs="Times New Roman"/>
                <w:sz w:val="18"/>
                <w:szCs w:val="18"/>
              </w:rPr>
            </w:pPr>
            <w:r w:rsidRPr="00A67E90">
              <w:rPr>
                <w:rFonts w:cs="Times New Roman"/>
                <w:sz w:val="18"/>
                <w:szCs w:val="18"/>
              </w:rPr>
              <w:t xml:space="preserve">where </w:t>
            </w:r>
            <w:proofErr w:type="spellStart"/>
            <w:r w:rsidRPr="00A67E90">
              <w:rPr>
                <w:rFonts w:cs="Times New Roman"/>
                <w:sz w:val="18"/>
                <w:szCs w:val="18"/>
              </w:rPr>
              <w:t>RTci</w:t>
            </w:r>
            <w:proofErr w:type="spellEnd"/>
            <w:r w:rsidRPr="00A67E90">
              <w:rPr>
                <w:rFonts w:cs="Times New Roman"/>
                <w:sz w:val="18"/>
                <w:szCs w:val="18"/>
              </w:rPr>
              <w:t xml:space="preserve"> = reaction time on incongruent trials </w:t>
            </w:r>
            <w:r w:rsidRPr="00A67E90">
              <w:rPr>
                <w:rFonts w:cs="Times New Roman"/>
                <w:sz w:val="18"/>
                <w:szCs w:val="18"/>
              </w:rPr>
              <w:lastRenderedPageBreak/>
              <w:t xml:space="preserve">preceded by congruent trial and </w:t>
            </w:r>
            <w:proofErr w:type="spellStart"/>
            <w:r w:rsidRPr="00A67E90">
              <w:rPr>
                <w:rFonts w:cs="Times New Roman"/>
                <w:sz w:val="18"/>
                <w:szCs w:val="18"/>
              </w:rPr>
              <w:t>RTii</w:t>
            </w:r>
            <w:proofErr w:type="spellEnd"/>
            <w:r w:rsidRPr="00A67E90">
              <w:rPr>
                <w:rFonts w:cs="Times New Roman"/>
                <w:sz w:val="18"/>
                <w:szCs w:val="18"/>
              </w:rPr>
              <w:t xml:space="preserve"> = reaction time on incongruent trials preceded by incongruent trial. Higher scores signal greater adaptation to emotional conflict</w:t>
            </w:r>
          </w:p>
          <w:p w14:paraId="323A8A5E" w14:textId="77777777" w:rsidR="0070747E" w:rsidRPr="00A67E90" w:rsidRDefault="0070747E" w:rsidP="00602E93">
            <w:pPr>
              <w:spacing w:after="0" w:line="240" w:lineRule="auto"/>
              <w:rPr>
                <w:rFonts w:cs="Times New Roman"/>
                <w:sz w:val="18"/>
                <w:szCs w:val="18"/>
              </w:rPr>
            </w:pPr>
          </w:p>
        </w:tc>
      </w:tr>
      <w:tr w:rsidR="0070747E" w:rsidRPr="00BA32D8" w14:paraId="74D15954" w14:textId="77777777" w:rsidTr="0070747E">
        <w:trPr>
          <w:trHeight w:val="285"/>
        </w:trPr>
        <w:tc>
          <w:tcPr>
            <w:tcW w:w="1435" w:type="dxa"/>
            <w:shd w:val="clear" w:color="auto" w:fill="auto"/>
            <w:noWrap/>
          </w:tcPr>
          <w:p w14:paraId="0F1D61CE" w14:textId="77777777" w:rsidR="0070747E" w:rsidRPr="00A67E90" w:rsidRDefault="0070747E" w:rsidP="00602E93">
            <w:pPr>
              <w:spacing w:after="0" w:line="240" w:lineRule="auto"/>
              <w:rPr>
                <w:rFonts w:eastAsia="Times New Roman" w:cs="Times New Roman"/>
                <w:color w:val="000000"/>
                <w:sz w:val="18"/>
                <w:szCs w:val="18"/>
              </w:rPr>
            </w:pPr>
            <w:r>
              <w:rPr>
                <w:rFonts w:eastAsia="Times New Roman" w:cs="Times New Roman"/>
                <w:color w:val="000000"/>
                <w:sz w:val="18"/>
                <w:szCs w:val="18"/>
              </w:rPr>
              <w:lastRenderedPageBreak/>
              <w:t>Early pubertal timing / A</w:t>
            </w:r>
            <w:r w:rsidRPr="00A67E90">
              <w:rPr>
                <w:rFonts w:eastAsia="Times New Roman" w:cs="Times New Roman"/>
                <w:color w:val="000000"/>
                <w:sz w:val="18"/>
                <w:szCs w:val="18"/>
              </w:rPr>
              <w:t xml:space="preserve">ccelerated biological aging </w:t>
            </w:r>
          </w:p>
          <w:p w14:paraId="753DCCD6" w14:textId="77777777" w:rsidR="0070747E" w:rsidRPr="00A67E90" w:rsidRDefault="0070747E" w:rsidP="00602E93">
            <w:pPr>
              <w:spacing w:after="0" w:line="240" w:lineRule="auto"/>
              <w:rPr>
                <w:rFonts w:eastAsia="Times New Roman" w:cs="Times New Roman"/>
                <w:color w:val="000000"/>
                <w:sz w:val="18"/>
                <w:szCs w:val="18"/>
              </w:rPr>
            </w:pPr>
          </w:p>
        </w:tc>
        <w:tc>
          <w:tcPr>
            <w:tcW w:w="1023" w:type="dxa"/>
            <w:shd w:val="clear" w:color="auto" w:fill="auto"/>
            <w:noWrap/>
          </w:tcPr>
          <w:p w14:paraId="5EE82600" w14:textId="0F42197C"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r>
            <w:r w:rsidR="003E191F">
              <w:rPr>
                <w:rFonts w:eastAsia="Times New Roman" w:cs="Times New Roman"/>
                <w:color w:val="000000"/>
                <w:sz w:val="18"/>
                <w:szCs w:val="18"/>
              </w:rPr>
              <w:instrText xml:space="preserve"> ADDIN EN.CITE &lt;EndNote&gt;&lt;Cite&gt;&lt;Author&gt;Colic&lt;/Author&gt;&lt;Year&gt;2020&lt;/Year&gt;&lt;RecNum&gt;26&lt;/RecNum&gt;&lt;DisplayText&gt;&lt;style face="superscript"&gt;15&lt;/style&gt;&lt;/DisplayText&gt;&lt;record&gt;&lt;rec-number&gt;26&lt;/rec-number&gt;&lt;foreign-keys&gt;&lt;key app="EN" db-id="5pv2f2fzhfxv2weaa0fvvza0vt0dred9pwt9" timestamp="1669657596" guid="ecde2f62-f4a5-4b19-8484-daae2f36571c"&gt;26&lt;/key&gt;&lt;/foreign-keys&gt;&lt;ref-type name="Journal Article"&gt;17&lt;/ref-type&gt;&lt;contributors&gt;&lt;authors&gt;&lt;author&gt;Colic, Natalie L.&lt;/author&gt;&lt;author&gt;Platt, Jonathan M.&lt;/author&gt;&lt;author&gt;Keyes, Katherine M.&lt;/author&gt;&lt;author&gt;Sumner, Jennifer A.&lt;/author&gt;&lt;author&gt;Allen, Nicholas B.&lt;/author&gt;&lt;author&gt;McLaughlin, Katie A.&lt;/author&gt;&lt;/authors&gt;&lt;/contributors&gt;&lt;titles&gt;&lt;title&gt;Earlier age at menarche as a transdiagnostic mechanism linking childhood trauma with multiple forms of psychopathology in adolescent girls&lt;/title&gt;&lt;secondary-title&gt;Psychological medicine&lt;/secondary-title&gt;&lt;/titles&gt;&lt;periodical&gt;&lt;full-title&gt;Psychological medicine&lt;/full-title&gt;&lt;/periodical&gt;&lt;pages&gt;1090-1098&lt;/pages&gt;&lt;volume&gt;50&lt;/volume&gt;&lt;number&gt;7&lt;/number&gt;&lt;keywords&gt;&lt;keyword&gt;Adolescence&lt;/keyword&gt;&lt;keyword&gt;Adolescent&lt;/keyword&gt;&lt;keyword&gt;Adolescent Development&lt;/keyword&gt;&lt;keyword&gt;Adverse Childhood Experiences - psychology&lt;/keyword&gt;&lt;keyword&gt;Age Factors&lt;/keyword&gt;&lt;keyword&gt;Child&lt;/keyword&gt;&lt;keyword&gt;childhood adversity&lt;/keyword&gt;&lt;keyword&gt;developmental psychopathology&lt;/keyword&gt;&lt;keyword&gt;early-life stress&lt;/keyword&gt;&lt;keyword&gt;Female&lt;/keyword&gt;&lt;keyword&gt;Humans&lt;/keyword&gt;&lt;keyword&gt;Life Sciences &amp;amp; Biomedicine&lt;/keyword&gt;&lt;keyword&gt;Menarche - psychology&lt;/keyword&gt;&lt;keyword&gt;Mental Disorders - psychology&lt;/keyword&gt;&lt;keyword&gt;Psychiatry&lt;/keyword&gt;&lt;keyword&gt;Psychology&lt;/keyword&gt;&lt;keyword&gt;Psychology, Clinical&lt;/keyword&gt;&lt;keyword&gt;puberty&lt;/keyword&gt;&lt;keyword&gt;Science &amp;amp; Technology&lt;/keyword&gt;&lt;keyword&gt;Social Sciences&lt;/keyword&gt;&lt;/keywords&gt;&lt;dates&gt;&lt;year&gt;2020&lt;/year&gt;&lt;/dates&gt;&lt;pub-location&gt;NEW YORK&lt;/pub-location&gt;&lt;publisher&gt;CAMBRIDGE UNIV PRESS&lt;/publisher&gt;&lt;isbn&gt;0033-2917&lt;/isbn&gt;&lt;urls&gt;&lt;/urls&gt;&lt;electronic-resource-num&gt;10.1017/S0033291719000953&lt;/electronic-resource-num&gt;&lt;/record&gt;&lt;/Cite&gt;&lt;/EndNote&gt;</w:instrText>
            </w:r>
            <w:r w:rsidRPr="00A67E90">
              <w:rPr>
                <w:rFonts w:eastAsia="Times New Roman" w:cs="Times New Roman"/>
                <w:color w:val="000000"/>
                <w:sz w:val="18"/>
                <w:szCs w:val="18"/>
              </w:rPr>
              <w:fldChar w:fldCharType="separate"/>
            </w:r>
            <w:r w:rsidR="004F7F1A" w:rsidRPr="004F7F1A">
              <w:rPr>
                <w:rFonts w:eastAsia="Times New Roman" w:cs="Times New Roman"/>
                <w:noProof/>
                <w:color w:val="000000"/>
                <w:sz w:val="18"/>
                <w:szCs w:val="18"/>
                <w:vertAlign w:val="superscript"/>
              </w:rPr>
              <w:t>15</w:t>
            </w:r>
            <w:r w:rsidRPr="00A67E90">
              <w:rPr>
                <w:rFonts w:eastAsia="Times New Roman" w:cs="Times New Roman"/>
                <w:color w:val="000000"/>
                <w:sz w:val="18"/>
                <w:szCs w:val="18"/>
              </w:rPr>
              <w:fldChar w:fldCharType="end"/>
            </w:r>
          </w:p>
        </w:tc>
        <w:tc>
          <w:tcPr>
            <w:tcW w:w="3387" w:type="dxa"/>
            <w:shd w:val="clear" w:color="auto" w:fill="auto"/>
          </w:tcPr>
          <w:p w14:paraId="0B06BC5F" w14:textId="56DA5935"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3E191F">
              <w:rPr>
                <w:rFonts w:eastAsia="Times New Roman" w:cs="Times New Roman"/>
                <w:sz w:val="18"/>
                <w:szCs w:val="18"/>
              </w:rPr>
              <w:instrText xml:space="preserve"> ADDIN EN.CITE &lt;EndNote&gt;&lt;Cite&gt;&lt;Author&gt;Colic&lt;/Author&gt;&lt;Year&gt;2020&lt;/Year&gt;&lt;RecNum&gt;26&lt;/RecNum&gt;&lt;DisplayText&gt;&lt;style face="superscript"&gt;15&lt;/style&gt;&lt;/DisplayText&gt;&lt;record&gt;&lt;rec-number&gt;26&lt;/rec-number&gt;&lt;foreign-keys&gt;&lt;key app="EN" db-id="5pv2f2fzhfxv2weaa0fvvza0vt0dred9pwt9" timestamp="1669657596" guid="ecde2f62-f4a5-4b19-8484-daae2f36571c"&gt;26&lt;/key&gt;&lt;/foreign-keys&gt;&lt;ref-type name="Journal Article"&gt;17&lt;/ref-type&gt;&lt;contributors&gt;&lt;authors&gt;&lt;author&gt;Colic, Natalie L.&lt;/author&gt;&lt;author&gt;Platt, Jonathan M.&lt;/author&gt;&lt;author&gt;Keyes, Katherine M.&lt;/author&gt;&lt;author&gt;Sumner, Jennifer A.&lt;/author&gt;&lt;author&gt;Allen, Nicholas B.&lt;/author&gt;&lt;author&gt;McLaughlin, Katie A.&lt;/author&gt;&lt;/authors&gt;&lt;/contributors&gt;&lt;titles&gt;&lt;title&gt;Earlier age at menarche as a transdiagnostic mechanism linking childhood trauma with multiple forms of psychopathology in adolescent girls&lt;/title&gt;&lt;secondary-title&gt;Psychological medicine&lt;/secondary-title&gt;&lt;/titles&gt;&lt;periodical&gt;&lt;full-title&gt;Psychological medicine&lt;/full-title&gt;&lt;/periodical&gt;&lt;pages&gt;1090-1098&lt;/pages&gt;&lt;volume&gt;50&lt;/volume&gt;&lt;number&gt;7&lt;/number&gt;&lt;keywords&gt;&lt;keyword&gt;Adolescence&lt;/keyword&gt;&lt;keyword&gt;Adolescent&lt;/keyword&gt;&lt;keyword&gt;Adolescent Development&lt;/keyword&gt;&lt;keyword&gt;Adverse Childhood Experiences - psychology&lt;/keyword&gt;&lt;keyword&gt;Age Factors&lt;/keyword&gt;&lt;keyword&gt;Child&lt;/keyword&gt;&lt;keyword&gt;childhood adversity&lt;/keyword&gt;&lt;keyword&gt;developmental psychopathology&lt;/keyword&gt;&lt;keyword&gt;early-life stress&lt;/keyword&gt;&lt;keyword&gt;Female&lt;/keyword&gt;&lt;keyword&gt;Humans&lt;/keyword&gt;&lt;keyword&gt;Life Sciences &amp;amp; Biomedicine&lt;/keyword&gt;&lt;keyword&gt;Menarche - psychology&lt;/keyword&gt;&lt;keyword&gt;Mental Disorders - psychology&lt;/keyword&gt;&lt;keyword&gt;Psychiatry&lt;/keyword&gt;&lt;keyword&gt;Psychology&lt;/keyword&gt;&lt;keyword&gt;Psychology, Clinical&lt;/keyword&gt;&lt;keyword&gt;puberty&lt;/keyword&gt;&lt;keyword&gt;Science &amp;amp; Technology&lt;/keyword&gt;&lt;keyword&gt;Social Sciences&lt;/keyword&gt;&lt;/keywords&gt;&lt;dates&gt;&lt;year&gt;2020&lt;/year&gt;&lt;/dates&gt;&lt;pub-location&gt;NEW YORK&lt;/pub-location&gt;&lt;publisher&gt;CAMBRIDGE UNIV PRESS&lt;/publisher&gt;&lt;isbn&gt;0033-2917&lt;/isbn&gt;&lt;urls&gt;&lt;/urls&gt;&lt;electronic-resource-num&gt;10.1017/S0033291719000953&lt;/electronic-resource-num&gt;&lt;/record&gt;&lt;/Cite&gt;&lt;/EndNote&gt;</w:instrText>
            </w:r>
            <w:r w:rsidRPr="00A67E90">
              <w:rPr>
                <w:rFonts w:eastAsia="Times New Roman" w:cs="Times New Roman"/>
                <w:sz w:val="18"/>
                <w:szCs w:val="18"/>
              </w:rPr>
              <w:fldChar w:fldCharType="separate"/>
            </w:r>
            <w:r w:rsidR="004F7F1A" w:rsidRPr="004F7F1A">
              <w:rPr>
                <w:rFonts w:eastAsia="Times New Roman" w:cs="Times New Roman"/>
                <w:noProof/>
                <w:sz w:val="18"/>
                <w:szCs w:val="18"/>
                <w:vertAlign w:val="superscript"/>
              </w:rPr>
              <w:t>15</w:t>
            </w:r>
            <w:r w:rsidRPr="00A67E90">
              <w:rPr>
                <w:rFonts w:eastAsia="Times New Roman" w:cs="Times New Roman"/>
                <w:sz w:val="18"/>
                <w:szCs w:val="18"/>
              </w:rPr>
              <w:fldChar w:fldCharType="end"/>
            </w:r>
            <w:r w:rsidRPr="00A67E90">
              <w:rPr>
                <w:rFonts w:eastAsia="Times New Roman" w:cs="Times New Roman"/>
                <w:sz w:val="18"/>
                <w:szCs w:val="18"/>
              </w:rPr>
              <w:t xml:space="preserve"> Used a sample of </w:t>
            </w:r>
            <w:proofErr w:type="gramStart"/>
            <w:r w:rsidRPr="00A67E90">
              <w:rPr>
                <w:rFonts w:eastAsia="Times New Roman" w:cs="Times New Roman"/>
                <w:sz w:val="18"/>
                <w:szCs w:val="18"/>
              </w:rPr>
              <w:t>13-18-year old</w:t>
            </w:r>
            <w:proofErr w:type="gramEnd"/>
            <w:r w:rsidRPr="00A67E90">
              <w:rPr>
                <w:rFonts w:eastAsia="Times New Roman" w:cs="Times New Roman"/>
                <w:sz w:val="18"/>
                <w:szCs w:val="18"/>
              </w:rPr>
              <w:t xml:space="preserve"> girls from the National Comorbidity Survey Adolescence Supplement (NCS-A) to show that earlier age at menarche mediated the relationship between exposure to threat and externalizing psychopathology (where threat is associated with earlier age at menarche, which in turn is associated with reduced odds of externalizing pathology) </w:t>
            </w:r>
          </w:p>
        </w:tc>
        <w:tc>
          <w:tcPr>
            <w:tcW w:w="2340" w:type="dxa"/>
          </w:tcPr>
          <w:p w14:paraId="1C755158"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t>We expect that earlier pubertal maturation will mediate the relationship between threatening exposures and psychopathology, but will likely not mediate the effects of deprivation</w:t>
            </w:r>
          </w:p>
        </w:tc>
        <w:tc>
          <w:tcPr>
            <w:tcW w:w="2520" w:type="dxa"/>
            <w:shd w:val="clear" w:color="auto" w:fill="auto"/>
            <w:noWrap/>
          </w:tcPr>
          <w:p w14:paraId="5BBE65B9"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u w:val="single"/>
              </w:rPr>
              <w:t>Pubertal stage</w:t>
            </w:r>
            <w:r w:rsidRPr="00A67E90">
              <w:rPr>
                <w:rFonts w:eastAsia="Times New Roman" w:cs="Times New Roman"/>
                <w:sz w:val="18"/>
                <w:szCs w:val="18"/>
              </w:rPr>
              <w:t>:</w:t>
            </w:r>
          </w:p>
          <w:p w14:paraId="3251525C"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TANNER_STAGE</w:t>
            </w:r>
          </w:p>
        </w:tc>
      </w:tr>
      <w:tr w:rsidR="0070747E" w:rsidRPr="00BA32D8" w14:paraId="59E74AC5" w14:textId="77777777" w:rsidTr="0070747E">
        <w:trPr>
          <w:trHeight w:val="285"/>
        </w:trPr>
        <w:tc>
          <w:tcPr>
            <w:tcW w:w="1435" w:type="dxa"/>
            <w:shd w:val="clear" w:color="auto" w:fill="auto"/>
            <w:noWrap/>
            <w:hideMark/>
          </w:tcPr>
          <w:p w14:paraId="1E5CD76A" w14:textId="77777777"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t>Language ability</w:t>
            </w:r>
          </w:p>
        </w:tc>
        <w:tc>
          <w:tcPr>
            <w:tcW w:w="1023" w:type="dxa"/>
            <w:shd w:val="clear" w:color="auto" w:fill="auto"/>
            <w:noWrap/>
            <w:hideMark/>
          </w:tcPr>
          <w:p w14:paraId="6AC0C690" w14:textId="18BEB3D1"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fldData xml:space="preserve">PEVuZE5vdGU+PENpdGU+PEF1dGhvcj5NaWxsZXI8L0F1dGhvcj48WWVhcj4yMDE4PC9ZZWFyPjxS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</w:fldData>
              </w:fldChar>
            </w:r>
            <w:r w:rsidR="003E191F">
              <w:rPr>
                <w:rFonts w:eastAsia="Times New Roman" w:cs="Times New Roman"/>
                <w:color w:val="000000"/>
                <w:sz w:val="18"/>
                <w:szCs w:val="18"/>
              </w:rPr>
              <w:instrText xml:space="preserve"> ADDIN EN.CITE </w:instrText>
            </w:r>
            <w:r w:rsidR="003E191F">
              <w:rPr>
                <w:rFonts w:eastAsia="Times New Roman" w:cs="Times New Roman"/>
                <w:color w:val="000000"/>
                <w:sz w:val="18"/>
                <w:szCs w:val="18"/>
              </w:rPr>
              <w:fldChar w:fldCharType="begin">
                <w:fldData xml:space="preserve">PEVuZE5vdGU+PENpdGU+PEF1dGhvcj5NaWxsZXI8L0F1dGhvcj48WWVhcj4yMDE4PC9ZZWFyPjxS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</w:fldData>
              </w:fldChar>
            </w:r>
            <w:r w:rsidR="003E191F">
              <w:rPr>
                <w:rFonts w:eastAsia="Times New Roman" w:cs="Times New Roman"/>
                <w:color w:val="000000"/>
                <w:sz w:val="18"/>
                <w:szCs w:val="18"/>
              </w:rPr>
              <w:instrText xml:space="preserve"> ADDIN EN.CITE.DATA </w:instrText>
            </w:r>
            <w:r w:rsidR="003E191F">
              <w:rPr>
                <w:rFonts w:eastAsia="Times New Roman" w:cs="Times New Roman"/>
                <w:color w:val="000000"/>
                <w:sz w:val="18"/>
                <w:szCs w:val="18"/>
              </w:rPr>
            </w:r>
            <w:r w:rsidR="003E191F">
              <w:rPr>
                <w:rFonts w:eastAsia="Times New Roman" w:cs="Times New Roman"/>
                <w:color w:val="000000"/>
                <w:sz w:val="18"/>
                <w:szCs w:val="18"/>
              </w:rPr>
              <w:fldChar w:fldCharType="end"/>
            </w:r>
            <w:r w:rsidRPr="00A67E90">
              <w:rPr>
                <w:rFonts w:eastAsia="Times New Roman" w:cs="Times New Roman"/>
                <w:color w:val="000000"/>
                <w:sz w:val="18"/>
                <w:szCs w:val="18"/>
              </w:rPr>
              <w:fldChar w:fldCharType="separate"/>
            </w:r>
            <w:r w:rsidR="004F7F1A" w:rsidRPr="004F7F1A">
              <w:rPr>
                <w:rFonts w:eastAsia="Times New Roman" w:cs="Times New Roman"/>
                <w:noProof/>
                <w:color w:val="000000"/>
                <w:sz w:val="18"/>
                <w:szCs w:val="18"/>
                <w:vertAlign w:val="superscript"/>
              </w:rPr>
              <w:t>17</w:t>
            </w:r>
            <w:r w:rsidRPr="00A67E90">
              <w:rPr>
                <w:rFonts w:eastAsia="Times New Roman" w:cs="Times New Roman"/>
                <w:color w:val="000000"/>
                <w:sz w:val="18"/>
                <w:szCs w:val="18"/>
              </w:rPr>
              <w:fldChar w:fldCharType="end"/>
            </w:r>
            <w:r w:rsidRPr="00A67E90">
              <w:rPr>
                <w:rFonts w:eastAsia="Times New Roman" w:cs="Times New Roman"/>
                <w:color w:val="000000"/>
                <w:sz w:val="18"/>
                <w:szCs w:val="18"/>
              </w:rPr>
              <w:t xml:space="preserve">, </w:t>
            </w:r>
            <w:r w:rsidRPr="00A67E90">
              <w:rPr>
                <w:rFonts w:eastAsia="Times New Roman" w:cs="Times New Roman"/>
                <w:color w:val="000000"/>
                <w:sz w:val="18"/>
                <w:szCs w:val="18"/>
              </w:rPr>
              <w:fldChar w:fldCharType="begin"/>
            </w:r>
            <w:r w:rsidR="003E191F">
              <w:rPr>
                <w:rFonts w:eastAsia="Times New Roman" w:cs="Times New Roman"/>
                <w:color w:val="000000"/>
                <w:sz w:val="18"/>
                <w:szCs w:val="18"/>
              </w:rPr>
              <w:instrText xml:space="preserve"> ADDIN EN.CITE &lt;EndNote&gt;&lt;Cite&gt;&lt;Author&gt;Miller&lt;/Author&gt;&lt;Year&gt;2021&lt;/Year&gt;&lt;RecNum&gt;34&lt;/RecNum&gt;&lt;DisplayText&gt;&lt;style face="superscript"&gt;16&lt;/style&gt;&lt;/DisplayText&gt;&lt;record&gt;&lt;rec-number&gt;34&lt;/rec-number&gt;&lt;foreign-keys&gt;&lt;key app="EN" db-id="5pv2f2fzhfxv2weaa0fvvza0vt0dred9pwt9" timestamp="1669657596" guid="2cc8090a-c064-40d9-bf7f-2f4cd4a0ddfb"&gt;34&lt;/key&gt;&lt;/foreign-keys&gt;&lt;ref-type name="Journal Article"&gt;17&lt;/ref-type&gt;&lt;contributors&gt;&lt;authors&gt;&lt;author&gt;Miller, A. B.&lt;/author&gt;&lt;author&gt;Machlin, L.&lt;/author&gt;&lt;author&gt;McLaughlin, K. A.&lt;/author&gt;&lt;author&gt;Sheridan, M. A.&lt;/author&gt;&lt;/authors&gt;&lt;/contributors&gt;&lt;auth-address&gt;Department of Psychology and Neurosciences, University of North Carolina at Chapel Hill, Chapel Hill, NC, USA.&amp;#xD;Department of Psychology, Harvard University, Cambridge, MA, USA.&lt;/auth-address&gt;&lt;titles&gt;&lt;title&gt;Deprivation and psychopathology in the Fragile Families Study: A 15-year longitudinal investigation&lt;/title&gt;&lt;secondary-title&gt;J Child Psychol Psychiatry&lt;/secondary-title&gt;&lt;/titles&gt;&lt;periodical&gt;&lt;full-title&gt;J Child Psychol Psychiatry&lt;/full-title&gt;&lt;/periodical&gt;&lt;pages&gt;382-391&lt;/pages&gt;&lt;volume&gt;62&lt;/volume&gt;&lt;number&gt;4&lt;/number&gt;&lt;edition&gt;2020/05/15&lt;/edition&gt;&lt;keywords&gt;&lt;keyword&gt;*Deprivation&lt;/keyword&gt;&lt;keyword&gt;*adversity&lt;/keyword&gt;&lt;keyword&gt;*externalizing psychopathology&lt;/keyword&gt;&lt;keyword&gt;*internalizing psychopathology&lt;/keyword&gt;&lt;keyword&gt;*language&lt;/keyword&gt;&lt;keyword&gt;*threat&lt;/keyword&gt;&lt;/keywords&gt;&lt;dates&gt;&lt;year&gt;2021&lt;/year&gt;&lt;pub-dates&gt;&lt;date&gt;Apr&lt;/date&gt;&lt;/pub-dates&gt;&lt;/dates&gt;&lt;isbn&gt;1469-7610 (Electronic)&amp;#xD;0021-9630 (Linking)&lt;/isbn&gt;&lt;accession-num&gt;32407580&lt;/accession-num&gt;&lt;urls&gt;&lt;related-urls&gt;&lt;url&gt;https://www.ncbi.nlm.nih.gov/pubmed/32407580&lt;/url&gt;&lt;/related-urls&gt;&lt;/urls&gt;&lt;custom2&gt;PMC7666037&lt;/custom2&gt;&lt;electronic-resource-num&gt;10.1111/jcpp.13260&lt;/electronic-resource-num&gt;&lt;/record&gt;&lt;/Cite&gt;&lt;/EndNote&gt;</w:instrText>
            </w:r>
            <w:r w:rsidRPr="00A67E90">
              <w:rPr>
                <w:rFonts w:eastAsia="Times New Roman" w:cs="Times New Roman"/>
                <w:color w:val="000000"/>
                <w:sz w:val="18"/>
                <w:szCs w:val="18"/>
              </w:rPr>
              <w:fldChar w:fldCharType="separate"/>
            </w:r>
            <w:r w:rsidR="004F7F1A" w:rsidRPr="004F7F1A">
              <w:rPr>
                <w:rFonts w:eastAsia="Times New Roman" w:cs="Times New Roman"/>
                <w:noProof/>
                <w:color w:val="000000"/>
                <w:sz w:val="18"/>
                <w:szCs w:val="18"/>
                <w:vertAlign w:val="superscript"/>
              </w:rPr>
              <w:t>16</w:t>
            </w:r>
            <w:r w:rsidRPr="00A67E90">
              <w:rPr>
                <w:rFonts w:eastAsia="Times New Roman" w:cs="Times New Roman"/>
                <w:color w:val="000000"/>
                <w:sz w:val="18"/>
                <w:szCs w:val="18"/>
              </w:rPr>
              <w:fldChar w:fldCharType="end"/>
            </w:r>
          </w:p>
        </w:tc>
        <w:tc>
          <w:tcPr>
            <w:tcW w:w="3387" w:type="dxa"/>
            <w:shd w:val="clear" w:color="auto" w:fill="auto"/>
            <w:hideMark/>
          </w:tcPr>
          <w:p w14:paraId="008E5FFA" w14:textId="37124E82"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fldData xml:space="preserve">PEVuZE5vdGU+PENpdGU+PEF1dGhvcj5NaWxsZXI8L0F1dGhvcj48WWVhcj4yMDE4PC9ZZWFyPjxS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</w:fldData>
              </w:fldChar>
            </w:r>
            <w:r w:rsidR="003E191F">
              <w:rPr>
                <w:rFonts w:eastAsia="Times New Roman" w:cs="Times New Roman"/>
                <w:sz w:val="18"/>
                <w:szCs w:val="18"/>
              </w:rPr>
              <w:instrText xml:space="preserve"> ADDIN EN.CITE </w:instrText>
            </w:r>
            <w:r w:rsidR="003E191F">
              <w:rPr>
                <w:rFonts w:eastAsia="Times New Roman" w:cs="Times New Roman"/>
                <w:sz w:val="18"/>
                <w:szCs w:val="18"/>
              </w:rPr>
              <w:fldChar w:fldCharType="begin">
                <w:fldData xml:space="preserve">PEVuZE5vdGU+PENpdGU+PEF1dGhvcj5NaWxsZXI8L0F1dGhvcj48WWVhcj4yMDE4PC9ZZWFyPjxS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</w:fldData>
              </w:fldChar>
            </w:r>
            <w:r w:rsidR="003E191F">
              <w:rPr>
                <w:rFonts w:eastAsia="Times New Roman" w:cs="Times New Roman"/>
                <w:sz w:val="18"/>
                <w:szCs w:val="18"/>
              </w:rPr>
              <w:instrText xml:space="preserve"> ADDIN EN.CITE.DATA </w:instrText>
            </w:r>
            <w:r w:rsidR="003E191F">
              <w:rPr>
                <w:rFonts w:eastAsia="Times New Roman" w:cs="Times New Roman"/>
                <w:sz w:val="18"/>
                <w:szCs w:val="18"/>
              </w:rPr>
            </w:r>
            <w:r w:rsidR="003E191F">
              <w:rPr>
                <w:rFonts w:eastAsia="Times New Roman" w:cs="Times New Roman"/>
                <w:sz w:val="18"/>
                <w:szCs w:val="18"/>
              </w:rPr>
              <w:fldChar w:fldCharType="end"/>
            </w:r>
            <w:r w:rsidRPr="00A67E90">
              <w:rPr>
                <w:rFonts w:eastAsia="Times New Roman" w:cs="Times New Roman"/>
                <w:sz w:val="18"/>
                <w:szCs w:val="18"/>
              </w:rPr>
              <w:fldChar w:fldCharType="separate"/>
            </w:r>
            <w:r w:rsidR="004F7F1A" w:rsidRPr="004F7F1A">
              <w:rPr>
                <w:rFonts w:eastAsia="Times New Roman" w:cs="Times New Roman"/>
                <w:noProof/>
                <w:sz w:val="18"/>
                <w:szCs w:val="18"/>
                <w:vertAlign w:val="superscript"/>
              </w:rPr>
              <w:t>17</w:t>
            </w:r>
            <w:r w:rsidRPr="00A67E90">
              <w:rPr>
                <w:rFonts w:eastAsia="Times New Roman" w:cs="Times New Roman"/>
                <w:sz w:val="18"/>
                <w:szCs w:val="18"/>
              </w:rPr>
              <w:fldChar w:fldCharType="end"/>
            </w:r>
            <w:r w:rsidRPr="00A67E90">
              <w:rPr>
                <w:rFonts w:eastAsia="Times New Roman" w:cs="Times New Roman"/>
                <w:sz w:val="18"/>
                <w:szCs w:val="18"/>
              </w:rPr>
              <w:t xml:space="preserve"> In a longitudinal cohort study (Child Development Project, N=585) deprivation in early childhood (age 5-6) was shown to be associated with externalizing problems (by age 17) via effects on verbal abilities at age 14. In </w:t>
            </w:r>
            <w:r w:rsidRPr="00A67E90">
              <w:rPr>
                <w:rFonts w:eastAsia="Times New Roman" w:cs="Times New Roman"/>
                <w:sz w:val="18"/>
                <w:szCs w:val="18"/>
              </w:rPr>
              <w:fldChar w:fldCharType="begin"/>
            </w:r>
            <w:r w:rsidR="003E191F">
              <w:rPr>
                <w:rFonts w:eastAsia="Times New Roman" w:cs="Times New Roman"/>
                <w:sz w:val="18"/>
                <w:szCs w:val="18"/>
              </w:rPr>
              <w:instrText xml:space="preserve"> ADDIN EN.CITE &lt;EndNote&gt;&lt;Cite&gt;&lt;Author&gt;Miller&lt;/Author&gt;&lt;Year&gt;2021&lt;/Year&gt;&lt;RecNum&gt;34&lt;/RecNum&gt;&lt;DisplayText&gt;&lt;style face="superscript"&gt;16&lt;/style&gt;&lt;/DisplayText&gt;&lt;record&gt;&lt;rec-number&gt;34&lt;/rec-number&gt;&lt;foreign-keys&gt;&lt;key app="EN" db-id="5pv2f2fzhfxv2weaa0fvvza0vt0dred9pwt9" timestamp="1669657596" guid="2cc8090a-c064-40d9-bf7f-2f4cd4a0ddfb"&gt;34&lt;/key&gt;&lt;/foreign-keys&gt;&lt;ref-type name="Journal Article"&gt;17&lt;/ref-type&gt;&lt;contributors&gt;&lt;authors&gt;&lt;author&gt;Miller, A. B.&lt;/author&gt;&lt;author&gt;Machlin, L.&lt;/author&gt;&lt;author&gt;McLaughlin, K. A.&lt;/author&gt;&lt;author&gt;Sheridan, M. A.&lt;/author&gt;&lt;/authors&gt;&lt;/contributors&gt;&lt;auth-address&gt;Department of Psychology and Neurosciences, University of North Carolina at Chapel Hill, Chapel Hill, NC, USA.&amp;#xD;Department of Psychology, Harvard University, Cambridge, MA, USA.&lt;/auth-address&gt;&lt;titles&gt;&lt;title&gt;Deprivation and psychopathology in the Fragile Families Study: A 15-year longitudinal investigation&lt;/title&gt;&lt;secondary-title&gt;J Child Psychol Psychiatry&lt;/secondary-title&gt;&lt;/titles&gt;&lt;periodical&gt;&lt;full-title&gt;J Child Psychol Psychiatry&lt;/full-title&gt;&lt;/periodical&gt;&lt;pages&gt;382-391&lt;/pages&gt;&lt;volume&gt;62&lt;/volume&gt;&lt;number&gt;4&lt;/number&gt;&lt;edition&gt;2020/05/15&lt;/edition&gt;&lt;keywords&gt;&lt;keyword&gt;*Deprivation&lt;/keyword&gt;&lt;keyword&gt;*adversity&lt;/keyword&gt;&lt;keyword&gt;*externalizing psychopathology&lt;/keyword&gt;&lt;keyword&gt;*internalizing psychopathology&lt;/keyword&gt;&lt;keyword&gt;*language&lt;/keyword&gt;&lt;keyword&gt;*threat&lt;/keyword&gt;&lt;/keywords&gt;&lt;dates&gt;&lt;year&gt;2021&lt;/year&gt;&lt;pub-dates&gt;&lt;date&gt;Apr&lt;/date&gt;&lt;/pub-dates&gt;&lt;/dates&gt;&lt;isbn&gt;1469-7610 (Electronic)&amp;#xD;0021-9630 (Linking)&lt;/isbn&gt;&lt;accession-num&gt;32407580&lt;/accession-num&gt;&lt;urls&gt;&lt;related-urls&gt;&lt;url&gt;https://www.ncbi.nlm.nih.gov/pubmed/32407580&lt;/url&gt;&lt;/related-urls&gt;&lt;/urls&gt;&lt;custom2&gt;PMC7666037&lt;/custom2&gt;&lt;electronic-resource-num&gt;10.1111/jcpp.13260&lt;/electronic-resource-num&gt;&lt;/record&gt;&lt;/Cite&gt;&lt;/EndNote&gt;</w:instrText>
            </w:r>
            <w:r w:rsidRPr="00A67E90">
              <w:rPr>
                <w:rFonts w:eastAsia="Times New Roman" w:cs="Times New Roman"/>
                <w:sz w:val="18"/>
                <w:szCs w:val="18"/>
              </w:rPr>
              <w:fldChar w:fldCharType="separate"/>
            </w:r>
            <w:r w:rsidR="004F7F1A" w:rsidRPr="004F7F1A">
              <w:rPr>
                <w:rFonts w:eastAsia="Times New Roman" w:cs="Times New Roman"/>
                <w:noProof/>
                <w:sz w:val="18"/>
                <w:szCs w:val="18"/>
                <w:vertAlign w:val="superscript"/>
              </w:rPr>
              <w:t>16</w:t>
            </w:r>
            <w:r w:rsidRPr="00A67E90">
              <w:rPr>
                <w:rFonts w:eastAsia="Times New Roman" w:cs="Times New Roman"/>
                <w:sz w:val="18"/>
                <w:szCs w:val="18"/>
              </w:rPr>
              <w:fldChar w:fldCharType="end"/>
            </w:r>
            <w:r w:rsidRPr="00A67E90">
              <w:rPr>
                <w:rFonts w:eastAsia="Times New Roman" w:cs="Times New Roman"/>
                <w:sz w:val="18"/>
                <w:szCs w:val="18"/>
              </w:rPr>
              <w:t xml:space="preserve">, Miller et al used a larger longitudinal study (Fragile Families and Child Wellbeing Study, N=2,301) to confirm that deprivation, but not threat, has a significant indirect effect on internalizing and externalizing pathology through language ability </w:t>
            </w:r>
          </w:p>
        </w:tc>
        <w:tc>
          <w:tcPr>
            <w:tcW w:w="2340" w:type="dxa"/>
          </w:tcPr>
          <w:p w14:paraId="7104AF3E" w14:textId="62871149"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t xml:space="preserve">Based on the findings in </w:t>
            </w:r>
            <w:r w:rsidRPr="00A67E90">
              <w:rPr>
                <w:rFonts w:eastAsia="Times New Roman" w:cs="Times New Roman"/>
                <w:sz w:val="18"/>
                <w:szCs w:val="18"/>
              </w:rPr>
              <w:fldChar w:fldCharType="begin">
                <w:fldData xml:space="preserve">PEVuZE5vdGU+PENpdGU+PEF1dGhvcj5NaWxsZXI8L0F1dGhvcj48WWVhcj4yMDE4PC9ZZWFyPjxS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</w:fldData>
              </w:fldChar>
            </w:r>
            <w:r w:rsidR="003E191F">
              <w:rPr>
                <w:rFonts w:eastAsia="Times New Roman" w:cs="Times New Roman"/>
                <w:sz w:val="18"/>
                <w:szCs w:val="18"/>
              </w:rPr>
              <w:instrText xml:space="preserve"> ADDIN EN.CITE </w:instrText>
            </w:r>
            <w:r w:rsidR="003E191F">
              <w:rPr>
                <w:rFonts w:eastAsia="Times New Roman" w:cs="Times New Roman"/>
                <w:sz w:val="18"/>
                <w:szCs w:val="18"/>
              </w:rPr>
              <w:fldChar w:fldCharType="begin">
                <w:fldData xml:space="preserve">PEVuZE5vdGU+PENpdGU+PEF1dGhvcj5NaWxsZXI8L0F1dGhvcj48WWVhcj4yMDE4PC9ZZWFyPjxS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</w:fldData>
              </w:fldChar>
            </w:r>
            <w:r w:rsidR="003E191F">
              <w:rPr>
                <w:rFonts w:eastAsia="Times New Roman" w:cs="Times New Roman"/>
                <w:sz w:val="18"/>
                <w:szCs w:val="18"/>
              </w:rPr>
              <w:instrText xml:space="preserve"> ADDIN EN.CITE.DATA </w:instrText>
            </w:r>
            <w:r w:rsidR="003E191F">
              <w:rPr>
                <w:rFonts w:eastAsia="Times New Roman" w:cs="Times New Roman"/>
                <w:sz w:val="18"/>
                <w:szCs w:val="18"/>
              </w:rPr>
            </w:r>
            <w:r w:rsidR="003E191F">
              <w:rPr>
                <w:rFonts w:eastAsia="Times New Roman" w:cs="Times New Roman"/>
                <w:sz w:val="18"/>
                <w:szCs w:val="18"/>
              </w:rPr>
              <w:fldChar w:fldCharType="end"/>
            </w:r>
            <w:r w:rsidRPr="00A67E90">
              <w:rPr>
                <w:rFonts w:eastAsia="Times New Roman" w:cs="Times New Roman"/>
                <w:sz w:val="18"/>
                <w:szCs w:val="18"/>
              </w:rPr>
              <w:fldChar w:fldCharType="separate"/>
            </w:r>
            <w:r w:rsidR="004F7F1A" w:rsidRPr="004F7F1A">
              <w:rPr>
                <w:rFonts w:eastAsia="Times New Roman" w:cs="Times New Roman"/>
                <w:noProof/>
                <w:sz w:val="18"/>
                <w:szCs w:val="18"/>
                <w:vertAlign w:val="superscript"/>
              </w:rPr>
              <w:t>17</w:t>
            </w:r>
            <w:r w:rsidRPr="00A67E90">
              <w:rPr>
                <w:rFonts w:eastAsia="Times New Roman" w:cs="Times New Roman"/>
                <w:sz w:val="18"/>
                <w:szCs w:val="18"/>
              </w:rPr>
              <w:fldChar w:fldCharType="end"/>
            </w:r>
            <w:r w:rsidRPr="00A67E90">
              <w:rPr>
                <w:rFonts w:eastAsia="Times New Roman" w:cs="Times New Roman"/>
                <w:sz w:val="18"/>
                <w:szCs w:val="18"/>
              </w:rPr>
              <w:t xml:space="preserve"> and </w:t>
            </w:r>
            <w:r w:rsidRPr="00A67E90">
              <w:rPr>
                <w:rFonts w:eastAsia="Times New Roman" w:cs="Times New Roman"/>
                <w:sz w:val="18"/>
                <w:szCs w:val="18"/>
              </w:rPr>
              <w:fldChar w:fldCharType="begin"/>
            </w:r>
            <w:r w:rsidR="003E191F">
              <w:rPr>
                <w:rFonts w:eastAsia="Times New Roman" w:cs="Times New Roman"/>
                <w:sz w:val="18"/>
                <w:szCs w:val="18"/>
              </w:rPr>
              <w:instrText xml:space="preserve"> ADDIN EN.CITE &lt;EndNote&gt;&lt;Cite&gt;&lt;Author&gt;Miller&lt;/Author&gt;&lt;Year&gt;2021&lt;/Year&gt;&lt;RecNum&gt;34&lt;/RecNum&gt;&lt;DisplayText&gt;&lt;style face="superscript"&gt;16&lt;/style&gt;&lt;/DisplayText&gt;&lt;record&gt;&lt;rec-number&gt;34&lt;/rec-number&gt;&lt;foreign-keys&gt;&lt;key app="EN" db-id="5pv2f2fzhfxv2weaa0fvvza0vt0dred9pwt9" timestamp="1669657596" guid="2cc8090a-c064-40d9-bf7f-2f4cd4a0ddfb"&gt;34&lt;/key&gt;&lt;/foreign-keys&gt;&lt;ref-type name="Journal Article"&gt;17&lt;/ref-type&gt;&lt;contributors&gt;&lt;authors&gt;&lt;author&gt;Miller, A. B.&lt;/author&gt;&lt;author&gt;Machlin, L.&lt;/author&gt;&lt;author&gt;McLaughlin, K. A.&lt;/author&gt;&lt;author&gt;Sheridan, M. A.&lt;/author&gt;&lt;/authors&gt;&lt;/contributors&gt;&lt;auth-address&gt;Department of Psychology and Neurosciences, University of North Carolina at Chapel Hill, Chapel Hill, NC, USA.&amp;#xD;Department of Psychology, Harvard University, Cambridge, MA, USA.&lt;/auth-address&gt;&lt;titles&gt;&lt;title&gt;Deprivation and psychopathology in the Fragile Families Study: A 15-year longitudinal investigation&lt;/title&gt;&lt;secondary-title&gt;J Child Psychol Psychiatry&lt;/secondary-title&gt;&lt;/titles&gt;&lt;periodical&gt;&lt;full-title&gt;J Child Psychol Psychiatry&lt;/full-title&gt;&lt;/periodical&gt;&lt;pages&gt;382-391&lt;/pages&gt;&lt;volume&gt;62&lt;/volume&gt;&lt;number&gt;4&lt;/number&gt;&lt;edition&gt;2020/05/15&lt;/edition&gt;&lt;keywords&gt;&lt;keyword&gt;*Deprivation&lt;/keyword&gt;&lt;keyword&gt;*adversity&lt;/keyword&gt;&lt;keyword&gt;*externalizing psychopathology&lt;/keyword&gt;&lt;keyword&gt;*internalizing psychopathology&lt;/keyword&gt;&lt;keyword&gt;*language&lt;/keyword&gt;&lt;keyword&gt;*threat&lt;/keyword&gt;&lt;/keywords&gt;&lt;dates&gt;&lt;year&gt;2021&lt;/year&gt;&lt;pub-dates&gt;&lt;date&gt;Apr&lt;/date&gt;&lt;/pub-dates&gt;&lt;/dates&gt;&lt;isbn&gt;1469-7610 (Electronic)&amp;#xD;0021-9630 (Linking)&lt;/isbn&gt;&lt;accession-num&gt;32407580&lt;/accession-num&gt;&lt;urls&gt;&lt;related-urls&gt;&lt;url&gt;https://www.ncbi.nlm.nih.gov/pubmed/32407580&lt;/url&gt;&lt;/related-urls&gt;&lt;/urls&gt;&lt;custom2&gt;PMC7666037&lt;/custom2&gt;&lt;electronic-resource-num&gt;10.1111/jcpp.13260&lt;/electronic-resource-num&gt;&lt;/record&gt;&lt;/Cite&gt;&lt;/EndNote&gt;</w:instrText>
            </w:r>
            <w:r w:rsidRPr="00A67E90">
              <w:rPr>
                <w:rFonts w:eastAsia="Times New Roman" w:cs="Times New Roman"/>
                <w:sz w:val="18"/>
                <w:szCs w:val="18"/>
              </w:rPr>
              <w:fldChar w:fldCharType="separate"/>
            </w:r>
            <w:r w:rsidR="004F7F1A" w:rsidRPr="004F7F1A">
              <w:rPr>
                <w:rFonts w:eastAsia="Times New Roman" w:cs="Times New Roman"/>
                <w:noProof/>
                <w:sz w:val="18"/>
                <w:szCs w:val="18"/>
                <w:vertAlign w:val="superscript"/>
              </w:rPr>
              <w:t>16</w:t>
            </w:r>
            <w:r w:rsidRPr="00A67E90">
              <w:rPr>
                <w:rFonts w:eastAsia="Times New Roman" w:cs="Times New Roman"/>
                <w:sz w:val="18"/>
                <w:szCs w:val="18"/>
              </w:rPr>
              <w:fldChar w:fldCharType="end"/>
            </w:r>
            <w:r w:rsidRPr="00A67E90">
              <w:rPr>
                <w:rFonts w:eastAsia="Times New Roman" w:cs="Times New Roman"/>
                <w:sz w:val="18"/>
                <w:szCs w:val="18"/>
              </w:rPr>
              <w:t>, we would expect language ability to serve as a heterogeneous mediator on the path from deprivation (but not threat) to psychopathology.</w:t>
            </w:r>
          </w:p>
        </w:tc>
        <w:tc>
          <w:tcPr>
            <w:tcW w:w="2520" w:type="dxa"/>
            <w:shd w:val="clear" w:color="auto" w:fill="auto"/>
            <w:noWrap/>
            <w:hideMark/>
          </w:tcPr>
          <w:p w14:paraId="5BC3CAEB"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u w:val="single"/>
              </w:rPr>
              <w:t>Vocabulary</w:t>
            </w:r>
            <w:r w:rsidRPr="00A67E90">
              <w:rPr>
                <w:rFonts w:eastAsia="Times New Roman" w:cs="Times New Roman"/>
                <w:sz w:val="18"/>
                <w:szCs w:val="18"/>
              </w:rPr>
              <w:t>:</w:t>
            </w:r>
          </w:p>
          <w:p w14:paraId="014C863F"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Wechsler Abbreviated Scale of Intelligence (WASI) Task</w:t>
            </w:r>
            <w:r w:rsidRPr="00A67E90">
              <w:rPr>
                <w:rFonts w:eastAsia="Times New Roman" w:cs="Times New Roman"/>
                <w:sz w:val="18"/>
                <w:szCs w:val="18"/>
              </w:rPr>
              <w:t>:</w:t>
            </w:r>
          </w:p>
          <w:p w14:paraId="6FC6CF70" w14:textId="77777777" w:rsidR="0070747E" w:rsidRPr="00A67E90" w:rsidRDefault="0070747E" w:rsidP="00602E93">
            <w:pPr>
              <w:pStyle w:val="ListParagraph"/>
              <w:numPr>
                <w:ilvl w:val="0"/>
                <w:numId w:val="1"/>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wasitscv</w:t>
            </w:r>
            <w:proofErr w:type="spellEnd"/>
          </w:p>
          <w:p w14:paraId="3910F081" w14:textId="77777777" w:rsidR="0070747E" w:rsidRPr="00A67E90" w:rsidRDefault="0070747E" w:rsidP="00602E93">
            <w:pPr>
              <w:spacing w:after="0" w:line="240" w:lineRule="auto"/>
              <w:rPr>
                <w:rFonts w:eastAsia="Times New Roman" w:cs="Times New Roman"/>
                <w:sz w:val="18"/>
                <w:szCs w:val="18"/>
              </w:rPr>
            </w:pPr>
          </w:p>
        </w:tc>
      </w:tr>
      <w:tr w:rsidR="0070747E" w:rsidRPr="00BA32D8" w14:paraId="7FA7680E" w14:textId="77777777" w:rsidTr="0070747E">
        <w:trPr>
          <w:trHeight w:val="285"/>
        </w:trPr>
        <w:tc>
          <w:tcPr>
            <w:tcW w:w="1435" w:type="dxa"/>
            <w:shd w:val="clear" w:color="auto" w:fill="auto"/>
            <w:noWrap/>
            <w:hideMark/>
          </w:tcPr>
          <w:p w14:paraId="192C5377" w14:textId="77777777"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t>Executive functioning</w:t>
            </w:r>
          </w:p>
        </w:tc>
        <w:tc>
          <w:tcPr>
            <w:tcW w:w="1023" w:type="dxa"/>
            <w:shd w:val="clear" w:color="auto" w:fill="auto"/>
            <w:noWrap/>
            <w:hideMark/>
          </w:tcPr>
          <w:p w14:paraId="548AC549" w14:textId="5A2F2E83"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r>
            <w:r w:rsidR="003E191F">
              <w:rPr>
                <w:rFonts w:eastAsia="Times New Roman" w:cs="Times New Roman"/>
                <w:color w:val="000000"/>
                <w:sz w:val="18"/>
                <w:szCs w:val="18"/>
              </w:rPr>
              <w:instrText xml:space="preserve"> ADDIN EN.CITE &lt;EndNote&gt;&lt;Cite&gt;&lt;Author&gt;Wade&lt;/Author&gt;&lt;Year&gt;2020&lt;/Year&gt;&lt;RecNum&gt;36&lt;/RecNum&gt;&lt;DisplayText&gt;&lt;style face="superscript"&gt;18&lt;/style&gt;&lt;/DisplayText&gt;&lt;record&gt;&lt;rec-number&gt;36&lt;/rec-number&gt;&lt;foreign-keys&gt;&lt;key app="EN" db-id="5pv2f2fzhfxv2weaa0fvvza0vt0dred9pwt9" timestamp="1669657596" guid="79c3bd0a-49d7-4b54-840d-80a619eccb81"&gt;36&lt;/key&gt;&lt;/foreign-keys&gt;&lt;ref-type name="Journal Article"&gt;17&lt;/ref-type&gt;&lt;contributors&gt;&lt;authors&gt;&lt;author&gt;Wade, Mark&lt;/author&gt;&lt;author&gt;Zeanah, Charles H.&lt;/author&gt;&lt;author&gt;Fox, Nathan A.&lt;/author&gt;&lt;author&gt;Nelson, Charles A.&lt;/author&gt;&lt;/authors&gt;&lt;/contributors&gt;&lt;titles&gt;&lt;title&gt;Global deficits in executive functioning are transdiagnostic mediators between severe childhood neglect and psychopathology in adolescence&lt;/title&gt;&lt;secondary-title&gt;Psychological medicine&lt;/secondary-title&gt;&lt;/titles&gt;&lt;periodical&gt;&lt;full-title&gt;Psychological medicine&lt;/full-title&gt;&lt;/periodical&gt;&lt;pages&gt;1687-1694&lt;/pages&gt;&lt;volume&gt;50&lt;/volume&gt;&lt;number&gt;10&lt;/number&gt;&lt;keywords&gt;&lt;keyword&gt;adolescence&lt;/keyword&gt;&lt;keyword&gt;executive functioning&lt;/keyword&gt;&lt;keyword&gt;general psychopathology&lt;/keyword&gt;&lt;keyword&gt;institutionalization&lt;/keyword&gt;&lt;keyword&gt;psychosocial deprivation&lt;/keyword&gt;&lt;/keywords&gt;&lt;dates&gt;&lt;year&gt;2020&lt;/year&gt;&lt;/dates&gt;&lt;pub-location&gt;England&lt;/pub-location&gt;&lt;isbn&gt;0033-2917&lt;/isbn&gt;&lt;urls&gt;&lt;/urls&gt;&lt;electronic-resource-num&gt;10.1017/S0033291719001764&lt;/electronic-resource-num&gt;&lt;/record&gt;&lt;/Cite&gt;&lt;/EndNote&gt;</w:instrText>
            </w:r>
            <w:r w:rsidRPr="00A67E90">
              <w:rPr>
                <w:rFonts w:eastAsia="Times New Roman" w:cs="Times New Roman"/>
                <w:color w:val="000000"/>
                <w:sz w:val="18"/>
                <w:szCs w:val="18"/>
              </w:rPr>
              <w:fldChar w:fldCharType="separate"/>
            </w:r>
            <w:r w:rsidR="004F7F1A" w:rsidRPr="004F7F1A">
              <w:rPr>
                <w:rFonts w:eastAsia="Times New Roman" w:cs="Times New Roman"/>
                <w:noProof/>
                <w:color w:val="000000"/>
                <w:sz w:val="18"/>
                <w:szCs w:val="18"/>
                <w:vertAlign w:val="superscript"/>
              </w:rPr>
              <w:t>18</w:t>
            </w:r>
            <w:r w:rsidRPr="00A67E90">
              <w:rPr>
                <w:rFonts w:eastAsia="Times New Roman" w:cs="Times New Roman"/>
                <w:color w:val="000000"/>
                <w:sz w:val="18"/>
                <w:szCs w:val="18"/>
              </w:rPr>
              <w:fldChar w:fldCharType="end"/>
            </w:r>
            <w:r w:rsidRPr="00A67E90">
              <w:rPr>
                <w:rFonts w:eastAsia="Times New Roman" w:cs="Times New Roman"/>
                <w:color w:val="000000"/>
                <w:sz w:val="18"/>
                <w:szCs w:val="18"/>
              </w:rPr>
              <w:t xml:space="preserve">, </w:t>
            </w:r>
            <w:r w:rsidRPr="00A67E90">
              <w:rPr>
                <w:rFonts w:eastAsia="Times New Roman" w:cs="Times New Roman"/>
                <w:color w:val="000000"/>
                <w:sz w:val="18"/>
                <w:szCs w:val="18"/>
              </w:rPr>
              <w:fldChar w:fldCharType="begin"/>
            </w:r>
            <w:r w:rsidR="003E191F">
              <w:rPr>
                <w:rFonts w:eastAsia="Times New Roman" w:cs="Times New Roman"/>
                <w:color w:val="000000"/>
                <w:sz w:val="18"/>
                <w:szCs w:val="18"/>
              </w:rPr>
              <w:instrText xml:space="preserve"> ADDIN EN.CITE &lt;EndNote&gt;&lt;Cite&gt;&lt;Author&gt;McNeilly&lt;/Author&gt;&lt;Year&gt;2021&lt;/Year&gt;&lt;RecNum&gt;37&lt;/RecNum&gt;&lt;DisplayText&gt;&lt;style face="superscript"&gt;19&lt;/style&gt;&lt;/DisplayText&gt;&lt;record&gt;&lt;rec-number&gt;37&lt;/rec-number&gt;&lt;foreign-keys&gt;&lt;key app="EN" db-id="5pv2f2fzhfxv2weaa0fvvza0vt0dred9pwt9" timestamp="1669657596" guid="edbd9e28-6242-4a29-8e12-ba7eb47ab8aa"&gt;37&lt;/key&gt;&lt;/foreign-keys&gt;&lt;ref-type name="Journal Article"&gt;17&lt;/ref-type&gt;&lt;contributors&gt;&lt;authors&gt;&lt;author&gt;McNeilly, Elizabeth A.&lt;/author&gt;&lt;author&gt;Peverill, Matthew&lt;/author&gt;&lt;author&gt;Jung, Jiwon&lt;/author&gt;&lt;author&gt;McLaughlin, Katie A.&lt;/author&gt;&lt;/authors&gt;&lt;/contributors&gt;&lt;titles&gt;&lt;title&gt;Executive function as a mechanism linking socioeconomic status to internalizing and externalizing psychopathology in children and adolescents&lt;/title&gt;&lt;secondary-title&gt;Journal of adolescence (London, England.)&lt;/secondary-title&gt;&lt;/titles&gt;&lt;periodical&gt;&lt;full-title&gt;Journal of adolescence (London, England.)&lt;/full-title&gt;&lt;/periodical&gt;&lt;pages&gt;149-160&lt;/pages&gt;&lt;volume&gt;89&lt;/volume&gt;&lt;keywords&gt;&lt;keyword&gt;Child/adolescent&lt;/keyword&gt;&lt;keyword&gt;Children&lt;/keyword&gt;&lt;keyword&gt;Executive function&lt;/keyword&gt;&lt;keyword&gt;Externalizing disorders&lt;/keyword&gt;&lt;keyword&gt;Human acts&lt;/keyword&gt;&lt;keyword&gt;Human behavior&lt;/keyword&gt;&lt;keyword&gt;Internalizing disorders&lt;/keyword&gt;&lt;keyword&gt;Psychological aspects&lt;/keyword&gt;&lt;keyword&gt;Psychology, Pathological&lt;/keyword&gt;&lt;keyword&gt;Social classes&lt;/keyword&gt;&lt;keyword&gt;Socioeconomic status&lt;/keyword&gt;&lt;/keywords&gt;&lt;dates&gt;&lt;year&gt;2021&lt;/year&gt;&lt;/dates&gt;&lt;pub-location&gt;England&lt;/pub-location&gt;&lt;publisher&gt;Elsevier Ltd&lt;/publisher&gt;&lt;isbn&gt;0140-1971&lt;/isbn&gt;&lt;urls&gt;&lt;/urls&gt;&lt;electronic-resource-num&gt;10.1016/j.adolescence.2021.04.010&lt;/electronic-resource-num&gt;&lt;/record&gt;&lt;/Cite&gt;&lt;/EndNote&gt;</w:instrText>
            </w:r>
            <w:r w:rsidRPr="00A67E90">
              <w:rPr>
                <w:rFonts w:eastAsia="Times New Roman" w:cs="Times New Roman"/>
                <w:color w:val="000000"/>
                <w:sz w:val="18"/>
                <w:szCs w:val="18"/>
              </w:rPr>
              <w:fldChar w:fldCharType="separate"/>
            </w:r>
            <w:r w:rsidR="004F7F1A" w:rsidRPr="004F7F1A">
              <w:rPr>
                <w:rFonts w:eastAsia="Times New Roman" w:cs="Times New Roman"/>
                <w:noProof/>
                <w:color w:val="000000"/>
                <w:sz w:val="18"/>
                <w:szCs w:val="18"/>
                <w:vertAlign w:val="superscript"/>
              </w:rPr>
              <w:t>19</w:t>
            </w:r>
            <w:r w:rsidRPr="00A67E90">
              <w:rPr>
                <w:rFonts w:eastAsia="Times New Roman" w:cs="Times New Roman"/>
                <w:color w:val="000000"/>
                <w:sz w:val="18"/>
                <w:szCs w:val="18"/>
              </w:rPr>
              <w:fldChar w:fldCharType="end"/>
            </w:r>
          </w:p>
        </w:tc>
        <w:tc>
          <w:tcPr>
            <w:tcW w:w="3387" w:type="dxa"/>
            <w:shd w:val="clear" w:color="auto" w:fill="auto"/>
            <w:hideMark/>
          </w:tcPr>
          <w:p w14:paraId="6ABF5F2D" w14:textId="1283F349"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3E191F">
              <w:rPr>
                <w:rFonts w:eastAsia="Times New Roman" w:cs="Times New Roman"/>
                <w:sz w:val="18"/>
                <w:szCs w:val="18"/>
              </w:rPr>
              <w:instrText xml:space="preserve"> ADDIN EN.CITE &lt;EndNote&gt;&lt;Cite&gt;&lt;Author&gt;Wade&lt;/Author&gt;&lt;Year&gt;2020&lt;/Year&gt;&lt;RecNum&gt;36&lt;/RecNum&gt;&lt;DisplayText&gt;&lt;style face="superscript"&gt;18&lt;/style&gt;&lt;/DisplayText&gt;&lt;record&gt;&lt;rec-number&gt;36&lt;/rec-number&gt;&lt;foreign-keys&gt;&lt;key app="EN" db-id="5pv2f2fzhfxv2weaa0fvvza0vt0dred9pwt9" timestamp="1669657596" guid="79c3bd0a-49d7-4b54-840d-80a619eccb81"&gt;36&lt;/key&gt;&lt;/foreign-keys&gt;&lt;ref-type name="Journal Article"&gt;17&lt;/ref-type&gt;&lt;contributors&gt;&lt;authors&gt;&lt;author&gt;Wade, Mark&lt;/author&gt;&lt;author&gt;Zeanah, Charles H.&lt;/author&gt;&lt;author&gt;Fox, Nathan A.&lt;/author&gt;&lt;author&gt;Nelson, Charles A.&lt;/author&gt;&lt;/authors&gt;&lt;/contributors&gt;&lt;titles&gt;&lt;title&gt;Global deficits in executive functioning are transdiagnostic mediators between severe childhood neglect and psychopathology in adolescence&lt;/title&gt;&lt;secondary-title&gt;Psychological medicine&lt;/secondary-title&gt;&lt;/titles&gt;&lt;periodical&gt;&lt;full-title&gt;Psychological medicine&lt;/full-title&gt;&lt;/periodical&gt;&lt;pages&gt;1687-1694&lt;/pages&gt;&lt;volume&gt;50&lt;/volume&gt;&lt;number&gt;10&lt;/number&gt;&lt;keywords&gt;&lt;keyword&gt;adolescence&lt;/keyword&gt;&lt;keyword&gt;executive functioning&lt;/keyword&gt;&lt;keyword&gt;general psychopathology&lt;/keyword&gt;&lt;keyword&gt;institutionalization&lt;/keyword&gt;&lt;keyword&gt;psychosocial deprivation&lt;/keyword&gt;&lt;/keywords&gt;&lt;dates&gt;&lt;year&gt;2020&lt;/year&gt;&lt;/dates&gt;&lt;pub-location&gt;England&lt;/pub-location&gt;&lt;isbn&gt;0033-2917&lt;/isbn&gt;&lt;urls&gt;&lt;/urls&gt;&lt;electronic-resource-num&gt;10.1017/S0033291719001764&lt;/electronic-resource-num&gt;&lt;/record&gt;&lt;/Cite&gt;&lt;/EndNote&gt;</w:instrText>
            </w:r>
            <w:r w:rsidRPr="00A67E90">
              <w:rPr>
                <w:rFonts w:eastAsia="Times New Roman" w:cs="Times New Roman"/>
                <w:sz w:val="18"/>
                <w:szCs w:val="18"/>
              </w:rPr>
              <w:fldChar w:fldCharType="separate"/>
            </w:r>
            <w:r w:rsidR="004F7F1A" w:rsidRPr="004F7F1A">
              <w:rPr>
                <w:rFonts w:eastAsia="Times New Roman" w:cs="Times New Roman"/>
                <w:noProof/>
                <w:sz w:val="18"/>
                <w:szCs w:val="18"/>
                <w:vertAlign w:val="superscript"/>
              </w:rPr>
              <w:t>18</w:t>
            </w:r>
            <w:r w:rsidRPr="00A67E90">
              <w:rPr>
                <w:rFonts w:eastAsia="Times New Roman" w:cs="Times New Roman"/>
                <w:sz w:val="18"/>
                <w:szCs w:val="18"/>
              </w:rPr>
              <w:fldChar w:fldCharType="end"/>
            </w:r>
            <w:r w:rsidRPr="00A67E90">
              <w:rPr>
                <w:rFonts w:eastAsia="Times New Roman" w:cs="Times New Roman"/>
                <w:sz w:val="18"/>
                <w:szCs w:val="18"/>
              </w:rPr>
              <w:t xml:space="preserve"> In this study, executive function (EF) was measured using the Cambridge Automated Neuropsychological Test Battery (CANTAB). Four dimensions of EF were examined and combined into one latent EF variable: “(</w:t>
            </w:r>
            <w:proofErr w:type="spellStart"/>
            <w:r w:rsidRPr="00A67E90">
              <w:rPr>
                <w:rFonts w:eastAsia="Times New Roman" w:cs="Times New Roman"/>
                <w:sz w:val="18"/>
                <w:szCs w:val="18"/>
              </w:rPr>
              <w:t>i</w:t>
            </w:r>
            <w:proofErr w:type="spellEnd"/>
            <w:r w:rsidRPr="00A67E90">
              <w:rPr>
                <w:rFonts w:eastAsia="Times New Roman" w:cs="Times New Roman"/>
                <w:sz w:val="18"/>
                <w:szCs w:val="18"/>
              </w:rPr>
              <w:t>) Delayed Matching to Sample (DMS), which assesses attention and short-term visual memory; (ii) Paired Associated Learning (PAL), which assesses visual-spatial memory and new learning; (iii) Stockings of Cambridge (SOC), which is a test of spatial planning and problem-solving; and (iv) Spatial Working Memory (SWM), which assesses the ability to continually update spatial information in memory.” (p.1688). There was a significant indirect effect of institutional rearing (deprivation) on p- factor through EF.</w:t>
            </w:r>
          </w:p>
          <w:p w14:paraId="4AB3437F" w14:textId="53F1CDAE"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3E191F">
              <w:rPr>
                <w:rFonts w:eastAsia="Times New Roman" w:cs="Times New Roman"/>
                <w:sz w:val="18"/>
                <w:szCs w:val="18"/>
              </w:rPr>
              <w:instrText xml:space="preserve"> ADDIN EN.CITE &lt;EndNote&gt;&lt;Cite&gt;&lt;Author&gt;McNeilly&lt;/Author&gt;&lt;Year&gt;2021&lt;/Year&gt;&lt;RecNum&gt;37&lt;/RecNum&gt;&lt;DisplayText&gt;&lt;style face="superscript"&gt;19&lt;/style&gt;&lt;/DisplayText&gt;&lt;record&gt;&lt;rec-number&gt;37&lt;/rec-number&gt;&lt;foreign-keys&gt;&lt;key app="EN" db-id="5pv2f2fzhfxv2weaa0fvvza0vt0dred9pwt9" timestamp="1669657596" guid="edbd9e28-6242-4a29-8e12-ba7eb47ab8aa"&gt;37&lt;/key&gt;&lt;/foreign-keys&gt;&lt;ref-type name="Journal Article"&gt;17&lt;/ref-type&gt;&lt;contributors&gt;&lt;authors&gt;&lt;author&gt;McNeilly, Elizabeth A.&lt;/author&gt;&lt;author&gt;Peverill, Matthew&lt;/author&gt;&lt;author&gt;Jung, Jiwon&lt;/author&gt;&lt;author&gt;McLaughlin, Katie A.&lt;/author&gt;&lt;/authors&gt;&lt;/contributors&gt;&lt;titles&gt;&lt;title&gt;Executive function as a mechanism linking socioeconomic status to internalizing and externalizing psychopathology in children and adolescents&lt;/title&gt;&lt;secondary-title&gt;Journal of adolescence (London, England.)&lt;/secondary-title&gt;&lt;/titles&gt;&lt;periodical&gt;&lt;full-title&gt;Journal of adolescence (London, England.)&lt;/full-title&gt;&lt;/periodical&gt;&lt;pages&gt;149-160&lt;/pages&gt;&lt;volume&gt;89&lt;/volume&gt;&lt;keywords&gt;&lt;keyword&gt;Child/adolescent&lt;/keyword&gt;&lt;keyword&gt;Children&lt;/keyword&gt;&lt;keyword&gt;Executive function&lt;/keyword&gt;&lt;keyword&gt;Externalizing disorders&lt;/keyword&gt;&lt;keyword&gt;Human acts&lt;/keyword&gt;&lt;keyword&gt;Human behavior&lt;/keyword&gt;&lt;keyword&gt;Internalizing disorders&lt;/keyword&gt;&lt;keyword&gt;Psychological aspects&lt;/keyword&gt;&lt;keyword&gt;Psychology, Pathological&lt;/keyword&gt;&lt;keyword&gt;Social classes&lt;/keyword&gt;&lt;keyword&gt;Socioeconomic status&lt;/keyword&gt;&lt;/keywords&gt;&lt;dates&gt;&lt;year&gt;2021&lt;/year&gt;&lt;/dates&gt;&lt;pub-location&gt;England&lt;/pub-location&gt;&lt;publisher&gt;Elsevier Ltd&lt;/publisher&gt;&lt;isbn&gt;0140-1971&lt;/isbn&gt;&lt;urls&gt;&lt;/urls&gt;&lt;electronic-resource-num&gt;10.1016/j.adolescence.2021.04.010&lt;/electronic-resource-num&gt;&lt;/record&gt;&lt;/Cite&gt;&lt;/EndNote&gt;</w:instrText>
            </w:r>
            <w:r w:rsidRPr="00A67E90">
              <w:rPr>
                <w:rFonts w:eastAsia="Times New Roman" w:cs="Times New Roman"/>
                <w:sz w:val="18"/>
                <w:szCs w:val="18"/>
              </w:rPr>
              <w:fldChar w:fldCharType="separate"/>
            </w:r>
            <w:r w:rsidR="004F7F1A" w:rsidRPr="004F7F1A">
              <w:rPr>
                <w:rFonts w:eastAsia="Times New Roman" w:cs="Times New Roman"/>
                <w:noProof/>
                <w:sz w:val="18"/>
                <w:szCs w:val="18"/>
                <w:vertAlign w:val="superscript"/>
              </w:rPr>
              <w:t>19</w:t>
            </w:r>
            <w:r w:rsidRPr="00A67E90">
              <w:rPr>
                <w:rFonts w:eastAsia="Times New Roman" w:cs="Times New Roman"/>
                <w:sz w:val="18"/>
                <w:szCs w:val="18"/>
              </w:rPr>
              <w:fldChar w:fldCharType="end"/>
            </w:r>
            <w:r w:rsidRPr="00A67E90">
              <w:rPr>
                <w:rFonts w:eastAsia="Times New Roman" w:cs="Times New Roman"/>
                <w:sz w:val="18"/>
                <w:szCs w:val="18"/>
              </w:rPr>
              <w:t xml:space="preserve"> McNeilly et al examined the connection between a less extreme experience of deprivation (namely, low SES) and internalizing and externalizing psychopathology through executive function, and found that EF (behavioral regulation and </w:t>
            </w:r>
            <w:r w:rsidRPr="007B661D">
              <w:rPr>
                <w:rFonts w:eastAsia="Times New Roman" w:cs="Times New Roman"/>
                <w:sz w:val="18"/>
                <w:szCs w:val="18"/>
              </w:rPr>
              <w:t xml:space="preserve">inhibition) </w:t>
            </w:r>
            <w:r w:rsidRPr="007B661D">
              <w:rPr>
                <w:rFonts w:eastAsia="Times New Roman" w:cs="Times New Roman"/>
                <w:sz w:val="18"/>
                <w:szCs w:val="18"/>
              </w:rPr>
              <w:lastRenderedPageBreak/>
              <w:t>mediate the relationship between material deprivation and both internalizing and externalizing symptomatology</w:t>
            </w:r>
          </w:p>
        </w:tc>
        <w:tc>
          <w:tcPr>
            <w:tcW w:w="2340" w:type="dxa"/>
          </w:tcPr>
          <w:p w14:paraId="5A314C88"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lastRenderedPageBreak/>
              <w:t>Executive functioning will likely serve as a mediating mechanism differentiating the effects of threat and deprivation experiences on psychopathology. We expect that the effect of deprivation specifically will be mediated by facets of EF</w:t>
            </w:r>
          </w:p>
        </w:tc>
        <w:tc>
          <w:tcPr>
            <w:tcW w:w="2520" w:type="dxa"/>
            <w:shd w:val="clear" w:color="auto" w:fill="auto"/>
            <w:noWrap/>
            <w:hideMark/>
          </w:tcPr>
          <w:p w14:paraId="3051DEBD"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u w:val="single"/>
              </w:rPr>
              <w:t>Inhibitory control</w:t>
            </w:r>
            <w:r w:rsidRPr="00A67E90">
              <w:rPr>
                <w:rFonts w:eastAsia="Times New Roman" w:cs="Times New Roman"/>
                <w:sz w:val="18"/>
                <w:szCs w:val="18"/>
              </w:rPr>
              <w:t>:</w:t>
            </w:r>
          </w:p>
          <w:p w14:paraId="4FDAD0A0"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NEPSY Circles and Squares Task</w:t>
            </w:r>
            <w:r w:rsidRPr="00A67E90">
              <w:rPr>
                <w:rFonts w:eastAsia="Times New Roman" w:cs="Times New Roman"/>
                <w:sz w:val="18"/>
                <w:szCs w:val="18"/>
              </w:rPr>
              <w:t>:</w:t>
            </w:r>
          </w:p>
          <w:p w14:paraId="18826D68"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Inhibition_inhibit_baseline_RT</w:t>
            </w:r>
            <w:proofErr w:type="spellEnd"/>
          </w:p>
          <w:p w14:paraId="5EABFC1B"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Inhibition_switch_baseline_RT</w:t>
            </w:r>
            <w:proofErr w:type="spellEnd"/>
          </w:p>
          <w:p w14:paraId="06F38309" w14:textId="77777777" w:rsidR="0070747E" w:rsidRPr="00A67E90" w:rsidRDefault="0070747E" w:rsidP="00602E93">
            <w:pPr>
              <w:pStyle w:val="ListParagraph"/>
              <w:spacing w:after="0" w:line="240" w:lineRule="auto"/>
              <w:ind w:left="360"/>
              <w:rPr>
                <w:rFonts w:eastAsia="Times New Roman" w:cs="Times New Roman"/>
                <w:sz w:val="18"/>
                <w:szCs w:val="18"/>
              </w:rPr>
            </w:pPr>
          </w:p>
          <w:p w14:paraId="46F6A0F9"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Stroop Task</w:t>
            </w:r>
            <w:r w:rsidRPr="00A67E90">
              <w:rPr>
                <w:rFonts w:eastAsia="Times New Roman" w:cs="Times New Roman"/>
                <w:sz w:val="18"/>
                <w:szCs w:val="18"/>
              </w:rPr>
              <w:t xml:space="preserve">: </w:t>
            </w:r>
          </w:p>
          <w:p w14:paraId="7E8A4CD7"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STROOP_ACC</w:t>
            </w:r>
          </w:p>
          <w:p w14:paraId="1AB2D2E3" w14:textId="77777777" w:rsidR="0070747E" w:rsidRPr="00A67E90" w:rsidRDefault="0070747E" w:rsidP="00602E93">
            <w:pPr>
              <w:pStyle w:val="ListParagraph"/>
              <w:spacing w:after="0" w:line="240" w:lineRule="auto"/>
              <w:ind w:left="360"/>
              <w:rPr>
                <w:rFonts w:eastAsia="Times New Roman" w:cs="Times New Roman"/>
                <w:sz w:val="18"/>
                <w:szCs w:val="18"/>
              </w:rPr>
            </w:pPr>
          </w:p>
          <w:p w14:paraId="59510ED4"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Go/No-Go Task</w:t>
            </w:r>
            <w:r w:rsidRPr="00A67E90">
              <w:rPr>
                <w:rFonts w:eastAsia="Times New Roman" w:cs="Times New Roman"/>
                <w:sz w:val="18"/>
                <w:szCs w:val="18"/>
              </w:rPr>
              <w:t>:</w:t>
            </w:r>
          </w:p>
          <w:p w14:paraId="15B2B5FB" w14:textId="77777777" w:rsidR="0070747E" w:rsidRPr="00A67E90" w:rsidRDefault="0070747E" w:rsidP="00602E93">
            <w:pPr>
              <w:pStyle w:val="ListParagraph"/>
              <w:numPr>
                <w:ilvl w:val="0"/>
                <w:numId w:val="2"/>
              </w:numPr>
              <w:rPr>
                <w:rFonts w:eastAsia="Times New Roman" w:cs="Times New Roman"/>
                <w:sz w:val="12"/>
                <w:szCs w:val="12"/>
              </w:rPr>
            </w:pPr>
            <w:proofErr w:type="spellStart"/>
            <w:r w:rsidRPr="00A67E90">
              <w:rPr>
                <w:rFonts w:eastAsia="Times New Roman" w:cs="Times New Roman"/>
                <w:sz w:val="12"/>
                <w:szCs w:val="12"/>
                <w:highlight w:val="yellow"/>
              </w:rPr>
              <w:t>BothRuns_All_Go</w:t>
            </w:r>
            <w:proofErr w:type="spellEnd"/>
            <w:r w:rsidRPr="00A67E90">
              <w:rPr>
                <w:rFonts w:eastAsia="Times New Roman" w:cs="Times New Roman"/>
                <w:sz w:val="12"/>
                <w:szCs w:val="12"/>
                <w:highlight w:val="yellow"/>
              </w:rPr>
              <w:t>_</w:t>
            </w:r>
          </w:p>
          <w:p w14:paraId="03FC254B" w14:textId="77777777" w:rsidR="0070747E" w:rsidRPr="00A67E90" w:rsidRDefault="0070747E" w:rsidP="00602E93">
            <w:pPr>
              <w:pStyle w:val="ListParagraph"/>
              <w:numPr>
                <w:ilvl w:val="0"/>
                <w:numId w:val="2"/>
              </w:numPr>
              <w:rPr>
                <w:rFonts w:eastAsia="Times New Roman" w:cs="Times New Roman"/>
                <w:sz w:val="12"/>
                <w:szCs w:val="12"/>
              </w:rPr>
            </w:pPr>
            <w:proofErr w:type="spellStart"/>
            <w:r w:rsidRPr="00A67E90">
              <w:rPr>
                <w:rFonts w:eastAsia="Times New Roman" w:cs="Times New Roman"/>
                <w:sz w:val="12"/>
                <w:szCs w:val="12"/>
                <w:highlight w:val="yellow"/>
              </w:rPr>
              <w:t>Trials_Accuracy</w:t>
            </w:r>
            <w:proofErr w:type="spellEnd"/>
          </w:p>
          <w:p w14:paraId="7B2F702E" w14:textId="77777777" w:rsidR="0070747E" w:rsidRPr="00A67E90" w:rsidRDefault="0070747E" w:rsidP="00602E93">
            <w:pPr>
              <w:pStyle w:val="ListParagraph"/>
              <w:numPr>
                <w:ilvl w:val="0"/>
                <w:numId w:val="2"/>
              </w:numPr>
              <w:rPr>
                <w:rFonts w:eastAsia="Times New Roman" w:cs="Times New Roman"/>
                <w:sz w:val="12"/>
                <w:szCs w:val="12"/>
              </w:rPr>
            </w:pPr>
            <w:proofErr w:type="spellStart"/>
            <w:r w:rsidRPr="00A67E90">
              <w:rPr>
                <w:rFonts w:eastAsia="Times New Roman" w:cs="Times New Roman"/>
                <w:sz w:val="12"/>
                <w:szCs w:val="12"/>
                <w:highlight w:val="yellow"/>
              </w:rPr>
              <w:t>BothRuns_All_NoGo_Trials_Accuracy</w:t>
            </w:r>
            <w:proofErr w:type="spellEnd"/>
          </w:p>
          <w:p w14:paraId="65EF8EEB" w14:textId="77777777" w:rsidR="0070747E" w:rsidRPr="00A67E90" w:rsidRDefault="0070747E" w:rsidP="00602E93">
            <w:pPr>
              <w:pStyle w:val="ListParagraph"/>
              <w:numPr>
                <w:ilvl w:val="0"/>
                <w:numId w:val="2"/>
              </w:numPr>
              <w:rPr>
                <w:rFonts w:eastAsia="Times New Roman" w:cs="Times New Roman"/>
                <w:sz w:val="12"/>
                <w:szCs w:val="12"/>
              </w:rPr>
            </w:pPr>
            <w:proofErr w:type="spellStart"/>
            <w:r w:rsidRPr="00A67E90">
              <w:rPr>
                <w:rFonts w:eastAsia="Times New Roman" w:cs="Times New Roman"/>
                <w:sz w:val="12"/>
                <w:szCs w:val="12"/>
                <w:highlight w:val="yellow"/>
              </w:rPr>
              <w:t>BothRuns_All_Accurate_Go_Trials_RT</w:t>
            </w:r>
            <w:proofErr w:type="spellEnd"/>
          </w:p>
          <w:p w14:paraId="324AB11A" w14:textId="77777777" w:rsidR="0070747E" w:rsidRPr="00A67E90" w:rsidRDefault="0070747E" w:rsidP="00602E93">
            <w:pPr>
              <w:pStyle w:val="ListParagraph"/>
              <w:numPr>
                <w:ilvl w:val="0"/>
                <w:numId w:val="2"/>
              </w:numPr>
              <w:rPr>
                <w:rFonts w:eastAsia="Times New Roman" w:cs="Times New Roman"/>
                <w:sz w:val="12"/>
                <w:szCs w:val="12"/>
              </w:rPr>
            </w:pPr>
            <w:proofErr w:type="spellStart"/>
            <w:r w:rsidRPr="00A67E90">
              <w:rPr>
                <w:rFonts w:eastAsia="Times New Roman" w:cs="Times New Roman"/>
                <w:sz w:val="12"/>
                <w:szCs w:val="12"/>
                <w:highlight w:val="yellow"/>
              </w:rPr>
              <w:t>BothRuns_All_Inaccurate_NoGo_Trials_RT</w:t>
            </w:r>
            <w:proofErr w:type="spellEnd"/>
          </w:p>
          <w:p w14:paraId="76790337" w14:textId="77777777" w:rsidR="0070747E" w:rsidRPr="00A67E90" w:rsidRDefault="0070747E" w:rsidP="00602E93">
            <w:pPr>
              <w:spacing w:after="0" w:line="240" w:lineRule="auto"/>
              <w:rPr>
                <w:rFonts w:eastAsia="Times New Roman" w:cs="Times New Roman"/>
                <w:sz w:val="18"/>
                <w:szCs w:val="18"/>
              </w:rPr>
            </w:pPr>
          </w:p>
          <w:p w14:paraId="1B7D4DD8"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u w:val="single"/>
              </w:rPr>
              <w:t>Working memory</w:t>
            </w:r>
            <w:r w:rsidRPr="00A67E90">
              <w:rPr>
                <w:rFonts w:eastAsia="Times New Roman" w:cs="Times New Roman"/>
                <w:sz w:val="18"/>
                <w:szCs w:val="18"/>
              </w:rPr>
              <w:t>:</w:t>
            </w:r>
          </w:p>
          <w:p w14:paraId="31200A7F"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Working memory shapes task</w:t>
            </w:r>
          </w:p>
          <w:p w14:paraId="353F785D"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Hit_low</w:t>
            </w:r>
            <w:proofErr w:type="spellEnd"/>
          </w:p>
          <w:p w14:paraId="5EF95389"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Hit_high</w:t>
            </w:r>
            <w:proofErr w:type="spellEnd"/>
          </w:p>
          <w:p w14:paraId="1E06A11D"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Sensitivity Index</w:t>
            </w:r>
            <w:r w:rsidRPr="00A67E90">
              <w:rPr>
                <w:rFonts w:eastAsia="Times New Roman" w:cs="Times New Roman"/>
                <w:sz w:val="18"/>
                <w:szCs w:val="18"/>
              </w:rPr>
              <w:t xml:space="preserve"> (d’) = difference between standardized target hit rate and standardized false alarm rate (Maya will send). Shapes task (as opposed to faces) is most straightforward for WM because if doesn’t contain any emotional information</w:t>
            </w:r>
          </w:p>
          <w:p w14:paraId="7F5F900D" w14:textId="77777777" w:rsidR="0070747E" w:rsidRPr="00A67E90" w:rsidRDefault="0070747E" w:rsidP="00602E93">
            <w:pPr>
              <w:spacing w:after="0" w:line="240" w:lineRule="auto"/>
              <w:rPr>
                <w:rFonts w:eastAsia="Times New Roman" w:cs="Times New Roman"/>
                <w:sz w:val="18"/>
                <w:szCs w:val="18"/>
              </w:rPr>
            </w:pPr>
          </w:p>
          <w:p w14:paraId="10263D9C" w14:textId="77777777" w:rsidR="0070747E" w:rsidRPr="00A67E90" w:rsidRDefault="0070747E" w:rsidP="00602E93">
            <w:pPr>
              <w:spacing w:after="0" w:line="240" w:lineRule="auto"/>
              <w:rPr>
                <w:rFonts w:eastAsia="Times New Roman" w:cs="Times New Roman"/>
                <w:sz w:val="18"/>
                <w:szCs w:val="18"/>
              </w:rPr>
            </w:pPr>
          </w:p>
          <w:p w14:paraId="261638F4" w14:textId="77777777" w:rsidR="0070747E" w:rsidRPr="00A67E90" w:rsidRDefault="0070747E" w:rsidP="00602E93">
            <w:pPr>
              <w:spacing w:after="0" w:line="240" w:lineRule="auto"/>
              <w:rPr>
                <w:rFonts w:eastAsia="Times New Roman" w:cs="Times New Roman"/>
                <w:sz w:val="18"/>
                <w:szCs w:val="18"/>
                <w:u w:val="single"/>
              </w:rPr>
            </w:pPr>
            <w:r w:rsidRPr="00A67E90">
              <w:rPr>
                <w:rFonts w:eastAsia="Times New Roman" w:cs="Times New Roman"/>
                <w:sz w:val="18"/>
                <w:szCs w:val="18"/>
                <w:u w:val="single"/>
              </w:rPr>
              <w:t>Reasoning / general cognitive ability</w:t>
            </w:r>
          </w:p>
          <w:p w14:paraId="3D93B3B8"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Wechsler Abbreviated Scale of Intelligence (WASI) Task</w:t>
            </w:r>
            <w:r w:rsidRPr="00A67E90">
              <w:rPr>
                <w:rFonts w:eastAsia="Times New Roman" w:cs="Times New Roman"/>
                <w:sz w:val="18"/>
                <w:szCs w:val="18"/>
              </w:rPr>
              <w:t>:</w:t>
            </w:r>
          </w:p>
          <w:p w14:paraId="666273D5"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WASItscm</w:t>
            </w:r>
            <w:proofErr w:type="spellEnd"/>
          </w:p>
          <w:p w14:paraId="6A0291FC" w14:textId="77777777" w:rsidR="0070747E" w:rsidRPr="00A67E90" w:rsidRDefault="0070747E" w:rsidP="00602E93">
            <w:pPr>
              <w:spacing w:after="0" w:line="240" w:lineRule="auto"/>
              <w:rPr>
                <w:rFonts w:eastAsia="Times New Roman" w:cs="Times New Roman"/>
                <w:sz w:val="18"/>
                <w:szCs w:val="18"/>
              </w:rPr>
            </w:pPr>
          </w:p>
        </w:tc>
      </w:tr>
      <w:tr w:rsidR="0070747E" w:rsidRPr="00BA32D8" w14:paraId="62B9ED98" w14:textId="77777777" w:rsidTr="0070747E">
        <w:trPr>
          <w:trHeight w:val="285"/>
        </w:trPr>
        <w:tc>
          <w:tcPr>
            <w:tcW w:w="1435" w:type="dxa"/>
            <w:shd w:val="clear" w:color="auto" w:fill="auto"/>
            <w:noWrap/>
            <w:hideMark/>
          </w:tcPr>
          <w:p w14:paraId="544FD66C" w14:textId="77777777"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lastRenderedPageBreak/>
              <w:t>Reward processing</w:t>
            </w:r>
          </w:p>
        </w:tc>
        <w:tc>
          <w:tcPr>
            <w:tcW w:w="1023" w:type="dxa"/>
            <w:shd w:val="clear" w:color="auto" w:fill="auto"/>
            <w:noWrap/>
            <w:hideMark/>
          </w:tcPr>
          <w:p w14:paraId="15E1D876" w14:textId="6E5036B7" w:rsidR="0070747E" w:rsidRPr="00A67E90" w:rsidRDefault="0070747E" w:rsidP="00602E93">
            <w:pPr>
              <w:spacing w:after="0" w:line="240" w:lineRule="auto"/>
              <w:rPr>
                <w:rFonts w:eastAsia="Times New Roman" w:cs="Times New Roman"/>
                <w:color w:val="000000"/>
                <w:sz w:val="18"/>
                <w:szCs w:val="18"/>
              </w:rPr>
            </w:pPr>
            <w:r w:rsidRPr="00A67E90">
              <w:rPr>
                <w:rFonts w:eastAsia="Times New Roman" w:cs="Times New Roman"/>
                <w:color w:val="000000"/>
                <w:sz w:val="18"/>
                <w:szCs w:val="18"/>
              </w:rPr>
              <w:fldChar w:fldCharType="begin">
                <w:fldData xml:space="preserve">PEVuZE5vdGU+PENpdGU+PEF1dGhvcj5TaGVyaWRhbjwvQXV0aG9yPjxZZWFyPjIwMTg8L1llYXI+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</w:fldData>
              </w:fldChar>
            </w:r>
            <w:r w:rsidR="003E191F">
              <w:rPr>
                <w:rFonts w:eastAsia="Times New Roman" w:cs="Times New Roman"/>
                <w:color w:val="000000"/>
                <w:sz w:val="18"/>
                <w:szCs w:val="18"/>
              </w:rPr>
              <w:instrText xml:space="preserve"> ADDIN EN.CITE </w:instrText>
            </w:r>
            <w:r w:rsidR="003E191F">
              <w:rPr>
                <w:rFonts w:eastAsia="Times New Roman" w:cs="Times New Roman"/>
                <w:color w:val="000000"/>
                <w:sz w:val="18"/>
                <w:szCs w:val="18"/>
              </w:rPr>
              <w:fldChar w:fldCharType="begin">
                <w:fldData xml:space="preserve">PEVuZE5vdGU+PENpdGU+PEF1dGhvcj5TaGVyaWRhbjwvQXV0aG9yPjxZZWFyPjIwMTg8L1llYXI+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</w:fldData>
              </w:fldChar>
            </w:r>
            <w:r w:rsidR="003E191F">
              <w:rPr>
                <w:rFonts w:eastAsia="Times New Roman" w:cs="Times New Roman"/>
                <w:color w:val="000000"/>
                <w:sz w:val="18"/>
                <w:szCs w:val="18"/>
              </w:rPr>
              <w:instrText xml:space="preserve"> ADDIN EN.CITE.DATA </w:instrText>
            </w:r>
            <w:r w:rsidR="003E191F">
              <w:rPr>
                <w:rFonts w:eastAsia="Times New Roman" w:cs="Times New Roman"/>
                <w:color w:val="000000"/>
                <w:sz w:val="18"/>
                <w:szCs w:val="18"/>
              </w:rPr>
            </w:r>
            <w:r w:rsidR="003E191F">
              <w:rPr>
                <w:rFonts w:eastAsia="Times New Roman" w:cs="Times New Roman"/>
                <w:color w:val="000000"/>
                <w:sz w:val="18"/>
                <w:szCs w:val="18"/>
              </w:rPr>
              <w:fldChar w:fldCharType="end"/>
            </w:r>
            <w:r w:rsidRPr="00A67E90">
              <w:rPr>
                <w:rFonts w:eastAsia="Times New Roman" w:cs="Times New Roman"/>
                <w:color w:val="000000"/>
                <w:sz w:val="18"/>
                <w:szCs w:val="18"/>
              </w:rPr>
              <w:fldChar w:fldCharType="separate"/>
            </w:r>
            <w:r w:rsidR="000E3E40" w:rsidRPr="000E3E40">
              <w:rPr>
                <w:rFonts w:eastAsia="Times New Roman" w:cs="Times New Roman"/>
                <w:noProof/>
                <w:color w:val="000000"/>
                <w:sz w:val="18"/>
                <w:szCs w:val="18"/>
                <w:vertAlign w:val="superscript"/>
              </w:rPr>
              <w:t>48,49</w:t>
            </w:r>
            <w:r w:rsidRPr="00A67E90">
              <w:rPr>
                <w:rFonts w:eastAsia="Times New Roman" w:cs="Times New Roman"/>
                <w:color w:val="000000"/>
                <w:sz w:val="18"/>
                <w:szCs w:val="18"/>
              </w:rPr>
              <w:fldChar w:fldCharType="end"/>
            </w:r>
          </w:p>
        </w:tc>
        <w:tc>
          <w:tcPr>
            <w:tcW w:w="3387" w:type="dxa"/>
            <w:shd w:val="clear" w:color="auto" w:fill="auto"/>
            <w:hideMark/>
          </w:tcPr>
          <w:p w14:paraId="1439D793" w14:textId="6FA80522"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fldData xml:space="preserve">PEVuZE5vdGU+PENpdGU+PEF1dGhvcj5TaGVyaWRhbjwvQXV0aG9yPjxZZWFyPjIwMTg8L1llYXI+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</w:fldData>
              </w:fldChar>
            </w:r>
            <w:r w:rsidR="003E191F">
              <w:rPr>
                <w:rFonts w:eastAsia="Times New Roman" w:cs="Times New Roman"/>
                <w:sz w:val="18"/>
                <w:szCs w:val="18"/>
              </w:rPr>
              <w:instrText xml:space="preserve"> ADDIN EN.CITE </w:instrText>
            </w:r>
            <w:r w:rsidR="003E191F">
              <w:rPr>
                <w:rFonts w:eastAsia="Times New Roman" w:cs="Times New Roman"/>
                <w:sz w:val="18"/>
                <w:szCs w:val="18"/>
              </w:rPr>
              <w:fldChar w:fldCharType="begin">
                <w:fldData xml:space="preserve">PEVuZE5vdGU+PENpdGU+PEF1dGhvcj5TaGVyaWRhbjwvQXV0aG9yPjxZZWFyPjIwMTg8L1llYXI+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</w:fldData>
              </w:fldChar>
            </w:r>
            <w:r w:rsidR="003E191F">
              <w:rPr>
                <w:rFonts w:eastAsia="Times New Roman" w:cs="Times New Roman"/>
                <w:sz w:val="18"/>
                <w:szCs w:val="18"/>
              </w:rPr>
              <w:instrText xml:space="preserve"> ADDIN EN.CITE.DATA </w:instrText>
            </w:r>
            <w:r w:rsidR="003E191F">
              <w:rPr>
                <w:rFonts w:eastAsia="Times New Roman" w:cs="Times New Roman"/>
                <w:sz w:val="18"/>
                <w:szCs w:val="18"/>
              </w:rPr>
            </w:r>
            <w:r w:rsidR="003E191F">
              <w:rPr>
                <w:rFonts w:eastAsia="Times New Roman" w:cs="Times New Roman"/>
                <w:sz w:val="18"/>
                <w:szCs w:val="18"/>
              </w:rPr>
              <w:fldChar w:fldCharType="end"/>
            </w:r>
            <w:r w:rsidRPr="00A67E90">
              <w:rPr>
                <w:rFonts w:eastAsia="Times New Roman" w:cs="Times New Roman"/>
                <w:sz w:val="18"/>
                <w:szCs w:val="18"/>
              </w:rPr>
              <w:fldChar w:fldCharType="separate"/>
            </w:r>
            <w:r w:rsidR="000E3E40" w:rsidRPr="000E3E40">
              <w:rPr>
                <w:rFonts w:eastAsia="Times New Roman" w:cs="Times New Roman"/>
                <w:noProof/>
                <w:sz w:val="18"/>
                <w:szCs w:val="18"/>
                <w:vertAlign w:val="superscript"/>
              </w:rPr>
              <w:t>48</w:t>
            </w:r>
            <w:r w:rsidRPr="00A67E90">
              <w:rPr>
                <w:rFonts w:eastAsia="Times New Roman" w:cs="Times New Roman"/>
                <w:sz w:val="18"/>
                <w:szCs w:val="18"/>
              </w:rPr>
              <w:fldChar w:fldCharType="end"/>
            </w:r>
            <w:r w:rsidRPr="00A67E90">
              <w:rPr>
                <w:rFonts w:eastAsia="Times New Roman" w:cs="Times New Roman"/>
                <w:sz w:val="18"/>
                <w:szCs w:val="18"/>
              </w:rPr>
              <w:t xml:space="preserve"> Utilizing experimental data from the Bucharest Early Intervention Project (BEIP), investigators found that cognitive deprivation from institutional rearing in early childhood impacts depression and social problems in adolescence through reward processing and implicit learning, respectively. Reward processing was measured using a monetary incentive delay (MID) Piñata task.</w:t>
            </w:r>
          </w:p>
          <w:p w14:paraId="0A0FD86E" w14:textId="273489F9"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fldChar w:fldCharType="begin"/>
            </w:r>
            <w:r w:rsidR="003E191F">
              <w:rPr>
                <w:rFonts w:eastAsia="Times New Roman" w:cs="Times New Roman"/>
                <w:sz w:val="18"/>
                <w:szCs w:val="18"/>
              </w:rPr>
              <w:instrText xml:space="preserve"> ADDIN EN.CITE &lt;EndNote&gt;&lt;Cite&gt;&lt;Author&gt;Dennison&lt;/Author&gt;&lt;Year&gt;2016&lt;/Year&gt;&lt;RecNum&gt;102&lt;/RecNum&gt;&lt;DisplayText&gt;&lt;style face="superscript"&gt;49&lt;/style&gt;&lt;/DisplayText&gt;&lt;record&gt;&lt;rec-number&gt;102&lt;/rec-number&gt;&lt;foreign-keys&gt;&lt;key app="EN" db-id="5pv2f2fzhfxv2weaa0fvvza0vt0dred9pwt9" timestamp="1669657596" guid="75eb2f30-d376-4532-8ee4-f83f33aedfe3"&gt;102&lt;/key&gt;&lt;/foreign-keys&gt;&lt;ref-type name="Journal Article"&gt;17&lt;/ref-type&gt;&lt;contributors&gt;&lt;authors&gt;&lt;author&gt;Dennison, Meg J.&lt;/author&gt;&lt;author&gt;Sheridan, Margaret A.&lt;/author&gt;&lt;author&gt;Busso, Daniel S.&lt;/author&gt;&lt;author&gt;Jenness, Jessica L.&lt;/author&gt;&lt;author&gt;Peverill, Matthew&lt;/author&gt;&lt;author&gt;Rosen, Maya L.&lt;/author&gt;&lt;author&gt;McLaughlin, Katie A.&lt;/author&gt;&lt;/authors&gt;&lt;/contributors&gt;&lt;titles&gt;&lt;title&gt;Neurobehavioral Markers of Resilience to Depression Amongst Adolescents Exposed to Child Abuse&lt;/title&gt;&lt;secondary-title&gt;Journal of abnormal psychology (1965)&lt;/secondary-title&gt;&lt;/titles&gt;&lt;periodical&gt;&lt;full-title&gt;Journal of abnormal psychology (1965)&lt;/full-title&gt;&lt;/periodical&gt;&lt;pages&gt;1201-1212&lt;/pages&gt;&lt;volume&gt;125&lt;/volume&gt;&lt;number&gt;8&lt;/number&gt;&lt;keywords&gt;&lt;keyword&gt;Adolescent&lt;/keyword&gt;&lt;keyword&gt;basal ganglia&lt;/keyword&gt;&lt;keyword&gt;Basal Ganglia - physiopathology&lt;/keyword&gt;&lt;keyword&gt;Brain Mapping&lt;/keyword&gt;&lt;keyword&gt;Child Abuse - psychology&lt;/keyword&gt;&lt;keyword&gt;depression&lt;/keyword&gt;&lt;keyword&gt;Depression - physiopathology&lt;/keyword&gt;&lt;keyword&gt;Female&lt;/keyword&gt;&lt;keyword&gt;Humans&lt;/keyword&gt;&lt;keyword&gt;Magnetic Resonance Imaging&lt;/keyword&gt;&lt;keyword&gt;Male&lt;/keyword&gt;&lt;keyword&gt;maltreatment&lt;/keyword&gt;&lt;keyword&gt;Reaction Time&lt;/keyword&gt;&lt;keyword&gt;Resilience, Psychological&lt;/keyword&gt;&lt;keyword&gt;Reward&lt;/keyword&gt;&lt;keyword&gt;Reward reactivity&lt;/keyword&gt;&lt;/keywords&gt;&lt;dates&gt;&lt;year&gt;2016&lt;/year&gt;&lt;/dates&gt;&lt;pub-location&gt;United States&lt;/pub-location&gt;&lt;publisher&gt;American Psychological Association&lt;/publisher&gt;&lt;isbn&gt;0021-843X&lt;/isbn&gt;&lt;urls&gt;&lt;/urls&gt;&lt;electronic-resource-num&gt;10.1037/abn0000215&lt;/electronic-resource-num&gt;&lt;/record&gt;&lt;/Cite&gt;&lt;/EndNote&gt;</w:instrText>
            </w:r>
            <w:r w:rsidRPr="00A67E90">
              <w:rPr>
                <w:rFonts w:eastAsia="Times New Roman" w:cs="Times New Roman"/>
                <w:sz w:val="18"/>
                <w:szCs w:val="18"/>
              </w:rPr>
              <w:fldChar w:fldCharType="separate"/>
            </w:r>
            <w:r w:rsidR="000E3E40" w:rsidRPr="000E3E40">
              <w:rPr>
                <w:rFonts w:eastAsia="Times New Roman" w:cs="Times New Roman"/>
                <w:noProof/>
                <w:sz w:val="18"/>
                <w:szCs w:val="18"/>
                <w:vertAlign w:val="superscript"/>
              </w:rPr>
              <w:t>49</w:t>
            </w:r>
            <w:r w:rsidRPr="00A67E90">
              <w:rPr>
                <w:rFonts w:eastAsia="Times New Roman" w:cs="Times New Roman"/>
                <w:sz w:val="18"/>
                <w:szCs w:val="18"/>
              </w:rPr>
              <w:fldChar w:fldCharType="end"/>
            </w:r>
            <w:r w:rsidRPr="00A67E90">
              <w:rPr>
                <w:rFonts w:eastAsia="Times New Roman" w:cs="Times New Roman"/>
                <w:sz w:val="18"/>
                <w:szCs w:val="18"/>
              </w:rPr>
              <w:t xml:space="preserve"> Dennison et al found that maltreatment was associated with greater reward reactivity, which in turn is a resilience marker for depression in adolescents</w:t>
            </w:r>
          </w:p>
        </w:tc>
        <w:tc>
          <w:tcPr>
            <w:tcW w:w="2340" w:type="dxa"/>
          </w:tcPr>
          <w:p w14:paraId="1CEEA604"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rPr>
              <w:t xml:space="preserve">Reward processing will likely mediate the associations between both threat and deprivation with psychopathology, but the mechanisms of action through reward processing will be different. Higher reward reactivity will likely explain some of the harm that stems from deprivation, whereas it is likely to buffer the deleterious effects of threat. </w:t>
            </w:r>
          </w:p>
        </w:tc>
        <w:tc>
          <w:tcPr>
            <w:tcW w:w="2520" w:type="dxa"/>
            <w:shd w:val="clear" w:color="auto" w:fill="auto"/>
            <w:noWrap/>
            <w:hideMark/>
          </w:tcPr>
          <w:p w14:paraId="0A63A7D2"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u w:val="single"/>
              </w:rPr>
              <w:t>Reward processing</w:t>
            </w:r>
            <w:r w:rsidRPr="00A67E90">
              <w:rPr>
                <w:rFonts w:eastAsia="Times New Roman" w:cs="Times New Roman"/>
                <w:sz w:val="18"/>
                <w:szCs w:val="18"/>
              </w:rPr>
              <w:t>:</w:t>
            </w:r>
          </w:p>
          <w:p w14:paraId="2C29D7E4" w14:textId="77777777" w:rsidR="0070747E" w:rsidRPr="00A67E90" w:rsidRDefault="0070747E" w:rsidP="00602E93">
            <w:pPr>
              <w:spacing w:after="0" w:line="240" w:lineRule="auto"/>
              <w:rPr>
                <w:rFonts w:eastAsia="Times New Roman" w:cs="Times New Roman"/>
                <w:sz w:val="18"/>
                <w:szCs w:val="18"/>
              </w:rPr>
            </w:pPr>
            <w:r w:rsidRPr="00A67E90">
              <w:rPr>
                <w:rFonts w:eastAsia="Times New Roman" w:cs="Times New Roman"/>
                <w:sz w:val="18"/>
                <w:szCs w:val="18"/>
                <w:highlight w:val="cyan"/>
              </w:rPr>
              <w:t xml:space="preserve">MID Piñata task </w:t>
            </w:r>
          </w:p>
          <w:p w14:paraId="5C4C0CEF"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proofErr w:type="spellStart"/>
            <w:r w:rsidRPr="00A67E90">
              <w:rPr>
                <w:rFonts w:eastAsia="Times New Roman" w:cs="Times New Roman"/>
                <w:sz w:val="18"/>
                <w:szCs w:val="18"/>
                <w:highlight w:val="yellow"/>
              </w:rPr>
              <w:t>TotalStars</w:t>
            </w:r>
            <w:proofErr w:type="spellEnd"/>
          </w:p>
          <w:p w14:paraId="6C99151F"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RT_0star</w:t>
            </w:r>
          </w:p>
          <w:p w14:paraId="47CC4078"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RT_1star</w:t>
            </w:r>
          </w:p>
          <w:p w14:paraId="01D21F54"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RT_2star</w:t>
            </w:r>
          </w:p>
          <w:p w14:paraId="750883EC" w14:textId="77777777" w:rsidR="0070747E" w:rsidRPr="00A67E90" w:rsidRDefault="0070747E" w:rsidP="00602E93">
            <w:pPr>
              <w:pStyle w:val="ListParagraph"/>
              <w:numPr>
                <w:ilvl w:val="0"/>
                <w:numId w:val="2"/>
              </w:numPr>
              <w:spacing w:after="0" w:line="240" w:lineRule="auto"/>
              <w:rPr>
                <w:rFonts w:eastAsia="Times New Roman" w:cs="Times New Roman"/>
                <w:sz w:val="18"/>
                <w:szCs w:val="18"/>
              </w:rPr>
            </w:pPr>
            <w:r w:rsidRPr="00A67E90">
              <w:rPr>
                <w:rFonts w:eastAsia="Times New Roman" w:cs="Times New Roman"/>
                <w:sz w:val="18"/>
                <w:szCs w:val="18"/>
                <w:highlight w:val="yellow"/>
              </w:rPr>
              <w:t>RT_4star</w:t>
            </w:r>
          </w:p>
        </w:tc>
      </w:tr>
      <w:bookmarkEnd w:id="108"/>
    </w:tbl>
    <w:p w14:paraId="11DCD08A" w14:textId="77777777" w:rsidR="0070747E" w:rsidRDefault="0070747E" w:rsidP="0070747E">
      <w:pPr>
        <w:rPr>
          <w:rFonts w:cs="Times New Roman"/>
          <w:u w:val="single"/>
        </w:rPr>
      </w:pPr>
    </w:p>
    <w:p w14:paraId="5F38FC52" w14:textId="77777777" w:rsidR="0070747E" w:rsidRDefault="0070747E" w:rsidP="0070747E">
      <w:pPr>
        <w:spacing w:line="360" w:lineRule="auto"/>
      </w:pPr>
    </w:p>
    <w:p w14:paraId="324CCFA1" w14:textId="33D1306C" w:rsidR="0070747E" w:rsidRDefault="009D733C" w:rsidP="008C58E1">
      <w:pPr>
        <w:rPr>
          <w:b/>
          <w:bCs/>
        </w:rPr>
      </w:pPr>
      <w:r>
        <w:rPr>
          <w:b/>
          <w:bCs/>
        </w:rPr>
        <w:t>Table A.3: HIMA analysis within strata of biological sex</w:t>
      </w:r>
    </w:p>
    <w:tbl>
      <w:tblPr>
        <w:tblW w:w="10435" w:type="dxa"/>
        <w:tblLook w:val="04A0" w:firstRow="1" w:lastRow="0" w:firstColumn="1" w:lastColumn="0" w:noHBand="0" w:noVBand="1"/>
      </w:tblPr>
      <w:tblGrid>
        <w:gridCol w:w="1975"/>
        <w:gridCol w:w="1260"/>
        <w:gridCol w:w="810"/>
        <w:gridCol w:w="1080"/>
        <w:gridCol w:w="1080"/>
        <w:gridCol w:w="801"/>
        <w:gridCol w:w="819"/>
        <w:gridCol w:w="1080"/>
        <w:gridCol w:w="720"/>
        <w:gridCol w:w="810"/>
      </w:tblGrid>
      <w:tr w:rsidR="009D733C" w:rsidRPr="009D733C" w14:paraId="117C1FE7" w14:textId="77777777" w:rsidTr="0067606B">
        <w:trPr>
          <w:trHeight w:val="285"/>
        </w:trPr>
        <w:tc>
          <w:tcPr>
            <w:tcW w:w="3235" w:type="dxa"/>
            <w:gridSpan w:val="2"/>
            <w:tcBorders>
              <w:top w:val="single" w:sz="4" w:space="0" w:color="auto"/>
              <w:left w:val="single" w:sz="4" w:space="0" w:color="auto"/>
              <w:bottom w:val="single" w:sz="4" w:space="0" w:color="auto"/>
              <w:right w:val="nil"/>
            </w:tcBorders>
            <w:shd w:val="clear" w:color="auto" w:fill="auto"/>
            <w:vAlign w:val="center"/>
            <w:hideMark/>
          </w:tcPr>
          <w:p w14:paraId="09D4EA56" w14:textId="77777777" w:rsidR="009D733C" w:rsidRPr="009D733C" w:rsidRDefault="009D733C" w:rsidP="009D733C">
            <w:pPr>
              <w:spacing w:after="0" w:line="240" w:lineRule="auto"/>
              <w:rPr>
                <w:rFonts w:eastAsia="Times New Roman" w:cs="Times New Roman"/>
                <w:b/>
                <w:bCs/>
                <w:color w:val="000000"/>
                <w:sz w:val="18"/>
                <w:szCs w:val="18"/>
              </w:rPr>
            </w:pPr>
            <w:r w:rsidRPr="009D733C">
              <w:rPr>
                <w:rFonts w:eastAsia="Times New Roman" w:cs="Times New Roman"/>
                <w:b/>
                <w:bCs/>
                <w:color w:val="000000"/>
                <w:sz w:val="18"/>
                <w:szCs w:val="18"/>
              </w:rPr>
              <w:t>Major Depression</w:t>
            </w:r>
          </w:p>
        </w:tc>
        <w:tc>
          <w:tcPr>
            <w:tcW w:w="3771" w:type="dxa"/>
            <w:gridSpan w:val="4"/>
            <w:tcBorders>
              <w:top w:val="single" w:sz="4" w:space="0" w:color="auto"/>
              <w:left w:val="nil"/>
              <w:bottom w:val="single" w:sz="4" w:space="0" w:color="auto"/>
              <w:right w:val="single" w:sz="4" w:space="0" w:color="000000"/>
            </w:tcBorders>
            <w:shd w:val="clear" w:color="auto" w:fill="auto"/>
            <w:vAlign w:val="center"/>
            <w:hideMark/>
          </w:tcPr>
          <w:p w14:paraId="482EAB86"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Males</w:t>
            </w:r>
          </w:p>
        </w:tc>
        <w:tc>
          <w:tcPr>
            <w:tcW w:w="3429" w:type="dxa"/>
            <w:gridSpan w:val="4"/>
            <w:tcBorders>
              <w:top w:val="single" w:sz="4" w:space="0" w:color="auto"/>
              <w:left w:val="nil"/>
              <w:bottom w:val="single" w:sz="4" w:space="0" w:color="auto"/>
              <w:right w:val="single" w:sz="4" w:space="0" w:color="000000"/>
            </w:tcBorders>
            <w:shd w:val="clear" w:color="auto" w:fill="auto"/>
            <w:vAlign w:val="center"/>
            <w:hideMark/>
          </w:tcPr>
          <w:p w14:paraId="41771C0E"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Females</w:t>
            </w:r>
          </w:p>
        </w:tc>
      </w:tr>
      <w:tr w:rsidR="009D733C" w:rsidRPr="009D733C" w14:paraId="30394B70" w14:textId="77777777" w:rsidTr="0067606B">
        <w:trPr>
          <w:trHeight w:val="285"/>
        </w:trPr>
        <w:tc>
          <w:tcPr>
            <w:tcW w:w="1975" w:type="dxa"/>
            <w:tcBorders>
              <w:top w:val="nil"/>
              <w:left w:val="single" w:sz="4" w:space="0" w:color="auto"/>
              <w:bottom w:val="single" w:sz="4" w:space="0" w:color="auto"/>
              <w:right w:val="nil"/>
            </w:tcBorders>
            <w:shd w:val="clear" w:color="auto" w:fill="auto"/>
            <w:vAlign w:val="center"/>
            <w:hideMark/>
          </w:tcPr>
          <w:p w14:paraId="61E09A1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Mediator (M</w:t>
            </w:r>
            <w:r w:rsidRPr="009D733C">
              <w:rPr>
                <w:rFonts w:eastAsia="Times New Roman" w:cs="Times New Roman"/>
                <w:color w:val="000000"/>
                <w:sz w:val="18"/>
                <w:szCs w:val="18"/>
                <w:vertAlign w:val="subscript"/>
              </w:rPr>
              <w:t>k</w:t>
            </w:r>
            <w:r w:rsidRPr="009D733C">
              <w:rPr>
                <w:rFonts w:eastAsia="Times New Roman" w:cs="Times New Roman"/>
                <w:color w:val="000000"/>
                <w:sz w:val="18"/>
                <w:szCs w:val="18"/>
              </w:rPr>
              <w:t>)</w:t>
            </w:r>
          </w:p>
        </w:tc>
        <w:tc>
          <w:tcPr>
            <w:tcW w:w="1260" w:type="dxa"/>
            <w:tcBorders>
              <w:top w:val="nil"/>
              <w:left w:val="nil"/>
              <w:bottom w:val="single" w:sz="4" w:space="0" w:color="auto"/>
              <w:right w:val="nil"/>
            </w:tcBorders>
            <w:shd w:val="clear" w:color="auto" w:fill="auto"/>
            <w:vAlign w:val="center"/>
            <w:hideMark/>
          </w:tcPr>
          <w:p w14:paraId="00842E8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Exposure</w:t>
            </w:r>
          </w:p>
        </w:tc>
        <w:tc>
          <w:tcPr>
            <w:tcW w:w="810" w:type="dxa"/>
            <w:tcBorders>
              <w:top w:val="nil"/>
              <w:left w:val="single" w:sz="4" w:space="0" w:color="auto"/>
              <w:bottom w:val="single" w:sz="4" w:space="0" w:color="auto"/>
              <w:right w:val="nil"/>
            </w:tcBorders>
            <w:shd w:val="clear" w:color="auto" w:fill="auto"/>
            <w:vAlign w:val="center"/>
            <w:hideMark/>
          </w:tcPr>
          <w:p w14:paraId="69FA10DD"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3965D8F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1080" w:type="dxa"/>
            <w:tcBorders>
              <w:top w:val="nil"/>
              <w:left w:val="nil"/>
              <w:bottom w:val="single" w:sz="4" w:space="0" w:color="auto"/>
              <w:right w:val="nil"/>
            </w:tcBorders>
            <w:shd w:val="clear" w:color="auto" w:fill="auto"/>
            <w:vAlign w:val="center"/>
            <w:hideMark/>
          </w:tcPr>
          <w:p w14:paraId="134213A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01" w:type="dxa"/>
            <w:tcBorders>
              <w:top w:val="nil"/>
              <w:left w:val="nil"/>
              <w:bottom w:val="single" w:sz="4" w:space="0" w:color="auto"/>
              <w:right w:val="single" w:sz="4" w:space="0" w:color="auto"/>
            </w:tcBorders>
            <w:shd w:val="clear" w:color="auto" w:fill="auto"/>
            <w:vAlign w:val="center"/>
            <w:hideMark/>
          </w:tcPr>
          <w:p w14:paraId="68F92B9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c>
          <w:tcPr>
            <w:tcW w:w="819" w:type="dxa"/>
            <w:tcBorders>
              <w:top w:val="nil"/>
              <w:left w:val="nil"/>
              <w:bottom w:val="single" w:sz="4" w:space="0" w:color="auto"/>
              <w:right w:val="nil"/>
            </w:tcBorders>
            <w:shd w:val="clear" w:color="auto" w:fill="auto"/>
            <w:vAlign w:val="center"/>
            <w:hideMark/>
          </w:tcPr>
          <w:p w14:paraId="3A0AEB1F"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4FEAC9D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720" w:type="dxa"/>
            <w:tcBorders>
              <w:top w:val="nil"/>
              <w:left w:val="nil"/>
              <w:bottom w:val="single" w:sz="4" w:space="0" w:color="auto"/>
              <w:right w:val="nil"/>
            </w:tcBorders>
            <w:shd w:val="clear" w:color="auto" w:fill="auto"/>
            <w:vAlign w:val="center"/>
            <w:hideMark/>
          </w:tcPr>
          <w:p w14:paraId="7D4F400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10" w:type="dxa"/>
            <w:tcBorders>
              <w:top w:val="nil"/>
              <w:left w:val="nil"/>
              <w:bottom w:val="single" w:sz="4" w:space="0" w:color="auto"/>
              <w:right w:val="single" w:sz="4" w:space="0" w:color="auto"/>
            </w:tcBorders>
            <w:shd w:val="clear" w:color="auto" w:fill="auto"/>
            <w:vAlign w:val="center"/>
            <w:hideMark/>
          </w:tcPr>
          <w:p w14:paraId="645872C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r>
      <w:tr w:rsidR="009D733C" w:rsidRPr="009D733C" w14:paraId="035699A8"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210FD22B" w14:textId="77777777" w:rsidR="009D733C" w:rsidRPr="009D733C" w:rsidRDefault="009D733C" w:rsidP="009D733C">
            <w:pPr>
              <w:spacing w:after="0" w:line="240" w:lineRule="auto"/>
              <w:rPr>
                <w:rFonts w:eastAsia="Times New Roman" w:cs="Times New Roman"/>
                <w:color w:val="000000"/>
                <w:sz w:val="18"/>
                <w:szCs w:val="18"/>
              </w:rPr>
            </w:pPr>
            <w:proofErr w:type="spellStart"/>
            <w:r w:rsidRPr="009D733C">
              <w:rPr>
                <w:rFonts w:eastAsia="Times New Roman" w:cs="Times New Roman"/>
                <w:color w:val="000000"/>
                <w:sz w:val="18"/>
                <w:szCs w:val="18"/>
              </w:rPr>
              <w:t>ToM</w:t>
            </w:r>
            <w:proofErr w:type="spellEnd"/>
            <w:r w:rsidRPr="009D733C">
              <w:rPr>
                <w:rFonts w:eastAsia="Times New Roman" w:cs="Times New Roman"/>
                <w:color w:val="000000"/>
                <w:sz w:val="18"/>
                <w:szCs w:val="18"/>
              </w:rPr>
              <w:t>: Accuracy on Affective Theory of Mind trials</w:t>
            </w:r>
          </w:p>
        </w:tc>
        <w:tc>
          <w:tcPr>
            <w:tcW w:w="1260" w:type="dxa"/>
            <w:tcBorders>
              <w:top w:val="nil"/>
              <w:left w:val="nil"/>
              <w:bottom w:val="nil"/>
              <w:right w:val="nil"/>
            </w:tcBorders>
            <w:shd w:val="clear" w:color="auto" w:fill="auto"/>
            <w:vAlign w:val="center"/>
            <w:hideMark/>
          </w:tcPr>
          <w:p w14:paraId="76FE843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1D237F4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c>
          <w:tcPr>
            <w:tcW w:w="1080" w:type="dxa"/>
            <w:tcBorders>
              <w:top w:val="nil"/>
              <w:left w:val="nil"/>
              <w:bottom w:val="nil"/>
              <w:right w:val="nil"/>
            </w:tcBorders>
            <w:shd w:val="clear" w:color="auto" w:fill="auto"/>
            <w:vAlign w:val="center"/>
            <w:hideMark/>
          </w:tcPr>
          <w:p w14:paraId="75D6E1A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-0.18 (0.1)</w:t>
            </w:r>
          </w:p>
        </w:tc>
        <w:tc>
          <w:tcPr>
            <w:tcW w:w="1080" w:type="dxa"/>
            <w:tcBorders>
              <w:top w:val="nil"/>
              <w:left w:val="nil"/>
              <w:bottom w:val="nil"/>
              <w:right w:val="nil"/>
            </w:tcBorders>
            <w:shd w:val="clear" w:color="auto" w:fill="auto"/>
            <w:vAlign w:val="center"/>
            <w:hideMark/>
          </w:tcPr>
          <w:p w14:paraId="4F9C484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-0.16 (0.09)</w:t>
            </w:r>
          </w:p>
        </w:tc>
        <w:tc>
          <w:tcPr>
            <w:tcW w:w="801" w:type="dxa"/>
            <w:tcBorders>
              <w:top w:val="nil"/>
              <w:left w:val="nil"/>
              <w:bottom w:val="nil"/>
              <w:right w:val="single" w:sz="4" w:space="0" w:color="auto"/>
            </w:tcBorders>
            <w:shd w:val="clear" w:color="auto" w:fill="auto"/>
            <w:vAlign w:val="center"/>
            <w:hideMark/>
          </w:tcPr>
          <w:p w14:paraId="398D4F5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c>
          <w:tcPr>
            <w:tcW w:w="819" w:type="dxa"/>
            <w:tcBorders>
              <w:top w:val="nil"/>
              <w:left w:val="nil"/>
              <w:bottom w:val="nil"/>
              <w:right w:val="nil"/>
            </w:tcBorders>
            <w:shd w:val="clear" w:color="auto" w:fill="auto"/>
            <w:vAlign w:val="center"/>
            <w:hideMark/>
          </w:tcPr>
          <w:p w14:paraId="7D289E8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0.26**</w:t>
            </w:r>
          </w:p>
        </w:tc>
        <w:tc>
          <w:tcPr>
            <w:tcW w:w="1080" w:type="dxa"/>
            <w:tcBorders>
              <w:top w:val="nil"/>
              <w:left w:val="nil"/>
              <w:bottom w:val="nil"/>
              <w:right w:val="nil"/>
            </w:tcBorders>
            <w:shd w:val="clear" w:color="auto" w:fill="auto"/>
            <w:vAlign w:val="center"/>
            <w:hideMark/>
          </w:tcPr>
          <w:p w14:paraId="1A55B10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64751E4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7C166CB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15332122"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2C517369"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4BC5518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6BD5350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0.30***</w:t>
            </w:r>
          </w:p>
        </w:tc>
        <w:tc>
          <w:tcPr>
            <w:tcW w:w="1080" w:type="dxa"/>
            <w:tcBorders>
              <w:top w:val="nil"/>
              <w:left w:val="nil"/>
              <w:bottom w:val="single" w:sz="4" w:space="0" w:color="auto"/>
              <w:right w:val="nil"/>
            </w:tcBorders>
            <w:shd w:val="clear" w:color="auto" w:fill="auto"/>
            <w:vAlign w:val="center"/>
            <w:hideMark/>
          </w:tcPr>
          <w:p w14:paraId="6D5F517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7CC4FD7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2C3DE50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5D88FD8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0.29**</w:t>
            </w:r>
          </w:p>
        </w:tc>
        <w:tc>
          <w:tcPr>
            <w:tcW w:w="1080" w:type="dxa"/>
            <w:tcBorders>
              <w:top w:val="nil"/>
              <w:left w:val="nil"/>
              <w:bottom w:val="single" w:sz="4" w:space="0" w:color="auto"/>
              <w:right w:val="nil"/>
            </w:tcBorders>
            <w:shd w:val="clear" w:color="auto" w:fill="auto"/>
            <w:vAlign w:val="center"/>
            <w:hideMark/>
          </w:tcPr>
          <w:p w14:paraId="6B744EF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6806F2E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6DA2AF7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2F9F7776"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658ADD3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Accuracy on Go trials</w:t>
            </w:r>
          </w:p>
        </w:tc>
        <w:tc>
          <w:tcPr>
            <w:tcW w:w="1260" w:type="dxa"/>
            <w:tcBorders>
              <w:top w:val="nil"/>
              <w:left w:val="nil"/>
              <w:bottom w:val="nil"/>
              <w:right w:val="nil"/>
            </w:tcBorders>
            <w:shd w:val="clear" w:color="auto" w:fill="auto"/>
            <w:vAlign w:val="center"/>
            <w:hideMark/>
          </w:tcPr>
          <w:p w14:paraId="1B551B8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2B0D419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c>
          <w:tcPr>
            <w:tcW w:w="1080" w:type="dxa"/>
            <w:tcBorders>
              <w:top w:val="nil"/>
              <w:left w:val="nil"/>
              <w:bottom w:val="nil"/>
              <w:right w:val="nil"/>
            </w:tcBorders>
            <w:shd w:val="clear" w:color="auto" w:fill="auto"/>
            <w:vAlign w:val="center"/>
            <w:hideMark/>
          </w:tcPr>
          <w:p w14:paraId="3699FEE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4CD4642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nil"/>
              <w:right w:val="single" w:sz="4" w:space="0" w:color="auto"/>
            </w:tcBorders>
            <w:shd w:val="clear" w:color="auto" w:fill="auto"/>
            <w:vAlign w:val="center"/>
            <w:hideMark/>
          </w:tcPr>
          <w:p w14:paraId="0B12A7D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nil"/>
              <w:right w:val="nil"/>
            </w:tcBorders>
            <w:shd w:val="clear" w:color="auto" w:fill="auto"/>
            <w:vAlign w:val="center"/>
            <w:hideMark/>
          </w:tcPr>
          <w:p w14:paraId="65BD0EF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0.26**</w:t>
            </w:r>
          </w:p>
        </w:tc>
        <w:tc>
          <w:tcPr>
            <w:tcW w:w="1080" w:type="dxa"/>
            <w:tcBorders>
              <w:top w:val="nil"/>
              <w:left w:val="nil"/>
              <w:bottom w:val="nil"/>
              <w:right w:val="nil"/>
            </w:tcBorders>
            <w:shd w:val="clear" w:color="auto" w:fill="auto"/>
            <w:vAlign w:val="center"/>
            <w:hideMark/>
          </w:tcPr>
          <w:p w14:paraId="20F3CDE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-0.22 (0.1)</w:t>
            </w:r>
          </w:p>
        </w:tc>
        <w:tc>
          <w:tcPr>
            <w:tcW w:w="720" w:type="dxa"/>
            <w:tcBorders>
              <w:top w:val="nil"/>
              <w:left w:val="nil"/>
              <w:bottom w:val="nil"/>
              <w:right w:val="nil"/>
            </w:tcBorders>
            <w:shd w:val="clear" w:color="auto" w:fill="auto"/>
            <w:vAlign w:val="center"/>
            <w:hideMark/>
          </w:tcPr>
          <w:p w14:paraId="442E1AC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0.23 (0.09)</w:t>
            </w:r>
          </w:p>
        </w:tc>
        <w:tc>
          <w:tcPr>
            <w:tcW w:w="810" w:type="dxa"/>
            <w:tcBorders>
              <w:top w:val="nil"/>
              <w:left w:val="nil"/>
              <w:bottom w:val="nil"/>
              <w:right w:val="single" w:sz="4" w:space="0" w:color="auto"/>
            </w:tcBorders>
            <w:shd w:val="clear" w:color="auto" w:fill="auto"/>
            <w:vAlign w:val="center"/>
            <w:hideMark/>
          </w:tcPr>
          <w:p w14:paraId="37C5858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-0.05**</w:t>
            </w:r>
          </w:p>
        </w:tc>
      </w:tr>
      <w:tr w:rsidR="009D733C" w:rsidRPr="009D733C" w14:paraId="629BCAD6"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13B6BC4B"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6462353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26A0E3D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0.30***</w:t>
            </w:r>
          </w:p>
        </w:tc>
        <w:tc>
          <w:tcPr>
            <w:tcW w:w="1080" w:type="dxa"/>
            <w:tcBorders>
              <w:top w:val="nil"/>
              <w:left w:val="nil"/>
              <w:bottom w:val="single" w:sz="4" w:space="0" w:color="auto"/>
              <w:right w:val="nil"/>
            </w:tcBorders>
            <w:shd w:val="clear" w:color="auto" w:fill="auto"/>
            <w:vAlign w:val="center"/>
            <w:hideMark/>
          </w:tcPr>
          <w:p w14:paraId="0550721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7A349EE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4FC22FD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67B1E5B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0.29**</w:t>
            </w:r>
          </w:p>
        </w:tc>
        <w:tc>
          <w:tcPr>
            <w:tcW w:w="1080" w:type="dxa"/>
            <w:tcBorders>
              <w:top w:val="nil"/>
              <w:left w:val="nil"/>
              <w:bottom w:val="single" w:sz="4" w:space="0" w:color="auto"/>
              <w:right w:val="nil"/>
            </w:tcBorders>
            <w:shd w:val="clear" w:color="auto" w:fill="auto"/>
            <w:vAlign w:val="center"/>
            <w:hideMark/>
          </w:tcPr>
          <w:p w14:paraId="2EC616B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00631D2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7562993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67885901"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0DC15A7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RS: Reaction time on 0-Star trials</w:t>
            </w:r>
          </w:p>
        </w:tc>
        <w:tc>
          <w:tcPr>
            <w:tcW w:w="1260" w:type="dxa"/>
            <w:tcBorders>
              <w:top w:val="nil"/>
              <w:left w:val="nil"/>
              <w:bottom w:val="nil"/>
              <w:right w:val="nil"/>
            </w:tcBorders>
            <w:shd w:val="clear" w:color="auto" w:fill="auto"/>
            <w:vAlign w:val="center"/>
            <w:hideMark/>
          </w:tcPr>
          <w:p w14:paraId="4DB8888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3B5B9D0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c>
          <w:tcPr>
            <w:tcW w:w="1080" w:type="dxa"/>
            <w:tcBorders>
              <w:top w:val="nil"/>
              <w:left w:val="nil"/>
              <w:bottom w:val="nil"/>
              <w:right w:val="nil"/>
            </w:tcBorders>
            <w:shd w:val="clear" w:color="auto" w:fill="auto"/>
            <w:vAlign w:val="center"/>
            <w:hideMark/>
          </w:tcPr>
          <w:p w14:paraId="44A50A6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0A8C4BD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nil"/>
              <w:right w:val="single" w:sz="4" w:space="0" w:color="auto"/>
            </w:tcBorders>
            <w:shd w:val="clear" w:color="auto" w:fill="auto"/>
            <w:vAlign w:val="center"/>
            <w:hideMark/>
          </w:tcPr>
          <w:p w14:paraId="434527D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nil"/>
              <w:right w:val="nil"/>
            </w:tcBorders>
            <w:shd w:val="clear" w:color="auto" w:fill="auto"/>
            <w:vAlign w:val="center"/>
            <w:hideMark/>
          </w:tcPr>
          <w:p w14:paraId="4F16C65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0.26**</w:t>
            </w:r>
          </w:p>
        </w:tc>
        <w:tc>
          <w:tcPr>
            <w:tcW w:w="1080" w:type="dxa"/>
            <w:tcBorders>
              <w:top w:val="nil"/>
              <w:left w:val="nil"/>
              <w:bottom w:val="nil"/>
              <w:right w:val="nil"/>
            </w:tcBorders>
            <w:shd w:val="clear" w:color="auto" w:fill="auto"/>
            <w:vAlign w:val="center"/>
            <w:hideMark/>
          </w:tcPr>
          <w:p w14:paraId="37C4B46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1049AC5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7566103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72F577E6"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74CB6B87"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3AE9170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1B251A1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0.30***</w:t>
            </w:r>
          </w:p>
        </w:tc>
        <w:tc>
          <w:tcPr>
            <w:tcW w:w="1080" w:type="dxa"/>
            <w:tcBorders>
              <w:top w:val="nil"/>
              <w:left w:val="nil"/>
              <w:bottom w:val="single" w:sz="4" w:space="0" w:color="auto"/>
              <w:right w:val="nil"/>
            </w:tcBorders>
            <w:shd w:val="clear" w:color="auto" w:fill="auto"/>
            <w:vAlign w:val="center"/>
            <w:hideMark/>
          </w:tcPr>
          <w:p w14:paraId="7967E20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 (0.08)</w:t>
            </w:r>
          </w:p>
        </w:tc>
        <w:tc>
          <w:tcPr>
            <w:tcW w:w="1080" w:type="dxa"/>
            <w:tcBorders>
              <w:top w:val="nil"/>
              <w:left w:val="nil"/>
              <w:bottom w:val="single" w:sz="4" w:space="0" w:color="auto"/>
              <w:right w:val="nil"/>
            </w:tcBorders>
            <w:shd w:val="clear" w:color="auto" w:fill="auto"/>
            <w:vAlign w:val="center"/>
            <w:hideMark/>
          </w:tcPr>
          <w:p w14:paraId="21577E1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-0.12 (0.06)</w:t>
            </w:r>
          </w:p>
        </w:tc>
        <w:tc>
          <w:tcPr>
            <w:tcW w:w="801" w:type="dxa"/>
            <w:tcBorders>
              <w:top w:val="nil"/>
              <w:left w:val="nil"/>
              <w:bottom w:val="single" w:sz="4" w:space="0" w:color="auto"/>
              <w:right w:val="single" w:sz="4" w:space="0" w:color="auto"/>
            </w:tcBorders>
            <w:shd w:val="clear" w:color="auto" w:fill="auto"/>
            <w:vAlign w:val="center"/>
            <w:hideMark/>
          </w:tcPr>
          <w:p w14:paraId="348DE85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819" w:type="dxa"/>
            <w:tcBorders>
              <w:top w:val="nil"/>
              <w:left w:val="nil"/>
              <w:bottom w:val="single" w:sz="4" w:space="0" w:color="auto"/>
              <w:right w:val="nil"/>
            </w:tcBorders>
            <w:shd w:val="clear" w:color="auto" w:fill="auto"/>
            <w:vAlign w:val="center"/>
            <w:hideMark/>
          </w:tcPr>
          <w:p w14:paraId="4317283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0.29**</w:t>
            </w:r>
          </w:p>
        </w:tc>
        <w:tc>
          <w:tcPr>
            <w:tcW w:w="1080" w:type="dxa"/>
            <w:tcBorders>
              <w:top w:val="nil"/>
              <w:left w:val="nil"/>
              <w:bottom w:val="single" w:sz="4" w:space="0" w:color="auto"/>
              <w:right w:val="nil"/>
            </w:tcBorders>
            <w:shd w:val="clear" w:color="auto" w:fill="auto"/>
            <w:vAlign w:val="center"/>
            <w:hideMark/>
          </w:tcPr>
          <w:p w14:paraId="6A6EEBA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 (0.08)</w:t>
            </w:r>
          </w:p>
        </w:tc>
        <w:tc>
          <w:tcPr>
            <w:tcW w:w="720" w:type="dxa"/>
            <w:tcBorders>
              <w:top w:val="nil"/>
              <w:left w:val="nil"/>
              <w:bottom w:val="single" w:sz="4" w:space="0" w:color="auto"/>
              <w:right w:val="nil"/>
            </w:tcBorders>
            <w:shd w:val="clear" w:color="auto" w:fill="auto"/>
            <w:vAlign w:val="center"/>
            <w:hideMark/>
          </w:tcPr>
          <w:p w14:paraId="3C530A1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-0.12 (0.06)</w:t>
            </w:r>
          </w:p>
        </w:tc>
        <w:tc>
          <w:tcPr>
            <w:tcW w:w="810" w:type="dxa"/>
            <w:tcBorders>
              <w:top w:val="nil"/>
              <w:left w:val="nil"/>
              <w:bottom w:val="single" w:sz="4" w:space="0" w:color="auto"/>
              <w:right w:val="single" w:sz="4" w:space="0" w:color="auto"/>
            </w:tcBorders>
            <w:shd w:val="clear" w:color="auto" w:fill="auto"/>
            <w:vAlign w:val="center"/>
            <w:hideMark/>
          </w:tcPr>
          <w:p w14:paraId="58B6AC1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r>
      <w:tr w:rsidR="009D733C" w:rsidRPr="009D733C" w14:paraId="676C460B"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4E05A89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FC: SCR during CS+ acquisition</w:t>
            </w:r>
          </w:p>
        </w:tc>
        <w:tc>
          <w:tcPr>
            <w:tcW w:w="1260" w:type="dxa"/>
            <w:tcBorders>
              <w:top w:val="nil"/>
              <w:left w:val="nil"/>
              <w:bottom w:val="nil"/>
              <w:right w:val="nil"/>
            </w:tcBorders>
            <w:shd w:val="clear" w:color="auto" w:fill="auto"/>
            <w:vAlign w:val="center"/>
            <w:hideMark/>
          </w:tcPr>
          <w:p w14:paraId="4A209FD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609FBFE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c>
          <w:tcPr>
            <w:tcW w:w="1080" w:type="dxa"/>
            <w:tcBorders>
              <w:top w:val="nil"/>
              <w:left w:val="nil"/>
              <w:bottom w:val="nil"/>
              <w:right w:val="nil"/>
            </w:tcBorders>
            <w:shd w:val="clear" w:color="auto" w:fill="auto"/>
            <w:vAlign w:val="center"/>
            <w:hideMark/>
          </w:tcPr>
          <w:p w14:paraId="6B9317B4" w14:textId="77777777" w:rsidR="009D733C" w:rsidRPr="009D733C" w:rsidRDefault="009D733C" w:rsidP="009D733C">
            <w:pPr>
              <w:spacing w:after="0" w:line="240" w:lineRule="auto"/>
              <w:rPr>
                <w:rFonts w:eastAsia="Times New Roman" w:cs="Times New Roman"/>
                <w:color w:val="000000"/>
                <w:sz w:val="18"/>
                <w:szCs w:val="18"/>
              </w:rPr>
            </w:pPr>
          </w:p>
        </w:tc>
        <w:tc>
          <w:tcPr>
            <w:tcW w:w="1080" w:type="dxa"/>
            <w:tcBorders>
              <w:top w:val="nil"/>
              <w:left w:val="nil"/>
              <w:bottom w:val="nil"/>
              <w:right w:val="nil"/>
            </w:tcBorders>
            <w:shd w:val="clear" w:color="auto" w:fill="auto"/>
            <w:vAlign w:val="center"/>
            <w:hideMark/>
          </w:tcPr>
          <w:p w14:paraId="0501331B" w14:textId="77777777" w:rsidR="009D733C" w:rsidRPr="009D733C" w:rsidRDefault="009D733C" w:rsidP="009D733C">
            <w:pPr>
              <w:spacing w:after="0" w:line="240" w:lineRule="auto"/>
              <w:rPr>
                <w:rFonts w:eastAsia="Times New Roman" w:cs="Times New Roman"/>
                <w:sz w:val="18"/>
                <w:szCs w:val="18"/>
              </w:rPr>
            </w:pPr>
          </w:p>
        </w:tc>
        <w:tc>
          <w:tcPr>
            <w:tcW w:w="801" w:type="dxa"/>
            <w:tcBorders>
              <w:top w:val="nil"/>
              <w:left w:val="nil"/>
              <w:bottom w:val="nil"/>
              <w:right w:val="single" w:sz="4" w:space="0" w:color="auto"/>
            </w:tcBorders>
            <w:shd w:val="clear" w:color="auto" w:fill="auto"/>
            <w:vAlign w:val="center"/>
            <w:hideMark/>
          </w:tcPr>
          <w:p w14:paraId="1A1236B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nil"/>
              <w:right w:val="nil"/>
            </w:tcBorders>
            <w:shd w:val="clear" w:color="auto" w:fill="auto"/>
            <w:vAlign w:val="center"/>
            <w:hideMark/>
          </w:tcPr>
          <w:p w14:paraId="47C94B1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0.26**</w:t>
            </w:r>
          </w:p>
        </w:tc>
        <w:tc>
          <w:tcPr>
            <w:tcW w:w="1080" w:type="dxa"/>
            <w:tcBorders>
              <w:top w:val="nil"/>
              <w:left w:val="nil"/>
              <w:bottom w:val="nil"/>
              <w:right w:val="nil"/>
            </w:tcBorders>
            <w:shd w:val="clear" w:color="auto" w:fill="auto"/>
            <w:vAlign w:val="center"/>
            <w:hideMark/>
          </w:tcPr>
          <w:p w14:paraId="105297EF" w14:textId="77777777" w:rsidR="009D733C" w:rsidRPr="009D733C" w:rsidRDefault="009D733C" w:rsidP="009D733C">
            <w:pPr>
              <w:spacing w:after="0" w:line="240" w:lineRule="auto"/>
              <w:rPr>
                <w:rFonts w:eastAsia="Times New Roman" w:cs="Times New Roman"/>
                <w:color w:val="000000"/>
                <w:sz w:val="18"/>
                <w:szCs w:val="18"/>
              </w:rPr>
            </w:pPr>
          </w:p>
        </w:tc>
        <w:tc>
          <w:tcPr>
            <w:tcW w:w="720" w:type="dxa"/>
            <w:tcBorders>
              <w:top w:val="nil"/>
              <w:left w:val="nil"/>
              <w:bottom w:val="nil"/>
              <w:right w:val="nil"/>
            </w:tcBorders>
            <w:shd w:val="clear" w:color="auto" w:fill="auto"/>
            <w:vAlign w:val="center"/>
            <w:hideMark/>
          </w:tcPr>
          <w:p w14:paraId="4B9B78DA" w14:textId="77777777" w:rsidR="009D733C" w:rsidRPr="009D733C" w:rsidRDefault="009D733C" w:rsidP="009D733C">
            <w:pPr>
              <w:spacing w:after="0" w:line="240" w:lineRule="auto"/>
              <w:rPr>
                <w:rFonts w:eastAsia="Times New Roman" w:cs="Times New Roman"/>
                <w:sz w:val="18"/>
                <w:szCs w:val="18"/>
              </w:rPr>
            </w:pPr>
          </w:p>
        </w:tc>
        <w:tc>
          <w:tcPr>
            <w:tcW w:w="810" w:type="dxa"/>
            <w:tcBorders>
              <w:top w:val="nil"/>
              <w:left w:val="nil"/>
              <w:bottom w:val="nil"/>
              <w:right w:val="single" w:sz="4" w:space="0" w:color="auto"/>
            </w:tcBorders>
            <w:shd w:val="clear" w:color="auto" w:fill="auto"/>
            <w:vAlign w:val="center"/>
            <w:hideMark/>
          </w:tcPr>
          <w:p w14:paraId="2678128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AA75F22"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3FC8153F"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79E3F86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39BCDA6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0.30***</w:t>
            </w:r>
          </w:p>
        </w:tc>
        <w:tc>
          <w:tcPr>
            <w:tcW w:w="1080" w:type="dxa"/>
            <w:tcBorders>
              <w:top w:val="nil"/>
              <w:left w:val="nil"/>
              <w:bottom w:val="single" w:sz="4" w:space="0" w:color="auto"/>
              <w:right w:val="nil"/>
            </w:tcBorders>
            <w:shd w:val="clear" w:color="auto" w:fill="auto"/>
            <w:vAlign w:val="center"/>
            <w:hideMark/>
          </w:tcPr>
          <w:p w14:paraId="1D12DB8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1080" w:type="dxa"/>
            <w:tcBorders>
              <w:top w:val="nil"/>
              <w:left w:val="nil"/>
              <w:bottom w:val="single" w:sz="4" w:space="0" w:color="auto"/>
              <w:right w:val="nil"/>
            </w:tcBorders>
            <w:shd w:val="clear" w:color="auto" w:fill="auto"/>
            <w:vAlign w:val="center"/>
            <w:hideMark/>
          </w:tcPr>
          <w:p w14:paraId="777BF85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0.16 (0.07)</w:t>
            </w:r>
          </w:p>
        </w:tc>
        <w:tc>
          <w:tcPr>
            <w:tcW w:w="801" w:type="dxa"/>
            <w:tcBorders>
              <w:top w:val="nil"/>
              <w:left w:val="nil"/>
              <w:bottom w:val="single" w:sz="4" w:space="0" w:color="auto"/>
              <w:right w:val="single" w:sz="4" w:space="0" w:color="auto"/>
            </w:tcBorders>
            <w:shd w:val="clear" w:color="auto" w:fill="auto"/>
            <w:vAlign w:val="center"/>
            <w:hideMark/>
          </w:tcPr>
          <w:p w14:paraId="69F42EC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c>
          <w:tcPr>
            <w:tcW w:w="819" w:type="dxa"/>
            <w:tcBorders>
              <w:top w:val="nil"/>
              <w:left w:val="nil"/>
              <w:bottom w:val="single" w:sz="4" w:space="0" w:color="auto"/>
              <w:right w:val="nil"/>
            </w:tcBorders>
            <w:shd w:val="clear" w:color="auto" w:fill="auto"/>
            <w:vAlign w:val="center"/>
            <w:hideMark/>
          </w:tcPr>
          <w:p w14:paraId="57B443A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0.29**</w:t>
            </w:r>
          </w:p>
        </w:tc>
        <w:tc>
          <w:tcPr>
            <w:tcW w:w="1080" w:type="dxa"/>
            <w:tcBorders>
              <w:top w:val="nil"/>
              <w:left w:val="nil"/>
              <w:bottom w:val="single" w:sz="4" w:space="0" w:color="auto"/>
              <w:right w:val="nil"/>
            </w:tcBorders>
            <w:shd w:val="clear" w:color="auto" w:fill="auto"/>
            <w:vAlign w:val="center"/>
            <w:hideMark/>
          </w:tcPr>
          <w:p w14:paraId="3994BEC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720" w:type="dxa"/>
            <w:tcBorders>
              <w:top w:val="nil"/>
              <w:left w:val="nil"/>
              <w:bottom w:val="single" w:sz="4" w:space="0" w:color="auto"/>
              <w:right w:val="nil"/>
            </w:tcBorders>
            <w:shd w:val="clear" w:color="auto" w:fill="auto"/>
            <w:vAlign w:val="center"/>
            <w:hideMark/>
          </w:tcPr>
          <w:p w14:paraId="1A66BE7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0.16 (0.07)</w:t>
            </w:r>
          </w:p>
        </w:tc>
        <w:tc>
          <w:tcPr>
            <w:tcW w:w="810" w:type="dxa"/>
            <w:tcBorders>
              <w:top w:val="nil"/>
              <w:left w:val="nil"/>
              <w:bottom w:val="single" w:sz="4" w:space="0" w:color="auto"/>
              <w:right w:val="single" w:sz="4" w:space="0" w:color="auto"/>
            </w:tcBorders>
            <w:shd w:val="clear" w:color="auto" w:fill="auto"/>
            <w:vAlign w:val="center"/>
            <w:hideMark/>
          </w:tcPr>
          <w:p w14:paraId="72A5B89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r>
      <w:tr w:rsidR="009D733C" w:rsidRPr="009D733C" w14:paraId="240C677A" w14:textId="77777777" w:rsidTr="0067606B">
        <w:trPr>
          <w:trHeight w:val="285"/>
        </w:trPr>
        <w:tc>
          <w:tcPr>
            <w:tcW w:w="3235" w:type="dxa"/>
            <w:gridSpan w:val="2"/>
            <w:tcBorders>
              <w:top w:val="single" w:sz="4" w:space="0" w:color="auto"/>
              <w:left w:val="single" w:sz="4" w:space="0" w:color="auto"/>
              <w:bottom w:val="single" w:sz="4" w:space="0" w:color="auto"/>
              <w:right w:val="nil"/>
            </w:tcBorders>
            <w:shd w:val="clear" w:color="auto" w:fill="auto"/>
            <w:vAlign w:val="center"/>
            <w:hideMark/>
          </w:tcPr>
          <w:p w14:paraId="61F972F1" w14:textId="77777777" w:rsidR="009D733C" w:rsidRPr="009D733C" w:rsidRDefault="009D733C" w:rsidP="009D733C">
            <w:pPr>
              <w:spacing w:after="0" w:line="240" w:lineRule="auto"/>
              <w:rPr>
                <w:rFonts w:eastAsia="Times New Roman" w:cs="Times New Roman"/>
                <w:b/>
                <w:bCs/>
                <w:color w:val="000000"/>
                <w:sz w:val="18"/>
                <w:szCs w:val="18"/>
              </w:rPr>
            </w:pPr>
            <w:r w:rsidRPr="009D733C">
              <w:rPr>
                <w:rFonts w:eastAsia="Times New Roman" w:cs="Times New Roman"/>
                <w:b/>
                <w:bCs/>
                <w:color w:val="000000"/>
                <w:sz w:val="18"/>
                <w:szCs w:val="18"/>
              </w:rPr>
              <w:t>Aggression</w:t>
            </w:r>
          </w:p>
        </w:tc>
        <w:tc>
          <w:tcPr>
            <w:tcW w:w="3771" w:type="dxa"/>
            <w:gridSpan w:val="4"/>
            <w:tcBorders>
              <w:top w:val="single" w:sz="4" w:space="0" w:color="auto"/>
              <w:left w:val="nil"/>
              <w:bottom w:val="single" w:sz="4" w:space="0" w:color="auto"/>
              <w:right w:val="single" w:sz="4" w:space="0" w:color="000000"/>
            </w:tcBorders>
            <w:shd w:val="clear" w:color="auto" w:fill="auto"/>
            <w:vAlign w:val="center"/>
            <w:hideMark/>
          </w:tcPr>
          <w:p w14:paraId="39BB6E5A"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 </w:t>
            </w:r>
          </w:p>
        </w:tc>
        <w:tc>
          <w:tcPr>
            <w:tcW w:w="3429" w:type="dxa"/>
            <w:gridSpan w:val="4"/>
            <w:tcBorders>
              <w:top w:val="single" w:sz="4" w:space="0" w:color="auto"/>
              <w:left w:val="nil"/>
              <w:bottom w:val="single" w:sz="4" w:space="0" w:color="auto"/>
              <w:right w:val="single" w:sz="4" w:space="0" w:color="000000"/>
            </w:tcBorders>
            <w:shd w:val="clear" w:color="auto" w:fill="auto"/>
            <w:vAlign w:val="center"/>
            <w:hideMark/>
          </w:tcPr>
          <w:p w14:paraId="668554A0"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 </w:t>
            </w:r>
          </w:p>
        </w:tc>
      </w:tr>
      <w:tr w:rsidR="009D733C" w:rsidRPr="009D733C" w14:paraId="7B5B7008" w14:textId="77777777" w:rsidTr="0067606B">
        <w:trPr>
          <w:trHeight w:val="285"/>
        </w:trPr>
        <w:tc>
          <w:tcPr>
            <w:tcW w:w="1975" w:type="dxa"/>
            <w:tcBorders>
              <w:top w:val="nil"/>
              <w:left w:val="single" w:sz="4" w:space="0" w:color="auto"/>
              <w:bottom w:val="single" w:sz="4" w:space="0" w:color="auto"/>
              <w:right w:val="nil"/>
            </w:tcBorders>
            <w:shd w:val="clear" w:color="auto" w:fill="auto"/>
            <w:vAlign w:val="center"/>
            <w:hideMark/>
          </w:tcPr>
          <w:p w14:paraId="0AEA75A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Mediator (M</w:t>
            </w:r>
            <w:r w:rsidRPr="009D733C">
              <w:rPr>
                <w:rFonts w:eastAsia="Times New Roman" w:cs="Times New Roman"/>
                <w:color w:val="000000"/>
                <w:sz w:val="18"/>
                <w:szCs w:val="18"/>
                <w:vertAlign w:val="subscript"/>
              </w:rPr>
              <w:t>k</w:t>
            </w:r>
            <w:r w:rsidRPr="009D733C">
              <w:rPr>
                <w:rFonts w:eastAsia="Times New Roman" w:cs="Times New Roman"/>
                <w:color w:val="000000"/>
                <w:sz w:val="18"/>
                <w:szCs w:val="18"/>
              </w:rPr>
              <w:t>)</w:t>
            </w:r>
          </w:p>
        </w:tc>
        <w:tc>
          <w:tcPr>
            <w:tcW w:w="1260" w:type="dxa"/>
            <w:tcBorders>
              <w:top w:val="nil"/>
              <w:left w:val="nil"/>
              <w:bottom w:val="single" w:sz="4" w:space="0" w:color="auto"/>
              <w:right w:val="nil"/>
            </w:tcBorders>
            <w:shd w:val="clear" w:color="auto" w:fill="auto"/>
            <w:vAlign w:val="center"/>
            <w:hideMark/>
          </w:tcPr>
          <w:p w14:paraId="5FAF982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Exposure</w:t>
            </w:r>
          </w:p>
        </w:tc>
        <w:tc>
          <w:tcPr>
            <w:tcW w:w="810" w:type="dxa"/>
            <w:tcBorders>
              <w:top w:val="nil"/>
              <w:left w:val="single" w:sz="4" w:space="0" w:color="auto"/>
              <w:bottom w:val="single" w:sz="4" w:space="0" w:color="auto"/>
              <w:right w:val="nil"/>
            </w:tcBorders>
            <w:shd w:val="clear" w:color="auto" w:fill="auto"/>
            <w:vAlign w:val="center"/>
            <w:hideMark/>
          </w:tcPr>
          <w:p w14:paraId="6E6DC565"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043AA5B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1080" w:type="dxa"/>
            <w:tcBorders>
              <w:top w:val="nil"/>
              <w:left w:val="nil"/>
              <w:bottom w:val="single" w:sz="4" w:space="0" w:color="auto"/>
              <w:right w:val="nil"/>
            </w:tcBorders>
            <w:shd w:val="clear" w:color="auto" w:fill="auto"/>
            <w:vAlign w:val="center"/>
            <w:hideMark/>
          </w:tcPr>
          <w:p w14:paraId="58F4E27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01" w:type="dxa"/>
            <w:tcBorders>
              <w:top w:val="nil"/>
              <w:left w:val="nil"/>
              <w:bottom w:val="single" w:sz="4" w:space="0" w:color="auto"/>
              <w:right w:val="single" w:sz="4" w:space="0" w:color="auto"/>
            </w:tcBorders>
            <w:shd w:val="clear" w:color="auto" w:fill="auto"/>
            <w:vAlign w:val="center"/>
            <w:hideMark/>
          </w:tcPr>
          <w:p w14:paraId="45A06F1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c>
          <w:tcPr>
            <w:tcW w:w="819" w:type="dxa"/>
            <w:tcBorders>
              <w:top w:val="nil"/>
              <w:left w:val="nil"/>
              <w:bottom w:val="single" w:sz="4" w:space="0" w:color="auto"/>
              <w:right w:val="nil"/>
            </w:tcBorders>
            <w:shd w:val="clear" w:color="auto" w:fill="auto"/>
            <w:vAlign w:val="center"/>
            <w:hideMark/>
          </w:tcPr>
          <w:p w14:paraId="36D24488"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3B9BEF5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720" w:type="dxa"/>
            <w:tcBorders>
              <w:top w:val="nil"/>
              <w:left w:val="nil"/>
              <w:bottom w:val="single" w:sz="4" w:space="0" w:color="auto"/>
              <w:right w:val="nil"/>
            </w:tcBorders>
            <w:shd w:val="clear" w:color="auto" w:fill="auto"/>
            <w:vAlign w:val="center"/>
            <w:hideMark/>
          </w:tcPr>
          <w:p w14:paraId="6838F56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10" w:type="dxa"/>
            <w:tcBorders>
              <w:top w:val="nil"/>
              <w:left w:val="nil"/>
              <w:bottom w:val="single" w:sz="4" w:space="0" w:color="auto"/>
              <w:right w:val="single" w:sz="4" w:space="0" w:color="auto"/>
            </w:tcBorders>
            <w:shd w:val="clear" w:color="auto" w:fill="auto"/>
            <w:vAlign w:val="center"/>
            <w:hideMark/>
          </w:tcPr>
          <w:p w14:paraId="6C2C523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r>
      <w:tr w:rsidR="009D733C" w:rsidRPr="009D733C" w14:paraId="03EB0585"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7DE5D19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Reaction time on accurate Go trials</w:t>
            </w:r>
          </w:p>
        </w:tc>
        <w:tc>
          <w:tcPr>
            <w:tcW w:w="1260" w:type="dxa"/>
            <w:tcBorders>
              <w:top w:val="nil"/>
              <w:left w:val="nil"/>
              <w:bottom w:val="nil"/>
              <w:right w:val="nil"/>
            </w:tcBorders>
            <w:shd w:val="clear" w:color="auto" w:fill="auto"/>
            <w:vAlign w:val="center"/>
            <w:hideMark/>
          </w:tcPr>
          <w:p w14:paraId="74A5D92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19899F6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0.18**</w:t>
            </w:r>
          </w:p>
        </w:tc>
        <w:tc>
          <w:tcPr>
            <w:tcW w:w="1080" w:type="dxa"/>
            <w:tcBorders>
              <w:top w:val="nil"/>
              <w:left w:val="nil"/>
              <w:bottom w:val="nil"/>
              <w:right w:val="nil"/>
            </w:tcBorders>
            <w:shd w:val="clear" w:color="auto" w:fill="auto"/>
            <w:vAlign w:val="center"/>
            <w:hideMark/>
          </w:tcPr>
          <w:p w14:paraId="4FB4858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0.23 (0.1)</w:t>
            </w:r>
          </w:p>
        </w:tc>
        <w:tc>
          <w:tcPr>
            <w:tcW w:w="1080" w:type="dxa"/>
            <w:tcBorders>
              <w:top w:val="nil"/>
              <w:left w:val="nil"/>
              <w:bottom w:val="nil"/>
              <w:right w:val="nil"/>
            </w:tcBorders>
            <w:shd w:val="clear" w:color="auto" w:fill="auto"/>
            <w:vAlign w:val="center"/>
            <w:hideMark/>
          </w:tcPr>
          <w:p w14:paraId="5B73BA2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 (0.09)</w:t>
            </w:r>
          </w:p>
        </w:tc>
        <w:tc>
          <w:tcPr>
            <w:tcW w:w="801" w:type="dxa"/>
            <w:tcBorders>
              <w:top w:val="nil"/>
              <w:left w:val="nil"/>
              <w:bottom w:val="nil"/>
              <w:right w:val="single" w:sz="4" w:space="0" w:color="auto"/>
            </w:tcBorders>
            <w:shd w:val="clear" w:color="auto" w:fill="auto"/>
            <w:vAlign w:val="center"/>
            <w:hideMark/>
          </w:tcPr>
          <w:p w14:paraId="01BA2F4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5EB4BC5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56A93D2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359AF35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1475BD4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64026888"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6A3F5FAF"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1C46A86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5DB7132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0.09</w:t>
            </w:r>
          </w:p>
        </w:tc>
        <w:tc>
          <w:tcPr>
            <w:tcW w:w="1080" w:type="dxa"/>
            <w:tcBorders>
              <w:top w:val="nil"/>
              <w:left w:val="nil"/>
              <w:bottom w:val="single" w:sz="4" w:space="0" w:color="auto"/>
              <w:right w:val="nil"/>
            </w:tcBorders>
            <w:shd w:val="clear" w:color="auto" w:fill="auto"/>
            <w:vAlign w:val="center"/>
            <w:hideMark/>
          </w:tcPr>
          <w:p w14:paraId="53662DD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11FA2C5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4583A9C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6715C6A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4973FDA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01D757A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3D4A3C9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7DA58BE"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4B7122C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Accuracy on Go trials</w:t>
            </w:r>
          </w:p>
        </w:tc>
        <w:tc>
          <w:tcPr>
            <w:tcW w:w="1260" w:type="dxa"/>
            <w:tcBorders>
              <w:top w:val="nil"/>
              <w:left w:val="nil"/>
              <w:bottom w:val="nil"/>
              <w:right w:val="nil"/>
            </w:tcBorders>
            <w:shd w:val="clear" w:color="auto" w:fill="auto"/>
            <w:vAlign w:val="center"/>
            <w:hideMark/>
          </w:tcPr>
          <w:p w14:paraId="4E50831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01C2C05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0.18**</w:t>
            </w:r>
          </w:p>
        </w:tc>
        <w:tc>
          <w:tcPr>
            <w:tcW w:w="1080" w:type="dxa"/>
            <w:tcBorders>
              <w:top w:val="nil"/>
              <w:left w:val="nil"/>
              <w:bottom w:val="nil"/>
              <w:right w:val="nil"/>
            </w:tcBorders>
            <w:shd w:val="clear" w:color="auto" w:fill="auto"/>
            <w:vAlign w:val="center"/>
            <w:hideMark/>
          </w:tcPr>
          <w:p w14:paraId="2758693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 (0.1)</w:t>
            </w:r>
          </w:p>
        </w:tc>
        <w:tc>
          <w:tcPr>
            <w:tcW w:w="1080" w:type="dxa"/>
            <w:tcBorders>
              <w:top w:val="nil"/>
              <w:left w:val="nil"/>
              <w:bottom w:val="nil"/>
              <w:right w:val="nil"/>
            </w:tcBorders>
            <w:shd w:val="clear" w:color="auto" w:fill="auto"/>
            <w:vAlign w:val="center"/>
            <w:hideMark/>
          </w:tcPr>
          <w:p w14:paraId="05C87C7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-0.32 (0.1)</w:t>
            </w:r>
          </w:p>
        </w:tc>
        <w:tc>
          <w:tcPr>
            <w:tcW w:w="801" w:type="dxa"/>
            <w:tcBorders>
              <w:top w:val="nil"/>
              <w:left w:val="nil"/>
              <w:bottom w:val="nil"/>
              <w:right w:val="single" w:sz="4" w:space="0" w:color="auto"/>
            </w:tcBorders>
            <w:shd w:val="clear" w:color="auto" w:fill="auto"/>
            <w:vAlign w:val="center"/>
            <w:hideMark/>
          </w:tcPr>
          <w:p w14:paraId="775C58F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0.07**</w:t>
            </w:r>
          </w:p>
        </w:tc>
        <w:tc>
          <w:tcPr>
            <w:tcW w:w="819" w:type="dxa"/>
            <w:tcBorders>
              <w:top w:val="nil"/>
              <w:left w:val="nil"/>
              <w:bottom w:val="nil"/>
              <w:right w:val="nil"/>
            </w:tcBorders>
            <w:shd w:val="clear" w:color="auto" w:fill="auto"/>
            <w:vAlign w:val="center"/>
            <w:hideMark/>
          </w:tcPr>
          <w:p w14:paraId="2CCD02B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4FEE3FB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020EEE0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11CF46C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21E1EF3E"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6E8B60D0"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740E0C1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59F1AF6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0.09</w:t>
            </w:r>
          </w:p>
        </w:tc>
        <w:tc>
          <w:tcPr>
            <w:tcW w:w="1080" w:type="dxa"/>
            <w:tcBorders>
              <w:top w:val="nil"/>
              <w:left w:val="nil"/>
              <w:bottom w:val="single" w:sz="4" w:space="0" w:color="auto"/>
              <w:right w:val="nil"/>
            </w:tcBorders>
            <w:shd w:val="clear" w:color="auto" w:fill="auto"/>
            <w:vAlign w:val="center"/>
            <w:hideMark/>
          </w:tcPr>
          <w:p w14:paraId="27E4054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71AB20F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4D1DDD4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0DBEFCB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72F2692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58B8C12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42D5DF3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0F181D16"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73A3ED52" w14:textId="77777777" w:rsidR="009D733C" w:rsidRPr="009D733C" w:rsidRDefault="009D733C" w:rsidP="009D733C">
            <w:pPr>
              <w:spacing w:after="0" w:line="240" w:lineRule="auto"/>
              <w:rPr>
                <w:rFonts w:eastAsia="Times New Roman" w:cs="Times New Roman"/>
                <w:color w:val="000000"/>
                <w:sz w:val="18"/>
                <w:szCs w:val="18"/>
              </w:rPr>
            </w:pPr>
            <w:proofErr w:type="spellStart"/>
            <w:r w:rsidRPr="009D733C">
              <w:rPr>
                <w:rFonts w:eastAsia="Times New Roman" w:cs="Times New Roman"/>
                <w:color w:val="000000"/>
                <w:sz w:val="18"/>
                <w:szCs w:val="18"/>
              </w:rPr>
              <w:t>ToM</w:t>
            </w:r>
            <w:proofErr w:type="spellEnd"/>
            <w:r w:rsidRPr="009D733C">
              <w:rPr>
                <w:rFonts w:eastAsia="Times New Roman" w:cs="Times New Roman"/>
                <w:color w:val="000000"/>
                <w:sz w:val="18"/>
                <w:szCs w:val="18"/>
              </w:rPr>
              <w:t xml:space="preserve">: Reaction time on Affective </w:t>
            </w:r>
            <w:proofErr w:type="spellStart"/>
            <w:r w:rsidRPr="009D733C">
              <w:rPr>
                <w:rFonts w:eastAsia="Times New Roman" w:cs="Times New Roman"/>
                <w:color w:val="000000"/>
                <w:sz w:val="18"/>
                <w:szCs w:val="18"/>
              </w:rPr>
              <w:t>ToM</w:t>
            </w:r>
            <w:proofErr w:type="spellEnd"/>
            <w:r w:rsidRPr="009D733C">
              <w:rPr>
                <w:rFonts w:eastAsia="Times New Roman" w:cs="Times New Roman"/>
                <w:color w:val="000000"/>
                <w:sz w:val="18"/>
                <w:szCs w:val="18"/>
              </w:rPr>
              <w:t xml:space="preserve"> trials</w:t>
            </w:r>
          </w:p>
        </w:tc>
        <w:tc>
          <w:tcPr>
            <w:tcW w:w="1260" w:type="dxa"/>
            <w:tcBorders>
              <w:top w:val="nil"/>
              <w:left w:val="nil"/>
              <w:bottom w:val="nil"/>
              <w:right w:val="nil"/>
            </w:tcBorders>
            <w:shd w:val="clear" w:color="auto" w:fill="auto"/>
            <w:vAlign w:val="center"/>
            <w:hideMark/>
          </w:tcPr>
          <w:p w14:paraId="72D44DC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55B9008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0.18**</w:t>
            </w:r>
          </w:p>
        </w:tc>
        <w:tc>
          <w:tcPr>
            <w:tcW w:w="1080" w:type="dxa"/>
            <w:tcBorders>
              <w:top w:val="nil"/>
              <w:left w:val="nil"/>
              <w:bottom w:val="nil"/>
              <w:right w:val="nil"/>
            </w:tcBorders>
            <w:shd w:val="clear" w:color="auto" w:fill="auto"/>
            <w:vAlign w:val="center"/>
            <w:hideMark/>
          </w:tcPr>
          <w:p w14:paraId="3556BD5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 (0.1)</w:t>
            </w:r>
          </w:p>
        </w:tc>
        <w:tc>
          <w:tcPr>
            <w:tcW w:w="1080" w:type="dxa"/>
            <w:tcBorders>
              <w:top w:val="nil"/>
              <w:left w:val="nil"/>
              <w:bottom w:val="nil"/>
              <w:right w:val="nil"/>
            </w:tcBorders>
            <w:shd w:val="clear" w:color="auto" w:fill="auto"/>
            <w:vAlign w:val="center"/>
            <w:hideMark/>
          </w:tcPr>
          <w:p w14:paraId="5BA9D10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 (0.1)</w:t>
            </w:r>
          </w:p>
        </w:tc>
        <w:tc>
          <w:tcPr>
            <w:tcW w:w="801" w:type="dxa"/>
            <w:tcBorders>
              <w:top w:val="nil"/>
              <w:left w:val="nil"/>
              <w:bottom w:val="nil"/>
              <w:right w:val="single" w:sz="4" w:space="0" w:color="auto"/>
            </w:tcBorders>
            <w:shd w:val="clear" w:color="auto" w:fill="auto"/>
            <w:vAlign w:val="center"/>
            <w:hideMark/>
          </w:tcPr>
          <w:p w14:paraId="1CC5A68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65927BD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3FA57EB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4AFAC7E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11D40D8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174E3B5F"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2B208014"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18DE43C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21D9F75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0.09</w:t>
            </w:r>
          </w:p>
        </w:tc>
        <w:tc>
          <w:tcPr>
            <w:tcW w:w="1080" w:type="dxa"/>
            <w:tcBorders>
              <w:top w:val="nil"/>
              <w:left w:val="nil"/>
              <w:bottom w:val="single" w:sz="4" w:space="0" w:color="auto"/>
              <w:right w:val="nil"/>
            </w:tcBorders>
            <w:shd w:val="clear" w:color="auto" w:fill="auto"/>
            <w:vAlign w:val="center"/>
            <w:hideMark/>
          </w:tcPr>
          <w:p w14:paraId="41F28F3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116DC75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3B85269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7E25CAA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0ADCBFD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51B94E8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4D06C20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13CBE6AE"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2F48612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PT: Tanner Stage</w:t>
            </w:r>
          </w:p>
        </w:tc>
        <w:tc>
          <w:tcPr>
            <w:tcW w:w="1260" w:type="dxa"/>
            <w:tcBorders>
              <w:top w:val="nil"/>
              <w:left w:val="nil"/>
              <w:bottom w:val="nil"/>
              <w:right w:val="nil"/>
            </w:tcBorders>
            <w:shd w:val="clear" w:color="auto" w:fill="auto"/>
            <w:vAlign w:val="center"/>
            <w:hideMark/>
          </w:tcPr>
          <w:p w14:paraId="06C43DD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3184E95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0.18**</w:t>
            </w:r>
          </w:p>
        </w:tc>
        <w:tc>
          <w:tcPr>
            <w:tcW w:w="1080" w:type="dxa"/>
            <w:tcBorders>
              <w:top w:val="nil"/>
              <w:left w:val="nil"/>
              <w:bottom w:val="nil"/>
              <w:right w:val="nil"/>
            </w:tcBorders>
            <w:shd w:val="clear" w:color="auto" w:fill="auto"/>
            <w:vAlign w:val="center"/>
            <w:hideMark/>
          </w:tcPr>
          <w:p w14:paraId="52F8D46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(0.1)</w:t>
            </w:r>
          </w:p>
        </w:tc>
        <w:tc>
          <w:tcPr>
            <w:tcW w:w="1080" w:type="dxa"/>
            <w:tcBorders>
              <w:top w:val="nil"/>
              <w:left w:val="nil"/>
              <w:bottom w:val="nil"/>
              <w:right w:val="nil"/>
            </w:tcBorders>
            <w:shd w:val="clear" w:color="auto" w:fill="auto"/>
            <w:vAlign w:val="center"/>
            <w:hideMark/>
          </w:tcPr>
          <w:p w14:paraId="2EFA0BF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0.24 (0.11)</w:t>
            </w:r>
          </w:p>
        </w:tc>
        <w:tc>
          <w:tcPr>
            <w:tcW w:w="801" w:type="dxa"/>
            <w:tcBorders>
              <w:top w:val="nil"/>
              <w:left w:val="nil"/>
              <w:bottom w:val="nil"/>
              <w:right w:val="single" w:sz="4" w:space="0" w:color="auto"/>
            </w:tcBorders>
            <w:shd w:val="clear" w:color="auto" w:fill="auto"/>
            <w:vAlign w:val="center"/>
            <w:hideMark/>
          </w:tcPr>
          <w:p w14:paraId="49A9458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0.05**</w:t>
            </w:r>
          </w:p>
        </w:tc>
        <w:tc>
          <w:tcPr>
            <w:tcW w:w="819" w:type="dxa"/>
            <w:tcBorders>
              <w:top w:val="nil"/>
              <w:left w:val="nil"/>
              <w:bottom w:val="nil"/>
              <w:right w:val="nil"/>
            </w:tcBorders>
            <w:shd w:val="clear" w:color="auto" w:fill="auto"/>
            <w:vAlign w:val="center"/>
            <w:hideMark/>
          </w:tcPr>
          <w:p w14:paraId="7DDCA36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1476A1E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262F01C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7462F7D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45EEFA6A"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105D4B66"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662245A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4BD6B09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0.09</w:t>
            </w:r>
          </w:p>
        </w:tc>
        <w:tc>
          <w:tcPr>
            <w:tcW w:w="1080" w:type="dxa"/>
            <w:tcBorders>
              <w:top w:val="nil"/>
              <w:left w:val="nil"/>
              <w:bottom w:val="single" w:sz="4" w:space="0" w:color="auto"/>
              <w:right w:val="nil"/>
            </w:tcBorders>
            <w:shd w:val="clear" w:color="auto" w:fill="auto"/>
            <w:vAlign w:val="center"/>
            <w:hideMark/>
          </w:tcPr>
          <w:p w14:paraId="064289E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41B0F0A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3C0C338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3B223A4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2B22AD6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6C62382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0F1223A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79F36FE1"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7C097D2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RA: Reasoning ability</w:t>
            </w:r>
          </w:p>
        </w:tc>
        <w:tc>
          <w:tcPr>
            <w:tcW w:w="1260" w:type="dxa"/>
            <w:tcBorders>
              <w:top w:val="nil"/>
              <w:left w:val="nil"/>
              <w:bottom w:val="nil"/>
              <w:right w:val="nil"/>
            </w:tcBorders>
            <w:shd w:val="clear" w:color="auto" w:fill="auto"/>
            <w:vAlign w:val="center"/>
            <w:hideMark/>
          </w:tcPr>
          <w:p w14:paraId="13147B9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13D74CD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0.18**</w:t>
            </w:r>
          </w:p>
        </w:tc>
        <w:tc>
          <w:tcPr>
            <w:tcW w:w="1080" w:type="dxa"/>
            <w:tcBorders>
              <w:top w:val="nil"/>
              <w:left w:val="nil"/>
              <w:bottom w:val="nil"/>
              <w:right w:val="nil"/>
            </w:tcBorders>
            <w:shd w:val="clear" w:color="auto" w:fill="auto"/>
            <w:vAlign w:val="center"/>
            <w:hideMark/>
          </w:tcPr>
          <w:p w14:paraId="45ACACC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-0.23 (0.1)</w:t>
            </w:r>
          </w:p>
        </w:tc>
        <w:tc>
          <w:tcPr>
            <w:tcW w:w="1080" w:type="dxa"/>
            <w:tcBorders>
              <w:top w:val="nil"/>
              <w:left w:val="nil"/>
              <w:bottom w:val="nil"/>
              <w:right w:val="nil"/>
            </w:tcBorders>
            <w:shd w:val="clear" w:color="auto" w:fill="auto"/>
            <w:vAlign w:val="center"/>
            <w:hideMark/>
          </w:tcPr>
          <w:p w14:paraId="0C6D16C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(0.08)</w:t>
            </w:r>
          </w:p>
        </w:tc>
        <w:tc>
          <w:tcPr>
            <w:tcW w:w="801" w:type="dxa"/>
            <w:tcBorders>
              <w:top w:val="nil"/>
              <w:left w:val="nil"/>
              <w:bottom w:val="nil"/>
              <w:right w:val="single" w:sz="4" w:space="0" w:color="auto"/>
            </w:tcBorders>
            <w:shd w:val="clear" w:color="auto" w:fill="auto"/>
            <w:vAlign w:val="center"/>
            <w:hideMark/>
          </w:tcPr>
          <w:p w14:paraId="500E900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0.05**</w:t>
            </w:r>
          </w:p>
        </w:tc>
        <w:tc>
          <w:tcPr>
            <w:tcW w:w="819" w:type="dxa"/>
            <w:tcBorders>
              <w:top w:val="nil"/>
              <w:left w:val="nil"/>
              <w:bottom w:val="nil"/>
              <w:right w:val="nil"/>
            </w:tcBorders>
            <w:shd w:val="clear" w:color="auto" w:fill="auto"/>
            <w:vAlign w:val="center"/>
            <w:hideMark/>
          </w:tcPr>
          <w:p w14:paraId="59B832E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0A86E53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741492D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5452723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73E415DF"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0B17FFC8"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32BC44A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7BA22F2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0.09</w:t>
            </w:r>
          </w:p>
        </w:tc>
        <w:tc>
          <w:tcPr>
            <w:tcW w:w="1080" w:type="dxa"/>
            <w:tcBorders>
              <w:top w:val="nil"/>
              <w:left w:val="nil"/>
              <w:bottom w:val="single" w:sz="4" w:space="0" w:color="auto"/>
              <w:right w:val="nil"/>
            </w:tcBorders>
            <w:shd w:val="clear" w:color="auto" w:fill="auto"/>
            <w:vAlign w:val="center"/>
            <w:hideMark/>
          </w:tcPr>
          <w:p w14:paraId="17F6DFE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74F77AF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5534AFA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6144027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091F9D2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1CDC6F5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4FA7D00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A0BA338" w14:textId="77777777" w:rsidTr="0067606B">
        <w:trPr>
          <w:trHeight w:val="285"/>
        </w:trPr>
        <w:tc>
          <w:tcPr>
            <w:tcW w:w="3235" w:type="dxa"/>
            <w:gridSpan w:val="2"/>
            <w:tcBorders>
              <w:top w:val="single" w:sz="4" w:space="0" w:color="auto"/>
              <w:left w:val="single" w:sz="4" w:space="0" w:color="auto"/>
              <w:bottom w:val="single" w:sz="4" w:space="0" w:color="auto"/>
              <w:right w:val="nil"/>
            </w:tcBorders>
            <w:shd w:val="clear" w:color="auto" w:fill="auto"/>
            <w:vAlign w:val="center"/>
            <w:hideMark/>
          </w:tcPr>
          <w:p w14:paraId="102805D9" w14:textId="77777777" w:rsidR="009D733C" w:rsidRPr="009D733C" w:rsidRDefault="009D733C" w:rsidP="009D733C">
            <w:pPr>
              <w:spacing w:after="0" w:line="240" w:lineRule="auto"/>
              <w:rPr>
                <w:rFonts w:eastAsia="Times New Roman" w:cs="Times New Roman"/>
                <w:b/>
                <w:bCs/>
                <w:color w:val="000000"/>
                <w:sz w:val="18"/>
                <w:szCs w:val="18"/>
              </w:rPr>
            </w:pPr>
            <w:r w:rsidRPr="009D733C">
              <w:rPr>
                <w:rFonts w:eastAsia="Times New Roman" w:cs="Times New Roman"/>
                <w:b/>
                <w:bCs/>
                <w:color w:val="000000"/>
                <w:sz w:val="18"/>
                <w:szCs w:val="18"/>
              </w:rPr>
              <w:lastRenderedPageBreak/>
              <w:t>Rule-Breaking</w:t>
            </w:r>
          </w:p>
        </w:tc>
        <w:tc>
          <w:tcPr>
            <w:tcW w:w="3771" w:type="dxa"/>
            <w:gridSpan w:val="4"/>
            <w:tcBorders>
              <w:top w:val="single" w:sz="4" w:space="0" w:color="auto"/>
              <w:left w:val="nil"/>
              <w:bottom w:val="single" w:sz="4" w:space="0" w:color="auto"/>
              <w:right w:val="single" w:sz="4" w:space="0" w:color="000000"/>
            </w:tcBorders>
            <w:shd w:val="clear" w:color="auto" w:fill="auto"/>
            <w:vAlign w:val="center"/>
            <w:hideMark/>
          </w:tcPr>
          <w:p w14:paraId="6A7516CB"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 </w:t>
            </w:r>
          </w:p>
        </w:tc>
        <w:tc>
          <w:tcPr>
            <w:tcW w:w="3429" w:type="dxa"/>
            <w:gridSpan w:val="4"/>
            <w:tcBorders>
              <w:top w:val="single" w:sz="4" w:space="0" w:color="auto"/>
              <w:left w:val="nil"/>
              <w:bottom w:val="single" w:sz="4" w:space="0" w:color="auto"/>
              <w:right w:val="single" w:sz="4" w:space="0" w:color="000000"/>
            </w:tcBorders>
            <w:shd w:val="clear" w:color="auto" w:fill="auto"/>
            <w:vAlign w:val="center"/>
            <w:hideMark/>
          </w:tcPr>
          <w:p w14:paraId="28F85618"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 </w:t>
            </w:r>
          </w:p>
        </w:tc>
      </w:tr>
      <w:tr w:rsidR="009D733C" w:rsidRPr="009D733C" w14:paraId="33E4ACF2" w14:textId="77777777" w:rsidTr="0067606B">
        <w:trPr>
          <w:trHeight w:val="285"/>
        </w:trPr>
        <w:tc>
          <w:tcPr>
            <w:tcW w:w="1975" w:type="dxa"/>
            <w:tcBorders>
              <w:top w:val="nil"/>
              <w:left w:val="single" w:sz="4" w:space="0" w:color="auto"/>
              <w:bottom w:val="single" w:sz="4" w:space="0" w:color="auto"/>
              <w:right w:val="nil"/>
            </w:tcBorders>
            <w:shd w:val="clear" w:color="auto" w:fill="auto"/>
            <w:vAlign w:val="center"/>
            <w:hideMark/>
          </w:tcPr>
          <w:p w14:paraId="0B8186A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Mediator (M</w:t>
            </w:r>
            <w:r w:rsidRPr="009D733C">
              <w:rPr>
                <w:rFonts w:eastAsia="Times New Roman" w:cs="Times New Roman"/>
                <w:color w:val="000000"/>
                <w:sz w:val="18"/>
                <w:szCs w:val="18"/>
                <w:vertAlign w:val="subscript"/>
              </w:rPr>
              <w:t>k</w:t>
            </w:r>
            <w:r w:rsidRPr="009D733C">
              <w:rPr>
                <w:rFonts w:eastAsia="Times New Roman" w:cs="Times New Roman"/>
                <w:color w:val="000000"/>
                <w:sz w:val="18"/>
                <w:szCs w:val="18"/>
              </w:rPr>
              <w:t>)</w:t>
            </w:r>
          </w:p>
        </w:tc>
        <w:tc>
          <w:tcPr>
            <w:tcW w:w="1260" w:type="dxa"/>
            <w:tcBorders>
              <w:top w:val="nil"/>
              <w:left w:val="nil"/>
              <w:bottom w:val="single" w:sz="4" w:space="0" w:color="auto"/>
              <w:right w:val="nil"/>
            </w:tcBorders>
            <w:shd w:val="clear" w:color="auto" w:fill="auto"/>
            <w:vAlign w:val="center"/>
            <w:hideMark/>
          </w:tcPr>
          <w:p w14:paraId="03171F9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Exposure</w:t>
            </w:r>
          </w:p>
        </w:tc>
        <w:tc>
          <w:tcPr>
            <w:tcW w:w="810" w:type="dxa"/>
            <w:tcBorders>
              <w:top w:val="nil"/>
              <w:left w:val="single" w:sz="4" w:space="0" w:color="auto"/>
              <w:bottom w:val="single" w:sz="4" w:space="0" w:color="auto"/>
              <w:right w:val="nil"/>
            </w:tcBorders>
            <w:shd w:val="clear" w:color="auto" w:fill="auto"/>
            <w:vAlign w:val="center"/>
            <w:hideMark/>
          </w:tcPr>
          <w:p w14:paraId="2924A24D"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7D733CC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1080" w:type="dxa"/>
            <w:tcBorders>
              <w:top w:val="nil"/>
              <w:left w:val="nil"/>
              <w:bottom w:val="single" w:sz="4" w:space="0" w:color="auto"/>
              <w:right w:val="nil"/>
            </w:tcBorders>
            <w:shd w:val="clear" w:color="auto" w:fill="auto"/>
            <w:vAlign w:val="center"/>
            <w:hideMark/>
          </w:tcPr>
          <w:p w14:paraId="48EEFF0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01" w:type="dxa"/>
            <w:tcBorders>
              <w:top w:val="nil"/>
              <w:left w:val="nil"/>
              <w:bottom w:val="single" w:sz="4" w:space="0" w:color="auto"/>
              <w:right w:val="single" w:sz="4" w:space="0" w:color="auto"/>
            </w:tcBorders>
            <w:shd w:val="clear" w:color="auto" w:fill="auto"/>
            <w:vAlign w:val="center"/>
            <w:hideMark/>
          </w:tcPr>
          <w:p w14:paraId="13BB531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c>
          <w:tcPr>
            <w:tcW w:w="819" w:type="dxa"/>
            <w:tcBorders>
              <w:top w:val="nil"/>
              <w:left w:val="nil"/>
              <w:bottom w:val="single" w:sz="4" w:space="0" w:color="auto"/>
              <w:right w:val="nil"/>
            </w:tcBorders>
            <w:shd w:val="clear" w:color="auto" w:fill="auto"/>
            <w:vAlign w:val="center"/>
            <w:hideMark/>
          </w:tcPr>
          <w:p w14:paraId="146F6A22"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1147467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720" w:type="dxa"/>
            <w:tcBorders>
              <w:top w:val="nil"/>
              <w:left w:val="nil"/>
              <w:bottom w:val="single" w:sz="4" w:space="0" w:color="auto"/>
              <w:right w:val="nil"/>
            </w:tcBorders>
            <w:shd w:val="clear" w:color="auto" w:fill="auto"/>
            <w:vAlign w:val="center"/>
            <w:hideMark/>
          </w:tcPr>
          <w:p w14:paraId="7667DC5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10" w:type="dxa"/>
            <w:tcBorders>
              <w:top w:val="nil"/>
              <w:left w:val="nil"/>
              <w:bottom w:val="single" w:sz="4" w:space="0" w:color="auto"/>
              <w:right w:val="single" w:sz="4" w:space="0" w:color="auto"/>
            </w:tcBorders>
            <w:shd w:val="clear" w:color="auto" w:fill="auto"/>
            <w:vAlign w:val="center"/>
            <w:hideMark/>
          </w:tcPr>
          <w:p w14:paraId="097DA30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r>
      <w:tr w:rsidR="009D733C" w:rsidRPr="009D733C" w14:paraId="41075A4A"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66CB927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Accuracy on Go trials</w:t>
            </w:r>
          </w:p>
        </w:tc>
        <w:tc>
          <w:tcPr>
            <w:tcW w:w="1260" w:type="dxa"/>
            <w:tcBorders>
              <w:top w:val="nil"/>
              <w:left w:val="nil"/>
              <w:bottom w:val="nil"/>
              <w:right w:val="nil"/>
            </w:tcBorders>
            <w:shd w:val="clear" w:color="auto" w:fill="auto"/>
            <w:vAlign w:val="center"/>
            <w:hideMark/>
          </w:tcPr>
          <w:p w14:paraId="2ABF7F5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0F84A30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6E6EA0B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-0.23 (0.11)</w:t>
            </w:r>
          </w:p>
        </w:tc>
        <w:tc>
          <w:tcPr>
            <w:tcW w:w="1080" w:type="dxa"/>
            <w:tcBorders>
              <w:top w:val="nil"/>
              <w:left w:val="nil"/>
              <w:bottom w:val="nil"/>
              <w:right w:val="nil"/>
            </w:tcBorders>
            <w:shd w:val="clear" w:color="auto" w:fill="auto"/>
            <w:vAlign w:val="center"/>
            <w:hideMark/>
          </w:tcPr>
          <w:p w14:paraId="2517E17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-0.35 (0.13)</w:t>
            </w:r>
          </w:p>
        </w:tc>
        <w:tc>
          <w:tcPr>
            <w:tcW w:w="801" w:type="dxa"/>
            <w:tcBorders>
              <w:top w:val="nil"/>
              <w:left w:val="nil"/>
              <w:bottom w:val="nil"/>
              <w:right w:val="single" w:sz="4" w:space="0" w:color="auto"/>
            </w:tcBorders>
            <w:shd w:val="clear" w:color="auto" w:fill="auto"/>
            <w:vAlign w:val="center"/>
            <w:hideMark/>
          </w:tcPr>
          <w:p w14:paraId="2031AEE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0.08**</w:t>
            </w:r>
          </w:p>
        </w:tc>
        <w:tc>
          <w:tcPr>
            <w:tcW w:w="819" w:type="dxa"/>
            <w:tcBorders>
              <w:top w:val="nil"/>
              <w:left w:val="nil"/>
              <w:bottom w:val="nil"/>
              <w:right w:val="nil"/>
            </w:tcBorders>
            <w:shd w:val="clear" w:color="auto" w:fill="auto"/>
            <w:vAlign w:val="center"/>
            <w:hideMark/>
          </w:tcPr>
          <w:p w14:paraId="2D0FCCD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5232A77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7C4FDCD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1ED7348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397DE847"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521F9FA6"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223C8A2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078DEF9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6B2E18E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(0.07)</w:t>
            </w:r>
          </w:p>
        </w:tc>
        <w:tc>
          <w:tcPr>
            <w:tcW w:w="1080" w:type="dxa"/>
            <w:tcBorders>
              <w:top w:val="nil"/>
              <w:left w:val="nil"/>
              <w:bottom w:val="single" w:sz="4" w:space="0" w:color="auto"/>
              <w:right w:val="nil"/>
            </w:tcBorders>
            <w:shd w:val="clear" w:color="auto" w:fill="auto"/>
            <w:vAlign w:val="center"/>
            <w:hideMark/>
          </w:tcPr>
          <w:p w14:paraId="627E189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801" w:type="dxa"/>
            <w:tcBorders>
              <w:top w:val="nil"/>
              <w:left w:val="nil"/>
              <w:bottom w:val="single" w:sz="4" w:space="0" w:color="auto"/>
              <w:right w:val="single" w:sz="4" w:space="0" w:color="auto"/>
            </w:tcBorders>
            <w:shd w:val="clear" w:color="auto" w:fill="auto"/>
            <w:vAlign w:val="center"/>
            <w:hideMark/>
          </w:tcPr>
          <w:p w14:paraId="1A82BF4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c>
          <w:tcPr>
            <w:tcW w:w="819" w:type="dxa"/>
            <w:tcBorders>
              <w:top w:val="nil"/>
              <w:left w:val="nil"/>
              <w:bottom w:val="single" w:sz="4" w:space="0" w:color="auto"/>
              <w:right w:val="nil"/>
            </w:tcBorders>
            <w:shd w:val="clear" w:color="auto" w:fill="auto"/>
            <w:vAlign w:val="center"/>
            <w:hideMark/>
          </w:tcPr>
          <w:p w14:paraId="24F035B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2E49BF8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(0.07)</w:t>
            </w:r>
          </w:p>
        </w:tc>
        <w:tc>
          <w:tcPr>
            <w:tcW w:w="720" w:type="dxa"/>
            <w:tcBorders>
              <w:top w:val="nil"/>
              <w:left w:val="nil"/>
              <w:bottom w:val="single" w:sz="4" w:space="0" w:color="auto"/>
              <w:right w:val="nil"/>
            </w:tcBorders>
            <w:shd w:val="clear" w:color="auto" w:fill="auto"/>
            <w:vAlign w:val="center"/>
            <w:hideMark/>
          </w:tcPr>
          <w:p w14:paraId="5E45057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810" w:type="dxa"/>
            <w:tcBorders>
              <w:top w:val="nil"/>
              <w:left w:val="nil"/>
              <w:bottom w:val="single" w:sz="4" w:space="0" w:color="auto"/>
              <w:right w:val="single" w:sz="4" w:space="0" w:color="auto"/>
            </w:tcBorders>
            <w:shd w:val="clear" w:color="auto" w:fill="auto"/>
            <w:vAlign w:val="center"/>
            <w:hideMark/>
          </w:tcPr>
          <w:p w14:paraId="18EF904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-0.03**</w:t>
            </w:r>
          </w:p>
        </w:tc>
      </w:tr>
      <w:tr w:rsidR="009D733C" w:rsidRPr="009D733C" w14:paraId="491DB563"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2E44BD6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Reaction time on accurate Go trials</w:t>
            </w:r>
          </w:p>
        </w:tc>
        <w:tc>
          <w:tcPr>
            <w:tcW w:w="1260" w:type="dxa"/>
            <w:tcBorders>
              <w:top w:val="nil"/>
              <w:left w:val="nil"/>
              <w:bottom w:val="nil"/>
              <w:right w:val="nil"/>
            </w:tcBorders>
            <w:shd w:val="clear" w:color="auto" w:fill="auto"/>
            <w:vAlign w:val="center"/>
            <w:hideMark/>
          </w:tcPr>
          <w:p w14:paraId="1E2277C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2B58D31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09A7317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0.31 (0.1)</w:t>
            </w:r>
          </w:p>
        </w:tc>
        <w:tc>
          <w:tcPr>
            <w:tcW w:w="1080" w:type="dxa"/>
            <w:tcBorders>
              <w:top w:val="nil"/>
              <w:left w:val="nil"/>
              <w:bottom w:val="nil"/>
              <w:right w:val="nil"/>
            </w:tcBorders>
            <w:shd w:val="clear" w:color="auto" w:fill="auto"/>
            <w:vAlign w:val="center"/>
            <w:hideMark/>
          </w:tcPr>
          <w:p w14:paraId="6E214B5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-0.27 (0.1)</w:t>
            </w:r>
          </w:p>
        </w:tc>
        <w:tc>
          <w:tcPr>
            <w:tcW w:w="801" w:type="dxa"/>
            <w:tcBorders>
              <w:top w:val="nil"/>
              <w:left w:val="nil"/>
              <w:bottom w:val="nil"/>
              <w:right w:val="single" w:sz="4" w:space="0" w:color="auto"/>
            </w:tcBorders>
            <w:shd w:val="clear" w:color="auto" w:fill="auto"/>
            <w:vAlign w:val="center"/>
            <w:hideMark/>
          </w:tcPr>
          <w:p w14:paraId="0E55244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-0.08***</w:t>
            </w:r>
          </w:p>
        </w:tc>
        <w:tc>
          <w:tcPr>
            <w:tcW w:w="819" w:type="dxa"/>
            <w:tcBorders>
              <w:top w:val="nil"/>
              <w:left w:val="nil"/>
              <w:bottom w:val="nil"/>
              <w:right w:val="nil"/>
            </w:tcBorders>
            <w:shd w:val="clear" w:color="auto" w:fill="auto"/>
            <w:vAlign w:val="center"/>
            <w:hideMark/>
          </w:tcPr>
          <w:p w14:paraId="735D641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60D5142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697301B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7C14E83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6B8C28B1"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13C47959"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737011C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2D665C2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4AEA16D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117A10D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12E3E0F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4B394E2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7078D8E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67261DD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3C5387C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35862B48"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7B01FADE" w14:textId="77777777" w:rsidR="009D733C" w:rsidRPr="009D733C" w:rsidRDefault="009D733C" w:rsidP="009D733C">
            <w:pPr>
              <w:spacing w:after="0" w:line="240" w:lineRule="auto"/>
              <w:rPr>
                <w:rFonts w:eastAsia="Times New Roman" w:cs="Times New Roman"/>
                <w:color w:val="000000"/>
                <w:sz w:val="18"/>
                <w:szCs w:val="18"/>
              </w:rPr>
            </w:pPr>
            <w:proofErr w:type="spellStart"/>
            <w:r w:rsidRPr="009D733C">
              <w:rPr>
                <w:rFonts w:eastAsia="Times New Roman" w:cs="Times New Roman"/>
                <w:color w:val="000000"/>
                <w:sz w:val="18"/>
                <w:szCs w:val="18"/>
              </w:rPr>
              <w:t>ToM</w:t>
            </w:r>
            <w:proofErr w:type="spellEnd"/>
            <w:r w:rsidRPr="009D733C">
              <w:rPr>
                <w:rFonts w:eastAsia="Times New Roman" w:cs="Times New Roman"/>
                <w:color w:val="000000"/>
                <w:sz w:val="18"/>
                <w:szCs w:val="18"/>
              </w:rPr>
              <w:t>: Accuracy on Affective Theory of Mind trials</w:t>
            </w:r>
          </w:p>
        </w:tc>
        <w:tc>
          <w:tcPr>
            <w:tcW w:w="1260" w:type="dxa"/>
            <w:tcBorders>
              <w:top w:val="nil"/>
              <w:left w:val="nil"/>
              <w:bottom w:val="nil"/>
              <w:right w:val="nil"/>
            </w:tcBorders>
            <w:shd w:val="clear" w:color="auto" w:fill="auto"/>
            <w:vAlign w:val="center"/>
            <w:hideMark/>
          </w:tcPr>
          <w:p w14:paraId="16021E7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6A58ADC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670E80C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326E5C6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nil"/>
              <w:right w:val="single" w:sz="4" w:space="0" w:color="auto"/>
            </w:tcBorders>
            <w:shd w:val="clear" w:color="auto" w:fill="auto"/>
            <w:vAlign w:val="center"/>
            <w:hideMark/>
          </w:tcPr>
          <w:p w14:paraId="4EDCCC8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nil"/>
              <w:right w:val="nil"/>
            </w:tcBorders>
            <w:shd w:val="clear" w:color="auto" w:fill="auto"/>
            <w:vAlign w:val="center"/>
            <w:hideMark/>
          </w:tcPr>
          <w:p w14:paraId="079EB4A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6E85363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077CF99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60804FE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F52409C"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7737453D"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1E683E6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202FD2D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65B728A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1080" w:type="dxa"/>
            <w:tcBorders>
              <w:top w:val="nil"/>
              <w:left w:val="nil"/>
              <w:bottom w:val="single" w:sz="4" w:space="0" w:color="auto"/>
              <w:right w:val="nil"/>
            </w:tcBorders>
            <w:shd w:val="clear" w:color="auto" w:fill="auto"/>
            <w:vAlign w:val="center"/>
            <w:hideMark/>
          </w:tcPr>
          <w:p w14:paraId="3E9FD6F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0.11 (0.06)</w:t>
            </w:r>
          </w:p>
        </w:tc>
        <w:tc>
          <w:tcPr>
            <w:tcW w:w="801" w:type="dxa"/>
            <w:tcBorders>
              <w:top w:val="nil"/>
              <w:left w:val="nil"/>
              <w:bottom w:val="single" w:sz="4" w:space="0" w:color="auto"/>
              <w:right w:val="single" w:sz="4" w:space="0" w:color="auto"/>
            </w:tcBorders>
            <w:shd w:val="clear" w:color="auto" w:fill="auto"/>
            <w:vAlign w:val="center"/>
            <w:hideMark/>
          </w:tcPr>
          <w:p w14:paraId="1506164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c>
          <w:tcPr>
            <w:tcW w:w="819" w:type="dxa"/>
            <w:tcBorders>
              <w:top w:val="nil"/>
              <w:left w:val="nil"/>
              <w:bottom w:val="single" w:sz="4" w:space="0" w:color="auto"/>
              <w:right w:val="nil"/>
            </w:tcBorders>
            <w:shd w:val="clear" w:color="auto" w:fill="auto"/>
            <w:vAlign w:val="center"/>
            <w:hideMark/>
          </w:tcPr>
          <w:p w14:paraId="259147C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517BA10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720" w:type="dxa"/>
            <w:tcBorders>
              <w:top w:val="nil"/>
              <w:left w:val="nil"/>
              <w:bottom w:val="single" w:sz="4" w:space="0" w:color="auto"/>
              <w:right w:val="nil"/>
            </w:tcBorders>
            <w:shd w:val="clear" w:color="auto" w:fill="auto"/>
            <w:vAlign w:val="center"/>
            <w:hideMark/>
          </w:tcPr>
          <w:p w14:paraId="0EDCFCB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0.11 (0.06)</w:t>
            </w:r>
          </w:p>
        </w:tc>
        <w:tc>
          <w:tcPr>
            <w:tcW w:w="810" w:type="dxa"/>
            <w:tcBorders>
              <w:top w:val="nil"/>
              <w:left w:val="nil"/>
              <w:bottom w:val="single" w:sz="4" w:space="0" w:color="auto"/>
              <w:right w:val="single" w:sz="4" w:space="0" w:color="auto"/>
            </w:tcBorders>
            <w:shd w:val="clear" w:color="auto" w:fill="auto"/>
            <w:vAlign w:val="center"/>
            <w:hideMark/>
          </w:tcPr>
          <w:p w14:paraId="4ED8697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r>
      <w:tr w:rsidR="009D733C" w:rsidRPr="009D733C" w14:paraId="0507A39E"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718586B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WM: Hit rate on low-load shapes working memory trials</w:t>
            </w:r>
          </w:p>
        </w:tc>
        <w:tc>
          <w:tcPr>
            <w:tcW w:w="1260" w:type="dxa"/>
            <w:tcBorders>
              <w:top w:val="nil"/>
              <w:left w:val="nil"/>
              <w:bottom w:val="nil"/>
              <w:right w:val="nil"/>
            </w:tcBorders>
            <w:shd w:val="clear" w:color="auto" w:fill="auto"/>
            <w:vAlign w:val="center"/>
            <w:hideMark/>
          </w:tcPr>
          <w:p w14:paraId="2A8E502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30A6E0F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0D11E91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(0.1)</w:t>
            </w:r>
          </w:p>
        </w:tc>
        <w:tc>
          <w:tcPr>
            <w:tcW w:w="1080" w:type="dxa"/>
            <w:tcBorders>
              <w:top w:val="nil"/>
              <w:left w:val="nil"/>
              <w:bottom w:val="nil"/>
              <w:right w:val="nil"/>
            </w:tcBorders>
            <w:shd w:val="clear" w:color="auto" w:fill="auto"/>
            <w:vAlign w:val="center"/>
            <w:hideMark/>
          </w:tcPr>
          <w:p w14:paraId="032793B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 (0.1)</w:t>
            </w:r>
          </w:p>
        </w:tc>
        <w:tc>
          <w:tcPr>
            <w:tcW w:w="801" w:type="dxa"/>
            <w:tcBorders>
              <w:top w:val="nil"/>
              <w:left w:val="nil"/>
              <w:bottom w:val="nil"/>
              <w:right w:val="single" w:sz="4" w:space="0" w:color="auto"/>
            </w:tcBorders>
            <w:shd w:val="clear" w:color="auto" w:fill="auto"/>
            <w:vAlign w:val="center"/>
            <w:hideMark/>
          </w:tcPr>
          <w:p w14:paraId="20597E3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244C9F9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2A931B8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6893E24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0C5DC97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3179162B"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111CAAC2"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13CF9D7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1ED8683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6F22261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0C1B6D9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1346EBE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22D3E3E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35DB654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3CC9CD8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24DF9C3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48C38532"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0D5432D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IC: Reaction time on inhibition/switch trials (NEPSY </w:t>
            </w:r>
            <w:proofErr w:type="spellStart"/>
            <w:r w:rsidRPr="009D733C">
              <w:rPr>
                <w:rFonts w:eastAsia="Times New Roman" w:cs="Times New Roman"/>
                <w:color w:val="000000"/>
                <w:sz w:val="18"/>
                <w:szCs w:val="18"/>
              </w:rPr>
              <w:t>Circles&amp;Squares</w:t>
            </w:r>
            <w:proofErr w:type="spellEnd"/>
            <w:r w:rsidRPr="009D733C">
              <w:rPr>
                <w:rFonts w:eastAsia="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14:paraId="722EEC9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0D376D8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22723DB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0.27 (0.1)</w:t>
            </w:r>
          </w:p>
        </w:tc>
        <w:tc>
          <w:tcPr>
            <w:tcW w:w="1080" w:type="dxa"/>
            <w:tcBorders>
              <w:top w:val="nil"/>
              <w:left w:val="nil"/>
              <w:bottom w:val="nil"/>
              <w:right w:val="nil"/>
            </w:tcBorders>
            <w:shd w:val="clear" w:color="auto" w:fill="auto"/>
            <w:vAlign w:val="center"/>
            <w:hideMark/>
          </w:tcPr>
          <w:p w14:paraId="13B7907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-0.16 (0.09)</w:t>
            </w:r>
          </w:p>
        </w:tc>
        <w:tc>
          <w:tcPr>
            <w:tcW w:w="801" w:type="dxa"/>
            <w:tcBorders>
              <w:top w:val="nil"/>
              <w:left w:val="nil"/>
              <w:bottom w:val="nil"/>
              <w:right w:val="single" w:sz="4" w:space="0" w:color="auto"/>
            </w:tcBorders>
            <w:shd w:val="clear" w:color="auto" w:fill="auto"/>
            <w:vAlign w:val="center"/>
            <w:hideMark/>
          </w:tcPr>
          <w:p w14:paraId="042E1B6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77DDB65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0FA876A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4CDDB3A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7042ABB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4639AC27"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0FD99BAB"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2A35B40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69495B1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3E398C8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40D0EFD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2A8DA19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167CBDD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4A8C1D2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7C481E0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75B5458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6A7F8490"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2D8E391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PT: Tanner Stage</w:t>
            </w:r>
          </w:p>
        </w:tc>
        <w:tc>
          <w:tcPr>
            <w:tcW w:w="1260" w:type="dxa"/>
            <w:tcBorders>
              <w:top w:val="nil"/>
              <w:left w:val="nil"/>
              <w:bottom w:val="nil"/>
              <w:right w:val="nil"/>
            </w:tcBorders>
            <w:shd w:val="clear" w:color="auto" w:fill="auto"/>
            <w:vAlign w:val="center"/>
            <w:hideMark/>
          </w:tcPr>
          <w:p w14:paraId="4431414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30A15E4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39AA0FA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0.22 (0.11)</w:t>
            </w:r>
          </w:p>
        </w:tc>
        <w:tc>
          <w:tcPr>
            <w:tcW w:w="1080" w:type="dxa"/>
            <w:tcBorders>
              <w:top w:val="nil"/>
              <w:left w:val="nil"/>
              <w:bottom w:val="nil"/>
              <w:right w:val="nil"/>
            </w:tcBorders>
            <w:shd w:val="clear" w:color="auto" w:fill="auto"/>
            <w:vAlign w:val="center"/>
            <w:hideMark/>
          </w:tcPr>
          <w:p w14:paraId="4C272EF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0.26 (0.13)</w:t>
            </w:r>
          </w:p>
        </w:tc>
        <w:tc>
          <w:tcPr>
            <w:tcW w:w="801" w:type="dxa"/>
            <w:tcBorders>
              <w:top w:val="nil"/>
              <w:left w:val="nil"/>
              <w:bottom w:val="nil"/>
              <w:right w:val="single" w:sz="4" w:space="0" w:color="auto"/>
            </w:tcBorders>
            <w:shd w:val="clear" w:color="auto" w:fill="auto"/>
            <w:vAlign w:val="center"/>
            <w:hideMark/>
          </w:tcPr>
          <w:p w14:paraId="1640B30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0.06**</w:t>
            </w:r>
          </w:p>
        </w:tc>
        <w:tc>
          <w:tcPr>
            <w:tcW w:w="819" w:type="dxa"/>
            <w:tcBorders>
              <w:top w:val="nil"/>
              <w:left w:val="nil"/>
              <w:bottom w:val="nil"/>
              <w:right w:val="nil"/>
            </w:tcBorders>
            <w:shd w:val="clear" w:color="auto" w:fill="auto"/>
            <w:vAlign w:val="center"/>
            <w:hideMark/>
          </w:tcPr>
          <w:p w14:paraId="4B203D4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2EDC8A3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5DAE3DC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0084320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BAA5DBA"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390D8299"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5657F74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07B74F5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1E6C8F6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45C7575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0B6E590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235B4D9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00BD96F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04546EA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36259AA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4BDE35CD"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31DA827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RA: Reasoning ability</w:t>
            </w:r>
          </w:p>
        </w:tc>
        <w:tc>
          <w:tcPr>
            <w:tcW w:w="1260" w:type="dxa"/>
            <w:tcBorders>
              <w:top w:val="nil"/>
              <w:left w:val="nil"/>
              <w:bottom w:val="nil"/>
              <w:right w:val="nil"/>
            </w:tcBorders>
            <w:shd w:val="clear" w:color="auto" w:fill="auto"/>
            <w:vAlign w:val="center"/>
            <w:hideMark/>
          </w:tcPr>
          <w:p w14:paraId="26CCA7B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1449E03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w:t>
            </w:r>
          </w:p>
        </w:tc>
        <w:tc>
          <w:tcPr>
            <w:tcW w:w="1080" w:type="dxa"/>
            <w:tcBorders>
              <w:top w:val="nil"/>
              <w:left w:val="nil"/>
              <w:bottom w:val="nil"/>
              <w:right w:val="nil"/>
            </w:tcBorders>
            <w:shd w:val="clear" w:color="auto" w:fill="auto"/>
            <w:vAlign w:val="center"/>
            <w:hideMark/>
          </w:tcPr>
          <w:p w14:paraId="712B1FD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-0.23 (0.1)</w:t>
            </w:r>
          </w:p>
        </w:tc>
        <w:tc>
          <w:tcPr>
            <w:tcW w:w="1080" w:type="dxa"/>
            <w:tcBorders>
              <w:top w:val="nil"/>
              <w:left w:val="nil"/>
              <w:bottom w:val="nil"/>
              <w:right w:val="nil"/>
            </w:tcBorders>
            <w:shd w:val="clear" w:color="auto" w:fill="auto"/>
            <w:vAlign w:val="center"/>
            <w:hideMark/>
          </w:tcPr>
          <w:p w14:paraId="1E71DCC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-0.19 (0.09)</w:t>
            </w:r>
          </w:p>
        </w:tc>
        <w:tc>
          <w:tcPr>
            <w:tcW w:w="801" w:type="dxa"/>
            <w:tcBorders>
              <w:top w:val="nil"/>
              <w:left w:val="nil"/>
              <w:bottom w:val="nil"/>
              <w:right w:val="single" w:sz="4" w:space="0" w:color="auto"/>
            </w:tcBorders>
            <w:shd w:val="clear" w:color="auto" w:fill="auto"/>
            <w:vAlign w:val="center"/>
            <w:hideMark/>
          </w:tcPr>
          <w:p w14:paraId="11300F1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7BC0D4A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0.50***</w:t>
            </w:r>
          </w:p>
        </w:tc>
        <w:tc>
          <w:tcPr>
            <w:tcW w:w="1080" w:type="dxa"/>
            <w:tcBorders>
              <w:top w:val="nil"/>
              <w:left w:val="nil"/>
              <w:bottom w:val="nil"/>
              <w:right w:val="nil"/>
            </w:tcBorders>
            <w:shd w:val="clear" w:color="auto" w:fill="auto"/>
            <w:vAlign w:val="center"/>
            <w:hideMark/>
          </w:tcPr>
          <w:p w14:paraId="2FAAF3F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4C5D465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3160064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D393482"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26C2C90C"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19A7A77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4FCFDBA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0.13</w:t>
            </w:r>
          </w:p>
        </w:tc>
        <w:tc>
          <w:tcPr>
            <w:tcW w:w="1080" w:type="dxa"/>
            <w:tcBorders>
              <w:top w:val="nil"/>
              <w:left w:val="nil"/>
              <w:bottom w:val="single" w:sz="4" w:space="0" w:color="auto"/>
              <w:right w:val="nil"/>
            </w:tcBorders>
            <w:shd w:val="clear" w:color="auto" w:fill="auto"/>
            <w:vAlign w:val="center"/>
            <w:hideMark/>
          </w:tcPr>
          <w:p w14:paraId="742AF06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2E54C17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048E880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6B0595A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0.01</w:t>
            </w:r>
          </w:p>
        </w:tc>
        <w:tc>
          <w:tcPr>
            <w:tcW w:w="1080" w:type="dxa"/>
            <w:tcBorders>
              <w:top w:val="nil"/>
              <w:left w:val="nil"/>
              <w:bottom w:val="single" w:sz="4" w:space="0" w:color="auto"/>
              <w:right w:val="nil"/>
            </w:tcBorders>
            <w:shd w:val="clear" w:color="auto" w:fill="auto"/>
            <w:vAlign w:val="center"/>
            <w:hideMark/>
          </w:tcPr>
          <w:p w14:paraId="504A7C4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548ECFE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05CB243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50C709D1" w14:textId="77777777" w:rsidTr="0067606B">
        <w:trPr>
          <w:trHeight w:val="285"/>
        </w:trPr>
        <w:tc>
          <w:tcPr>
            <w:tcW w:w="3235" w:type="dxa"/>
            <w:gridSpan w:val="2"/>
            <w:tcBorders>
              <w:top w:val="single" w:sz="4" w:space="0" w:color="auto"/>
              <w:left w:val="single" w:sz="4" w:space="0" w:color="auto"/>
              <w:bottom w:val="single" w:sz="4" w:space="0" w:color="auto"/>
              <w:right w:val="nil"/>
            </w:tcBorders>
            <w:shd w:val="clear" w:color="auto" w:fill="auto"/>
            <w:vAlign w:val="center"/>
            <w:hideMark/>
          </w:tcPr>
          <w:p w14:paraId="76A059F5" w14:textId="77777777" w:rsidR="009D733C" w:rsidRPr="009D733C" w:rsidRDefault="009D733C" w:rsidP="009D733C">
            <w:pPr>
              <w:spacing w:after="0" w:line="240" w:lineRule="auto"/>
              <w:rPr>
                <w:rFonts w:eastAsia="Times New Roman" w:cs="Times New Roman"/>
                <w:b/>
                <w:bCs/>
                <w:color w:val="000000"/>
                <w:sz w:val="18"/>
                <w:szCs w:val="18"/>
              </w:rPr>
            </w:pPr>
            <w:r w:rsidRPr="009D733C">
              <w:rPr>
                <w:rFonts w:eastAsia="Times New Roman" w:cs="Times New Roman"/>
                <w:b/>
                <w:bCs/>
                <w:color w:val="000000"/>
                <w:sz w:val="18"/>
                <w:szCs w:val="18"/>
              </w:rPr>
              <w:t>Externalizing</w:t>
            </w:r>
          </w:p>
        </w:tc>
        <w:tc>
          <w:tcPr>
            <w:tcW w:w="3771" w:type="dxa"/>
            <w:gridSpan w:val="4"/>
            <w:tcBorders>
              <w:top w:val="single" w:sz="4" w:space="0" w:color="auto"/>
              <w:left w:val="nil"/>
              <w:bottom w:val="single" w:sz="4" w:space="0" w:color="auto"/>
              <w:right w:val="single" w:sz="4" w:space="0" w:color="000000"/>
            </w:tcBorders>
            <w:shd w:val="clear" w:color="auto" w:fill="auto"/>
            <w:vAlign w:val="center"/>
            <w:hideMark/>
          </w:tcPr>
          <w:p w14:paraId="00A7FA14"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 </w:t>
            </w:r>
          </w:p>
        </w:tc>
        <w:tc>
          <w:tcPr>
            <w:tcW w:w="3429" w:type="dxa"/>
            <w:gridSpan w:val="4"/>
            <w:tcBorders>
              <w:top w:val="single" w:sz="4" w:space="0" w:color="auto"/>
              <w:left w:val="nil"/>
              <w:bottom w:val="single" w:sz="4" w:space="0" w:color="auto"/>
              <w:right w:val="single" w:sz="4" w:space="0" w:color="000000"/>
            </w:tcBorders>
            <w:shd w:val="clear" w:color="auto" w:fill="auto"/>
            <w:vAlign w:val="center"/>
            <w:hideMark/>
          </w:tcPr>
          <w:p w14:paraId="47317E4C" w14:textId="77777777" w:rsidR="009D733C" w:rsidRPr="009D733C" w:rsidRDefault="009D733C" w:rsidP="009D733C">
            <w:pPr>
              <w:spacing w:after="0" w:line="240" w:lineRule="auto"/>
              <w:jc w:val="center"/>
              <w:rPr>
                <w:rFonts w:eastAsia="Times New Roman" w:cs="Times New Roman"/>
                <w:b/>
                <w:bCs/>
                <w:color w:val="000000"/>
                <w:sz w:val="18"/>
                <w:szCs w:val="18"/>
              </w:rPr>
            </w:pPr>
            <w:r w:rsidRPr="009D733C">
              <w:rPr>
                <w:rFonts w:eastAsia="Times New Roman" w:cs="Times New Roman"/>
                <w:b/>
                <w:bCs/>
                <w:color w:val="000000"/>
                <w:sz w:val="18"/>
                <w:szCs w:val="18"/>
              </w:rPr>
              <w:t> </w:t>
            </w:r>
          </w:p>
        </w:tc>
      </w:tr>
      <w:tr w:rsidR="009D733C" w:rsidRPr="009D733C" w14:paraId="14DD1AAF" w14:textId="77777777" w:rsidTr="0067606B">
        <w:trPr>
          <w:trHeight w:val="285"/>
        </w:trPr>
        <w:tc>
          <w:tcPr>
            <w:tcW w:w="1975" w:type="dxa"/>
            <w:tcBorders>
              <w:top w:val="nil"/>
              <w:left w:val="single" w:sz="4" w:space="0" w:color="auto"/>
              <w:bottom w:val="single" w:sz="4" w:space="0" w:color="auto"/>
              <w:right w:val="nil"/>
            </w:tcBorders>
            <w:shd w:val="clear" w:color="auto" w:fill="auto"/>
            <w:vAlign w:val="center"/>
            <w:hideMark/>
          </w:tcPr>
          <w:p w14:paraId="7ED084E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Mediator (M</w:t>
            </w:r>
            <w:r w:rsidRPr="009D733C">
              <w:rPr>
                <w:rFonts w:eastAsia="Times New Roman" w:cs="Times New Roman"/>
                <w:color w:val="000000"/>
                <w:sz w:val="18"/>
                <w:szCs w:val="18"/>
                <w:vertAlign w:val="subscript"/>
              </w:rPr>
              <w:t>k</w:t>
            </w:r>
            <w:r w:rsidRPr="009D733C">
              <w:rPr>
                <w:rFonts w:eastAsia="Times New Roman" w:cs="Times New Roman"/>
                <w:color w:val="000000"/>
                <w:sz w:val="18"/>
                <w:szCs w:val="18"/>
              </w:rPr>
              <w:t>)</w:t>
            </w:r>
          </w:p>
        </w:tc>
        <w:tc>
          <w:tcPr>
            <w:tcW w:w="1260" w:type="dxa"/>
            <w:tcBorders>
              <w:top w:val="nil"/>
              <w:left w:val="nil"/>
              <w:bottom w:val="single" w:sz="4" w:space="0" w:color="auto"/>
              <w:right w:val="nil"/>
            </w:tcBorders>
            <w:shd w:val="clear" w:color="auto" w:fill="auto"/>
            <w:vAlign w:val="center"/>
            <w:hideMark/>
          </w:tcPr>
          <w:p w14:paraId="20881E1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Exposure</w:t>
            </w:r>
          </w:p>
        </w:tc>
        <w:tc>
          <w:tcPr>
            <w:tcW w:w="810" w:type="dxa"/>
            <w:tcBorders>
              <w:top w:val="nil"/>
              <w:left w:val="single" w:sz="4" w:space="0" w:color="auto"/>
              <w:bottom w:val="single" w:sz="4" w:space="0" w:color="auto"/>
              <w:right w:val="nil"/>
            </w:tcBorders>
            <w:shd w:val="clear" w:color="auto" w:fill="auto"/>
            <w:vAlign w:val="center"/>
            <w:hideMark/>
          </w:tcPr>
          <w:p w14:paraId="20F70F6E"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4117B5D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1080" w:type="dxa"/>
            <w:tcBorders>
              <w:top w:val="nil"/>
              <w:left w:val="nil"/>
              <w:bottom w:val="single" w:sz="4" w:space="0" w:color="auto"/>
              <w:right w:val="nil"/>
            </w:tcBorders>
            <w:shd w:val="clear" w:color="auto" w:fill="auto"/>
            <w:vAlign w:val="center"/>
            <w:hideMark/>
          </w:tcPr>
          <w:p w14:paraId="45A7F2D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01" w:type="dxa"/>
            <w:tcBorders>
              <w:top w:val="nil"/>
              <w:left w:val="nil"/>
              <w:bottom w:val="single" w:sz="4" w:space="0" w:color="auto"/>
              <w:right w:val="single" w:sz="4" w:space="0" w:color="auto"/>
            </w:tcBorders>
            <w:shd w:val="clear" w:color="auto" w:fill="auto"/>
            <w:vAlign w:val="center"/>
            <w:hideMark/>
          </w:tcPr>
          <w:p w14:paraId="571CE87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c>
          <w:tcPr>
            <w:tcW w:w="819" w:type="dxa"/>
            <w:tcBorders>
              <w:top w:val="nil"/>
              <w:left w:val="nil"/>
              <w:bottom w:val="single" w:sz="4" w:space="0" w:color="auto"/>
              <w:right w:val="nil"/>
            </w:tcBorders>
            <w:shd w:val="clear" w:color="auto" w:fill="auto"/>
            <w:vAlign w:val="center"/>
            <w:hideMark/>
          </w:tcPr>
          <w:p w14:paraId="0B100C4F" w14:textId="77777777" w:rsidR="009D733C" w:rsidRPr="009D733C" w:rsidRDefault="009D733C" w:rsidP="009D733C">
            <w:pPr>
              <w:spacing w:after="0" w:line="240" w:lineRule="auto"/>
              <w:rPr>
                <w:rFonts w:eastAsia="Times New Roman" w:cs="Times New Roman"/>
                <w:color w:val="000000"/>
                <w:sz w:val="18"/>
                <w:szCs w:val="18"/>
              </w:rPr>
            </w:pPr>
            <w:r w:rsidRPr="009D733C">
              <w:rPr>
                <w:rFonts w:ascii="Calibri" w:eastAsia="Times New Roman" w:hAnsi="Calibri" w:cs="Calibri"/>
                <w:color w:val="000000"/>
                <w:sz w:val="18"/>
                <w:szCs w:val="18"/>
              </w:rPr>
              <w:t>ϒ</w:t>
            </w:r>
            <w:r w:rsidRPr="009D733C">
              <w:rPr>
                <w:rFonts w:eastAsia="Times New Roman" w:cs="Times New Roman"/>
                <w:color w:val="000000"/>
                <w:sz w:val="18"/>
                <w:szCs w:val="18"/>
              </w:rPr>
              <w:t>(SE) †</w:t>
            </w:r>
          </w:p>
        </w:tc>
        <w:tc>
          <w:tcPr>
            <w:tcW w:w="1080" w:type="dxa"/>
            <w:tcBorders>
              <w:top w:val="nil"/>
              <w:left w:val="nil"/>
              <w:bottom w:val="single" w:sz="4" w:space="0" w:color="auto"/>
              <w:right w:val="nil"/>
            </w:tcBorders>
            <w:shd w:val="clear" w:color="auto" w:fill="auto"/>
            <w:vAlign w:val="center"/>
            <w:hideMark/>
          </w:tcPr>
          <w:p w14:paraId="01B4E0B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α(SE)</w:t>
            </w:r>
          </w:p>
        </w:tc>
        <w:tc>
          <w:tcPr>
            <w:tcW w:w="720" w:type="dxa"/>
            <w:tcBorders>
              <w:top w:val="nil"/>
              <w:left w:val="nil"/>
              <w:bottom w:val="single" w:sz="4" w:space="0" w:color="auto"/>
              <w:right w:val="nil"/>
            </w:tcBorders>
            <w:shd w:val="clear" w:color="auto" w:fill="auto"/>
            <w:vAlign w:val="center"/>
            <w:hideMark/>
          </w:tcPr>
          <w:p w14:paraId="131D477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β(SE)</w:t>
            </w:r>
          </w:p>
        </w:tc>
        <w:tc>
          <w:tcPr>
            <w:tcW w:w="810" w:type="dxa"/>
            <w:tcBorders>
              <w:top w:val="nil"/>
              <w:left w:val="nil"/>
              <w:bottom w:val="single" w:sz="4" w:space="0" w:color="auto"/>
              <w:right w:val="single" w:sz="4" w:space="0" w:color="auto"/>
            </w:tcBorders>
            <w:shd w:val="clear" w:color="auto" w:fill="auto"/>
            <w:vAlign w:val="center"/>
            <w:hideMark/>
          </w:tcPr>
          <w:p w14:paraId="654B4D3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xml:space="preserve">α*β </w:t>
            </w:r>
          </w:p>
        </w:tc>
      </w:tr>
      <w:tr w:rsidR="009D733C" w:rsidRPr="009D733C" w14:paraId="379F3115"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015562C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Accuracy on Go trials</w:t>
            </w:r>
          </w:p>
        </w:tc>
        <w:tc>
          <w:tcPr>
            <w:tcW w:w="1260" w:type="dxa"/>
            <w:tcBorders>
              <w:top w:val="nil"/>
              <w:left w:val="nil"/>
              <w:bottom w:val="nil"/>
              <w:right w:val="nil"/>
            </w:tcBorders>
            <w:shd w:val="clear" w:color="auto" w:fill="auto"/>
            <w:vAlign w:val="center"/>
            <w:hideMark/>
          </w:tcPr>
          <w:p w14:paraId="43BC00E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1E7C759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nil"/>
              <w:right w:val="nil"/>
            </w:tcBorders>
            <w:shd w:val="clear" w:color="auto" w:fill="auto"/>
            <w:vAlign w:val="center"/>
            <w:hideMark/>
          </w:tcPr>
          <w:p w14:paraId="27B8F47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-0.19 (0.11)</w:t>
            </w:r>
          </w:p>
        </w:tc>
        <w:tc>
          <w:tcPr>
            <w:tcW w:w="1080" w:type="dxa"/>
            <w:tcBorders>
              <w:top w:val="nil"/>
              <w:left w:val="nil"/>
              <w:bottom w:val="nil"/>
              <w:right w:val="nil"/>
            </w:tcBorders>
            <w:shd w:val="clear" w:color="auto" w:fill="auto"/>
            <w:vAlign w:val="center"/>
            <w:hideMark/>
          </w:tcPr>
          <w:p w14:paraId="7D86FFF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-0.29 (0.12)</w:t>
            </w:r>
          </w:p>
        </w:tc>
        <w:tc>
          <w:tcPr>
            <w:tcW w:w="801" w:type="dxa"/>
            <w:tcBorders>
              <w:top w:val="nil"/>
              <w:left w:val="nil"/>
              <w:bottom w:val="nil"/>
              <w:right w:val="single" w:sz="4" w:space="0" w:color="auto"/>
            </w:tcBorders>
            <w:shd w:val="clear" w:color="auto" w:fill="auto"/>
            <w:vAlign w:val="center"/>
            <w:hideMark/>
          </w:tcPr>
          <w:p w14:paraId="3F16DAA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0.06*</w:t>
            </w:r>
          </w:p>
        </w:tc>
        <w:tc>
          <w:tcPr>
            <w:tcW w:w="819" w:type="dxa"/>
            <w:tcBorders>
              <w:top w:val="nil"/>
              <w:left w:val="nil"/>
              <w:bottom w:val="nil"/>
              <w:right w:val="nil"/>
            </w:tcBorders>
            <w:shd w:val="clear" w:color="auto" w:fill="auto"/>
            <w:vAlign w:val="center"/>
            <w:hideMark/>
          </w:tcPr>
          <w:p w14:paraId="6ACE575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0.37***</w:t>
            </w:r>
          </w:p>
        </w:tc>
        <w:tc>
          <w:tcPr>
            <w:tcW w:w="1080" w:type="dxa"/>
            <w:tcBorders>
              <w:top w:val="nil"/>
              <w:left w:val="nil"/>
              <w:bottom w:val="nil"/>
              <w:right w:val="nil"/>
            </w:tcBorders>
            <w:shd w:val="clear" w:color="auto" w:fill="auto"/>
            <w:vAlign w:val="center"/>
            <w:hideMark/>
          </w:tcPr>
          <w:p w14:paraId="08F959F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60FCCC1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5D2D8DA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45E518C5"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712AB311"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0E24751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27AD763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0.20**</w:t>
            </w:r>
          </w:p>
        </w:tc>
        <w:tc>
          <w:tcPr>
            <w:tcW w:w="1080" w:type="dxa"/>
            <w:tcBorders>
              <w:top w:val="nil"/>
              <w:left w:val="nil"/>
              <w:bottom w:val="single" w:sz="4" w:space="0" w:color="auto"/>
              <w:right w:val="nil"/>
            </w:tcBorders>
            <w:shd w:val="clear" w:color="auto" w:fill="auto"/>
            <w:vAlign w:val="center"/>
            <w:hideMark/>
          </w:tcPr>
          <w:p w14:paraId="449DA51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 (0.08)</w:t>
            </w:r>
          </w:p>
        </w:tc>
        <w:tc>
          <w:tcPr>
            <w:tcW w:w="1080" w:type="dxa"/>
            <w:tcBorders>
              <w:top w:val="nil"/>
              <w:left w:val="nil"/>
              <w:bottom w:val="single" w:sz="4" w:space="0" w:color="auto"/>
              <w:right w:val="nil"/>
            </w:tcBorders>
            <w:shd w:val="clear" w:color="auto" w:fill="auto"/>
            <w:vAlign w:val="center"/>
            <w:hideMark/>
          </w:tcPr>
          <w:p w14:paraId="6ED2BC7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801" w:type="dxa"/>
            <w:tcBorders>
              <w:top w:val="nil"/>
              <w:left w:val="nil"/>
              <w:bottom w:val="single" w:sz="4" w:space="0" w:color="auto"/>
              <w:right w:val="single" w:sz="4" w:space="0" w:color="auto"/>
            </w:tcBorders>
            <w:shd w:val="clear" w:color="auto" w:fill="auto"/>
            <w:vAlign w:val="center"/>
            <w:hideMark/>
          </w:tcPr>
          <w:p w14:paraId="2595170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c>
          <w:tcPr>
            <w:tcW w:w="819" w:type="dxa"/>
            <w:tcBorders>
              <w:top w:val="nil"/>
              <w:left w:val="nil"/>
              <w:bottom w:val="single" w:sz="4" w:space="0" w:color="auto"/>
              <w:right w:val="nil"/>
            </w:tcBorders>
            <w:shd w:val="clear" w:color="auto" w:fill="auto"/>
            <w:vAlign w:val="center"/>
            <w:hideMark/>
          </w:tcPr>
          <w:p w14:paraId="63A0E2F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single" w:sz="4" w:space="0" w:color="auto"/>
              <w:right w:val="nil"/>
            </w:tcBorders>
            <w:shd w:val="clear" w:color="auto" w:fill="auto"/>
            <w:vAlign w:val="center"/>
            <w:hideMark/>
          </w:tcPr>
          <w:p w14:paraId="2E30413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0.17 (0.08)</w:t>
            </w:r>
          </w:p>
        </w:tc>
        <w:tc>
          <w:tcPr>
            <w:tcW w:w="720" w:type="dxa"/>
            <w:tcBorders>
              <w:top w:val="nil"/>
              <w:left w:val="nil"/>
              <w:bottom w:val="single" w:sz="4" w:space="0" w:color="auto"/>
              <w:right w:val="nil"/>
            </w:tcBorders>
            <w:shd w:val="clear" w:color="auto" w:fill="auto"/>
            <w:vAlign w:val="center"/>
            <w:hideMark/>
          </w:tcPr>
          <w:p w14:paraId="0C430E9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(0.07)</w:t>
            </w:r>
          </w:p>
        </w:tc>
        <w:tc>
          <w:tcPr>
            <w:tcW w:w="810" w:type="dxa"/>
            <w:tcBorders>
              <w:top w:val="nil"/>
              <w:left w:val="nil"/>
              <w:bottom w:val="single" w:sz="4" w:space="0" w:color="auto"/>
              <w:right w:val="single" w:sz="4" w:space="0" w:color="auto"/>
            </w:tcBorders>
            <w:shd w:val="clear" w:color="auto" w:fill="auto"/>
            <w:vAlign w:val="center"/>
            <w:hideMark/>
          </w:tcPr>
          <w:p w14:paraId="0393530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r>
      <w:tr w:rsidR="009D733C" w:rsidRPr="009D733C" w14:paraId="45E0C097"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00F4269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IC: Reaction time on accurate Go trials</w:t>
            </w:r>
          </w:p>
        </w:tc>
        <w:tc>
          <w:tcPr>
            <w:tcW w:w="1260" w:type="dxa"/>
            <w:tcBorders>
              <w:top w:val="nil"/>
              <w:left w:val="nil"/>
              <w:bottom w:val="nil"/>
              <w:right w:val="nil"/>
            </w:tcBorders>
            <w:shd w:val="clear" w:color="auto" w:fill="auto"/>
            <w:vAlign w:val="center"/>
            <w:hideMark/>
          </w:tcPr>
          <w:p w14:paraId="317A483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3B30AD5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nil"/>
              <w:right w:val="nil"/>
            </w:tcBorders>
            <w:shd w:val="clear" w:color="auto" w:fill="auto"/>
            <w:vAlign w:val="center"/>
            <w:hideMark/>
          </w:tcPr>
          <w:p w14:paraId="5576954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0.23 (0.12)</w:t>
            </w:r>
          </w:p>
        </w:tc>
        <w:tc>
          <w:tcPr>
            <w:tcW w:w="1080" w:type="dxa"/>
            <w:tcBorders>
              <w:top w:val="nil"/>
              <w:left w:val="nil"/>
              <w:bottom w:val="nil"/>
              <w:right w:val="nil"/>
            </w:tcBorders>
            <w:shd w:val="clear" w:color="auto" w:fill="auto"/>
            <w:vAlign w:val="center"/>
            <w:hideMark/>
          </w:tcPr>
          <w:p w14:paraId="414A46B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-0.24 (0.09)</w:t>
            </w:r>
          </w:p>
        </w:tc>
        <w:tc>
          <w:tcPr>
            <w:tcW w:w="801" w:type="dxa"/>
            <w:tcBorders>
              <w:top w:val="nil"/>
              <w:left w:val="nil"/>
              <w:bottom w:val="nil"/>
              <w:right w:val="single" w:sz="4" w:space="0" w:color="auto"/>
            </w:tcBorders>
            <w:shd w:val="clear" w:color="auto" w:fill="auto"/>
            <w:vAlign w:val="center"/>
            <w:hideMark/>
          </w:tcPr>
          <w:p w14:paraId="5986FC7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-0.05**</w:t>
            </w:r>
          </w:p>
        </w:tc>
        <w:tc>
          <w:tcPr>
            <w:tcW w:w="819" w:type="dxa"/>
            <w:tcBorders>
              <w:top w:val="nil"/>
              <w:left w:val="nil"/>
              <w:bottom w:val="nil"/>
              <w:right w:val="nil"/>
            </w:tcBorders>
            <w:shd w:val="clear" w:color="auto" w:fill="auto"/>
            <w:vAlign w:val="center"/>
            <w:hideMark/>
          </w:tcPr>
          <w:p w14:paraId="2A8F7CD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0.37***</w:t>
            </w:r>
          </w:p>
        </w:tc>
        <w:tc>
          <w:tcPr>
            <w:tcW w:w="1080" w:type="dxa"/>
            <w:tcBorders>
              <w:top w:val="nil"/>
              <w:left w:val="nil"/>
              <w:bottom w:val="nil"/>
              <w:right w:val="nil"/>
            </w:tcBorders>
            <w:shd w:val="clear" w:color="auto" w:fill="auto"/>
            <w:vAlign w:val="center"/>
            <w:hideMark/>
          </w:tcPr>
          <w:p w14:paraId="5DB49B9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74C0FF9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2B1B002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3ABB9A71"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5A492916"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43BA0EB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53D3D85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0.20**</w:t>
            </w:r>
          </w:p>
        </w:tc>
        <w:tc>
          <w:tcPr>
            <w:tcW w:w="1080" w:type="dxa"/>
            <w:tcBorders>
              <w:top w:val="nil"/>
              <w:left w:val="nil"/>
              <w:bottom w:val="single" w:sz="4" w:space="0" w:color="auto"/>
              <w:right w:val="nil"/>
            </w:tcBorders>
            <w:shd w:val="clear" w:color="auto" w:fill="auto"/>
            <w:vAlign w:val="center"/>
            <w:hideMark/>
          </w:tcPr>
          <w:p w14:paraId="011ED16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1655244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5B5E98C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57180AD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single" w:sz="4" w:space="0" w:color="auto"/>
              <w:right w:val="nil"/>
            </w:tcBorders>
            <w:shd w:val="clear" w:color="auto" w:fill="auto"/>
            <w:vAlign w:val="center"/>
            <w:hideMark/>
          </w:tcPr>
          <w:p w14:paraId="50646B3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3770FA2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0439DC0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0FF7FEB3"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4A20B1F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WM: Hit rate on low-load shapes working memory trials</w:t>
            </w:r>
          </w:p>
        </w:tc>
        <w:tc>
          <w:tcPr>
            <w:tcW w:w="1260" w:type="dxa"/>
            <w:tcBorders>
              <w:top w:val="nil"/>
              <w:left w:val="nil"/>
              <w:bottom w:val="nil"/>
              <w:right w:val="nil"/>
            </w:tcBorders>
            <w:shd w:val="clear" w:color="auto" w:fill="auto"/>
            <w:vAlign w:val="center"/>
            <w:hideMark/>
          </w:tcPr>
          <w:p w14:paraId="63587DE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54E264E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nil"/>
              <w:right w:val="nil"/>
            </w:tcBorders>
            <w:shd w:val="clear" w:color="auto" w:fill="auto"/>
            <w:vAlign w:val="center"/>
            <w:hideMark/>
          </w:tcPr>
          <w:p w14:paraId="0C45B9E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(0.1)</w:t>
            </w:r>
          </w:p>
        </w:tc>
        <w:tc>
          <w:tcPr>
            <w:tcW w:w="1080" w:type="dxa"/>
            <w:tcBorders>
              <w:top w:val="nil"/>
              <w:left w:val="nil"/>
              <w:bottom w:val="nil"/>
              <w:right w:val="nil"/>
            </w:tcBorders>
            <w:shd w:val="clear" w:color="auto" w:fill="auto"/>
            <w:vAlign w:val="center"/>
            <w:hideMark/>
          </w:tcPr>
          <w:p w14:paraId="69FA81E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0.19 (0.09)</w:t>
            </w:r>
          </w:p>
        </w:tc>
        <w:tc>
          <w:tcPr>
            <w:tcW w:w="801" w:type="dxa"/>
            <w:tcBorders>
              <w:top w:val="nil"/>
              <w:left w:val="nil"/>
              <w:bottom w:val="nil"/>
              <w:right w:val="single" w:sz="4" w:space="0" w:color="auto"/>
            </w:tcBorders>
            <w:shd w:val="clear" w:color="auto" w:fill="auto"/>
            <w:vAlign w:val="center"/>
            <w:hideMark/>
          </w:tcPr>
          <w:p w14:paraId="4A57503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12AD362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0.37***</w:t>
            </w:r>
          </w:p>
        </w:tc>
        <w:tc>
          <w:tcPr>
            <w:tcW w:w="1080" w:type="dxa"/>
            <w:tcBorders>
              <w:top w:val="nil"/>
              <w:left w:val="nil"/>
              <w:bottom w:val="nil"/>
              <w:right w:val="nil"/>
            </w:tcBorders>
            <w:shd w:val="clear" w:color="auto" w:fill="auto"/>
            <w:vAlign w:val="center"/>
            <w:hideMark/>
          </w:tcPr>
          <w:p w14:paraId="1A027C4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6C65DBD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1AB0E96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2A6ED5FF"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37F2D56C"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79F2532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606C942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0.20**</w:t>
            </w:r>
          </w:p>
        </w:tc>
        <w:tc>
          <w:tcPr>
            <w:tcW w:w="1080" w:type="dxa"/>
            <w:tcBorders>
              <w:top w:val="nil"/>
              <w:left w:val="nil"/>
              <w:bottom w:val="single" w:sz="4" w:space="0" w:color="auto"/>
              <w:right w:val="nil"/>
            </w:tcBorders>
            <w:shd w:val="clear" w:color="auto" w:fill="auto"/>
            <w:vAlign w:val="center"/>
            <w:hideMark/>
          </w:tcPr>
          <w:p w14:paraId="407C4A40"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7B3947E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5F891E4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2A5C234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single" w:sz="4" w:space="0" w:color="auto"/>
              <w:right w:val="nil"/>
            </w:tcBorders>
            <w:shd w:val="clear" w:color="auto" w:fill="auto"/>
            <w:vAlign w:val="center"/>
            <w:hideMark/>
          </w:tcPr>
          <w:p w14:paraId="2BC304B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7398756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3ADC247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180472FC"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7914746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TD: Reaction time to fearful faces</w:t>
            </w:r>
          </w:p>
        </w:tc>
        <w:tc>
          <w:tcPr>
            <w:tcW w:w="1260" w:type="dxa"/>
            <w:tcBorders>
              <w:top w:val="nil"/>
              <w:left w:val="nil"/>
              <w:bottom w:val="nil"/>
              <w:right w:val="nil"/>
            </w:tcBorders>
            <w:shd w:val="clear" w:color="auto" w:fill="auto"/>
            <w:vAlign w:val="center"/>
            <w:hideMark/>
          </w:tcPr>
          <w:p w14:paraId="20C241F3"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5768D97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nil"/>
              <w:right w:val="nil"/>
            </w:tcBorders>
            <w:shd w:val="clear" w:color="auto" w:fill="auto"/>
            <w:vAlign w:val="center"/>
            <w:hideMark/>
          </w:tcPr>
          <w:p w14:paraId="6C6BDAC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nil"/>
              <w:right w:val="nil"/>
            </w:tcBorders>
            <w:shd w:val="clear" w:color="auto" w:fill="auto"/>
            <w:vAlign w:val="center"/>
            <w:hideMark/>
          </w:tcPr>
          <w:p w14:paraId="00B4429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nil"/>
              <w:right w:val="single" w:sz="4" w:space="0" w:color="auto"/>
            </w:tcBorders>
            <w:shd w:val="clear" w:color="auto" w:fill="auto"/>
            <w:vAlign w:val="center"/>
            <w:hideMark/>
          </w:tcPr>
          <w:p w14:paraId="1E6B1C95"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nil"/>
              <w:right w:val="nil"/>
            </w:tcBorders>
            <w:shd w:val="clear" w:color="auto" w:fill="auto"/>
            <w:vAlign w:val="center"/>
            <w:hideMark/>
          </w:tcPr>
          <w:p w14:paraId="0E343A6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0.37***</w:t>
            </w:r>
          </w:p>
        </w:tc>
        <w:tc>
          <w:tcPr>
            <w:tcW w:w="1080" w:type="dxa"/>
            <w:tcBorders>
              <w:top w:val="nil"/>
              <w:left w:val="nil"/>
              <w:bottom w:val="nil"/>
              <w:right w:val="nil"/>
            </w:tcBorders>
            <w:shd w:val="clear" w:color="auto" w:fill="auto"/>
            <w:vAlign w:val="center"/>
            <w:hideMark/>
          </w:tcPr>
          <w:p w14:paraId="04B232B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435060C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7D9D564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2EDC5CBB"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7DBBEB36"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2D3B634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5A5BE9D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0.20**</w:t>
            </w:r>
          </w:p>
        </w:tc>
        <w:tc>
          <w:tcPr>
            <w:tcW w:w="1080" w:type="dxa"/>
            <w:tcBorders>
              <w:top w:val="nil"/>
              <w:left w:val="nil"/>
              <w:bottom w:val="single" w:sz="4" w:space="0" w:color="auto"/>
              <w:right w:val="nil"/>
            </w:tcBorders>
            <w:shd w:val="clear" w:color="auto" w:fill="auto"/>
            <w:vAlign w:val="center"/>
            <w:hideMark/>
          </w:tcPr>
          <w:p w14:paraId="1327AC0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(0.08)</w:t>
            </w:r>
          </w:p>
        </w:tc>
        <w:tc>
          <w:tcPr>
            <w:tcW w:w="1080" w:type="dxa"/>
            <w:tcBorders>
              <w:top w:val="nil"/>
              <w:left w:val="nil"/>
              <w:bottom w:val="single" w:sz="4" w:space="0" w:color="auto"/>
              <w:right w:val="nil"/>
            </w:tcBorders>
            <w:shd w:val="clear" w:color="auto" w:fill="auto"/>
            <w:vAlign w:val="center"/>
            <w:hideMark/>
          </w:tcPr>
          <w:p w14:paraId="73FFAC8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0.16 (0.07)</w:t>
            </w:r>
          </w:p>
        </w:tc>
        <w:tc>
          <w:tcPr>
            <w:tcW w:w="801" w:type="dxa"/>
            <w:tcBorders>
              <w:top w:val="nil"/>
              <w:left w:val="nil"/>
              <w:bottom w:val="single" w:sz="4" w:space="0" w:color="auto"/>
              <w:right w:val="single" w:sz="4" w:space="0" w:color="auto"/>
            </w:tcBorders>
            <w:shd w:val="clear" w:color="auto" w:fill="auto"/>
            <w:vAlign w:val="center"/>
            <w:hideMark/>
          </w:tcPr>
          <w:p w14:paraId="328BDB3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c>
          <w:tcPr>
            <w:tcW w:w="819" w:type="dxa"/>
            <w:tcBorders>
              <w:top w:val="nil"/>
              <w:left w:val="nil"/>
              <w:bottom w:val="single" w:sz="4" w:space="0" w:color="auto"/>
              <w:right w:val="nil"/>
            </w:tcBorders>
            <w:shd w:val="clear" w:color="auto" w:fill="auto"/>
            <w:vAlign w:val="center"/>
            <w:hideMark/>
          </w:tcPr>
          <w:p w14:paraId="3A66A59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single" w:sz="4" w:space="0" w:color="auto"/>
              <w:right w:val="nil"/>
            </w:tcBorders>
            <w:shd w:val="clear" w:color="auto" w:fill="auto"/>
            <w:vAlign w:val="center"/>
            <w:hideMark/>
          </w:tcPr>
          <w:p w14:paraId="0EEAE04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0.14 (0.08)</w:t>
            </w:r>
          </w:p>
        </w:tc>
        <w:tc>
          <w:tcPr>
            <w:tcW w:w="720" w:type="dxa"/>
            <w:tcBorders>
              <w:top w:val="nil"/>
              <w:left w:val="nil"/>
              <w:bottom w:val="single" w:sz="4" w:space="0" w:color="auto"/>
              <w:right w:val="nil"/>
            </w:tcBorders>
            <w:shd w:val="clear" w:color="auto" w:fill="auto"/>
            <w:vAlign w:val="center"/>
            <w:hideMark/>
          </w:tcPr>
          <w:p w14:paraId="63A9EE02"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0.16 (0.07)</w:t>
            </w:r>
          </w:p>
        </w:tc>
        <w:tc>
          <w:tcPr>
            <w:tcW w:w="810" w:type="dxa"/>
            <w:tcBorders>
              <w:top w:val="nil"/>
              <w:left w:val="nil"/>
              <w:bottom w:val="single" w:sz="4" w:space="0" w:color="auto"/>
              <w:right w:val="single" w:sz="4" w:space="0" w:color="auto"/>
            </w:tcBorders>
            <w:shd w:val="clear" w:color="auto" w:fill="auto"/>
            <w:vAlign w:val="center"/>
            <w:hideMark/>
          </w:tcPr>
          <w:p w14:paraId="091CBF1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0.02*</w:t>
            </w:r>
          </w:p>
        </w:tc>
      </w:tr>
      <w:tr w:rsidR="009D733C" w:rsidRPr="009D733C" w14:paraId="7D06696E" w14:textId="77777777" w:rsidTr="0067606B">
        <w:trPr>
          <w:trHeight w:val="285"/>
        </w:trPr>
        <w:tc>
          <w:tcPr>
            <w:tcW w:w="1975" w:type="dxa"/>
            <w:vMerge w:val="restart"/>
            <w:tcBorders>
              <w:top w:val="nil"/>
              <w:left w:val="single" w:sz="4" w:space="0" w:color="auto"/>
              <w:bottom w:val="single" w:sz="4" w:space="0" w:color="000000"/>
              <w:right w:val="nil"/>
            </w:tcBorders>
            <w:shd w:val="clear" w:color="auto" w:fill="auto"/>
            <w:vAlign w:val="center"/>
            <w:hideMark/>
          </w:tcPr>
          <w:p w14:paraId="56DE375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PT: Tanner Stage</w:t>
            </w:r>
          </w:p>
        </w:tc>
        <w:tc>
          <w:tcPr>
            <w:tcW w:w="1260" w:type="dxa"/>
            <w:tcBorders>
              <w:top w:val="nil"/>
              <w:left w:val="nil"/>
              <w:bottom w:val="nil"/>
              <w:right w:val="nil"/>
            </w:tcBorders>
            <w:shd w:val="clear" w:color="auto" w:fill="auto"/>
            <w:vAlign w:val="center"/>
            <w:hideMark/>
          </w:tcPr>
          <w:p w14:paraId="25FCFFE9"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Threat</w:t>
            </w:r>
          </w:p>
        </w:tc>
        <w:tc>
          <w:tcPr>
            <w:tcW w:w="810" w:type="dxa"/>
            <w:tcBorders>
              <w:top w:val="nil"/>
              <w:left w:val="single" w:sz="4" w:space="0" w:color="auto"/>
              <w:bottom w:val="nil"/>
              <w:right w:val="nil"/>
            </w:tcBorders>
            <w:shd w:val="clear" w:color="auto" w:fill="auto"/>
            <w:vAlign w:val="center"/>
            <w:hideMark/>
          </w:tcPr>
          <w:p w14:paraId="75F24D2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nil"/>
              <w:right w:val="nil"/>
            </w:tcBorders>
            <w:shd w:val="clear" w:color="auto" w:fill="auto"/>
            <w:vAlign w:val="center"/>
            <w:hideMark/>
          </w:tcPr>
          <w:p w14:paraId="6B87DF1C"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 (0.1)</w:t>
            </w:r>
          </w:p>
        </w:tc>
        <w:tc>
          <w:tcPr>
            <w:tcW w:w="1080" w:type="dxa"/>
            <w:tcBorders>
              <w:top w:val="nil"/>
              <w:left w:val="nil"/>
              <w:bottom w:val="nil"/>
              <w:right w:val="nil"/>
            </w:tcBorders>
            <w:shd w:val="clear" w:color="auto" w:fill="auto"/>
            <w:vAlign w:val="center"/>
            <w:hideMark/>
          </w:tcPr>
          <w:p w14:paraId="568729AF"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 (0.12)</w:t>
            </w:r>
          </w:p>
        </w:tc>
        <w:tc>
          <w:tcPr>
            <w:tcW w:w="801" w:type="dxa"/>
            <w:tcBorders>
              <w:top w:val="nil"/>
              <w:left w:val="nil"/>
              <w:bottom w:val="nil"/>
              <w:right w:val="single" w:sz="4" w:space="0" w:color="auto"/>
            </w:tcBorders>
            <w:shd w:val="clear" w:color="auto" w:fill="auto"/>
            <w:vAlign w:val="center"/>
            <w:hideMark/>
          </w:tcPr>
          <w:p w14:paraId="1A5709C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0.04*</w:t>
            </w:r>
          </w:p>
        </w:tc>
        <w:tc>
          <w:tcPr>
            <w:tcW w:w="819" w:type="dxa"/>
            <w:tcBorders>
              <w:top w:val="nil"/>
              <w:left w:val="nil"/>
              <w:bottom w:val="nil"/>
              <w:right w:val="nil"/>
            </w:tcBorders>
            <w:shd w:val="clear" w:color="auto" w:fill="auto"/>
            <w:vAlign w:val="center"/>
            <w:hideMark/>
          </w:tcPr>
          <w:p w14:paraId="181FAE2E"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0.37***</w:t>
            </w:r>
          </w:p>
        </w:tc>
        <w:tc>
          <w:tcPr>
            <w:tcW w:w="1080" w:type="dxa"/>
            <w:tcBorders>
              <w:top w:val="nil"/>
              <w:left w:val="nil"/>
              <w:bottom w:val="nil"/>
              <w:right w:val="nil"/>
            </w:tcBorders>
            <w:shd w:val="clear" w:color="auto" w:fill="auto"/>
            <w:vAlign w:val="center"/>
            <w:hideMark/>
          </w:tcPr>
          <w:p w14:paraId="1269D0B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nil"/>
              <w:right w:val="nil"/>
            </w:tcBorders>
            <w:shd w:val="clear" w:color="auto" w:fill="auto"/>
            <w:vAlign w:val="center"/>
            <w:hideMark/>
          </w:tcPr>
          <w:p w14:paraId="007994B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nil"/>
              <w:right w:val="single" w:sz="4" w:space="0" w:color="auto"/>
            </w:tcBorders>
            <w:shd w:val="clear" w:color="auto" w:fill="auto"/>
            <w:vAlign w:val="center"/>
            <w:hideMark/>
          </w:tcPr>
          <w:p w14:paraId="534AF0D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40DBDBFF" w14:textId="77777777" w:rsidTr="0067606B">
        <w:trPr>
          <w:trHeight w:val="285"/>
        </w:trPr>
        <w:tc>
          <w:tcPr>
            <w:tcW w:w="1975" w:type="dxa"/>
            <w:vMerge/>
            <w:tcBorders>
              <w:top w:val="nil"/>
              <w:left w:val="single" w:sz="4" w:space="0" w:color="auto"/>
              <w:bottom w:val="single" w:sz="4" w:space="0" w:color="000000"/>
              <w:right w:val="nil"/>
            </w:tcBorders>
            <w:vAlign w:val="center"/>
            <w:hideMark/>
          </w:tcPr>
          <w:p w14:paraId="7A0799E4" w14:textId="77777777" w:rsidR="009D733C" w:rsidRPr="009D733C" w:rsidRDefault="009D733C" w:rsidP="009D733C">
            <w:pPr>
              <w:spacing w:after="0" w:line="240" w:lineRule="auto"/>
              <w:rPr>
                <w:rFonts w:eastAsia="Times New Roman" w:cs="Times New Roman"/>
                <w:color w:val="000000"/>
                <w:sz w:val="18"/>
                <w:szCs w:val="18"/>
              </w:rPr>
            </w:pPr>
          </w:p>
        </w:tc>
        <w:tc>
          <w:tcPr>
            <w:tcW w:w="1260" w:type="dxa"/>
            <w:tcBorders>
              <w:top w:val="nil"/>
              <w:left w:val="nil"/>
              <w:bottom w:val="single" w:sz="4" w:space="0" w:color="auto"/>
              <w:right w:val="nil"/>
            </w:tcBorders>
            <w:shd w:val="clear" w:color="auto" w:fill="auto"/>
            <w:vAlign w:val="center"/>
            <w:hideMark/>
          </w:tcPr>
          <w:p w14:paraId="10A7C6A1"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Deprivation</w:t>
            </w:r>
          </w:p>
        </w:tc>
        <w:tc>
          <w:tcPr>
            <w:tcW w:w="810" w:type="dxa"/>
            <w:tcBorders>
              <w:top w:val="nil"/>
              <w:left w:val="single" w:sz="4" w:space="0" w:color="auto"/>
              <w:bottom w:val="single" w:sz="4" w:space="0" w:color="auto"/>
              <w:right w:val="nil"/>
            </w:tcBorders>
            <w:shd w:val="clear" w:color="auto" w:fill="auto"/>
            <w:vAlign w:val="center"/>
            <w:hideMark/>
          </w:tcPr>
          <w:p w14:paraId="0F7BB94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0.20**</w:t>
            </w:r>
          </w:p>
        </w:tc>
        <w:tc>
          <w:tcPr>
            <w:tcW w:w="1080" w:type="dxa"/>
            <w:tcBorders>
              <w:top w:val="nil"/>
              <w:left w:val="nil"/>
              <w:bottom w:val="single" w:sz="4" w:space="0" w:color="auto"/>
              <w:right w:val="nil"/>
            </w:tcBorders>
            <w:shd w:val="clear" w:color="auto" w:fill="auto"/>
            <w:vAlign w:val="center"/>
            <w:hideMark/>
          </w:tcPr>
          <w:p w14:paraId="187F8168"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6E94377D"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01" w:type="dxa"/>
            <w:tcBorders>
              <w:top w:val="nil"/>
              <w:left w:val="nil"/>
              <w:bottom w:val="single" w:sz="4" w:space="0" w:color="auto"/>
              <w:right w:val="single" w:sz="4" w:space="0" w:color="auto"/>
            </w:tcBorders>
            <w:shd w:val="clear" w:color="auto" w:fill="auto"/>
            <w:vAlign w:val="center"/>
            <w:hideMark/>
          </w:tcPr>
          <w:p w14:paraId="4721A5E7"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9" w:type="dxa"/>
            <w:tcBorders>
              <w:top w:val="nil"/>
              <w:left w:val="nil"/>
              <w:bottom w:val="single" w:sz="4" w:space="0" w:color="auto"/>
              <w:right w:val="nil"/>
            </w:tcBorders>
            <w:shd w:val="clear" w:color="auto" w:fill="auto"/>
            <w:vAlign w:val="center"/>
            <w:hideMark/>
          </w:tcPr>
          <w:p w14:paraId="70E6738B"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0.21*</w:t>
            </w:r>
          </w:p>
        </w:tc>
        <w:tc>
          <w:tcPr>
            <w:tcW w:w="1080" w:type="dxa"/>
            <w:tcBorders>
              <w:top w:val="nil"/>
              <w:left w:val="nil"/>
              <w:bottom w:val="single" w:sz="4" w:space="0" w:color="auto"/>
              <w:right w:val="nil"/>
            </w:tcBorders>
            <w:shd w:val="clear" w:color="auto" w:fill="auto"/>
            <w:vAlign w:val="center"/>
            <w:hideMark/>
          </w:tcPr>
          <w:p w14:paraId="53EB9986"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720" w:type="dxa"/>
            <w:tcBorders>
              <w:top w:val="nil"/>
              <w:left w:val="nil"/>
              <w:bottom w:val="single" w:sz="4" w:space="0" w:color="auto"/>
              <w:right w:val="nil"/>
            </w:tcBorders>
            <w:shd w:val="clear" w:color="auto" w:fill="auto"/>
            <w:vAlign w:val="center"/>
            <w:hideMark/>
          </w:tcPr>
          <w:p w14:paraId="106D979A"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c>
          <w:tcPr>
            <w:tcW w:w="810" w:type="dxa"/>
            <w:tcBorders>
              <w:top w:val="nil"/>
              <w:left w:val="nil"/>
              <w:bottom w:val="single" w:sz="4" w:space="0" w:color="auto"/>
              <w:right w:val="single" w:sz="4" w:space="0" w:color="auto"/>
            </w:tcBorders>
            <w:shd w:val="clear" w:color="auto" w:fill="auto"/>
            <w:vAlign w:val="center"/>
            <w:hideMark/>
          </w:tcPr>
          <w:p w14:paraId="575DB454" w14:textId="77777777" w:rsidR="009D733C" w:rsidRPr="009D733C" w:rsidRDefault="009D733C" w:rsidP="009D733C">
            <w:pPr>
              <w:spacing w:after="0" w:line="240" w:lineRule="auto"/>
              <w:rPr>
                <w:rFonts w:eastAsia="Times New Roman" w:cs="Times New Roman"/>
                <w:color w:val="000000"/>
                <w:sz w:val="18"/>
                <w:szCs w:val="18"/>
              </w:rPr>
            </w:pPr>
            <w:r w:rsidRPr="009D733C">
              <w:rPr>
                <w:rFonts w:eastAsia="Times New Roman" w:cs="Times New Roman"/>
                <w:color w:val="000000"/>
                <w:sz w:val="18"/>
                <w:szCs w:val="18"/>
              </w:rPr>
              <w:t> </w:t>
            </w:r>
          </w:p>
        </w:tc>
      </w:tr>
      <w:tr w:rsidR="009D733C" w:rsidRPr="009D733C" w14:paraId="73C86E0F" w14:textId="77777777" w:rsidTr="0067606B">
        <w:trPr>
          <w:trHeight w:val="285"/>
        </w:trPr>
        <w:tc>
          <w:tcPr>
            <w:tcW w:w="9625" w:type="dxa"/>
            <w:gridSpan w:val="9"/>
            <w:tcBorders>
              <w:top w:val="nil"/>
              <w:left w:val="nil"/>
              <w:bottom w:val="nil"/>
              <w:right w:val="nil"/>
            </w:tcBorders>
            <w:shd w:val="clear" w:color="auto" w:fill="auto"/>
            <w:noWrap/>
            <w:vAlign w:val="center"/>
            <w:hideMark/>
          </w:tcPr>
          <w:p w14:paraId="4D93AB8A"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ϒ = standardized coefficient for the association between the exposure and the outcome, adjusted for age, sex, chronicity of poverty and maternal depression</w:t>
            </w:r>
          </w:p>
        </w:tc>
        <w:tc>
          <w:tcPr>
            <w:tcW w:w="810" w:type="dxa"/>
            <w:tcBorders>
              <w:top w:val="nil"/>
              <w:left w:val="nil"/>
              <w:bottom w:val="nil"/>
              <w:right w:val="nil"/>
            </w:tcBorders>
            <w:shd w:val="clear" w:color="auto" w:fill="auto"/>
            <w:noWrap/>
            <w:vAlign w:val="bottom"/>
            <w:hideMark/>
          </w:tcPr>
          <w:p w14:paraId="3528A82C" w14:textId="77777777" w:rsidR="009D733C" w:rsidRPr="009D733C" w:rsidRDefault="009D733C" w:rsidP="009D733C">
            <w:pPr>
              <w:spacing w:after="0" w:line="240" w:lineRule="auto"/>
              <w:rPr>
                <w:rFonts w:eastAsia="Times New Roman" w:cs="Times New Roman"/>
                <w:color w:val="000000"/>
                <w:sz w:val="16"/>
                <w:szCs w:val="16"/>
              </w:rPr>
            </w:pPr>
          </w:p>
        </w:tc>
      </w:tr>
      <w:tr w:rsidR="0067606B" w:rsidRPr="009D733C" w14:paraId="31E45610" w14:textId="77777777" w:rsidTr="0067606B">
        <w:trPr>
          <w:trHeight w:val="285"/>
        </w:trPr>
        <w:tc>
          <w:tcPr>
            <w:tcW w:w="6205" w:type="dxa"/>
            <w:gridSpan w:val="5"/>
            <w:tcBorders>
              <w:top w:val="nil"/>
              <w:left w:val="nil"/>
              <w:bottom w:val="nil"/>
              <w:right w:val="nil"/>
            </w:tcBorders>
            <w:shd w:val="clear" w:color="auto" w:fill="auto"/>
            <w:noWrap/>
            <w:vAlign w:val="center"/>
            <w:hideMark/>
          </w:tcPr>
          <w:p w14:paraId="6B3319A0"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α = standardized coefficient for the association between the exposure and the mediator Mk</w:t>
            </w:r>
          </w:p>
        </w:tc>
        <w:tc>
          <w:tcPr>
            <w:tcW w:w="801" w:type="dxa"/>
            <w:tcBorders>
              <w:top w:val="nil"/>
              <w:left w:val="nil"/>
              <w:bottom w:val="nil"/>
              <w:right w:val="nil"/>
            </w:tcBorders>
            <w:shd w:val="clear" w:color="auto" w:fill="auto"/>
            <w:vAlign w:val="center"/>
            <w:hideMark/>
          </w:tcPr>
          <w:p w14:paraId="226B09C9" w14:textId="77777777" w:rsidR="009D733C" w:rsidRPr="009D733C" w:rsidRDefault="009D733C" w:rsidP="009D733C">
            <w:pPr>
              <w:spacing w:after="0" w:line="240" w:lineRule="auto"/>
              <w:rPr>
                <w:rFonts w:eastAsia="Times New Roman" w:cs="Times New Roman"/>
                <w:color w:val="000000"/>
                <w:sz w:val="16"/>
                <w:szCs w:val="16"/>
              </w:rPr>
            </w:pPr>
          </w:p>
        </w:tc>
        <w:tc>
          <w:tcPr>
            <w:tcW w:w="819" w:type="dxa"/>
            <w:tcBorders>
              <w:top w:val="nil"/>
              <w:left w:val="nil"/>
              <w:bottom w:val="nil"/>
              <w:right w:val="nil"/>
            </w:tcBorders>
            <w:shd w:val="clear" w:color="auto" w:fill="auto"/>
            <w:noWrap/>
            <w:vAlign w:val="bottom"/>
            <w:hideMark/>
          </w:tcPr>
          <w:p w14:paraId="7F6324D4" w14:textId="77777777" w:rsidR="009D733C" w:rsidRPr="009D733C" w:rsidRDefault="009D733C" w:rsidP="009D733C">
            <w:pPr>
              <w:spacing w:after="0" w:line="240" w:lineRule="auto"/>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14:paraId="1988DDCB" w14:textId="77777777" w:rsidR="009D733C" w:rsidRPr="009D733C" w:rsidRDefault="009D733C" w:rsidP="009D733C">
            <w:pPr>
              <w:spacing w:after="0" w:line="240" w:lineRule="auto"/>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32B16321" w14:textId="77777777" w:rsidR="009D733C" w:rsidRPr="009D733C" w:rsidRDefault="009D733C" w:rsidP="009D733C">
            <w:pPr>
              <w:spacing w:after="0" w:line="240" w:lineRule="auto"/>
              <w:rPr>
                <w:rFonts w:eastAsia="Times New Roman" w:cs="Times New Roman"/>
                <w:sz w:val="20"/>
                <w:szCs w:val="20"/>
              </w:rPr>
            </w:pPr>
          </w:p>
        </w:tc>
        <w:tc>
          <w:tcPr>
            <w:tcW w:w="810" w:type="dxa"/>
            <w:tcBorders>
              <w:top w:val="nil"/>
              <w:left w:val="nil"/>
              <w:bottom w:val="nil"/>
              <w:right w:val="nil"/>
            </w:tcBorders>
            <w:shd w:val="clear" w:color="auto" w:fill="auto"/>
            <w:noWrap/>
            <w:vAlign w:val="bottom"/>
            <w:hideMark/>
          </w:tcPr>
          <w:p w14:paraId="5A34AD2C" w14:textId="77777777" w:rsidR="009D733C" w:rsidRPr="009D733C" w:rsidRDefault="009D733C" w:rsidP="009D733C">
            <w:pPr>
              <w:spacing w:after="0" w:line="240" w:lineRule="auto"/>
              <w:rPr>
                <w:rFonts w:eastAsia="Times New Roman" w:cs="Times New Roman"/>
                <w:sz w:val="20"/>
                <w:szCs w:val="20"/>
              </w:rPr>
            </w:pPr>
          </w:p>
        </w:tc>
      </w:tr>
      <w:tr w:rsidR="0067606B" w:rsidRPr="009D733C" w14:paraId="29B15E05" w14:textId="77777777" w:rsidTr="0067606B">
        <w:trPr>
          <w:trHeight w:val="285"/>
        </w:trPr>
        <w:tc>
          <w:tcPr>
            <w:tcW w:w="7006" w:type="dxa"/>
            <w:gridSpan w:val="6"/>
            <w:tcBorders>
              <w:top w:val="nil"/>
              <w:left w:val="nil"/>
              <w:bottom w:val="nil"/>
              <w:right w:val="nil"/>
            </w:tcBorders>
            <w:shd w:val="clear" w:color="auto" w:fill="auto"/>
            <w:noWrap/>
            <w:vAlign w:val="center"/>
            <w:hideMark/>
          </w:tcPr>
          <w:p w14:paraId="1FC67EED"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β = standardized MCP-regularized coefficient for the association between the mediator Mk and the outcome</w:t>
            </w:r>
          </w:p>
        </w:tc>
        <w:tc>
          <w:tcPr>
            <w:tcW w:w="819" w:type="dxa"/>
            <w:tcBorders>
              <w:top w:val="nil"/>
              <w:left w:val="nil"/>
              <w:bottom w:val="nil"/>
              <w:right w:val="nil"/>
            </w:tcBorders>
            <w:shd w:val="clear" w:color="auto" w:fill="auto"/>
            <w:noWrap/>
            <w:vAlign w:val="bottom"/>
            <w:hideMark/>
          </w:tcPr>
          <w:p w14:paraId="1D001F25" w14:textId="77777777" w:rsidR="009D733C" w:rsidRPr="009D733C" w:rsidRDefault="009D733C" w:rsidP="009D733C">
            <w:pPr>
              <w:spacing w:after="0" w:line="240" w:lineRule="auto"/>
              <w:rPr>
                <w:rFonts w:eastAsia="Times New Roman" w:cs="Times New Roman"/>
                <w:color w:val="000000"/>
                <w:sz w:val="16"/>
                <w:szCs w:val="16"/>
              </w:rPr>
            </w:pPr>
          </w:p>
        </w:tc>
        <w:tc>
          <w:tcPr>
            <w:tcW w:w="1080" w:type="dxa"/>
            <w:tcBorders>
              <w:top w:val="nil"/>
              <w:left w:val="nil"/>
              <w:bottom w:val="nil"/>
              <w:right w:val="nil"/>
            </w:tcBorders>
            <w:shd w:val="clear" w:color="auto" w:fill="auto"/>
            <w:noWrap/>
            <w:vAlign w:val="bottom"/>
            <w:hideMark/>
          </w:tcPr>
          <w:p w14:paraId="28B78823" w14:textId="77777777" w:rsidR="009D733C" w:rsidRPr="009D733C" w:rsidRDefault="009D733C" w:rsidP="009D733C">
            <w:pPr>
              <w:spacing w:after="0" w:line="240" w:lineRule="auto"/>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23EE7B50" w14:textId="77777777" w:rsidR="009D733C" w:rsidRPr="009D733C" w:rsidRDefault="009D733C" w:rsidP="009D733C">
            <w:pPr>
              <w:spacing w:after="0" w:line="240" w:lineRule="auto"/>
              <w:rPr>
                <w:rFonts w:eastAsia="Times New Roman" w:cs="Times New Roman"/>
                <w:sz w:val="20"/>
                <w:szCs w:val="20"/>
              </w:rPr>
            </w:pPr>
          </w:p>
        </w:tc>
        <w:tc>
          <w:tcPr>
            <w:tcW w:w="810" w:type="dxa"/>
            <w:tcBorders>
              <w:top w:val="nil"/>
              <w:left w:val="nil"/>
              <w:bottom w:val="nil"/>
              <w:right w:val="nil"/>
            </w:tcBorders>
            <w:shd w:val="clear" w:color="auto" w:fill="auto"/>
            <w:noWrap/>
            <w:vAlign w:val="bottom"/>
            <w:hideMark/>
          </w:tcPr>
          <w:p w14:paraId="0EFD6250" w14:textId="77777777" w:rsidR="009D733C" w:rsidRPr="009D733C" w:rsidRDefault="009D733C" w:rsidP="009D733C">
            <w:pPr>
              <w:spacing w:after="0" w:line="240" w:lineRule="auto"/>
              <w:rPr>
                <w:rFonts w:eastAsia="Times New Roman" w:cs="Times New Roman"/>
                <w:sz w:val="20"/>
                <w:szCs w:val="20"/>
              </w:rPr>
            </w:pPr>
          </w:p>
        </w:tc>
      </w:tr>
      <w:tr w:rsidR="009D733C" w:rsidRPr="009D733C" w14:paraId="3AF5CDC9" w14:textId="77777777" w:rsidTr="0067606B">
        <w:trPr>
          <w:trHeight w:val="285"/>
        </w:trPr>
        <w:tc>
          <w:tcPr>
            <w:tcW w:w="1975" w:type="dxa"/>
            <w:tcBorders>
              <w:top w:val="nil"/>
              <w:left w:val="nil"/>
              <w:bottom w:val="nil"/>
              <w:right w:val="nil"/>
            </w:tcBorders>
            <w:shd w:val="clear" w:color="auto" w:fill="auto"/>
            <w:noWrap/>
            <w:vAlign w:val="center"/>
            <w:hideMark/>
          </w:tcPr>
          <w:p w14:paraId="1470C02F"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SE = standard error</w:t>
            </w:r>
          </w:p>
        </w:tc>
        <w:tc>
          <w:tcPr>
            <w:tcW w:w="1260" w:type="dxa"/>
            <w:tcBorders>
              <w:top w:val="nil"/>
              <w:left w:val="nil"/>
              <w:bottom w:val="nil"/>
              <w:right w:val="nil"/>
            </w:tcBorders>
            <w:shd w:val="clear" w:color="auto" w:fill="auto"/>
            <w:vAlign w:val="center"/>
            <w:hideMark/>
          </w:tcPr>
          <w:p w14:paraId="448980CC" w14:textId="77777777" w:rsidR="009D733C" w:rsidRPr="009D733C" w:rsidRDefault="009D733C" w:rsidP="009D733C">
            <w:pPr>
              <w:spacing w:after="0" w:line="240" w:lineRule="auto"/>
              <w:rPr>
                <w:rFonts w:eastAsia="Times New Roman" w:cs="Times New Roman"/>
                <w:color w:val="000000"/>
                <w:sz w:val="16"/>
                <w:szCs w:val="16"/>
              </w:rPr>
            </w:pPr>
          </w:p>
        </w:tc>
        <w:tc>
          <w:tcPr>
            <w:tcW w:w="810" w:type="dxa"/>
            <w:tcBorders>
              <w:top w:val="nil"/>
              <w:left w:val="nil"/>
              <w:bottom w:val="nil"/>
              <w:right w:val="nil"/>
            </w:tcBorders>
            <w:shd w:val="clear" w:color="auto" w:fill="auto"/>
            <w:vAlign w:val="center"/>
            <w:hideMark/>
          </w:tcPr>
          <w:p w14:paraId="6A1EF503" w14:textId="77777777" w:rsidR="009D733C" w:rsidRPr="009D733C" w:rsidRDefault="009D733C" w:rsidP="009D733C">
            <w:pPr>
              <w:spacing w:after="0" w:line="240" w:lineRule="auto"/>
              <w:rPr>
                <w:rFonts w:eastAsia="Times New Roman" w:cs="Times New Roman"/>
                <w:sz w:val="20"/>
                <w:szCs w:val="20"/>
              </w:rPr>
            </w:pPr>
          </w:p>
        </w:tc>
        <w:tc>
          <w:tcPr>
            <w:tcW w:w="1080" w:type="dxa"/>
            <w:tcBorders>
              <w:top w:val="nil"/>
              <w:left w:val="nil"/>
              <w:bottom w:val="nil"/>
              <w:right w:val="nil"/>
            </w:tcBorders>
            <w:shd w:val="clear" w:color="auto" w:fill="auto"/>
            <w:vAlign w:val="center"/>
            <w:hideMark/>
          </w:tcPr>
          <w:p w14:paraId="40AA6B4D" w14:textId="77777777" w:rsidR="009D733C" w:rsidRPr="009D733C" w:rsidRDefault="009D733C" w:rsidP="009D733C">
            <w:pPr>
              <w:spacing w:after="0" w:line="240" w:lineRule="auto"/>
              <w:rPr>
                <w:rFonts w:eastAsia="Times New Roman" w:cs="Times New Roman"/>
                <w:sz w:val="20"/>
                <w:szCs w:val="20"/>
              </w:rPr>
            </w:pPr>
          </w:p>
        </w:tc>
        <w:tc>
          <w:tcPr>
            <w:tcW w:w="1080" w:type="dxa"/>
            <w:tcBorders>
              <w:top w:val="nil"/>
              <w:left w:val="nil"/>
              <w:bottom w:val="nil"/>
              <w:right w:val="nil"/>
            </w:tcBorders>
            <w:shd w:val="clear" w:color="auto" w:fill="auto"/>
            <w:vAlign w:val="center"/>
            <w:hideMark/>
          </w:tcPr>
          <w:p w14:paraId="64E3426F" w14:textId="77777777" w:rsidR="009D733C" w:rsidRPr="009D733C" w:rsidRDefault="009D733C" w:rsidP="009D733C">
            <w:pPr>
              <w:spacing w:after="0" w:line="240" w:lineRule="auto"/>
              <w:rPr>
                <w:rFonts w:eastAsia="Times New Roman" w:cs="Times New Roman"/>
                <w:sz w:val="20"/>
                <w:szCs w:val="20"/>
              </w:rPr>
            </w:pPr>
          </w:p>
        </w:tc>
        <w:tc>
          <w:tcPr>
            <w:tcW w:w="801" w:type="dxa"/>
            <w:tcBorders>
              <w:top w:val="nil"/>
              <w:left w:val="nil"/>
              <w:bottom w:val="nil"/>
              <w:right w:val="nil"/>
            </w:tcBorders>
            <w:shd w:val="clear" w:color="auto" w:fill="auto"/>
            <w:vAlign w:val="center"/>
            <w:hideMark/>
          </w:tcPr>
          <w:p w14:paraId="7D7897E1" w14:textId="77777777" w:rsidR="009D733C" w:rsidRPr="009D733C" w:rsidRDefault="009D733C" w:rsidP="009D733C">
            <w:pPr>
              <w:spacing w:after="0" w:line="240" w:lineRule="auto"/>
              <w:rPr>
                <w:rFonts w:eastAsia="Times New Roman" w:cs="Times New Roman"/>
                <w:sz w:val="20"/>
                <w:szCs w:val="20"/>
              </w:rPr>
            </w:pPr>
          </w:p>
        </w:tc>
        <w:tc>
          <w:tcPr>
            <w:tcW w:w="819" w:type="dxa"/>
            <w:tcBorders>
              <w:top w:val="nil"/>
              <w:left w:val="nil"/>
              <w:bottom w:val="nil"/>
              <w:right w:val="nil"/>
            </w:tcBorders>
            <w:shd w:val="clear" w:color="auto" w:fill="auto"/>
            <w:noWrap/>
            <w:vAlign w:val="bottom"/>
            <w:hideMark/>
          </w:tcPr>
          <w:p w14:paraId="166780BC" w14:textId="77777777" w:rsidR="009D733C" w:rsidRPr="009D733C" w:rsidRDefault="009D733C" w:rsidP="009D733C">
            <w:pPr>
              <w:spacing w:after="0" w:line="240" w:lineRule="auto"/>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14:paraId="1BC278A7" w14:textId="77777777" w:rsidR="009D733C" w:rsidRPr="009D733C" w:rsidRDefault="009D733C" w:rsidP="009D733C">
            <w:pPr>
              <w:spacing w:after="0" w:line="240" w:lineRule="auto"/>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0E9B55AB" w14:textId="77777777" w:rsidR="009D733C" w:rsidRPr="009D733C" w:rsidRDefault="009D733C" w:rsidP="009D733C">
            <w:pPr>
              <w:spacing w:after="0" w:line="240" w:lineRule="auto"/>
              <w:rPr>
                <w:rFonts w:eastAsia="Times New Roman" w:cs="Times New Roman"/>
                <w:sz w:val="20"/>
                <w:szCs w:val="20"/>
              </w:rPr>
            </w:pPr>
          </w:p>
        </w:tc>
        <w:tc>
          <w:tcPr>
            <w:tcW w:w="810" w:type="dxa"/>
            <w:tcBorders>
              <w:top w:val="nil"/>
              <w:left w:val="nil"/>
              <w:bottom w:val="nil"/>
              <w:right w:val="nil"/>
            </w:tcBorders>
            <w:shd w:val="clear" w:color="auto" w:fill="auto"/>
            <w:noWrap/>
            <w:vAlign w:val="bottom"/>
            <w:hideMark/>
          </w:tcPr>
          <w:p w14:paraId="78324108" w14:textId="77777777" w:rsidR="009D733C" w:rsidRPr="009D733C" w:rsidRDefault="009D733C" w:rsidP="009D733C">
            <w:pPr>
              <w:spacing w:after="0" w:line="240" w:lineRule="auto"/>
              <w:rPr>
                <w:rFonts w:eastAsia="Times New Roman" w:cs="Times New Roman"/>
                <w:sz w:val="20"/>
                <w:szCs w:val="20"/>
              </w:rPr>
            </w:pPr>
          </w:p>
        </w:tc>
      </w:tr>
      <w:tr w:rsidR="0067606B" w:rsidRPr="009D733C" w14:paraId="2AE508DD" w14:textId="77777777" w:rsidTr="0067606B">
        <w:trPr>
          <w:trHeight w:val="285"/>
        </w:trPr>
        <w:tc>
          <w:tcPr>
            <w:tcW w:w="5125" w:type="dxa"/>
            <w:gridSpan w:val="4"/>
            <w:tcBorders>
              <w:top w:val="nil"/>
              <w:left w:val="nil"/>
              <w:bottom w:val="nil"/>
              <w:right w:val="nil"/>
            </w:tcBorders>
            <w:shd w:val="clear" w:color="auto" w:fill="auto"/>
            <w:noWrap/>
            <w:vAlign w:val="center"/>
            <w:hideMark/>
          </w:tcPr>
          <w:p w14:paraId="02E477DB"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The maximum of p-values for α and β is *&lt;0.1; **&lt;0.05; ***&lt;0.01</w:t>
            </w:r>
          </w:p>
        </w:tc>
        <w:tc>
          <w:tcPr>
            <w:tcW w:w="1080" w:type="dxa"/>
            <w:tcBorders>
              <w:top w:val="nil"/>
              <w:left w:val="nil"/>
              <w:bottom w:val="nil"/>
              <w:right w:val="nil"/>
            </w:tcBorders>
            <w:shd w:val="clear" w:color="auto" w:fill="auto"/>
            <w:noWrap/>
            <w:vAlign w:val="bottom"/>
            <w:hideMark/>
          </w:tcPr>
          <w:p w14:paraId="11D6CC40" w14:textId="77777777" w:rsidR="009D733C" w:rsidRPr="009D733C" w:rsidRDefault="009D733C" w:rsidP="009D733C">
            <w:pPr>
              <w:spacing w:after="0" w:line="240" w:lineRule="auto"/>
              <w:rPr>
                <w:rFonts w:eastAsia="Times New Roman" w:cs="Times New Roman"/>
                <w:color w:val="000000"/>
                <w:sz w:val="16"/>
                <w:szCs w:val="16"/>
              </w:rPr>
            </w:pPr>
          </w:p>
        </w:tc>
        <w:tc>
          <w:tcPr>
            <w:tcW w:w="801" w:type="dxa"/>
            <w:tcBorders>
              <w:top w:val="nil"/>
              <w:left w:val="nil"/>
              <w:bottom w:val="nil"/>
              <w:right w:val="nil"/>
            </w:tcBorders>
            <w:shd w:val="clear" w:color="auto" w:fill="auto"/>
            <w:noWrap/>
            <w:vAlign w:val="bottom"/>
            <w:hideMark/>
          </w:tcPr>
          <w:p w14:paraId="786675DC" w14:textId="77777777" w:rsidR="009D733C" w:rsidRPr="009D733C" w:rsidRDefault="009D733C" w:rsidP="009D733C">
            <w:pPr>
              <w:spacing w:after="0" w:line="240" w:lineRule="auto"/>
              <w:rPr>
                <w:rFonts w:eastAsia="Times New Roman" w:cs="Times New Roman"/>
                <w:sz w:val="20"/>
                <w:szCs w:val="20"/>
              </w:rPr>
            </w:pPr>
          </w:p>
        </w:tc>
        <w:tc>
          <w:tcPr>
            <w:tcW w:w="819" w:type="dxa"/>
            <w:tcBorders>
              <w:top w:val="nil"/>
              <w:left w:val="nil"/>
              <w:bottom w:val="nil"/>
              <w:right w:val="nil"/>
            </w:tcBorders>
            <w:shd w:val="clear" w:color="auto" w:fill="auto"/>
            <w:noWrap/>
            <w:vAlign w:val="bottom"/>
            <w:hideMark/>
          </w:tcPr>
          <w:p w14:paraId="0DC47C20" w14:textId="77777777" w:rsidR="009D733C" w:rsidRPr="009D733C" w:rsidRDefault="009D733C" w:rsidP="009D733C">
            <w:pPr>
              <w:spacing w:after="0" w:line="240" w:lineRule="auto"/>
              <w:rPr>
                <w:rFonts w:eastAsia="Times New Roman" w:cs="Times New Roman"/>
                <w:sz w:val="20"/>
                <w:szCs w:val="20"/>
              </w:rPr>
            </w:pPr>
          </w:p>
        </w:tc>
        <w:tc>
          <w:tcPr>
            <w:tcW w:w="1080" w:type="dxa"/>
            <w:tcBorders>
              <w:top w:val="nil"/>
              <w:left w:val="nil"/>
              <w:bottom w:val="nil"/>
              <w:right w:val="nil"/>
            </w:tcBorders>
            <w:shd w:val="clear" w:color="auto" w:fill="auto"/>
            <w:noWrap/>
            <w:vAlign w:val="bottom"/>
            <w:hideMark/>
          </w:tcPr>
          <w:p w14:paraId="45DA8D33" w14:textId="77777777" w:rsidR="009D733C" w:rsidRPr="009D733C" w:rsidRDefault="009D733C" w:rsidP="009D733C">
            <w:pPr>
              <w:spacing w:after="0" w:line="240" w:lineRule="auto"/>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6C67B27E" w14:textId="77777777" w:rsidR="009D733C" w:rsidRPr="009D733C" w:rsidRDefault="009D733C" w:rsidP="009D733C">
            <w:pPr>
              <w:spacing w:after="0" w:line="240" w:lineRule="auto"/>
              <w:rPr>
                <w:rFonts w:eastAsia="Times New Roman" w:cs="Times New Roman"/>
                <w:sz w:val="20"/>
                <w:szCs w:val="20"/>
              </w:rPr>
            </w:pPr>
          </w:p>
        </w:tc>
        <w:tc>
          <w:tcPr>
            <w:tcW w:w="810" w:type="dxa"/>
            <w:tcBorders>
              <w:top w:val="nil"/>
              <w:left w:val="nil"/>
              <w:bottom w:val="nil"/>
              <w:right w:val="nil"/>
            </w:tcBorders>
            <w:shd w:val="clear" w:color="auto" w:fill="auto"/>
            <w:noWrap/>
            <w:vAlign w:val="bottom"/>
            <w:hideMark/>
          </w:tcPr>
          <w:p w14:paraId="61378B3A" w14:textId="77777777" w:rsidR="009D733C" w:rsidRPr="009D733C" w:rsidRDefault="009D733C" w:rsidP="009D733C">
            <w:pPr>
              <w:spacing w:after="0" w:line="240" w:lineRule="auto"/>
              <w:rPr>
                <w:rFonts w:eastAsia="Times New Roman" w:cs="Times New Roman"/>
                <w:sz w:val="20"/>
                <w:szCs w:val="20"/>
              </w:rPr>
            </w:pPr>
          </w:p>
        </w:tc>
      </w:tr>
      <w:tr w:rsidR="009D733C" w:rsidRPr="009D733C" w14:paraId="36739506" w14:textId="77777777" w:rsidTr="0067606B">
        <w:trPr>
          <w:trHeight w:val="285"/>
        </w:trPr>
        <w:tc>
          <w:tcPr>
            <w:tcW w:w="7825" w:type="dxa"/>
            <w:gridSpan w:val="7"/>
            <w:tcBorders>
              <w:top w:val="nil"/>
              <w:left w:val="nil"/>
              <w:bottom w:val="nil"/>
              <w:right w:val="nil"/>
            </w:tcBorders>
            <w:shd w:val="clear" w:color="auto" w:fill="auto"/>
            <w:noWrap/>
            <w:vAlign w:val="center"/>
            <w:hideMark/>
          </w:tcPr>
          <w:p w14:paraId="2F91C321"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 xml:space="preserve">WM = Working Memory; IC=Inhibitory Control; RS=Reward Sensitivity; FC=Fear Conditioning; TD =Threat Detection </w:t>
            </w:r>
          </w:p>
        </w:tc>
        <w:tc>
          <w:tcPr>
            <w:tcW w:w="1080" w:type="dxa"/>
            <w:tcBorders>
              <w:top w:val="nil"/>
              <w:left w:val="nil"/>
              <w:bottom w:val="nil"/>
              <w:right w:val="nil"/>
            </w:tcBorders>
            <w:shd w:val="clear" w:color="auto" w:fill="auto"/>
            <w:noWrap/>
            <w:vAlign w:val="bottom"/>
            <w:hideMark/>
          </w:tcPr>
          <w:p w14:paraId="05F78F5A" w14:textId="77777777" w:rsidR="009D733C" w:rsidRPr="009D733C" w:rsidRDefault="009D733C" w:rsidP="009D733C">
            <w:pPr>
              <w:spacing w:after="0" w:line="240" w:lineRule="auto"/>
              <w:rPr>
                <w:rFonts w:eastAsia="Times New Roman" w:cs="Times New Roman"/>
                <w:color w:val="000000"/>
                <w:sz w:val="16"/>
                <w:szCs w:val="16"/>
              </w:rPr>
            </w:pPr>
          </w:p>
        </w:tc>
        <w:tc>
          <w:tcPr>
            <w:tcW w:w="720" w:type="dxa"/>
            <w:tcBorders>
              <w:top w:val="nil"/>
              <w:left w:val="nil"/>
              <w:bottom w:val="nil"/>
              <w:right w:val="nil"/>
            </w:tcBorders>
            <w:shd w:val="clear" w:color="auto" w:fill="auto"/>
            <w:noWrap/>
            <w:vAlign w:val="bottom"/>
            <w:hideMark/>
          </w:tcPr>
          <w:p w14:paraId="05431251" w14:textId="77777777" w:rsidR="009D733C" w:rsidRPr="009D733C" w:rsidRDefault="009D733C" w:rsidP="009D733C">
            <w:pPr>
              <w:spacing w:after="0" w:line="240" w:lineRule="auto"/>
              <w:rPr>
                <w:rFonts w:eastAsia="Times New Roman" w:cs="Times New Roman"/>
                <w:sz w:val="20"/>
                <w:szCs w:val="20"/>
              </w:rPr>
            </w:pPr>
          </w:p>
        </w:tc>
        <w:tc>
          <w:tcPr>
            <w:tcW w:w="810" w:type="dxa"/>
            <w:tcBorders>
              <w:top w:val="nil"/>
              <w:left w:val="nil"/>
              <w:bottom w:val="nil"/>
              <w:right w:val="nil"/>
            </w:tcBorders>
            <w:shd w:val="clear" w:color="auto" w:fill="auto"/>
            <w:noWrap/>
            <w:vAlign w:val="bottom"/>
            <w:hideMark/>
          </w:tcPr>
          <w:p w14:paraId="79225DC0" w14:textId="77777777" w:rsidR="009D733C" w:rsidRPr="009D733C" w:rsidRDefault="009D733C" w:rsidP="009D733C">
            <w:pPr>
              <w:spacing w:after="0" w:line="240" w:lineRule="auto"/>
              <w:rPr>
                <w:rFonts w:eastAsia="Times New Roman" w:cs="Times New Roman"/>
                <w:sz w:val="20"/>
                <w:szCs w:val="20"/>
              </w:rPr>
            </w:pPr>
          </w:p>
        </w:tc>
      </w:tr>
      <w:tr w:rsidR="009D733C" w:rsidRPr="009D733C" w14:paraId="376D6F99" w14:textId="77777777" w:rsidTr="0067606B">
        <w:trPr>
          <w:trHeight w:val="285"/>
        </w:trPr>
        <w:tc>
          <w:tcPr>
            <w:tcW w:w="10435" w:type="dxa"/>
            <w:gridSpan w:val="10"/>
            <w:tcBorders>
              <w:top w:val="nil"/>
              <w:left w:val="nil"/>
              <w:bottom w:val="nil"/>
              <w:right w:val="nil"/>
            </w:tcBorders>
            <w:shd w:val="clear" w:color="auto" w:fill="auto"/>
            <w:vAlign w:val="center"/>
            <w:hideMark/>
          </w:tcPr>
          <w:p w14:paraId="0B28CDD7" w14:textId="77777777" w:rsidR="009D733C" w:rsidRPr="009D733C" w:rsidRDefault="009D733C" w:rsidP="009D733C">
            <w:pPr>
              <w:spacing w:after="0" w:line="240" w:lineRule="auto"/>
              <w:rPr>
                <w:rFonts w:eastAsia="Times New Roman" w:cs="Times New Roman"/>
                <w:color w:val="000000"/>
                <w:sz w:val="16"/>
                <w:szCs w:val="16"/>
              </w:rPr>
            </w:pPr>
            <w:r w:rsidRPr="009D733C">
              <w:rPr>
                <w:rFonts w:eastAsia="Times New Roman" w:cs="Times New Roman"/>
                <w:color w:val="000000"/>
                <w:sz w:val="16"/>
                <w:szCs w:val="16"/>
              </w:rPr>
              <w:t>† Coefficients for the X-&gt;Y relationships are averages across all 20 imputations, whereas estimates for the X-&gt;M</w:t>
            </w:r>
            <w:r w:rsidRPr="009D733C">
              <w:rPr>
                <w:rFonts w:eastAsia="Times New Roman" w:cs="Times New Roman"/>
                <w:color w:val="000000"/>
                <w:sz w:val="16"/>
                <w:szCs w:val="16"/>
                <w:vertAlign w:val="subscript"/>
              </w:rPr>
              <w:t>k</w:t>
            </w:r>
            <w:r w:rsidRPr="009D733C">
              <w:rPr>
                <w:rFonts w:eastAsia="Times New Roman" w:cs="Times New Roman"/>
                <w:color w:val="000000"/>
                <w:sz w:val="16"/>
                <w:szCs w:val="16"/>
              </w:rPr>
              <w:t xml:space="preserve"> and M</w:t>
            </w:r>
            <w:r w:rsidRPr="009D733C">
              <w:rPr>
                <w:rFonts w:eastAsia="Times New Roman" w:cs="Times New Roman"/>
                <w:color w:val="000000"/>
                <w:sz w:val="16"/>
                <w:szCs w:val="16"/>
                <w:vertAlign w:val="subscript"/>
              </w:rPr>
              <w:t>k</w:t>
            </w:r>
            <w:r w:rsidRPr="009D733C">
              <w:rPr>
                <w:rFonts w:eastAsia="Times New Roman" w:cs="Times New Roman"/>
                <w:color w:val="000000"/>
                <w:sz w:val="16"/>
                <w:szCs w:val="16"/>
              </w:rPr>
              <w:t>-&gt;Y relationships are averages of estimates from imputations where the mediator retained by MCP-regularized regression</w:t>
            </w:r>
          </w:p>
        </w:tc>
      </w:tr>
    </w:tbl>
    <w:p w14:paraId="7B3B7613" w14:textId="7D35F946" w:rsidR="009D733C" w:rsidRPr="008C58E1" w:rsidRDefault="009D733C" w:rsidP="008C58E1">
      <w:pPr>
        <w:rPr>
          <w:b/>
          <w:bCs/>
        </w:rPr>
      </w:pPr>
    </w:p>
    <w:sectPr w:rsidR="009D733C" w:rsidRPr="008C58E1" w:rsidSect="00F6610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dikova, Kat" w:date="2022-08-12T14:10:00Z" w:initials="SK">
    <w:p w14:paraId="3CF8C333" w14:textId="77777777" w:rsidR="00D62F9A" w:rsidRDefault="00D62F9A" w:rsidP="00602E93">
      <w:pPr>
        <w:pStyle w:val="CommentText"/>
      </w:pPr>
      <w:r>
        <w:rPr>
          <w:rStyle w:val="CommentReference"/>
        </w:rPr>
        <w:annotationRef/>
      </w:r>
      <w:r>
        <w:t>Confirm primary affiliations</w:t>
      </w:r>
    </w:p>
  </w:comment>
  <w:comment w:id="1" w:author="Tiemeier, Henning" w:date="2022-08-20T12:33:00Z" w:initials="TH">
    <w:p w14:paraId="3491F84B" w14:textId="4F30D1B0" w:rsidR="00D62F9A" w:rsidRDefault="00D62F9A">
      <w:pPr>
        <w:pStyle w:val="CommentText"/>
      </w:pPr>
      <w:r>
        <w:rPr>
          <w:rStyle w:val="CommentReference"/>
        </w:rPr>
        <w:annotationRef/>
      </w:r>
      <w:r>
        <w:t>? undefined</w:t>
      </w:r>
    </w:p>
  </w:comment>
  <w:comment w:id="3" w:author="Tiemeier, Henning" w:date="2022-08-20T12:34:00Z" w:initials="TH">
    <w:p w14:paraId="025D8F6E" w14:textId="1E186F5B" w:rsidR="00D62F9A" w:rsidRDefault="00D62F9A">
      <w:pPr>
        <w:pStyle w:val="CommentText"/>
      </w:pPr>
      <w:r>
        <w:rPr>
          <w:rStyle w:val="CommentReference"/>
        </w:rPr>
        <w:annotationRef/>
      </w:r>
      <w:r>
        <w:t>link to neurodevelopment as mediator</w:t>
      </w:r>
    </w:p>
  </w:comment>
  <w:comment w:id="5" w:author="Tiemeier, Henning" w:date="2022-08-20T12:39:00Z" w:initials="TH">
    <w:p w14:paraId="2A74C2A3" w14:textId="0649F2FE" w:rsidR="00D62F9A" w:rsidRDefault="00D62F9A">
      <w:pPr>
        <w:pStyle w:val="CommentText"/>
      </w:pPr>
      <w:r>
        <w:rPr>
          <w:rStyle w:val="CommentReference"/>
        </w:rPr>
        <w:annotationRef/>
      </w:r>
      <w:r>
        <w:t>imaging parameters?</w:t>
      </w:r>
    </w:p>
  </w:comment>
  <w:comment w:id="6" w:author="Tiemeier, Henning" w:date="2022-08-20T12:40:00Z" w:initials="TH">
    <w:p w14:paraId="5DFBA009" w14:textId="6741A948" w:rsidR="00D62F9A" w:rsidRDefault="00D62F9A">
      <w:pPr>
        <w:pStyle w:val="CommentText"/>
      </w:pPr>
      <w:r>
        <w:rPr>
          <w:rStyle w:val="CommentReference"/>
        </w:rPr>
        <w:annotationRef/>
      </w:r>
      <w:r>
        <w:t>really, that approach only</w:t>
      </w:r>
    </w:p>
  </w:comment>
  <w:comment w:id="7" w:author="Tiemeier, Henning" w:date="2022-08-20T12:41:00Z" w:initials="TH">
    <w:p w14:paraId="3FC1489A" w14:textId="50913B1B" w:rsidR="00D62F9A" w:rsidRDefault="00D62F9A">
      <w:pPr>
        <w:pStyle w:val="CommentText"/>
      </w:pPr>
      <w:r>
        <w:rPr>
          <w:rStyle w:val="CommentReference"/>
        </w:rPr>
        <w:annotationRef/>
      </w:r>
      <w:r>
        <w:t>what exactly is meant?</w:t>
      </w:r>
    </w:p>
  </w:comment>
  <w:comment w:id="8" w:author="Tiemeier, Henning" w:date="2022-08-20T12:42:00Z" w:initials="TH">
    <w:p w14:paraId="69353C6A" w14:textId="77777777" w:rsidR="00D62F9A" w:rsidRDefault="00D62F9A">
      <w:pPr>
        <w:pStyle w:val="CommentText"/>
      </w:pPr>
      <w:r>
        <w:rPr>
          <w:rStyle w:val="CommentReference"/>
        </w:rPr>
        <w:annotationRef/>
      </w:r>
      <w:r>
        <w:t>a few more thoughts</w:t>
      </w:r>
    </w:p>
    <w:p w14:paraId="727FCCAC" w14:textId="7214699C" w:rsidR="00D62F9A" w:rsidRDefault="00D62F9A">
      <w:pPr>
        <w:pStyle w:val="CommentText"/>
      </w:pPr>
      <w:r>
        <w:t>I find the puberty literature not so clear and thought onset is also related to deprivation</w:t>
      </w:r>
    </w:p>
    <w:p w14:paraId="2F15118A" w14:textId="3B1BF8BA" w:rsidR="00D62F9A" w:rsidRDefault="00D62F9A">
      <w:pPr>
        <w:pStyle w:val="CommentText"/>
      </w:pPr>
      <w:r>
        <w:t>Deprivation is strongly related to behavioral problems such as externalizing problems/aggression - which is strongly tied to emotion regulation</w:t>
      </w:r>
    </w:p>
    <w:p w14:paraId="3B21D408" w14:textId="77777777" w:rsidR="00D62F9A" w:rsidRDefault="00D62F9A">
      <w:pPr>
        <w:pStyle w:val="CommentText"/>
      </w:pPr>
    </w:p>
    <w:p w14:paraId="6E956488" w14:textId="166D2D9F" w:rsidR="00D62F9A" w:rsidRDefault="00D62F9A">
      <w:pPr>
        <w:pStyle w:val="CommentText"/>
      </w:pPr>
      <w:r>
        <w:t>are financial stress, food insecurity, housing insecurity threat or only deprivation?</w:t>
      </w:r>
    </w:p>
  </w:comment>
  <w:comment w:id="11" w:author="Tiemeier, Henning" w:date="2022-08-20T12:48:00Z" w:initials="TH">
    <w:p w14:paraId="275E93A3" w14:textId="410F3DD3" w:rsidR="00D62F9A" w:rsidRDefault="00D62F9A">
      <w:pPr>
        <w:pStyle w:val="CommentText"/>
      </w:pPr>
      <w:r>
        <w:rPr>
          <w:rStyle w:val="CommentReference"/>
        </w:rPr>
        <w:annotationRef/>
      </w:r>
      <w:r>
        <w:t>you will study these and not underlying constructs?</w:t>
      </w:r>
    </w:p>
  </w:comment>
  <w:comment w:id="12" w:author="Tiemeier, Henning" w:date="2022-08-20T12:48:00Z" w:initials="TH">
    <w:p w14:paraId="00C3926F" w14:textId="4DBDCCFA" w:rsidR="00D62F9A" w:rsidRDefault="00D62F9A">
      <w:pPr>
        <w:pStyle w:val="CommentText"/>
      </w:pPr>
      <w:r>
        <w:rPr>
          <w:rStyle w:val="CommentReference"/>
        </w:rPr>
        <w:annotationRef/>
      </w:r>
      <w:r>
        <w:t>how defined and mentioned before?</w:t>
      </w:r>
    </w:p>
  </w:comment>
  <w:comment w:id="18" w:author="Tiemeier, Henning" w:date="2022-08-20T12:53:00Z" w:initials="TH">
    <w:p w14:paraId="7B543709" w14:textId="769D7411" w:rsidR="00D62F9A" w:rsidRDefault="00D62F9A">
      <w:pPr>
        <w:pStyle w:val="CommentText"/>
      </w:pPr>
      <w:r>
        <w:rPr>
          <w:rStyle w:val="CommentReference"/>
        </w:rPr>
        <w:annotationRef/>
      </w:r>
      <w:r>
        <w:t>are you informing about missing data or data collection, I think we only need the first, that can be done when you discuss measures, no I find second session and T2 confusing</w:t>
      </w:r>
    </w:p>
  </w:comment>
  <w:comment w:id="20" w:author="Tiemeier, Henning" w:date="2022-08-20T12:55:00Z" w:initials="TH">
    <w:p w14:paraId="117AA2D2" w14:textId="021D187C" w:rsidR="00D62F9A" w:rsidRDefault="00D62F9A">
      <w:pPr>
        <w:pStyle w:val="CommentText"/>
      </w:pPr>
      <w:r>
        <w:rPr>
          <w:rStyle w:val="CommentReference"/>
        </w:rPr>
        <w:annotationRef/>
      </w:r>
      <w:r>
        <w:t>what is that, you mean with laboratory tasks?</w:t>
      </w:r>
    </w:p>
  </w:comment>
  <w:comment w:id="23" w:author="Tiemeier, Henning" w:date="2022-08-20T12:57:00Z" w:initials="TH">
    <w:p w14:paraId="6FC809BE" w14:textId="1813EE26" w:rsidR="00D62F9A" w:rsidRDefault="00D62F9A">
      <w:pPr>
        <w:pStyle w:val="CommentText"/>
      </w:pPr>
      <w:r>
        <w:rPr>
          <w:rStyle w:val="CommentReference"/>
        </w:rPr>
        <w:annotationRef/>
      </w:r>
      <w:r>
        <w:t>at age 3 years?</w:t>
      </w:r>
    </w:p>
  </w:comment>
  <w:comment w:id="24" w:author="Tiemeier, Henning" w:date="2022-08-20T12:59:00Z" w:initials="TH">
    <w:p w14:paraId="4FA3D49C" w14:textId="6C85DE19" w:rsidR="00D62F9A" w:rsidRDefault="00D62F9A">
      <w:pPr>
        <w:pStyle w:val="CommentText"/>
      </w:pPr>
      <w:r>
        <w:rPr>
          <w:rStyle w:val="CommentReference"/>
        </w:rPr>
        <w:annotationRef/>
      </w:r>
      <w:r>
        <w:t>excellent</w:t>
      </w:r>
    </w:p>
  </w:comment>
  <w:comment w:id="25" w:author="Tiemeier, Henning [2]" w:date="2022-08-20T15:00:00Z" w:initials="TH">
    <w:p w14:paraId="757BE8ED" w14:textId="2284EBD2" w:rsidR="00D62F9A" w:rsidRDefault="00D62F9A">
      <w:pPr>
        <w:pStyle w:val="CommentText"/>
      </w:pPr>
      <w:r>
        <w:rPr>
          <w:rStyle w:val="CommentReference"/>
        </w:rPr>
        <w:annotationRef/>
      </w:r>
      <w:r>
        <w:t>was this measure not used for exposure assessment?</w:t>
      </w:r>
    </w:p>
  </w:comment>
  <w:comment w:id="26" w:author="Tiemeier, Henning [2]" w:date="2022-08-20T15:01:00Z" w:initials="TH">
    <w:p w14:paraId="6057A42A" w14:textId="01C5F0EF" w:rsidR="00D62F9A" w:rsidRDefault="00D62F9A">
      <w:pPr>
        <w:pStyle w:val="CommentText"/>
      </w:pPr>
      <w:r>
        <w:rPr>
          <w:rStyle w:val="CommentReference"/>
        </w:rPr>
        <w:annotationRef/>
      </w:r>
      <w:r>
        <w:t>why not use simple scoring which will increase generalizability</w:t>
      </w:r>
    </w:p>
  </w:comment>
  <w:comment w:id="27" w:author="Tiemeier, Henning [2]" w:date="2022-08-20T15:02:00Z" w:initials="TH">
    <w:p w14:paraId="21B8AA43" w14:textId="5033E363" w:rsidR="00D62F9A" w:rsidRDefault="00D62F9A">
      <w:pPr>
        <w:pStyle w:val="CommentText"/>
      </w:pPr>
      <w:r>
        <w:rPr>
          <w:rStyle w:val="CommentReference"/>
        </w:rPr>
        <w:annotationRef/>
      </w:r>
      <w:r>
        <w:t>are they ordered, is there a hierarchical structure or are you setting yourself up for a tough multiple testing correction</w:t>
      </w:r>
    </w:p>
  </w:comment>
  <w:comment w:id="28" w:author="Tiemeier, Henning [2]" w:date="2022-08-20T15:03:00Z" w:initials="TH">
    <w:p w14:paraId="71A7224E" w14:textId="10899373" w:rsidR="00D62F9A" w:rsidRDefault="00D62F9A">
      <w:pPr>
        <w:pStyle w:val="CommentText"/>
      </w:pPr>
      <w:r>
        <w:rPr>
          <w:rStyle w:val="CommentReference"/>
        </w:rPr>
        <w:annotationRef/>
      </w:r>
      <w:r>
        <w:t>new concept to me</w:t>
      </w:r>
    </w:p>
  </w:comment>
  <w:comment w:id="32" w:author="Tiemeier, Henning [2]" w:date="2022-08-20T15:05:00Z" w:initials="TH">
    <w:p w14:paraId="0D382BE8" w14:textId="56D278CF" w:rsidR="00D62F9A" w:rsidRDefault="00D62F9A">
      <w:pPr>
        <w:pStyle w:val="CommentText"/>
      </w:pPr>
      <w:r>
        <w:rPr>
          <w:rStyle w:val="CommentReference"/>
        </w:rPr>
        <w:annotationRef/>
      </w:r>
      <w:r>
        <w:t>I never feel these are "objective" measures in many ways</w:t>
      </w:r>
    </w:p>
  </w:comment>
  <w:comment w:id="33" w:author="Tiemeier, Henning [2]" w:date="2022-08-20T15:06:00Z" w:initials="TH">
    <w:p w14:paraId="63718DE4" w14:textId="02AAAD82" w:rsidR="00D62F9A" w:rsidRDefault="00D62F9A">
      <w:pPr>
        <w:pStyle w:val="CommentText"/>
      </w:pPr>
      <w:r>
        <w:rPr>
          <w:rStyle w:val="CommentReference"/>
        </w:rPr>
        <w:annotationRef/>
      </w:r>
      <w:r>
        <w:t>not sure it is good to insert a novel detail of an hypothesis here</w:t>
      </w:r>
    </w:p>
  </w:comment>
  <w:comment w:id="34" w:author="Tiemeier, Henning [2]" w:date="2022-08-20T15:35:00Z" w:initials="TH">
    <w:p w14:paraId="7F585E67" w14:textId="268026DA" w:rsidR="00D62F9A" w:rsidRDefault="00D62F9A">
      <w:pPr>
        <w:pStyle w:val="CommentText"/>
      </w:pPr>
      <w:r>
        <w:rPr>
          <w:rStyle w:val="CommentReference"/>
        </w:rPr>
        <w:annotationRef/>
      </w:r>
      <w:r>
        <w:t>difference between what exactly?</w:t>
      </w:r>
    </w:p>
  </w:comment>
  <w:comment w:id="35" w:author="Tiemeier, Henning [2]" w:date="2022-08-20T15:34:00Z" w:initials="TH">
    <w:p w14:paraId="68CF17E2" w14:textId="5A07FBEB" w:rsidR="00D62F9A" w:rsidRDefault="00D62F9A">
      <w:pPr>
        <w:pStyle w:val="CommentText"/>
      </w:pPr>
      <w:r>
        <w:rPr>
          <w:rStyle w:val="CommentReference"/>
        </w:rPr>
        <w:annotationRef/>
      </w:r>
      <w:r>
        <w:t>lost here, what is the conflict measure and what the regulation</w:t>
      </w:r>
    </w:p>
  </w:comment>
  <w:comment w:id="36" w:author="Sadikova, Kat" w:date="2022-08-10T15:21:00Z" w:initials="SK">
    <w:p w14:paraId="0843EB48" w14:textId="77777777" w:rsidR="00D62F9A" w:rsidRDefault="00D62F9A" w:rsidP="00602E93">
      <w:pPr>
        <w:pStyle w:val="CommentText"/>
      </w:pPr>
      <w:r>
        <w:rPr>
          <w:rStyle w:val="CommentReference"/>
        </w:rPr>
        <w:annotationRef/>
      </w:r>
      <w:r>
        <w:t>Having a hard time finding the specific task described in the DT codebook</w:t>
      </w:r>
    </w:p>
  </w:comment>
  <w:comment w:id="37" w:author="Tiemeier, Henning [2]" w:date="2022-08-20T15:36:00Z" w:initials="TH">
    <w:p w14:paraId="1D5F325E" w14:textId="2D0D6DAD" w:rsidR="00D62F9A" w:rsidRDefault="00D62F9A">
      <w:pPr>
        <w:pStyle w:val="CommentText"/>
      </w:pPr>
      <w:r>
        <w:rPr>
          <w:rStyle w:val="CommentReference"/>
        </w:rPr>
        <w:annotationRef/>
      </w:r>
      <w:r>
        <w:t>really, why reaction time, not just ability</w:t>
      </w:r>
    </w:p>
  </w:comment>
  <w:comment w:id="38" w:author="Tiemeier, Henning [2]" w:date="2022-08-20T15:39:00Z" w:initials="TH">
    <w:p w14:paraId="77355BB6" w14:textId="02FB88A8" w:rsidR="00D62F9A" w:rsidRDefault="00D62F9A">
      <w:pPr>
        <w:pStyle w:val="CommentText"/>
      </w:pPr>
      <w:r>
        <w:rPr>
          <w:rStyle w:val="CommentReference"/>
        </w:rPr>
        <w:annotationRef/>
      </w:r>
      <w:r>
        <w:t>does the STROOP not consist of several tasks, some are mere control conditions?</w:t>
      </w:r>
    </w:p>
  </w:comment>
  <w:comment w:id="39" w:author="Sadikova, Kat" w:date="2022-08-10T15:51:00Z" w:initials="SK">
    <w:p w14:paraId="0AEC7C15" w14:textId="77777777" w:rsidR="00D62F9A" w:rsidRDefault="00D62F9A" w:rsidP="00602E93">
      <w:pPr>
        <w:pStyle w:val="CommentText"/>
      </w:pPr>
      <w:r>
        <w:rPr>
          <w:rStyle w:val="CommentReference"/>
        </w:rPr>
        <w:annotationRef/>
      </w:r>
      <w:r>
        <w:t>Getting details from Laura</w:t>
      </w:r>
    </w:p>
  </w:comment>
  <w:comment w:id="40" w:author="Tiemeier, Henning [2]" w:date="2022-08-20T15:41:00Z" w:initials="TH">
    <w:p w14:paraId="06B64C7B" w14:textId="21BECC61" w:rsidR="00D62F9A" w:rsidRDefault="00D62F9A">
      <w:pPr>
        <w:pStyle w:val="CommentText"/>
      </w:pPr>
      <w:r>
        <w:rPr>
          <w:rStyle w:val="CommentReference"/>
        </w:rPr>
        <w:annotationRef/>
      </w:r>
      <w:r>
        <w:t>have you explained, given in full, I cannot remember</w:t>
      </w:r>
    </w:p>
  </w:comment>
  <w:comment w:id="41" w:author="Sadikova, Kat" w:date="2022-08-11T11:34:00Z" w:initials="SK">
    <w:p w14:paraId="7E0CE38E" w14:textId="77777777" w:rsidR="00D62F9A" w:rsidRDefault="00D62F9A" w:rsidP="00602E93">
      <w:pPr>
        <w:pStyle w:val="CommentText"/>
      </w:pPr>
      <w:r>
        <w:rPr>
          <w:rStyle w:val="CommentReference"/>
        </w:rPr>
        <w:annotationRef/>
      </w:r>
      <w:r>
        <w:t>Can't find a reference for this specific task</w:t>
      </w:r>
    </w:p>
  </w:comment>
  <w:comment w:id="42" w:author="Tiemeier, Henning [2]" w:date="2022-08-20T15:44:00Z" w:initials="TH">
    <w:p w14:paraId="22DC1470" w14:textId="77777777" w:rsidR="0092530F" w:rsidRDefault="0092530F">
      <w:pPr>
        <w:pStyle w:val="CommentText"/>
      </w:pPr>
      <w:r>
        <w:rPr>
          <w:rStyle w:val="CommentReference"/>
        </w:rPr>
        <w:annotationRef/>
      </w:r>
      <w:r>
        <w:t>interestingly, this is about the fifth time reaction time is measured, we believe reaction time is a trait and thus hesitate with tests that utilize it</w:t>
      </w:r>
    </w:p>
    <w:p w14:paraId="3CAB98C9" w14:textId="77777777" w:rsidR="0092530F" w:rsidRDefault="0092530F">
      <w:pPr>
        <w:pStyle w:val="CommentText"/>
      </w:pPr>
      <w:r>
        <w:t>could you run a control using the reaction time measures together</w:t>
      </w:r>
    </w:p>
    <w:p w14:paraId="3FD3B1C6" w14:textId="1D597459" w:rsidR="0092530F" w:rsidRDefault="0092530F">
      <w:pPr>
        <w:pStyle w:val="CommentText"/>
      </w:pPr>
      <w:r>
        <w:t>No go, Theory of Mind, Dot Probe, Threat Detection etc</w:t>
      </w:r>
    </w:p>
    <w:p w14:paraId="3EE1A561" w14:textId="77777777" w:rsidR="0092530F" w:rsidRDefault="0092530F">
      <w:pPr>
        <w:pStyle w:val="CommentText"/>
      </w:pPr>
    </w:p>
    <w:p w14:paraId="1E79028B" w14:textId="04006ABB" w:rsidR="0092530F" w:rsidRDefault="0092530F">
      <w:pPr>
        <w:pStyle w:val="CommentText"/>
      </w:pPr>
      <w:r>
        <w:t xml:space="preserve">?Stroop, </w:t>
      </w:r>
    </w:p>
  </w:comment>
  <w:comment w:id="43" w:author="Tiemeier, Henning [2]" w:date="2022-08-20T15:51:00Z" w:initials="TH">
    <w:p w14:paraId="145A9BB7" w14:textId="06CCAD8F" w:rsidR="0092530F" w:rsidRDefault="0092530F">
      <w:pPr>
        <w:pStyle w:val="CommentText"/>
      </w:pPr>
      <w:r>
        <w:rPr>
          <w:rStyle w:val="CommentReference"/>
        </w:rPr>
        <w:annotationRef/>
      </w:r>
      <w:r>
        <w:t>then T1 is not the baseline?</w:t>
      </w:r>
    </w:p>
  </w:comment>
  <w:comment w:id="44" w:author="Tiemeier, Henning [2]" w:date="2022-08-20T15:49:00Z" w:initials="TH">
    <w:p w14:paraId="0D10C2D0" w14:textId="11D1CFE5" w:rsidR="0092530F" w:rsidRDefault="0092530F">
      <w:pPr>
        <w:pStyle w:val="CommentText"/>
      </w:pPr>
      <w:r>
        <w:rPr>
          <w:rStyle w:val="CommentReference"/>
        </w:rPr>
        <w:annotationRef/>
      </w:r>
      <w:r>
        <w:t>will you run models without</w:t>
      </w:r>
    </w:p>
  </w:comment>
  <w:comment w:id="46" w:author="Tiemeier, Henning [2]" w:date="2022-08-20T15:50:00Z" w:initials="TH">
    <w:p w14:paraId="3E487E54" w14:textId="4FB3B23B" w:rsidR="0092530F" w:rsidRDefault="0092530F">
      <w:pPr>
        <w:pStyle w:val="CommentText"/>
      </w:pPr>
      <w:r>
        <w:rPr>
          <w:rStyle w:val="CommentReference"/>
        </w:rPr>
        <w:annotationRef/>
      </w:r>
      <w:r>
        <w:t>are these mediators of the mediator - outcome relation ?</w:t>
      </w:r>
    </w:p>
  </w:comment>
  <w:comment w:id="47" w:author="Tiemeier, Henning [2]" w:date="2022-08-20T15:52:00Z" w:initials="TH">
    <w:p w14:paraId="3C56BFC2" w14:textId="55EB4770" w:rsidR="0092530F" w:rsidRDefault="0092530F">
      <w:pPr>
        <w:pStyle w:val="CommentText"/>
      </w:pPr>
      <w:r>
        <w:rPr>
          <w:rStyle w:val="CommentReference"/>
        </w:rPr>
        <w:annotationRef/>
      </w:r>
      <w:r>
        <w:t xml:space="preserve">I typically tend not to impute outcomes, this to be </w:t>
      </w:r>
      <w:r w:rsidR="00313F84">
        <w:t>transparent</w:t>
      </w:r>
      <w:r>
        <w:t xml:space="preserve"> and discuss missing data</w:t>
      </w:r>
    </w:p>
    <w:p w14:paraId="752B03B7" w14:textId="1CF583E6" w:rsidR="0092530F" w:rsidRDefault="0092530F">
      <w:pPr>
        <w:pStyle w:val="CommentText"/>
      </w:pPr>
      <w:r>
        <w:t>Did you impute to the 306?</w:t>
      </w:r>
    </w:p>
  </w:comment>
  <w:comment w:id="48" w:author="Sadikova, Kat" w:date="2022-08-21T11:26:00Z" w:initials="SK">
    <w:p w14:paraId="10743EB7" w14:textId="77777777" w:rsidR="00CC4625" w:rsidRDefault="00CC4625" w:rsidP="00E953F0">
      <w:pPr>
        <w:pStyle w:val="CommentText"/>
      </w:pPr>
      <w:r>
        <w:rPr>
          <w:rStyle w:val="CommentReference"/>
        </w:rPr>
        <w:annotationRef/>
      </w:r>
      <w:r>
        <w:t>Imputed to have complete data on 227 participants available at T1</w:t>
      </w:r>
    </w:p>
  </w:comment>
  <w:comment w:id="50" w:author="Tiemeier, Henning [2]" w:date="2022-08-20T15:55:00Z" w:initials="TH">
    <w:p w14:paraId="3E207BC3" w14:textId="01F95926" w:rsidR="00313F84" w:rsidRDefault="00313F84">
      <w:pPr>
        <w:pStyle w:val="CommentText"/>
      </w:pPr>
      <w:r>
        <w:rPr>
          <w:rStyle w:val="CommentReference"/>
        </w:rPr>
        <w:annotationRef/>
      </w:r>
      <w:r>
        <w:t>I am not sure they are emotional</w:t>
      </w:r>
    </w:p>
  </w:comment>
  <w:comment w:id="55" w:author="Tiemeier, Henning [2]" w:date="2022-08-20T15:57:00Z" w:initials="TH">
    <w:p w14:paraId="2C82981C" w14:textId="74D7B091" w:rsidR="00313F84" w:rsidRDefault="00313F84">
      <w:pPr>
        <w:pStyle w:val="CommentText"/>
      </w:pPr>
      <w:r>
        <w:rPr>
          <w:rStyle w:val="CommentReference"/>
        </w:rPr>
        <w:annotationRef/>
      </w:r>
      <w:r>
        <w:t>not our scenario, I thought</w:t>
      </w:r>
    </w:p>
  </w:comment>
  <w:comment w:id="59" w:author="Tiemeier, Henning [2]" w:date="2022-08-20T16:01:00Z" w:initials="TH">
    <w:p w14:paraId="57BA9E9D" w14:textId="79740E1F" w:rsidR="00313F84" w:rsidRDefault="00313F84">
      <w:pPr>
        <w:pStyle w:val="CommentText"/>
      </w:pPr>
      <w:r>
        <w:rPr>
          <w:rStyle w:val="CommentReference"/>
        </w:rPr>
        <w:annotationRef/>
      </w:r>
      <w:r>
        <w:t>could you discuss how multiple testing works?</w:t>
      </w:r>
    </w:p>
  </w:comment>
  <w:comment w:id="60" w:author="Tiemeier, Henning [2]" w:date="2022-08-20T16:03:00Z" w:initials="TH">
    <w:p w14:paraId="5B5EC0A0" w14:textId="2F29E212" w:rsidR="00313F84" w:rsidRDefault="00313F84">
      <w:pPr>
        <w:pStyle w:val="CommentText"/>
      </w:pPr>
      <w:r>
        <w:rPr>
          <w:rStyle w:val="CommentReference"/>
        </w:rPr>
        <w:annotationRef/>
      </w:r>
      <w:r>
        <w:t>given the many tests that is tricky, and is this the adjusted or the nominal p-value?</w:t>
      </w:r>
    </w:p>
  </w:comment>
  <w:comment w:id="62" w:author="Tiemeier, Henning [2]" w:date="2022-08-20T16:02:00Z" w:initials="TH">
    <w:p w14:paraId="4D55AF2B" w14:textId="35B77DB8" w:rsidR="00313F84" w:rsidRDefault="00313F84">
      <w:pPr>
        <w:pStyle w:val="CommentText"/>
      </w:pPr>
      <w:r>
        <w:rPr>
          <w:rStyle w:val="CommentReference"/>
        </w:rPr>
        <w:annotationRef/>
      </w:r>
      <w:r>
        <w:t>number of tests?</w:t>
      </w:r>
    </w:p>
  </w:comment>
  <w:comment w:id="63" w:author="Tiemeier, Henning [2]" w:date="2022-08-20T16:03:00Z" w:initials="TH">
    <w:p w14:paraId="74D2906C" w14:textId="60C3F10B" w:rsidR="00313F84" w:rsidRDefault="00313F84">
      <w:pPr>
        <w:pStyle w:val="CommentText"/>
      </w:pPr>
      <w:r>
        <w:rPr>
          <w:rStyle w:val="CommentReference"/>
        </w:rPr>
        <w:annotationRef/>
      </w:r>
      <w:r>
        <w:t xml:space="preserve">could you cluster </w:t>
      </w:r>
      <w:r w:rsidR="002D3D6D">
        <w:t>reaction time tests?</w:t>
      </w:r>
    </w:p>
  </w:comment>
  <w:comment w:id="64" w:author="Tiemeier, Henning [2]" w:date="2022-08-20T16:04:00Z" w:initials="TH">
    <w:p w14:paraId="5803227D" w14:textId="6B172355" w:rsidR="002D3D6D" w:rsidRDefault="002D3D6D">
      <w:pPr>
        <w:pStyle w:val="CommentText"/>
      </w:pPr>
      <w:r>
        <w:rPr>
          <w:rStyle w:val="CommentReference"/>
        </w:rPr>
        <w:annotationRef/>
      </w:r>
      <w:r>
        <w:t>not in methods</w:t>
      </w:r>
    </w:p>
  </w:comment>
  <w:comment w:id="65" w:author="Sadikova, Kat" w:date="2022-08-12T00:05:00Z" w:initials="SK">
    <w:p w14:paraId="21000F41" w14:textId="77777777" w:rsidR="00D62F9A" w:rsidRDefault="00D62F9A" w:rsidP="00602E93">
      <w:pPr>
        <w:pStyle w:val="CommentText"/>
      </w:pPr>
      <w:r>
        <w:rPr>
          <w:rStyle w:val="CommentReference"/>
        </w:rPr>
        <w:annotationRef/>
      </w:r>
      <w:r>
        <w:t>Formal comparisons likely unnecessary, but included here just in case; happy to drop the column</w:t>
      </w:r>
    </w:p>
  </w:comment>
  <w:comment w:id="66" w:author="Tiemeier, Henning [2]" w:date="2022-08-20T16:06:00Z" w:initials="TH">
    <w:p w14:paraId="71B351C3" w14:textId="088D7468" w:rsidR="002D3D6D" w:rsidRDefault="002D3D6D">
      <w:pPr>
        <w:pStyle w:val="CommentText"/>
      </w:pPr>
      <w:r>
        <w:rPr>
          <w:rStyle w:val="CommentReference"/>
        </w:rPr>
        <w:annotationRef/>
      </w:r>
      <w:r>
        <w:t>please drop</w:t>
      </w:r>
    </w:p>
  </w:comment>
  <w:comment w:id="68" w:author="Tiemeier, Henning [2]" w:date="2022-08-20T16:06:00Z" w:initials="TH">
    <w:p w14:paraId="35B77520" w14:textId="0BB712D3" w:rsidR="002D3D6D" w:rsidRDefault="002D3D6D">
      <w:pPr>
        <w:pStyle w:val="CommentText"/>
      </w:pPr>
      <w:r>
        <w:rPr>
          <w:rStyle w:val="CommentReference"/>
        </w:rPr>
        <w:annotationRef/>
      </w:r>
      <w:r>
        <w:t>is one parent with college highly educated? Do not comment</w:t>
      </w:r>
    </w:p>
  </w:comment>
  <w:comment w:id="69" w:author="Tiemeier, Henning [2]" w:date="2022-08-20T16:07:00Z" w:initials="TH">
    <w:p w14:paraId="0959D3AA" w14:textId="2C843A76" w:rsidR="002D3D6D" w:rsidRDefault="002D3D6D">
      <w:pPr>
        <w:pStyle w:val="CommentText"/>
      </w:pPr>
      <w:r>
        <w:rPr>
          <w:rStyle w:val="CommentReference"/>
        </w:rPr>
        <w:annotationRef/>
      </w:r>
      <w:r>
        <w:t>is that an important descriptive</w:t>
      </w:r>
    </w:p>
  </w:comment>
  <w:comment w:id="74" w:author="Tiemeier, Henning [2]" w:date="2022-08-20T16:08:00Z" w:initials="TH">
    <w:p w14:paraId="622B0F72" w14:textId="0F379EC3" w:rsidR="002D3D6D" w:rsidRDefault="002D3D6D">
      <w:pPr>
        <w:pStyle w:val="CommentText"/>
      </w:pPr>
      <w:r>
        <w:rPr>
          <w:rStyle w:val="CommentReference"/>
        </w:rPr>
        <w:annotationRef/>
      </w:r>
      <w:r>
        <w:t>pre-puberty?</w:t>
      </w:r>
    </w:p>
  </w:comment>
  <w:comment w:id="79" w:author="Tiemeier, Henning [2]" w:date="2022-08-20T16:10:00Z" w:initials="TH">
    <w:p w14:paraId="32E99745" w14:textId="5E15BF03" w:rsidR="002D3D6D" w:rsidRDefault="002D3D6D">
      <w:pPr>
        <w:pStyle w:val="CommentText"/>
      </w:pPr>
      <w:r>
        <w:rPr>
          <w:rStyle w:val="CommentReference"/>
        </w:rPr>
        <w:annotationRef/>
      </w:r>
      <w:r>
        <w:t>I see no real difference</w:t>
      </w:r>
    </w:p>
  </w:comment>
  <w:comment w:id="80" w:author="Tiemeier, Henning [2]" w:date="2022-08-20T16:09:00Z" w:initials="TH">
    <w:p w14:paraId="63D2565C" w14:textId="3ED2AAA7" w:rsidR="002D3D6D" w:rsidRDefault="002D3D6D">
      <w:pPr>
        <w:pStyle w:val="CommentText"/>
      </w:pPr>
      <w:r>
        <w:rPr>
          <w:rStyle w:val="CommentReference"/>
        </w:rPr>
        <w:annotationRef/>
      </w:r>
      <w:r>
        <w:t>unusual</w:t>
      </w:r>
    </w:p>
  </w:comment>
  <w:comment w:id="81" w:author="Tiemeier, Henning [2]" w:date="2022-08-20T16:10:00Z" w:initials="TH">
    <w:p w14:paraId="034DC8CF" w14:textId="4E6BD1D2" w:rsidR="002D3D6D" w:rsidRDefault="002D3D6D">
      <w:pPr>
        <w:pStyle w:val="CommentText"/>
      </w:pPr>
      <w:r>
        <w:rPr>
          <w:rStyle w:val="CommentReference"/>
        </w:rPr>
        <w:annotationRef/>
      </w:r>
      <w:r>
        <w:t>becomes tricky as you describe these are the opposite of internalizing :-)</w:t>
      </w:r>
    </w:p>
  </w:comment>
  <w:comment w:id="82" w:author="Tiemeier, Henning [2]" w:date="2022-08-20T16:50:00Z" w:initials="TH">
    <w:p w14:paraId="59630876" w14:textId="609B8AE7" w:rsidR="00071392" w:rsidRDefault="00071392">
      <w:pPr>
        <w:pStyle w:val="CommentText"/>
      </w:pPr>
      <w:r>
        <w:rPr>
          <w:rStyle w:val="CommentReference"/>
        </w:rPr>
        <w:annotationRef/>
      </w:r>
      <w:r>
        <w:t>more detail here, also focus on direction of effect</w:t>
      </w:r>
    </w:p>
  </w:comment>
  <w:comment w:id="83" w:author="Tiemeier, Henning [2]" w:date="2022-08-20T16:51:00Z" w:initials="TH">
    <w:p w14:paraId="4A2CB22F" w14:textId="14CD1855" w:rsidR="00071392" w:rsidRDefault="00071392">
      <w:pPr>
        <w:pStyle w:val="CommentText"/>
      </w:pPr>
      <w:r>
        <w:rPr>
          <w:rStyle w:val="CommentReference"/>
        </w:rPr>
        <w:annotationRef/>
      </w:r>
      <w:r>
        <w:t>same as high demand?</w:t>
      </w:r>
    </w:p>
  </w:comment>
  <w:comment w:id="84" w:author="Tiemeier, Henning [2]" w:date="2022-08-20T16:53:00Z" w:initials="TH">
    <w:p w14:paraId="7C372137" w14:textId="2D081EA1" w:rsidR="00C7185A" w:rsidRDefault="00C7185A">
      <w:pPr>
        <w:pStyle w:val="CommentText"/>
      </w:pPr>
      <w:r>
        <w:rPr>
          <w:rStyle w:val="CommentReference"/>
        </w:rPr>
        <w:annotationRef/>
      </w:r>
      <w:r>
        <w:t>hard to believe</w:t>
      </w:r>
    </w:p>
  </w:comment>
  <w:comment w:id="85" w:author="Tiemeier, Henning [2]" w:date="2022-08-20T16:54:00Z" w:initials="TH">
    <w:p w14:paraId="2B8BD8B0" w14:textId="480A939E" w:rsidR="00C7185A" w:rsidRDefault="00C7185A">
      <w:pPr>
        <w:pStyle w:val="CommentText"/>
      </w:pPr>
      <w:r>
        <w:rPr>
          <w:rStyle w:val="CommentReference"/>
        </w:rPr>
        <w:annotationRef/>
      </w:r>
      <w:r>
        <w:t>my inkling is that the multiple testing correction could be more stringent</w:t>
      </w:r>
    </w:p>
  </w:comment>
  <w:comment w:id="87" w:author="Tiemeier, Henning [2]" w:date="2022-08-20T16:55:00Z" w:initials="TH">
    <w:p w14:paraId="58CDEF96" w14:textId="34FB9DA5" w:rsidR="00C7185A" w:rsidRDefault="00C7185A">
      <w:pPr>
        <w:pStyle w:val="CommentText"/>
      </w:pPr>
      <w:r>
        <w:rPr>
          <w:rStyle w:val="CommentReference"/>
        </w:rPr>
        <w:annotationRef/>
      </w:r>
      <w:r>
        <w:t>indeed, thus, also in non-adjusted?</w:t>
      </w:r>
    </w:p>
  </w:comment>
  <w:comment w:id="88" w:author="Tiemeier, Henning [2]" w:date="2022-08-20T16:55:00Z" w:initials="TH">
    <w:p w14:paraId="33DB924B" w14:textId="0F5790CB" w:rsidR="00C7185A" w:rsidRDefault="00C7185A">
      <w:pPr>
        <w:pStyle w:val="CommentText"/>
      </w:pPr>
      <w:r>
        <w:rPr>
          <w:rStyle w:val="CommentReference"/>
        </w:rPr>
        <w:annotationRef/>
      </w:r>
      <w:r>
        <w:t>not explained in this sentence</w:t>
      </w:r>
    </w:p>
  </w:comment>
  <w:comment w:id="89" w:author="Tiemeier, Henning [2]" w:date="2022-08-20T16:56:00Z" w:initials="TH">
    <w:p w14:paraId="2D5A652F" w14:textId="0CCC7D8B" w:rsidR="00C7185A" w:rsidRDefault="00C7185A">
      <w:pPr>
        <w:pStyle w:val="CommentText"/>
      </w:pPr>
      <w:r>
        <w:rPr>
          <w:rStyle w:val="CommentReference"/>
        </w:rPr>
        <w:annotationRef/>
      </w:r>
      <w:r>
        <w:t>? what do you mean?</w:t>
      </w:r>
    </w:p>
  </w:comment>
  <w:comment w:id="90" w:author="Tiemeier, Henning [2]" w:date="2022-08-20T16:56:00Z" w:initials="TH">
    <w:p w14:paraId="1BF8EC67" w14:textId="40585D43" w:rsidR="00C7185A" w:rsidRDefault="00C7185A">
      <w:pPr>
        <w:pStyle w:val="CommentText"/>
      </w:pPr>
      <w:r>
        <w:rPr>
          <w:rStyle w:val="CommentReference"/>
        </w:rPr>
        <w:annotationRef/>
      </w:r>
      <w:r>
        <w:t>my favorite result</w:t>
      </w:r>
    </w:p>
  </w:comment>
  <w:comment w:id="91" w:author="Tiemeier, Henning [2]" w:date="2022-08-20T17:02:00Z" w:initials="TH">
    <w:p w14:paraId="5BE052E6" w14:textId="77777777" w:rsidR="00A34BA8" w:rsidRDefault="00A34BA8">
      <w:pPr>
        <w:pStyle w:val="CommentText"/>
      </w:pPr>
      <w:r>
        <w:rPr>
          <w:rStyle w:val="CommentReference"/>
        </w:rPr>
        <w:annotationRef/>
      </w:r>
      <w:r>
        <w:t>is that not the same as act or not, is this not about accuracy only?</w:t>
      </w:r>
    </w:p>
    <w:p w14:paraId="6E4A8B61" w14:textId="77777777" w:rsidR="00A34BA8" w:rsidRDefault="00A34BA8">
      <w:pPr>
        <w:pStyle w:val="CommentText"/>
      </w:pPr>
    </w:p>
    <w:p w14:paraId="58577322" w14:textId="77777777" w:rsidR="00A34BA8" w:rsidRDefault="00A34BA8">
      <w:pPr>
        <w:pStyle w:val="CommentText"/>
      </w:pPr>
      <w:r>
        <w:t xml:space="preserve">But slow and less accurate are both bad, or am I confused, are they </w:t>
      </w:r>
    </w:p>
    <w:p w14:paraId="6C4A863E" w14:textId="77777777" w:rsidR="00A34BA8" w:rsidRDefault="00A34BA8">
      <w:pPr>
        <w:pStyle w:val="CommentText"/>
      </w:pPr>
      <w:r>
        <w:t>slow and less accurate, or</w:t>
      </w:r>
    </w:p>
    <w:p w14:paraId="2E659CAA" w14:textId="60B4DB3D" w:rsidR="00A34BA8" w:rsidRDefault="00A34BA8">
      <w:pPr>
        <w:pStyle w:val="CommentText"/>
      </w:pPr>
      <w:r>
        <w:t>slow and more accurate?</w:t>
      </w:r>
    </w:p>
  </w:comment>
  <w:comment w:id="92" w:author="Tiemeier, Henning [2]" w:date="2022-08-20T17:04:00Z" w:initials="TH">
    <w:p w14:paraId="154B96F8" w14:textId="52D44555" w:rsidR="00A34BA8" w:rsidRDefault="00A34BA8">
      <w:pPr>
        <w:pStyle w:val="CommentText"/>
      </w:pPr>
      <w:r>
        <w:rPr>
          <w:rStyle w:val="CommentReference"/>
        </w:rPr>
        <w:annotationRef/>
      </w:r>
      <w:r>
        <w:t>?</w:t>
      </w:r>
    </w:p>
  </w:comment>
  <w:comment w:id="95" w:author="Tiemeier, Henning [2]" w:date="2022-08-20T17:04:00Z" w:initials="TH">
    <w:p w14:paraId="3474A792" w14:textId="11879AEC" w:rsidR="00A34BA8" w:rsidRDefault="00A34BA8">
      <w:pPr>
        <w:pStyle w:val="CommentText"/>
      </w:pPr>
      <w:r>
        <w:rPr>
          <w:rStyle w:val="CommentReference"/>
        </w:rPr>
        <w:annotationRef/>
      </w:r>
      <w:r>
        <w:t>I am not sure I understand why removing is a real sensitivity analysis?</w:t>
      </w:r>
    </w:p>
  </w:comment>
  <w:comment w:id="97" w:author="Sadikova, Kat" w:date="2022-08-12T12:15:00Z" w:initials="SK">
    <w:p w14:paraId="6AEFE54C" w14:textId="77777777" w:rsidR="00D62F9A" w:rsidRDefault="00D62F9A" w:rsidP="00602E93">
      <w:pPr>
        <w:pStyle w:val="CommentText"/>
      </w:pPr>
      <w:r>
        <w:rPr>
          <w:rStyle w:val="CommentReference"/>
        </w:rPr>
        <w:annotationRef/>
      </w:r>
      <w:r>
        <w:t xml:space="preserve">Tentative, pending discussion with the coauthors. </w:t>
      </w:r>
    </w:p>
  </w:comment>
  <w:comment w:id="98" w:author="Tiemeier, Henning [2]" w:date="2022-08-20T17:05:00Z" w:initials="TH">
    <w:p w14:paraId="7121E499" w14:textId="720F3DF8" w:rsidR="00A34BA8" w:rsidRDefault="00A34BA8">
      <w:pPr>
        <w:pStyle w:val="CommentText"/>
      </w:pPr>
      <w:r>
        <w:rPr>
          <w:rStyle w:val="CommentReference"/>
        </w:rPr>
        <w:annotationRef/>
      </w:r>
      <w:r>
        <w:t>unusual, could we check literature, Great Smokey Mountain Alspac, not in ABCD</w:t>
      </w:r>
    </w:p>
  </w:comment>
  <w:comment w:id="99" w:author="Tiemeier, Henning [2]" w:date="2022-08-20T17:07:00Z" w:initials="TH">
    <w:p w14:paraId="675BEDC9" w14:textId="51B32FFF" w:rsidR="00A34BA8" w:rsidRDefault="00A34BA8">
      <w:pPr>
        <w:pStyle w:val="CommentText"/>
      </w:pPr>
      <w:r>
        <w:rPr>
          <w:rStyle w:val="CommentReference"/>
        </w:rPr>
        <w:annotationRef/>
      </w:r>
      <w:r>
        <w:t>which survive, all those in Table 3</w:t>
      </w:r>
    </w:p>
  </w:comment>
  <w:comment w:id="100" w:author="Tiemeier, Henning [2]" w:date="2022-08-20T17:07:00Z" w:initials="TH">
    <w:p w14:paraId="4DC95490" w14:textId="469BF03B" w:rsidR="00A34BA8" w:rsidRDefault="00A34BA8">
      <w:pPr>
        <w:pStyle w:val="CommentText"/>
      </w:pPr>
      <w:r>
        <w:rPr>
          <w:rStyle w:val="CommentReference"/>
        </w:rPr>
        <w:annotationRef/>
      </w:r>
      <w:r>
        <w:t>in boys, you have no power</w:t>
      </w:r>
    </w:p>
  </w:comment>
  <w:comment w:id="101" w:author="Tiemeier, Henning [2]" w:date="2022-08-20T17:08:00Z" w:initials="TH">
    <w:p w14:paraId="62453010" w14:textId="116F18A9" w:rsidR="00A34BA8" w:rsidRDefault="00A34BA8">
      <w:pPr>
        <w:pStyle w:val="CommentText"/>
      </w:pPr>
      <w:r>
        <w:rPr>
          <w:rStyle w:val="CommentReference"/>
        </w:rPr>
        <w:annotationRef/>
      </w:r>
      <w:r>
        <w:t>Go no Go is available in ABCD</w:t>
      </w:r>
    </w:p>
  </w:comment>
  <w:comment w:id="104" w:author="Tiemeier, Henning [2]" w:date="2022-08-20T16:41:00Z" w:initials="TH">
    <w:p w14:paraId="2DF44AA6" w14:textId="7087B6C9" w:rsidR="00AB5403" w:rsidRDefault="00AB5403">
      <w:pPr>
        <w:pStyle w:val="CommentText"/>
      </w:pPr>
      <w:r>
        <w:rPr>
          <w:rStyle w:val="CommentReference"/>
        </w:rPr>
        <w:annotationRef/>
      </w:r>
      <w:r>
        <w:t>why not add as row</w:t>
      </w:r>
      <w:r w:rsidR="00071392">
        <w:t>?</w:t>
      </w:r>
    </w:p>
  </w:comment>
  <w:comment w:id="105" w:author="Tiemeier, Henning [2]" w:date="2022-08-20T16:41:00Z" w:initials="TH">
    <w:p w14:paraId="217C34E8" w14:textId="07D614ED" w:rsidR="00071392" w:rsidRDefault="00071392">
      <w:pPr>
        <w:pStyle w:val="CommentText"/>
      </w:pPr>
      <w:r>
        <w:rPr>
          <w:rStyle w:val="CommentReference"/>
        </w:rPr>
        <w:annotationRef/>
      </w:r>
      <w:r>
        <w:t>what does NA mean in these contexts?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8C333" w15:done="0"/>
  <w15:commentEx w15:paraId="3491F84B" w15:done="0"/>
  <w15:commentEx w15:paraId="025D8F6E" w15:done="0"/>
  <w15:commentEx w15:paraId="2A74C2A3" w15:done="0"/>
  <w15:commentEx w15:paraId="5DFBA009" w15:done="0"/>
  <w15:commentEx w15:paraId="3FC1489A" w15:done="0"/>
  <w15:commentEx w15:paraId="6E956488" w15:done="0"/>
  <w15:commentEx w15:paraId="275E93A3" w15:done="0"/>
  <w15:commentEx w15:paraId="00C3926F" w15:done="0"/>
  <w15:commentEx w15:paraId="7B543709" w15:done="0"/>
  <w15:commentEx w15:paraId="117AA2D2" w15:done="0"/>
  <w15:commentEx w15:paraId="6FC809BE" w15:done="0"/>
  <w15:commentEx w15:paraId="4FA3D49C" w15:done="0"/>
  <w15:commentEx w15:paraId="757BE8ED" w15:done="0"/>
  <w15:commentEx w15:paraId="6057A42A" w15:done="0"/>
  <w15:commentEx w15:paraId="21B8AA43" w15:done="0"/>
  <w15:commentEx w15:paraId="71A7224E" w15:done="0"/>
  <w15:commentEx w15:paraId="0D382BE8" w15:done="0"/>
  <w15:commentEx w15:paraId="63718DE4" w15:done="0"/>
  <w15:commentEx w15:paraId="7F585E67" w15:done="0"/>
  <w15:commentEx w15:paraId="68CF17E2" w15:done="0"/>
  <w15:commentEx w15:paraId="0843EB48" w15:done="0"/>
  <w15:commentEx w15:paraId="1D5F325E" w15:done="0"/>
  <w15:commentEx w15:paraId="77355BB6" w15:done="0"/>
  <w15:commentEx w15:paraId="0AEC7C15" w15:done="0"/>
  <w15:commentEx w15:paraId="06B64C7B" w15:done="0"/>
  <w15:commentEx w15:paraId="7E0CE38E" w15:done="0"/>
  <w15:commentEx w15:paraId="1E79028B" w15:done="0"/>
  <w15:commentEx w15:paraId="145A9BB7" w15:done="0"/>
  <w15:commentEx w15:paraId="0D10C2D0" w15:done="0"/>
  <w15:commentEx w15:paraId="3E487E54" w15:done="0"/>
  <w15:commentEx w15:paraId="752B03B7" w15:done="0"/>
  <w15:commentEx w15:paraId="10743EB7" w15:paraIdParent="752B03B7" w15:done="0"/>
  <w15:commentEx w15:paraId="3E207BC3" w15:done="0"/>
  <w15:commentEx w15:paraId="2C82981C" w15:done="0"/>
  <w15:commentEx w15:paraId="57BA9E9D" w15:done="0"/>
  <w15:commentEx w15:paraId="5B5EC0A0" w15:done="0"/>
  <w15:commentEx w15:paraId="4D55AF2B" w15:done="0"/>
  <w15:commentEx w15:paraId="74D2906C" w15:done="0"/>
  <w15:commentEx w15:paraId="5803227D" w15:done="0"/>
  <w15:commentEx w15:paraId="21000F41" w15:done="0"/>
  <w15:commentEx w15:paraId="71B351C3" w15:paraIdParent="21000F41" w15:done="0"/>
  <w15:commentEx w15:paraId="35B77520" w15:done="0"/>
  <w15:commentEx w15:paraId="0959D3AA" w15:done="0"/>
  <w15:commentEx w15:paraId="622B0F72" w15:done="0"/>
  <w15:commentEx w15:paraId="32E99745" w15:done="0"/>
  <w15:commentEx w15:paraId="63D2565C" w15:done="0"/>
  <w15:commentEx w15:paraId="034DC8CF" w15:done="0"/>
  <w15:commentEx w15:paraId="59630876" w15:done="0"/>
  <w15:commentEx w15:paraId="4A2CB22F" w15:done="0"/>
  <w15:commentEx w15:paraId="7C372137" w15:done="0"/>
  <w15:commentEx w15:paraId="2B8BD8B0" w15:done="0"/>
  <w15:commentEx w15:paraId="58CDEF96" w15:done="0"/>
  <w15:commentEx w15:paraId="33DB924B" w15:done="0"/>
  <w15:commentEx w15:paraId="2D5A652F" w15:done="0"/>
  <w15:commentEx w15:paraId="1BF8EC67" w15:done="0"/>
  <w15:commentEx w15:paraId="2E659CAA" w15:done="0"/>
  <w15:commentEx w15:paraId="154B96F8" w15:done="0"/>
  <w15:commentEx w15:paraId="3474A792" w15:done="0"/>
  <w15:commentEx w15:paraId="6AEFE54C" w15:done="0"/>
  <w15:commentEx w15:paraId="7121E499" w15:done="0"/>
  <w15:commentEx w15:paraId="675BEDC9" w15:done="0"/>
  <w15:commentEx w15:paraId="4DC95490" w15:done="0"/>
  <w15:commentEx w15:paraId="62453010" w15:done="0"/>
  <w15:commentEx w15:paraId="2DF44AA6" w15:done="0"/>
  <w15:commentEx w15:paraId="217C34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0DDE7" w16cex:dateUtc="2022-08-12T18:10:00Z"/>
  <w16cex:commentExtensible w16cex:durableId="269E4B87" w16cex:dateUtc="2022-08-10T19:21:00Z"/>
  <w16cex:commentExtensible w16cex:durableId="269E5270" w16cex:dateUtc="2022-08-10T19:51:00Z"/>
  <w16cex:commentExtensible w16cex:durableId="269F67D3" w16cex:dateUtc="2022-08-11T15:34:00Z"/>
  <w16cex:commentExtensible w16cex:durableId="26AC94CE" w16cex:dateUtc="2022-08-21T15:26:00Z"/>
  <w16cex:commentExtensible w16cex:durableId="26A017BD" w16cex:dateUtc="2022-08-12T04:05:00Z"/>
  <w16cex:commentExtensible w16cex:durableId="26A0C2FE" w16cex:dateUtc="2022-08-12T1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8C333" w16cid:durableId="26A0DDE7"/>
  <w16cid:commentId w16cid:paraId="3491F84B" w16cid:durableId="26AB5315"/>
  <w16cid:commentId w16cid:paraId="025D8F6E" w16cid:durableId="26AB5372"/>
  <w16cid:commentId w16cid:paraId="2A74C2A3" w16cid:durableId="26AB549D"/>
  <w16cid:commentId w16cid:paraId="5DFBA009" w16cid:durableId="26AB54AE"/>
  <w16cid:commentId w16cid:paraId="3FC1489A" w16cid:durableId="26AB550E"/>
  <w16cid:commentId w16cid:paraId="6E956488" w16cid:durableId="26AB552B"/>
  <w16cid:commentId w16cid:paraId="275E93A3" w16cid:durableId="26AB5680"/>
  <w16cid:commentId w16cid:paraId="00C3926F" w16cid:durableId="26AB56B0"/>
  <w16cid:commentId w16cid:paraId="7B543709" w16cid:durableId="26AB57E2"/>
  <w16cid:commentId w16cid:paraId="117AA2D2" w16cid:durableId="26AB582C"/>
  <w16cid:commentId w16cid:paraId="6FC809BE" w16cid:durableId="26AB58D3"/>
  <w16cid:commentId w16cid:paraId="4FA3D49C" w16cid:durableId="26AB5947"/>
  <w16cid:commentId w16cid:paraId="757BE8ED" w16cid:durableId="26AB7574"/>
  <w16cid:commentId w16cid:paraId="6057A42A" w16cid:durableId="26AB75CD"/>
  <w16cid:commentId w16cid:paraId="21B8AA43" w16cid:durableId="26AB75FC"/>
  <w16cid:commentId w16cid:paraId="71A7224E" w16cid:durableId="26AB764B"/>
  <w16cid:commentId w16cid:paraId="0D382BE8" w16cid:durableId="26AB76AE"/>
  <w16cid:commentId w16cid:paraId="63718DE4" w16cid:durableId="26AB76FD"/>
  <w16cid:commentId w16cid:paraId="7F585E67" w16cid:durableId="26AB7DA6"/>
  <w16cid:commentId w16cid:paraId="68CF17E2" w16cid:durableId="26AB7D7E"/>
  <w16cid:commentId w16cid:paraId="0843EB48" w16cid:durableId="269E4B87"/>
  <w16cid:commentId w16cid:paraId="1D5F325E" w16cid:durableId="26AB7E15"/>
  <w16cid:commentId w16cid:paraId="77355BB6" w16cid:durableId="26AB7EB9"/>
  <w16cid:commentId w16cid:paraId="0AEC7C15" w16cid:durableId="269E5270"/>
  <w16cid:commentId w16cid:paraId="06B64C7B" w16cid:durableId="26AB7F14"/>
  <w16cid:commentId w16cid:paraId="7E0CE38E" w16cid:durableId="269F67D3"/>
  <w16cid:commentId w16cid:paraId="1E79028B" w16cid:durableId="26AB7FD5"/>
  <w16cid:commentId w16cid:paraId="145A9BB7" w16cid:durableId="26AB818C"/>
  <w16cid:commentId w16cid:paraId="0D10C2D0" w16cid:durableId="26AB80F6"/>
  <w16cid:commentId w16cid:paraId="3E487E54" w16cid:durableId="26AB8144"/>
  <w16cid:commentId w16cid:paraId="752B03B7" w16cid:durableId="26AB81AF"/>
  <w16cid:commentId w16cid:paraId="10743EB7" w16cid:durableId="26AC94CE"/>
  <w16cid:commentId w16cid:paraId="3E207BC3" w16cid:durableId="26AB8269"/>
  <w16cid:commentId w16cid:paraId="2C82981C" w16cid:durableId="26AB82D4"/>
  <w16cid:commentId w16cid:paraId="57BA9E9D" w16cid:durableId="26AB83F6"/>
  <w16cid:commentId w16cid:paraId="5B5EC0A0" w16cid:durableId="26AB843B"/>
  <w16cid:commentId w16cid:paraId="4D55AF2B" w16cid:durableId="26AB8418"/>
  <w16cid:commentId w16cid:paraId="74D2906C" w16cid:durableId="26AB845C"/>
  <w16cid:commentId w16cid:paraId="5803227D" w16cid:durableId="26AB849D"/>
  <w16cid:commentId w16cid:paraId="21000F41" w16cid:durableId="26A017BD"/>
  <w16cid:commentId w16cid:paraId="71B351C3" w16cid:durableId="26AB84EA"/>
  <w16cid:commentId w16cid:paraId="35B77520" w16cid:durableId="26AB850A"/>
  <w16cid:commentId w16cid:paraId="0959D3AA" w16cid:durableId="26AB8551"/>
  <w16cid:commentId w16cid:paraId="622B0F72" w16cid:durableId="26AB857F"/>
  <w16cid:commentId w16cid:paraId="32E99745" w16cid:durableId="26AB85E3"/>
  <w16cid:commentId w16cid:paraId="63D2565C" w16cid:durableId="26AB85AF"/>
  <w16cid:commentId w16cid:paraId="034DC8CF" w16cid:durableId="26AB85F3"/>
  <w16cid:commentId w16cid:paraId="59630876" w16cid:durableId="26AB8F43"/>
  <w16cid:commentId w16cid:paraId="4A2CB22F" w16cid:durableId="26AB8F78"/>
  <w16cid:commentId w16cid:paraId="7C372137" w16cid:durableId="26AB9025"/>
  <w16cid:commentId w16cid:paraId="2B8BD8B0" w16cid:durableId="26AB9036"/>
  <w16cid:commentId w16cid:paraId="58CDEF96" w16cid:durableId="26AB906D"/>
  <w16cid:commentId w16cid:paraId="33DB924B" w16cid:durableId="26AB909D"/>
  <w16cid:commentId w16cid:paraId="2D5A652F" w16cid:durableId="26AB90BE"/>
  <w16cid:commentId w16cid:paraId="1BF8EC67" w16cid:durableId="26AB90D1"/>
  <w16cid:commentId w16cid:paraId="2E659CAA" w16cid:durableId="26AB920F"/>
  <w16cid:commentId w16cid:paraId="154B96F8" w16cid:durableId="26AB928D"/>
  <w16cid:commentId w16cid:paraId="3474A792" w16cid:durableId="26AB92B2"/>
  <w16cid:commentId w16cid:paraId="6AEFE54C" w16cid:durableId="26A0C2FE"/>
  <w16cid:commentId w16cid:paraId="7121E499" w16cid:durableId="26AB92F7"/>
  <w16cid:commentId w16cid:paraId="675BEDC9" w16cid:durableId="26AB934C"/>
  <w16cid:commentId w16cid:paraId="4DC95490" w16cid:durableId="26AB9338"/>
  <w16cid:commentId w16cid:paraId="62453010" w16cid:durableId="26AB938D"/>
  <w16cid:commentId w16cid:paraId="2DF44AA6" w16cid:durableId="26AB8D20"/>
  <w16cid:commentId w16cid:paraId="217C34E8" w16cid:durableId="26AB8D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C50D1" w14:textId="77777777" w:rsidR="00FE5935" w:rsidRDefault="00FE5935" w:rsidP="00A43861">
      <w:pPr>
        <w:spacing w:after="0" w:line="240" w:lineRule="auto"/>
      </w:pPr>
      <w:r>
        <w:separator/>
      </w:r>
    </w:p>
  </w:endnote>
  <w:endnote w:type="continuationSeparator" w:id="0">
    <w:p w14:paraId="33F29FE0" w14:textId="77777777" w:rsidR="00FE5935" w:rsidRDefault="00FE5935" w:rsidP="00A43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549026"/>
      <w:docPartObj>
        <w:docPartGallery w:val="Page Numbers (Bottom of Page)"/>
        <w:docPartUnique/>
      </w:docPartObj>
    </w:sdtPr>
    <w:sdtEndPr>
      <w:rPr>
        <w:noProof/>
      </w:rPr>
    </w:sdtEndPr>
    <w:sdtContent>
      <w:p w14:paraId="70096971" w14:textId="2775A203" w:rsidR="00D62F9A" w:rsidRDefault="00D62F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9E02A2" w14:textId="77777777" w:rsidR="00D62F9A" w:rsidRDefault="00D62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B9895" w14:textId="77777777" w:rsidR="00FE5935" w:rsidRDefault="00FE5935" w:rsidP="00A43861">
      <w:pPr>
        <w:spacing w:after="0" w:line="240" w:lineRule="auto"/>
      </w:pPr>
      <w:r>
        <w:separator/>
      </w:r>
    </w:p>
  </w:footnote>
  <w:footnote w:type="continuationSeparator" w:id="0">
    <w:p w14:paraId="575E6F7F" w14:textId="77777777" w:rsidR="00FE5935" w:rsidRDefault="00FE5935" w:rsidP="00A438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AB2"/>
    <w:multiLevelType w:val="hybridMultilevel"/>
    <w:tmpl w:val="C88C3DF2"/>
    <w:lvl w:ilvl="0" w:tplc="7A78C2E8">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DF7075"/>
    <w:multiLevelType w:val="hybridMultilevel"/>
    <w:tmpl w:val="C2B8A688"/>
    <w:lvl w:ilvl="0" w:tplc="4B8821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C581934">
      <w:start w:val="11"/>
      <w:numFmt w:val="bullet"/>
      <w:lvlText w:val=""/>
      <w:lvlJc w:val="left"/>
      <w:pPr>
        <w:ind w:left="2880" w:hanging="360"/>
      </w:pPr>
      <w:rPr>
        <w:rFonts w:ascii="Wingdings" w:eastAsia="Times New Roman" w:hAnsi="Wingdings"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51908"/>
    <w:multiLevelType w:val="hybridMultilevel"/>
    <w:tmpl w:val="F2A0A5C4"/>
    <w:lvl w:ilvl="0" w:tplc="BE1E3624">
      <w:start w:val="1"/>
      <w:numFmt w:val="bullet"/>
      <w:lvlText w:val="-"/>
      <w:lvlJc w:val="left"/>
      <w:pPr>
        <w:tabs>
          <w:tab w:val="num" w:pos="720"/>
        </w:tabs>
        <w:ind w:left="720" w:hanging="360"/>
      </w:pPr>
      <w:rPr>
        <w:rFonts w:ascii="Times New Roman" w:hAnsi="Times New Roman" w:hint="default"/>
      </w:rPr>
    </w:lvl>
    <w:lvl w:ilvl="1" w:tplc="8C32DB9C">
      <w:numFmt w:val="bullet"/>
      <w:lvlText w:val="-"/>
      <w:lvlJc w:val="left"/>
      <w:pPr>
        <w:tabs>
          <w:tab w:val="num" w:pos="1440"/>
        </w:tabs>
        <w:ind w:left="1440" w:hanging="360"/>
      </w:pPr>
      <w:rPr>
        <w:rFonts w:ascii="Times New Roman" w:hAnsi="Times New Roman" w:hint="default"/>
      </w:rPr>
    </w:lvl>
    <w:lvl w:ilvl="2" w:tplc="71DA16C6" w:tentative="1">
      <w:start w:val="1"/>
      <w:numFmt w:val="bullet"/>
      <w:lvlText w:val="-"/>
      <w:lvlJc w:val="left"/>
      <w:pPr>
        <w:tabs>
          <w:tab w:val="num" w:pos="2160"/>
        </w:tabs>
        <w:ind w:left="2160" w:hanging="360"/>
      </w:pPr>
      <w:rPr>
        <w:rFonts w:ascii="Times New Roman" w:hAnsi="Times New Roman" w:hint="default"/>
      </w:rPr>
    </w:lvl>
    <w:lvl w:ilvl="3" w:tplc="F0269410" w:tentative="1">
      <w:start w:val="1"/>
      <w:numFmt w:val="bullet"/>
      <w:lvlText w:val="-"/>
      <w:lvlJc w:val="left"/>
      <w:pPr>
        <w:tabs>
          <w:tab w:val="num" w:pos="2880"/>
        </w:tabs>
        <w:ind w:left="2880" w:hanging="360"/>
      </w:pPr>
      <w:rPr>
        <w:rFonts w:ascii="Times New Roman" w:hAnsi="Times New Roman" w:hint="default"/>
      </w:rPr>
    </w:lvl>
    <w:lvl w:ilvl="4" w:tplc="D06AFA4A" w:tentative="1">
      <w:start w:val="1"/>
      <w:numFmt w:val="bullet"/>
      <w:lvlText w:val="-"/>
      <w:lvlJc w:val="left"/>
      <w:pPr>
        <w:tabs>
          <w:tab w:val="num" w:pos="3600"/>
        </w:tabs>
        <w:ind w:left="3600" w:hanging="360"/>
      </w:pPr>
      <w:rPr>
        <w:rFonts w:ascii="Times New Roman" w:hAnsi="Times New Roman" w:hint="default"/>
      </w:rPr>
    </w:lvl>
    <w:lvl w:ilvl="5" w:tplc="8DAA5966" w:tentative="1">
      <w:start w:val="1"/>
      <w:numFmt w:val="bullet"/>
      <w:lvlText w:val="-"/>
      <w:lvlJc w:val="left"/>
      <w:pPr>
        <w:tabs>
          <w:tab w:val="num" w:pos="4320"/>
        </w:tabs>
        <w:ind w:left="4320" w:hanging="360"/>
      </w:pPr>
      <w:rPr>
        <w:rFonts w:ascii="Times New Roman" w:hAnsi="Times New Roman" w:hint="default"/>
      </w:rPr>
    </w:lvl>
    <w:lvl w:ilvl="6" w:tplc="06789AA6" w:tentative="1">
      <w:start w:val="1"/>
      <w:numFmt w:val="bullet"/>
      <w:lvlText w:val="-"/>
      <w:lvlJc w:val="left"/>
      <w:pPr>
        <w:tabs>
          <w:tab w:val="num" w:pos="5040"/>
        </w:tabs>
        <w:ind w:left="5040" w:hanging="360"/>
      </w:pPr>
      <w:rPr>
        <w:rFonts w:ascii="Times New Roman" w:hAnsi="Times New Roman" w:hint="default"/>
      </w:rPr>
    </w:lvl>
    <w:lvl w:ilvl="7" w:tplc="4214789C" w:tentative="1">
      <w:start w:val="1"/>
      <w:numFmt w:val="bullet"/>
      <w:lvlText w:val="-"/>
      <w:lvlJc w:val="left"/>
      <w:pPr>
        <w:tabs>
          <w:tab w:val="num" w:pos="5760"/>
        </w:tabs>
        <w:ind w:left="5760" w:hanging="360"/>
      </w:pPr>
      <w:rPr>
        <w:rFonts w:ascii="Times New Roman" w:hAnsi="Times New Roman" w:hint="default"/>
      </w:rPr>
    </w:lvl>
    <w:lvl w:ilvl="8" w:tplc="98D6EAE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02E64EC"/>
    <w:multiLevelType w:val="hybridMultilevel"/>
    <w:tmpl w:val="13AE4162"/>
    <w:lvl w:ilvl="0" w:tplc="997CC3EA">
      <w:start w:val="1"/>
      <w:numFmt w:val="bullet"/>
      <w:lvlText w:val="-"/>
      <w:lvlJc w:val="left"/>
      <w:pPr>
        <w:tabs>
          <w:tab w:val="num" w:pos="720"/>
        </w:tabs>
        <w:ind w:left="720" w:hanging="360"/>
      </w:pPr>
      <w:rPr>
        <w:rFonts w:ascii="Times New Roman" w:hAnsi="Times New Roman" w:hint="default"/>
      </w:rPr>
    </w:lvl>
    <w:lvl w:ilvl="1" w:tplc="90801A96" w:tentative="1">
      <w:start w:val="1"/>
      <w:numFmt w:val="bullet"/>
      <w:lvlText w:val="-"/>
      <w:lvlJc w:val="left"/>
      <w:pPr>
        <w:tabs>
          <w:tab w:val="num" w:pos="1440"/>
        </w:tabs>
        <w:ind w:left="1440" w:hanging="360"/>
      </w:pPr>
      <w:rPr>
        <w:rFonts w:ascii="Times New Roman" w:hAnsi="Times New Roman" w:hint="default"/>
      </w:rPr>
    </w:lvl>
    <w:lvl w:ilvl="2" w:tplc="2FA683A4" w:tentative="1">
      <w:start w:val="1"/>
      <w:numFmt w:val="bullet"/>
      <w:lvlText w:val="-"/>
      <w:lvlJc w:val="left"/>
      <w:pPr>
        <w:tabs>
          <w:tab w:val="num" w:pos="2160"/>
        </w:tabs>
        <w:ind w:left="2160" w:hanging="360"/>
      </w:pPr>
      <w:rPr>
        <w:rFonts w:ascii="Times New Roman" w:hAnsi="Times New Roman" w:hint="default"/>
      </w:rPr>
    </w:lvl>
    <w:lvl w:ilvl="3" w:tplc="B2BEBA9E" w:tentative="1">
      <w:start w:val="1"/>
      <w:numFmt w:val="bullet"/>
      <w:lvlText w:val="-"/>
      <w:lvlJc w:val="left"/>
      <w:pPr>
        <w:tabs>
          <w:tab w:val="num" w:pos="2880"/>
        </w:tabs>
        <w:ind w:left="2880" w:hanging="360"/>
      </w:pPr>
      <w:rPr>
        <w:rFonts w:ascii="Times New Roman" w:hAnsi="Times New Roman" w:hint="default"/>
      </w:rPr>
    </w:lvl>
    <w:lvl w:ilvl="4" w:tplc="BD9A300E" w:tentative="1">
      <w:start w:val="1"/>
      <w:numFmt w:val="bullet"/>
      <w:lvlText w:val="-"/>
      <w:lvlJc w:val="left"/>
      <w:pPr>
        <w:tabs>
          <w:tab w:val="num" w:pos="3600"/>
        </w:tabs>
        <w:ind w:left="3600" w:hanging="360"/>
      </w:pPr>
      <w:rPr>
        <w:rFonts w:ascii="Times New Roman" w:hAnsi="Times New Roman" w:hint="default"/>
      </w:rPr>
    </w:lvl>
    <w:lvl w:ilvl="5" w:tplc="17C41C40" w:tentative="1">
      <w:start w:val="1"/>
      <w:numFmt w:val="bullet"/>
      <w:lvlText w:val="-"/>
      <w:lvlJc w:val="left"/>
      <w:pPr>
        <w:tabs>
          <w:tab w:val="num" w:pos="4320"/>
        </w:tabs>
        <w:ind w:left="4320" w:hanging="360"/>
      </w:pPr>
      <w:rPr>
        <w:rFonts w:ascii="Times New Roman" w:hAnsi="Times New Roman" w:hint="default"/>
      </w:rPr>
    </w:lvl>
    <w:lvl w:ilvl="6" w:tplc="05F612EC" w:tentative="1">
      <w:start w:val="1"/>
      <w:numFmt w:val="bullet"/>
      <w:lvlText w:val="-"/>
      <w:lvlJc w:val="left"/>
      <w:pPr>
        <w:tabs>
          <w:tab w:val="num" w:pos="5040"/>
        </w:tabs>
        <w:ind w:left="5040" w:hanging="360"/>
      </w:pPr>
      <w:rPr>
        <w:rFonts w:ascii="Times New Roman" w:hAnsi="Times New Roman" w:hint="default"/>
      </w:rPr>
    </w:lvl>
    <w:lvl w:ilvl="7" w:tplc="3F5056BA" w:tentative="1">
      <w:start w:val="1"/>
      <w:numFmt w:val="bullet"/>
      <w:lvlText w:val="-"/>
      <w:lvlJc w:val="left"/>
      <w:pPr>
        <w:tabs>
          <w:tab w:val="num" w:pos="5760"/>
        </w:tabs>
        <w:ind w:left="5760" w:hanging="360"/>
      </w:pPr>
      <w:rPr>
        <w:rFonts w:ascii="Times New Roman" w:hAnsi="Times New Roman" w:hint="default"/>
      </w:rPr>
    </w:lvl>
    <w:lvl w:ilvl="8" w:tplc="8C14833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2E21A0F"/>
    <w:multiLevelType w:val="hybridMultilevel"/>
    <w:tmpl w:val="D1844C60"/>
    <w:lvl w:ilvl="0" w:tplc="658C0E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C9186B"/>
    <w:multiLevelType w:val="hybridMultilevel"/>
    <w:tmpl w:val="73F4D3DE"/>
    <w:lvl w:ilvl="0" w:tplc="2AD69E74">
      <w:start w:val="1"/>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4704518">
    <w:abstractNumId w:val="1"/>
  </w:num>
  <w:num w:numId="2" w16cid:durableId="730810176">
    <w:abstractNumId w:val="0"/>
  </w:num>
  <w:num w:numId="3" w16cid:durableId="475152050">
    <w:abstractNumId w:val="2"/>
  </w:num>
  <w:num w:numId="4" w16cid:durableId="1011838633">
    <w:abstractNumId w:val="3"/>
  </w:num>
  <w:num w:numId="5" w16cid:durableId="1581213224">
    <w:abstractNumId w:val="4"/>
  </w:num>
  <w:num w:numId="6" w16cid:durableId="199459665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dikova, Kat">
    <w15:presenceInfo w15:providerId="AD" w15:userId="S::sadikova@hcp.med.harvard.edu::5333e22c-20f9-4110-9b3f-09107502fa6d"/>
  </w15:person>
  <w15:person w15:author="Tiemeier, Henning">
    <w15:presenceInfo w15:providerId="AD" w15:userId="S::tiemeier@hsph.harvard.edu::7acf7832-d2a4-45d6-9246-8c215f9af39e"/>
  </w15:person>
  <w15:person w15:author="Tiemeier, Henning [2]">
    <w15:presenceInfo w15:providerId="None" w15:userId="Tiemeier, Henn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er J Public Health&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v2f2fzhfxv2weaa0fvvza0vt0dred9pwt9&quot;&gt;proposal_citations&lt;record-ids&gt;&lt;item&gt;8&lt;/item&gt;&lt;item&gt;9&lt;/item&gt;&lt;item&gt;10&lt;/item&gt;&lt;item&gt;11&lt;/item&gt;&lt;item&gt;12&lt;/item&gt;&lt;item&gt;13&lt;/item&gt;&lt;item&gt;14&lt;/item&gt;&lt;item&gt;26&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1&lt;/item&gt;&lt;item&gt;52&lt;/item&gt;&lt;item&gt;53&lt;/item&gt;&lt;item&gt;54&lt;/item&gt;&lt;item&gt;55&lt;/item&gt;&lt;item&gt;56&lt;/item&gt;&lt;item&gt;57&lt;/item&gt;&lt;item&gt;58&lt;/item&gt;&lt;item&gt;80&lt;/item&gt;&lt;item&gt;101&lt;/item&gt;&lt;item&gt;102&lt;/item&gt;&lt;item&gt;116&lt;/item&gt;&lt;item&gt;117&lt;/item&gt;&lt;item&gt;118&lt;/item&gt;&lt;item&gt;119&lt;/item&gt;&lt;item&gt;120&lt;/item&gt;&lt;item&gt;121&lt;/item&gt;&lt;item&gt;122&lt;/item&gt;&lt;item&gt;123&lt;/item&gt;&lt;/record-ids&gt;&lt;/item&gt;&lt;/Libraries&gt;"/>
  </w:docVars>
  <w:rsids>
    <w:rsidRoot w:val="00844A8D"/>
    <w:rsid w:val="00022F18"/>
    <w:rsid w:val="000230E1"/>
    <w:rsid w:val="0003178A"/>
    <w:rsid w:val="00043DB1"/>
    <w:rsid w:val="0004546D"/>
    <w:rsid w:val="000613E6"/>
    <w:rsid w:val="000651AD"/>
    <w:rsid w:val="00071392"/>
    <w:rsid w:val="00095FE9"/>
    <w:rsid w:val="000A2566"/>
    <w:rsid w:val="000A3699"/>
    <w:rsid w:val="000B1211"/>
    <w:rsid w:val="000B4F83"/>
    <w:rsid w:val="000C0F7B"/>
    <w:rsid w:val="000C3601"/>
    <w:rsid w:val="000D1255"/>
    <w:rsid w:val="000D534A"/>
    <w:rsid w:val="000E3E40"/>
    <w:rsid w:val="000F205E"/>
    <w:rsid w:val="001009FA"/>
    <w:rsid w:val="00104A69"/>
    <w:rsid w:val="00122BD8"/>
    <w:rsid w:val="001370D6"/>
    <w:rsid w:val="00155893"/>
    <w:rsid w:val="00185566"/>
    <w:rsid w:val="00190C15"/>
    <w:rsid w:val="001B6494"/>
    <w:rsid w:val="001B6FCD"/>
    <w:rsid w:val="001C33DE"/>
    <w:rsid w:val="001C402E"/>
    <w:rsid w:val="001D1FDF"/>
    <w:rsid w:val="001F75C3"/>
    <w:rsid w:val="0020099F"/>
    <w:rsid w:val="002026B2"/>
    <w:rsid w:val="00206532"/>
    <w:rsid w:val="00211996"/>
    <w:rsid w:val="0022014C"/>
    <w:rsid w:val="00237A9A"/>
    <w:rsid w:val="0024599E"/>
    <w:rsid w:val="00254FC3"/>
    <w:rsid w:val="00265773"/>
    <w:rsid w:val="002707AF"/>
    <w:rsid w:val="00272FC9"/>
    <w:rsid w:val="002764A4"/>
    <w:rsid w:val="00276D44"/>
    <w:rsid w:val="00291C43"/>
    <w:rsid w:val="00292E05"/>
    <w:rsid w:val="002A4FFB"/>
    <w:rsid w:val="002B2297"/>
    <w:rsid w:val="002B3B30"/>
    <w:rsid w:val="002B3E62"/>
    <w:rsid w:val="002B6853"/>
    <w:rsid w:val="002D3D6D"/>
    <w:rsid w:val="002E0214"/>
    <w:rsid w:val="002E25B3"/>
    <w:rsid w:val="002E2F90"/>
    <w:rsid w:val="002E64A3"/>
    <w:rsid w:val="002E7095"/>
    <w:rsid w:val="00313F84"/>
    <w:rsid w:val="00317138"/>
    <w:rsid w:val="0032304D"/>
    <w:rsid w:val="00344387"/>
    <w:rsid w:val="00382B8D"/>
    <w:rsid w:val="003B2AB9"/>
    <w:rsid w:val="003D45EE"/>
    <w:rsid w:val="003E191F"/>
    <w:rsid w:val="003E74DC"/>
    <w:rsid w:val="00400133"/>
    <w:rsid w:val="004006F6"/>
    <w:rsid w:val="00405207"/>
    <w:rsid w:val="00417862"/>
    <w:rsid w:val="00435717"/>
    <w:rsid w:val="00436D40"/>
    <w:rsid w:val="00447A0D"/>
    <w:rsid w:val="00451162"/>
    <w:rsid w:val="004647E0"/>
    <w:rsid w:val="00466691"/>
    <w:rsid w:val="00467138"/>
    <w:rsid w:val="004837CC"/>
    <w:rsid w:val="004A3E39"/>
    <w:rsid w:val="004D7B3B"/>
    <w:rsid w:val="004E4395"/>
    <w:rsid w:val="004F259D"/>
    <w:rsid w:val="004F7F1A"/>
    <w:rsid w:val="00503F4B"/>
    <w:rsid w:val="005051BD"/>
    <w:rsid w:val="0051515E"/>
    <w:rsid w:val="0052534A"/>
    <w:rsid w:val="005259BE"/>
    <w:rsid w:val="00547F5D"/>
    <w:rsid w:val="00553573"/>
    <w:rsid w:val="005668F8"/>
    <w:rsid w:val="0057031F"/>
    <w:rsid w:val="0057394E"/>
    <w:rsid w:val="00577F62"/>
    <w:rsid w:val="00580DEE"/>
    <w:rsid w:val="00583C81"/>
    <w:rsid w:val="00586BE0"/>
    <w:rsid w:val="00590EAA"/>
    <w:rsid w:val="005916F8"/>
    <w:rsid w:val="0059667E"/>
    <w:rsid w:val="00597AC1"/>
    <w:rsid w:val="005A1E20"/>
    <w:rsid w:val="005B6BDA"/>
    <w:rsid w:val="005C7288"/>
    <w:rsid w:val="005D251E"/>
    <w:rsid w:val="005E2869"/>
    <w:rsid w:val="005E2FD9"/>
    <w:rsid w:val="00602E93"/>
    <w:rsid w:val="00642CEA"/>
    <w:rsid w:val="0066043F"/>
    <w:rsid w:val="0066465E"/>
    <w:rsid w:val="0067091E"/>
    <w:rsid w:val="00670C5E"/>
    <w:rsid w:val="006752FF"/>
    <w:rsid w:val="0067606B"/>
    <w:rsid w:val="00686907"/>
    <w:rsid w:val="00686B02"/>
    <w:rsid w:val="006928DB"/>
    <w:rsid w:val="00694A30"/>
    <w:rsid w:val="00696F9D"/>
    <w:rsid w:val="006C1532"/>
    <w:rsid w:val="006F0444"/>
    <w:rsid w:val="006F38CD"/>
    <w:rsid w:val="006F5F0D"/>
    <w:rsid w:val="007030F8"/>
    <w:rsid w:val="0070747E"/>
    <w:rsid w:val="007079B4"/>
    <w:rsid w:val="007109F5"/>
    <w:rsid w:val="0071410B"/>
    <w:rsid w:val="00716594"/>
    <w:rsid w:val="0073290B"/>
    <w:rsid w:val="00736CEE"/>
    <w:rsid w:val="00741415"/>
    <w:rsid w:val="00762D79"/>
    <w:rsid w:val="0076479A"/>
    <w:rsid w:val="007731B6"/>
    <w:rsid w:val="00775AB0"/>
    <w:rsid w:val="007C0BB5"/>
    <w:rsid w:val="007D02DB"/>
    <w:rsid w:val="007D36A1"/>
    <w:rsid w:val="007D5483"/>
    <w:rsid w:val="007E2A3E"/>
    <w:rsid w:val="00830692"/>
    <w:rsid w:val="00836ECA"/>
    <w:rsid w:val="00841D99"/>
    <w:rsid w:val="00844A7B"/>
    <w:rsid w:val="00844A8D"/>
    <w:rsid w:val="008709E9"/>
    <w:rsid w:val="0087403E"/>
    <w:rsid w:val="00874EE8"/>
    <w:rsid w:val="0087669D"/>
    <w:rsid w:val="00887DD4"/>
    <w:rsid w:val="0089053A"/>
    <w:rsid w:val="008A04B6"/>
    <w:rsid w:val="008A3B96"/>
    <w:rsid w:val="008C2C95"/>
    <w:rsid w:val="008C58E1"/>
    <w:rsid w:val="008F44C9"/>
    <w:rsid w:val="00913E8C"/>
    <w:rsid w:val="009251F3"/>
    <w:rsid w:val="0092530F"/>
    <w:rsid w:val="009374F3"/>
    <w:rsid w:val="0094146E"/>
    <w:rsid w:val="00951540"/>
    <w:rsid w:val="00961B5E"/>
    <w:rsid w:val="00963B42"/>
    <w:rsid w:val="00971539"/>
    <w:rsid w:val="009B2B33"/>
    <w:rsid w:val="009C497C"/>
    <w:rsid w:val="009C737A"/>
    <w:rsid w:val="009D733C"/>
    <w:rsid w:val="009E12CA"/>
    <w:rsid w:val="009E46DE"/>
    <w:rsid w:val="009E4CAA"/>
    <w:rsid w:val="009E6433"/>
    <w:rsid w:val="00A0091E"/>
    <w:rsid w:val="00A10F4D"/>
    <w:rsid w:val="00A17160"/>
    <w:rsid w:val="00A26928"/>
    <w:rsid w:val="00A34BA8"/>
    <w:rsid w:val="00A43861"/>
    <w:rsid w:val="00A528F6"/>
    <w:rsid w:val="00A634E2"/>
    <w:rsid w:val="00A70B1E"/>
    <w:rsid w:val="00A81664"/>
    <w:rsid w:val="00AA7489"/>
    <w:rsid w:val="00AB03EC"/>
    <w:rsid w:val="00AB3027"/>
    <w:rsid w:val="00AB5403"/>
    <w:rsid w:val="00AC5346"/>
    <w:rsid w:val="00AD1AF3"/>
    <w:rsid w:val="00AD28ED"/>
    <w:rsid w:val="00AD6AB3"/>
    <w:rsid w:val="00AF1DA0"/>
    <w:rsid w:val="00B0783D"/>
    <w:rsid w:val="00B11CA9"/>
    <w:rsid w:val="00B13362"/>
    <w:rsid w:val="00B42B3F"/>
    <w:rsid w:val="00B63750"/>
    <w:rsid w:val="00B67B6B"/>
    <w:rsid w:val="00B84B18"/>
    <w:rsid w:val="00B9201F"/>
    <w:rsid w:val="00B92ACC"/>
    <w:rsid w:val="00B957D4"/>
    <w:rsid w:val="00BB21D4"/>
    <w:rsid w:val="00BB6F58"/>
    <w:rsid w:val="00BC5F36"/>
    <w:rsid w:val="00BE2F73"/>
    <w:rsid w:val="00C27BEA"/>
    <w:rsid w:val="00C43246"/>
    <w:rsid w:val="00C52106"/>
    <w:rsid w:val="00C54152"/>
    <w:rsid w:val="00C57934"/>
    <w:rsid w:val="00C6698C"/>
    <w:rsid w:val="00C7185A"/>
    <w:rsid w:val="00C72275"/>
    <w:rsid w:val="00C72D27"/>
    <w:rsid w:val="00CA0987"/>
    <w:rsid w:val="00CA0B51"/>
    <w:rsid w:val="00CA4AAD"/>
    <w:rsid w:val="00CB574E"/>
    <w:rsid w:val="00CC04BD"/>
    <w:rsid w:val="00CC1026"/>
    <w:rsid w:val="00CC4625"/>
    <w:rsid w:val="00CD3D4E"/>
    <w:rsid w:val="00CE3FFB"/>
    <w:rsid w:val="00CE6028"/>
    <w:rsid w:val="00D15C0D"/>
    <w:rsid w:val="00D23AD0"/>
    <w:rsid w:val="00D329AD"/>
    <w:rsid w:val="00D372EB"/>
    <w:rsid w:val="00D47452"/>
    <w:rsid w:val="00D57449"/>
    <w:rsid w:val="00D601E8"/>
    <w:rsid w:val="00D61BB3"/>
    <w:rsid w:val="00D62A31"/>
    <w:rsid w:val="00D62F9A"/>
    <w:rsid w:val="00D856CA"/>
    <w:rsid w:val="00D956A6"/>
    <w:rsid w:val="00DA137C"/>
    <w:rsid w:val="00DA2B5C"/>
    <w:rsid w:val="00DD5A28"/>
    <w:rsid w:val="00DE3709"/>
    <w:rsid w:val="00E0331E"/>
    <w:rsid w:val="00E130F7"/>
    <w:rsid w:val="00E14AD7"/>
    <w:rsid w:val="00E1571B"/>
    <w:rsid w:val="00E22C56"/>
    <w:rsid w:val="00E23BCB"/>
    <w:rsid w:val="00E2759A"/>
    <w:rsid w:val="00E34F84"/>
    <w:rsid w:val="00E37768"/>
    <w:rsid w:val="00E506F9"/>
    <w:rsid w:val="00E54304"/>
    <w:rsid w:val="00E56A17"/>
    <w:rsid w:val="00E6122F"/>
    <w:rsid w:val="00E62ECA"/>
    <w:rsid w:val="00E63C6C"/>
    <w:rsid w:val="00E77E5E"/>
    <w:rsid w:val="00E855E5"/>
    <w:rsid w:val="00E87C0E"/>
    <w:rsid w:val="00E94664"/>
    <w:rsid w:val="00EA0196"/>
    <w:rsid w:val="00EA63F1"/>
    <w:rsid w:val="00EC31A4"/>
    <w:rsid w:val="00EC6B30"/>
    <w:rsid w:val="00ED5E84"/>
    <w:rsid w:val="00EF4377"/>
    <w:rsid w:val="00EF5632"/>
    <w:rsid w:val="00F10698"/>
    <w:rsid w:val="00F16AA0"/>
    <w:rsid w:val="00F27E2E"/>
    <w:rsid w:val="00F3139A"/>
    <w:rsid w:val="00F40759"/>
    <w:rsid w:val="00F41DC0"/>
    <w:rsid w:val="00F47F4A"/>
    <w:rsid w:val="00F57523"/>
    <w:rsid w:val="00F64A3C"/>
    <w:rsid w:val="00F6610C"/>
    <w:rsid w:val="00F73DB1"/>
    <w:rsid w:val="00F75736"/>
    <w:rsid w:val="00F82917"/>
    <w:rsid w:val="00F85E9C"/>
    <w:rsid w:val="00F86BE2"/>
    <w:rsid w:val="00F9671D"/>
    <w:rsid w:val="00FB7370"/>
    <w:rsid w:val="00FC6600"/>
    <w:rsid w:val="00FE5935"/>
    <w:rsid w:val="00FF6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C8050"/>
  <w15:chartTrackingRefBased/>
  <w15:docId w15:val="{6492F262-5204-41FB-A9A0-CEF9C2C4A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A8D"/>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44A8D"/>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844A8D"/>
    <w:rPr>
      <w:rFonts w:ascii="Times New Roman" w:hAnsi="Times New Roman" w:cs="Times New Roman"/>
      <w:noProof/>
    </w:rPr>
  </w:style>
  <w:style w:type="paragraph" w:customStyle="1" w:styleId="EndNoteBibliography">
    <w:name w:val="EndNote Bibliography"/>
    <w:basedOn w:val="Normal"/>
    <w:link w:val="EndNoteBibliographyChar"/>
    <w:rsid w:val="00844A8D"/>
    <w:pPr>
      <w:spacing w:line="240" w:lineRule="auto"/>
    </w:pPr>
    <w:rPr>
      <w:rFonts w:cs="Times New Roman"/>
      <w:noProof/>
    </w:rPr>
  </w:style>
  <w:style w:type="character" w:customStyle="1" w:styleId="EndNoteBibliographyChar">
    <w:name w:val="EndNote Bibliography Char"/>
    <w:basedOn w:val="DefaultParagraphFont"/>
    <w:link w:val="EndNoteBibliography"/>
    <w:rsid w:val="00844A8D"/>
    <w:rPr>
      <w:rFonts w:ascii="Times New Roman" w:hAnsi="Times New Roman" w:cs="Times New Roman"/>
      <w:noProof/>
    </w:rPr>
  </w:style>
  <w:style w:type="character" w:styleId="CommentReference">
    <w:name w:val="annotation reference"/>
    <w:basedOn w:val="DefaultParagraphFont"/>
    <w:uiPriority w:val="99"/>
    <w:semiHidden/>
    <w:unhideWhenUsed/>
    <w:rsid w:val="00095FE9"/>
    <w:rPr>
      <w:sz w:val="16"/>
      <w:szCs w:val="16"/>
    </w:rPr>
  </w:style>
  <w:style w:type="paragraph" w:styleId="CommentText">
    <w:name w:val="annotation text"/>
    <w:basedOn w:val="Normal"/>
    <w:link w:val="CommentTextChar"/>
    <w:uiPriority w:val="99"/>
    <w:unhideWhenUsed/>
    <w:rsid w:val="00095FE9"/>
    <w:pPr>
      <w:spacing w:line="240" w:lineRule="auto"/>
    </w:pPr>
    <w:rPr>
      <w:sz w:val="20"/>
      <w:szCs w:val="20"/>
    </w:rPr>
  </w:style>
  <w:style w:type="character" w:customStyle="1" w:styleId="CommentTextChar">
    <w:name w:val="Comment Text Char"/>
    <w:basedOn w:val="DefaultParagraphFont"/>
    <w:link w:val="CommentText"/>
    <w:uiPriority w:val="99"/>
    <w:rsid w:val="00095F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95FE9"/>
    <w:rPr>
      <w:b/>
      <w:bCs/>
    </w:rPr>
  </w:style>
  <w:style w:type="character" w:customStyle="1" w:styleId="CommentSubjectChar">
    <w:name w:val="Comment Subject Char"/>
    <w:basedOn w:val="CommentTextChar"/>
    <w:link w:val="CommentSubject"/>
    <w:uiPriority w:val="99"/>
    <w:semiHidden/>
    <w:rsid w:val="00095FE9"/>
    <w:rPr>
      <w:rFonts w:ascii="Times New Roman" w:hAnsi="Times New Roman"/>
      <w:b/>
      <w:bCs/>
      <w:sz w:val="20"/>
      <w:szCs w:val="20"/>
    </w:rPr>
  </w:style>
  <w:style w:type="character" w:styleId="Hyperlink">
    <w:name w:val="Hyperlink"/>
    <w:basedOn w:val="DefaultParagraphFont"/>
    <w:uiPriority w:val="99"/>
    <w:unhideWhenUsed/>
    <w:rsid w:val="00597AC1"/>
    <w:rPr>
      <w:color w:val="0563C1" w:themeColor="hyperlink"/>
      <w:u w:val="single"/>
    </w:rPr>
  </w:style>
  <w:style w:type="character" w:styleId="UnresolvedMention">
    <w:name w:val="Unresolved Mention"/>
    <w:basedOn w:val="DefaultParagraphFont"/>
    <w:uiPriority w:val="99"/>
    <w:semiHidden/>
    <w:unhideWhenUsed/>
    <w:rsid w:val="00DD5A28"/>
    <w:rPr>
      <w:color w:val="605E5C"/>
      <w:shd w:val="clear" w:color="auto" w:fill="E1DFDD"/>
    </w:rPr>
  </w:style>
  <w:style w:type="paragraph" w:styleId="ListParagraph">
    <w:name w:val="List Paragraph"/>
    <w:basedOn w:val="Normal"/>
    <w:uiPriority w:val="34"/>
    <w:qFormat/>
    <w:rsid w:val="001C402E"/>
    <w:pPr>
      <w:ind w:left="720"/>
      <w:contextualSpacing/>
    </w:pPr>
  </w:style>
  <w:style w:type="table" w:styleId="TableGrid">
    <w:name w:val="Table Grid"/>
    <w:basedOn w:val="TableNormal"/>
    <w:uiPriority w:val="39"/>
    <w:rsid w:val="001C402E"/>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D02DB"/>
    <w:rPr>
      <w:color w:val="808080"/>
    </w:rPr>
  </w:style>
  <w:style w:type="paragraph" w:styleId="Header">
    <w:name w:val="header"/>
    <w:basedOn w:val="Normal"/>
    <w:link w:val="HeaderChar"/>
    <w:uiPriority w:val="99"/>
    <w:unhideWhenUsed/>
    <w:rsid w:val="00A43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861"/>
    <w:rPr>
      <w:rFonts w:ascii="Times New Roman" w:hAnsi="Times New Roman"/>
    </w:rPr>
  </w:style>
  <w:style w:type="paragraph" w:styleId="Footer">
    <w:name w:val="footer"/>
    <w:basedOn w:val="Normal"/>
    <w:link w:val="FooterChar"/>
    <w:uiPriority w:val="99"/>
    <w:unhideWhenUsed/>
    <w:rsid w:val="00A43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861"/>
    <w:rPr>
      <w:rFonts w:ascii="Times New Roman" w:hAnsi="Times New Roman"/>
    </w:rPr>
  </w:style>
  <w:style w:type="paragraph" w:styleId="BalloonText">
    <w:name w:val="Balloon Text"/>
    <w:basedOn w:val="Normal"/>
    <w:link w:val="BalloonTextChar"/>
    <w:uiPriority w:val="99"/>
    <w:semiHidden/>
    <w:unhideWhenUsed/>
    <w:rsid w:val="00291C43"/>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291C43"/>
    <w:rPr>
      <w:rFonts w:ascii="Times New Roman" w:hAnsi="Times New Roman" w:cs="Times New Roman"/>
      <w:sz w:val="18"/>
      <w:szCs w:val="18"/>
    </w:rPr>
  </w:style>
  <w:style w:type="paragraph" w:styleId="Revision">
    <w:name w:val="Revision"/>
    <w:hidden/>
    <w:uiPriority w:val="99"/>
    <w:semiHidden/>
    <w:rsid w:val="002B3B30"/>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6902">
      <w:bodyDiv w:val="1"/>
      <w:marLeft w:val="0"/>
      <w:marRight w:val="0"/>
      <w:marTop w:val="0"/>
      <w:marBottom w:val="0"/>
      <w:divBdr>
        <w:top w:val="none" w:sz="0" w:space="0" w:color="auto"/>
        <w:left w:val="none" w:sz="0" w:space="0" w:color="auto"/>
        <w:bottom w:val="none" w:sz="0" w:space="0" w:color="auto"/>
        <w:right w:val="none" w:sz="0" w:space="0" w:color="auto"/>
      </w:divBdr>
    </w:div>
    <w:div w:id="197134229">
      <w:bodyDiv w:val="1"/>
      <w:marLeft w:val="0"/>
      <w:marRight w:val="0"/>
      <w:marTop w:val="0"/>
      <w:marBottom w:val="0"/>
      <w:divBdr>
        <w:top w:val="none" w:sz="0" w:space="0" w:color="auto"/>
        <w:left w:val="none" w:sz="0" w:space="0" w:color="auto"/>
        <w:bottom w:val="none" w:sz="0" w:space="0" w:color="auto"/>
        <w:right w:val="none" w:sz="0" w:space="0" w:color="auto"/>
      </w:divBdr>
    </w:div>
    <w:div w:id="222254325">
      <w:bodyDiv w:val="1"/>
      <w:marLeft w:val="0"/>
      <w:marRight w:val="0"/>
      <w:marTop w:val="0"/>
      <w:marBottom w:val="0"/>
      <w:divBdr>
        <w:top w:val="none" w:sz="0" w:space="0" w:color="auto"/>
        <w:left w:val="none" w:sz="0" w:space="0" w:color="auto"/>
        <w:bottom w:val="none" w:sz="0" w:space="0" w:color="auto"/>
        <w:right w:val="none" w:sz="0" w:space="0" w:color="auto"/>
      </w:divBdr>
      <w:divsChild>
        <w:div w:id="561066774">
          <w:marLeft w:val="446"/>
          <w:marRight w:val="0"/>
          <w:marTop w:val="0"/>
          <w:marBottom w:val="160"/>
          <w:divBdr>
            <w:top w:val="none" w:sz="0" w:space="0" w:color="auto"/>
            <w:left w:val="none" w:sz="0" w:space="0" w:color="auto"/>
            <w:bottom w:val="none" w:sz="0" w:space="0" w:color="auto"/>
            <w:right w:val="none" w:sz="0" w:space="0" w:color="auto"/>
          </w:divBdr>
        </w:div>
        <w:div w:id="2004159127">
          <w:marLeft w:val="1166"/>
          <w:marRight w:val="0"/>
          <w:marTop w:val="0"/>
          <w:marBottom w:val="160"/>
          <w:divBdr>
            <w:top w:val="none" w:sz="0" w:space="0" w:color="auto"/>
            <w:left w:val="none" w:sz="0" w:space="0" w:color="auto"/>
            <w:bottom w:val="none" w:sz="0" w:space="0" w:color="auto"/>
            <w:right w:val="none" w:sz="0" w:space="0" w:color="auto"/>
          </w:divBdr>
        </w:div>
        <w:div w:id="1599680332">
          <w:marLeft w:val="1166"/>
          <w:marRight w:val="0"/>
          <w:marTop w:val="0"/>
          <w:marBottom w:val="160"/>
          <w:divBdr>
            <w:top w:val="none" w:sz="0" w:space="0" w:color="auto"/>
            <w:left w:val="none" w:sz="0" w:space="0" w:color="auto"/>
            <w:bottom w:val="none" w:sz="0" w:space="0" w:color="auto"/>
            <w:right w:val="none" w:sz="0" w:space="0" w:color="auto"/>
          </w:divBdr>
        </w:div>
        <w:div w:id="1178352690">
          <w:marLeft w:val="446"/>
          <w:marRight w:val="0"/>
          <w:marTop w:val="0"/>
          <w:marBottom w:val="160"/>
          <w:divBdr>
            <w:top w:val="none" w:sz="0" w:space="0" w:color="auto"/>
            <w:left w:val="none" w:sz="0" w:space="0" w:color="auto"/>
            <w:bottom w:val="none" w:sz="0" w:space="0" w:color="auto"/>
            <w:right w:val="none" w:sz="0" w:space="0" w:color="auto"/>
          </w:divBdr>
        </w:div>
        <w:div w:id="1894389260">
          <w:marLeft w:val="1166"/>
          <w:marRight w:val="0"/>
          <w:marTop w:val="0"/>
          <w:marBottom w:val="160"/>
          <w:divBdr>
            <w:top w:val="none" w:sz="0" w:space="0" w:color="auto"/>
            <w:left w:val="none" w:sz="0" w:space="0" w:color="auto"/>
            <w:bottom w:val="none" w:sz="0" w:space="0" w:color="auto"/>
            <w:right w:val="none" w:sz="0" w:space="0" w:color="auto"/>
          </w:divBdr>
        </w:div>
        <w:div w:id="668678309">
          <w:marLeft w:val="1166"/>
          <w:marRight w:val="0"/>
          <w:marTop w:val="0"/>
          <w:marBottom w:val="160"/>
          <w:divBdr>
            <w:top w:val="none" w:sz="0" w:space="0" w:color="auto"/>
            <w:left w:val="none" w:sz="0" w:space="0" w:color="auto"/>
            <w:bottom w:val="none" w:sz="0" w:space="0" w:color="auto"/>
            <w:right w:val="none" w:sz="0" w:space="0" w:color="auto"/>
          </w:divBdr>
        </w:div>
        <w:div w:id="1691449136">
          <w:marLeft w:val="446"/>
          <w:marRight w:val="0"/>
          <w:marTop w:val="0"/>
          <w:marBottom w:val="160"/>
          <w:divBdr>
            <w:top w:val="none" w:sz="0" w:space="0" w:color="auto"/>
            <w:left w:val="none" w:sz="0" w:space="0" w:color="auto"/>
            <w:bottom w:val="none" w:sz="0" w:space="0" w:color="auto"/>
            <w:right w:val="none" w:sz="0" w:space="0" w:color="auto"/>
          </w:divBdr>
        </w:div>
        <w:div w:id="1211696740">
          <w:marLeft w:val="1166"/>
          <w:marRight w:val="0"/>
          <w:marTop w:val="0"/>
          <w:marBottom w:val="160"/>
          <w:divBdr>
            <w:top w:val="none" w:sz="0" w:space="0" w:color="auto"/>
            <w:left w:val="none" w:sz="0" w:space="0" w:color="auto"/>
            <w:bottom w:val="none" w:sz="0" w:space="0" w:color="auto"/>
            <w:right w:val="none" w:sz="0" w:space="0" w:color="auto"/>
          </w:divBdr>
        </w:div>
        <w:div w:id="1178933206">
          <w:marLeft w:val="1166"/>
          <w:marRight w:val="0"/>
          <w:marTop w:val="0"/>
          <w:marBottom w:val="160"/>
          <w:divBdr>
            <w:top w:val="none" w:sz="0" w:space="0" w:color="auto"/>
            <w:left w:val="none" w:sz="0" w:space="0" w:color="auto"/>
            <w:bottom w:val="none" w:sz="0" w:space="0" w:color="auto"/>
            <w:right w:val="none" w:sz="0" w:space="0" w:color="auto"/>
          </w:divBdr>
        </w:div>
        <w:div w:id="1531064056">
          <w:marLeft w:val="446"/>
          <w:marRight w:val="0"/>
          <w:marTop w:val="0"/>
          <w:marBottom w:val="160"/>
          <w:divBdr>
            <w:top w:val="none" w:sz="0" w:space="0" w:color="auto"/>
            <w:left w:val="none" w:sz="0" w:space="0" w:color="auto"/>
            <w:bottom w:val="none" w:sz="0" w:space="0" w:color="auto"/>
            <w:right w:val="none" w:sz="0" w:space="0" w:color="auto"/>
          </w:divBdr>
        </w:div>
        <w:div w:id="39013657">
          <w:marLeft w:val="1166"/>
          <w:marRight w:val="0"/>
          <w:marTop w:val="0"/>
          <w:marBottom w:val="160"/>
          <w:divBdr>
            <w:top w:val="none" w:sz="0" w:space="0" w:color="auto"/>
            <w:left w:val="none" w:sz="0" w:space="0" w:color="auto"/>
            <w:bottom w:val="none" w:sz="0" w:space="0" w:color="auto"/>
            <w:right w:val="none" w:sz="0" w:space="0" w:color="auto"/>
          </w:divBdr>
        </w:div>
        <w:div w:id="1927885094">
          <w:marLeft w:val="1166"/>
          <w:marRight w:val="0"/>
          <w:marTop w:val="0"/>
          <w:marBottom w:val="160"/>
          <w:divBdr>
            <w:top w:val="none" w:sz="0" w:space="0" w:color="auto"/>
            <w:left w:val="none" w:sz="0" w:space="0" w:color="auto"/>
            <w:bottom w:val="none" w:sz="0" w:space="0" w:color="auto"/>
            <w:right w:val="none" w:sz="0" w:space="0" w:color="auto"/>
          </w:divBdr>
        </w:div>
        <w:div w:id="1468935666">
          <w:marLeft w:val="1166"/>
          <w:marRight w:val="0"/>
          <w:marTop w:val="0"/>
          <w:marBottom w:val="160"/>
          <w:divBdr>
            <w:top w:val="none" w:sz="0" w:space="0" w:color="auto"/>
            <w:left w:val="none" w:sz="0" w:space="0" w:color="auto"/>
            <w:bottom w:val="none" w:sz="0" w:space="0" w:color="auto"/>
            <w:right w:val="none" w:sz="0" w:space="0" w:color="auto"/>
          </w:divBdr>
        </w:div>
        <w:div w:id="1006519244">
          <w:marLeft w:val="446"/>
          <w:marRight w:val="0"/>
          <w:marTop w:val="0"/>
          <w:marBottom w:val="160"/>
          <w:divBdr>
            <w:top w:val="none" w:sz="0" w:space="0" w:color="auto"/>
            <w:left w:val="none" w:sz="0" w:space="0" w:color="auto"/>
            <w:bottom w:val="none" w:sz="0" w:space="0" w:color="auto"/>
            <w:right w:val="none" w:sz="0" w:space="0" w:color="auto"/>
          </w:divBdr>
        </w:div>
        <w:div w:id="1364667875">
          <w:marLeft w:val="446"/>
          <w:marRight w:val="0"/>
          <w:marTop w:val="0"/>
          <w:marBottom w:val="160"/>
          <w:divBdr>
            <w:top w:val="none" w:sz="0" w:space="0" w:color="auto"/>
            <w:left w:val="none" w:sz="0" w:space="0" w:color="auto"/>
            <w:bottom w:val="none" w:sz="0" w:space="0" w:color="auto"/>
            <w:right w:val="none" w:sz="0" w:space="0" w:color="auto"/>
          </w:divBdr>
        </w:div>
        <w:div w:id="2076007021">
          <w:marLeft w:val="446"/>
          <w:marRight w:val="0"/>
          <w:marTop w:val="0"/>
          <w:marBottom w:val="160"/>
          <w:divBdr>
            <w:top w:val="none" w:sz="0" w:space="0" w:color="auto"/>
            <w:left w:val="none" w:sz="0" w:space="0" w:color="auto"/>
            <w:bottom w:val="none" w:sz="0" w:space="0" w:color="auto"/>
            <w:right w:val="none" w:sz="0" w:space="0" w:color="auto"/>
          </w:divBdr>
        </w:div>
        <w:div w:id="570695927">
          <w:marLeft w:val="446"/>
          <w:marRight w:val="0"/>
          <w:marTop w:val="0"/>
          <w:marBottom w:val="160"/>
          <w:divBdr>
            <w:top w:val="none" w:sz="0" w:space="0" w:color="auto"/>
            <w:left w:val="none" w:sz="0" w:space="0" w:color="auto"/>
            <w:bottom w:val="none" w:sz="0" w:space="0" w:color="auto"/>
            <w:right w:val="none" w:sz="0" w:space="0" w:color="auto"/>
          </w:divBdr>
        </w:div>
        <w:div w:id="812602279">
          <w:marLeft w:val="446"/>
          <w:marRight w:val="0"/>
          <w:marTop w:val="0"/>
          <w:marBottom w:val="160"/>
          <w:divBdr>
            <w:top w:val="none" w:sz="0" w:space="0" w:color="auto"/>
            <w:left w:val="none" w:sz="0" w:space="0" w:color="auto"/>
            <w:bottom w:val="none" w:sz="0" w:space="0" w:color="auto"/>
            <w:right w:val="none" w:sz="0" w:space="0" w:color="auto"/>
          </w:divBdr>
        </w:div>
        <w:div w:id="1753312667">
          <w:marLeft w:val="446"/>
          <w:marRight w:val="0"/>
          <w:marTop w:val="0"/>
          <w:marBottom w:val="160"/>
          <w:divBdr>
            <w:top w:val="none" w:sz="0" w:space="0" w:color="auto"/>
            <w:left w:val="none" w:sz="0" w:space="0" w:color="auto"/>
            <w:bottom w:val="none" w:sz="0" w:space="0" w:color="auto"/>
            <w:right w:val="none" w:sz="0" w:space="0" w:color="auto"/>
          </w:divBdr>
        </w:div>
      </w:divsChild>
    </w:div>
    <w:div w:id="234903311">
      <w:bodyDiv w:val="1"/>
      <w:marLeft w:val="0"/>
      <w:marRight w:val="0"/>
      <w:marTop w:val="0"/>
      <w:marBottom w:val="0"/>
      <w:divBdr>
        <w:top w:val="none" w:sz="0" w:space="0" w:color="auto"/>
        <w:left w:val="none" w:sz="0" w:space="0" w:color="auto"/>
        <w:bottom w:val="none" w:sz="0" w:space="0" w:color="auto"/>
        <w:right w:val="none" w:sz="0" w:space="0" w:color="auto"/>
      </w:divBdr>
    </w:div>
    <w:div w:id="508104323">
      <w:bodyDiv w:val="1"/>
      <w:marLeft w:val="0"/>
      <w:marRight w:val="0"/>
      <w:marTop w:val="0"/>
      <w:marBottom w:val="0"/>
      <w:divBdr>
        <w:top w:val="none" w:sz="0" w:space="0" w:color="auto"/>
        <w:left w:val="none" w:sz="0" w:space="0" w:color="auto"/>
        <w:bottom w:val="none" w:sz="0" w:space="0" w:color="auto"/>
        <w:right w:val="none" w:sz="0" w:space="0" w:color="auto"/>
      </w:divBdr>
    </w:div>
    <w:div w:id="691342477">
      <w:bodyDiv w:val="1"/>
      <w:marLeft w:val="0"/>
      <w:marRight w:val="0"/>
      <w:marTop w:val="0"/>
      <w:marBottom w:val="0"/>
      <w:divBdr>
        <w:top w:val="none" w:sz="0" w:space="0" w:color="auto"/>
        <w:left w:val="none" w:sz="0" w:space="0" w:color="auto"/>
        <w:bottom w:val="none" w:sz="0" w:space="0" w:color="auto"/>
        <w:right w:val="none" w:sz="0" w:space="0" w:color="auto"/>
      </w:divBdr>
    </w:div>
    <w:div w:id="702947176">
      <w:bodyDiv w:val="1"/>
      <w:marLeft w:val="0"/>
      <w:marRight w:val="0"/>
      <w:marTop w:val="0"/>
      <w:marBottom w:val="0"/>
      <w:divBdr>
        <w:top w:val="none" w:sz="0" w:space="0" w:color="auto"/>
        <w:left w:val="none" w:sz="0" w:space="0" w:color="auto"/>
        <w:bottom w:val="none" w:sz="0" w:space="0" w:color="auto"/>
        <w:right w:val="none" w:sz="0" w:space="0" w:color="auto"/>
      </w:divBdr>
    </w:div>
    <w:div w:id="1345323870">
      <w:bodyDiv w:val="1"/>
      <w:marLeft w:val="0"/>
      <w:marRight w:val="0"/>
      <w:marTop w:val="0"/>
      <w:marBottom w:val="0"/>
      <w:divBdr>
        <w:top w:val="none" w:sz="0" w:space="0" w:color="auto"/>
        <w:left w:val="none" w:sz="0" w:space="0" w:color="auto"/>
        <w:bottom w:val="none" w:sz="0" w:space="0" w:color="auto"/>
        <w:right w:val="none" w:sz="0" w:space="0" w:color="auto"/>
      </w:divBdr>
    </w:div>
    <w:div w:id="1359965981">
      <w:bodyDiv w:val="1"/>
      <w:marLeft w:val="0"/>
      <w:marRight w:val="0"/>
      <w:marTop w:val="0"/>
      <w:marBottom w:val="0"/>
      <w:divBdr>
        <w:top w:val="none" w:sz="0" w:space="0" w:color="auto"/>
        <w:left w:val="none" w:sz="0" w:space="0" w:color="auto"/>
        <w:bottom w:val="none" w:sz="0" w:space="0" w:color="auto"/>
        <w:right w:val="none" w:sz="0" w:space="0" w:color="auto"/>
      </w:divBdr>
    </w:div>
    <w:div w:id="205018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bookdown.org/mwheymans/bookmi/rubins-rule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6yf4p/"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1.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2510E-48CD-FF4E-B27E-DCE5DDF01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24</Pages>
  <Words>19092</Words>
  <Characters>108827</Characters>
  <Application>Microsoft Office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Sadikova, Kat</dc:creator>
  <cp:keywords/>
  <dc:description/>
  <cp:lastModifiedBy>Ekaterina Sadikova</cp:lastModifiedBy>
  <cp:revision>3</cp:revision>
  <dcterms:created xsi:type="dcterms:W3CDTF">2023-01-19T17:30:00Z</dcterms:created>
  <dcterms:modified xsi:type="dcterms:W3CDTF">2023-01-21T02:03:00Z</dcterms:modified>
</cp:coreProperties>
</file>