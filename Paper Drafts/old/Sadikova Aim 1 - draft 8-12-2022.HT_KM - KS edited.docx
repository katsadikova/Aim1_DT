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49AD" w14:textId="0CB63E58" w:rsidR="00C171F7" w:rsidRDefault="00C171F7" w:rsidP="003E74DC">
      <w:pPr>
        <w:pBdr>
          <w:bottom w:val="single" w:sz="6" w:space="1" w:color="auto"/>
        </w:pBdr>
        <w:rPr>
          <w:ins w:id="0" w:author="Ekaterina Sadikova" w:date="2023-01-22T13:18:00Z"/>
          <w:b/>
          <w:bCs/>
        </w:rPr>
      </w:pPr>
      <w:ins w:id="1" w:author="Ekaterina Sadikova" w:date="2023-01-22T13:18:00Z">
        <w:r>
          <w:rPr>
            <w:b/>
            <w:bCs/>
          </w:rPr>
          <w:t xml:space="preserve">A </w:t>
        </w:r>
      </w:ins>
      <w:ins w:id="2" w:author="Ekaterina Sadikova" w:date="2023-01-22T13:23:00Z">
        <w:r>
          <w:rPr>
            <w:b/>
            <w:bCs/>
          </w:rPr>
          <w:t>empirical</w:t>
        </w:r>
      </w:ins>
      <w:ins w:id="3" w:author="Ekaterina Sadikova" w:date="2023-01-22T13:18:00Z">
        <w:r>
          <w:rPr>
            <w:b/>
            <w:bCs/>
          </w:rPr>
          <w:t xml:space="preserve"> assessment of emotional, cognitive, and developmental mechanisms </w:t>
        </w:r>
      </w:ins>
      <w:ins w:id="4" w:author="Ekaterina Sadikova" w:date="2023-01-22T13:23:00Z">
        <w:r>
          <w:rPr>
            <w:b/>
            <w:bCs/>
          </w:rPr>
          <w:t>by which</w:t>
        </w:r>
      </w:ins>
      <w:ins w:id="5" w:author="Ekaterina Sadikova" w:date="2023-01-22T13:18:00Z">
        <w:r>
          <w:rPr>
            <w:b/>
            <w:bCs/>
          </w:rPr>
          <w:t xml:space="preserve"> </w:t>
        </w:r>
      </w:ins>
      <w:ins w:id="6" w:author="Ekaterina Sadikova" w:date="2023-01-22T13:19:00Z">
        <w:r>
          <w:rPr>
            <w:b/>
            <w:bCs/>
          </w:rPr>
          <w:t xml:space="preserve">threat and deprivation </w:t>
        </w:r>
      </w:ins>
      <w:ins w:id="7" w:author="Ekaterina Sadikova" w:date="2023-01-22T13:23:00Z">
        <w:r>
          <w:rPr>
            <w:b/>
            <w:bCs/>
          </w:rPr>
          <w:t>impact</w:t>
        </w:r>
      </w:ins>
      <w:ins w:id="8" w:author="Ekaterina Sadikova" w:date="2023-01-22T13:19:00Z">
        <w:r>
          <w:rPr>
            <w:b/>
            <w:bCs/>
          </w:rPr>
          <w:t xml:space="preserve"> adolescent psychopathology.</w:t>
        </w:r>
      </w:ins>
    </w:p>
    <w:p w14:paraId="3AC3C241" w14:textId="36620E45" w:rsidR="003E74DC" w:rsidRDefault="003E74DC" w:rsidP="003E74DC">
      <w:pPr>
        <w:pBdr>
          <w:bottom w:val="single" w:sz="6" w:space="1" w:color="auto"/>
        </w:pBdr>
        <w:rPr>
          <w:b/>
          <w:bCs/>
        </w:rPr>
      </w:pPr>
      <w:r w:rsidRPr="00596655">
        <w:rPr>
          <w:b/>
          <w:bCs/>
        </w:rPr>
        <w:t xml:space="preserve">Differential </w:t>
      </w:r>
      <w:ins w:id="9" w:author="Ekaterina Sadikova" w:date="2023-01-22T13:17:00Z">
        <w:r w:rsidR="00C171F7">
          <w:rPr>
            <w:b/>
            <w:bCs/>
          </w:rPr>
          <w:t xml:space="preserve">emotional, </w:t>
        </w:r>
        <w:proofErr w:type="gramStart"/>
        <w:r w:rsidR="00C171F7">
          <w:rPr>
            <w:b/>
            <w:bCs/>
          </w:rPr>
          <w:t>cognitive</w:t>
        </w:r>
        <w:proofErr w:type="gramEnd"/>
        <w:r w:rsidR="00C171F7">
          <w:rPr>
            <w:b/>
            <w:bCs/>
          </w:rPr>
          <w:t xml:space="preserve"> and developmental mechanisms of </w:t>
        </w:r>
      </w:ins>
      <w:r w:rsidR="00D62A31">
        <w:rPr>
          <w:b/>
          <w:bCs/>
        </w:rPr>
        <w:t>influence</w:t>
      </w:r>
      <w:r w:rsidRPr="00596655">
        <w:rPr>
          <w:b/>
          <w:bCs/>
        </w:rPr>
        <w:t xml:space="preserve"> of deprivation and threat on adolescent psychopathology</w:t>
      </w:r>
      <w:ins w:id="10" w:author="Ekaterina Sadikova" w:date="2023-01-22T13:18:00Z">
        <w:r w:rsidR="00C171F7">
          <w:rPr>
            <w:b/>
            <w:bCs/>
          </w:rPr>
          <w:t>.</w:t>
        </w:r>
      </w:ins>
      <w:del w:id="11" w:author="Ekaterina Sadikova" w:date="2023-01-22T13:18:00Z">
        <w:r w:rsidRPr="00596655" w:rsidDel="00C171F7">
          <w:rPr>
            <w:b/>
            <w:bCs/>
          </w:rPr>
          <w:delText xml:space="preserve"> </w:delText>
        </w:r>
        <w:r w:rsidR="004837CC" w:rsidDel="00C171F7">
          <w:rPr>
            <w:b/>
            <w:bCs/>
          </w:rPr>
          <w:delText>via</w:delText>
        </w:r>
        <w:r w:rsidRPr="00596655" w:rsidDel="00C171F7">
          <w:rPr>
            <w:b/>
            <w:bCs/>
          </w:rPr>
          <w:delText xml:space="preserve"> </w:delText>
        </w:r>
      </w:del>
      <w:del w:id="12" w:author="Ekaterina Sadikova" w:date="2023-01-22T13:17:00Z">
        <w:r w:rsidRPr="00596655" w:rsidDel="00C171F7">
          <w:rPr>
            <w:b/>
            <w:bCs/>
          </w:rPr>
          <w:delText>objectively</w:delText>
        </w:r>
        <w:r w:rsidDel="00C171F7">
          <w:rPr>
            <w:b/>
            <w:bCs/>
          </w:rPr>
          <w:delText xml:space="preserve"> </w:delText>
        </w:r>
        <w:r w:rsidRPr="00596655" w:rsidDel="00C171F7">
          <w:rPr>
            <w:b/>
            <w:bCs/>
          </w:rPr>
          <w:delText xml:space="preserve">measured </w:delText>
        </w:r>
      </w:del>
      <w:del w:id="13" w:author="Ekaterina Sadikova" w:date="2023-01-22T13:18:00Z">
        <w:r w:rsidRPr="00596655" w:rsidDel="00C171F7">
          <w:rPr>
            <w:b/>
            <w:bCs/>
          </w:rPr>
          <w:delText>emotional, cognitive</w:delText>
        </w:r>
        <w:r w:rsidDel="00C171F7">
          <w:rPr>
            <w:b/>
            <w:bCs/>
          </w:rPr>
          <w:delText>,</w:delText>
        </w:r>
        <w:r w:rsidRPr="00596655" w:rsidDel="00C171F7">
          <w:rPr>
            <w:b/>
            <w:bCs/>
          </w:rPr>
          <w:delText xml:space="preserve"> and developmental mediators</w:delText>
        </w:r>
      </w:del>
    </w:p>
    <w:p w14:paraId="1BB58BD8" w14:textId="77777777" w:rsidR="004837CC" w:rsidRDefault="004837CC" w:rsidP="003E74DC">
      <w:pPr>
        <w:pBdr>
          <w:bottom w:val="single" w:sz="6" w:space="1" w:color="auto"/>
        </w:pBdr>
      </w:pPr>
      <w:r>
        <w:t xml:space="preserve">Proposed author list: </w:t>
      </w:r>
    </w:p>
    <w:p w14:paraId="030016D0" w14:textId="510A85A3" w:rsidR="003E74DC" w:rsidRPr="00596655" w:rsidRDefault="003E74DC" w:rsidP="003E74DC">
      <w:pPr>
        <w:pBdr>
          <w:bottom w:val="single" w:sz="6" w:space="1" w:color="auto"/>
        </w:pBdr>
      </w:pPr>
      <w:r w:rsidRPr="00596655">
        <w:t>Ekaterina Sadikova</w:t>
      </w:r>
      <w:r>
        <w:rPr>
          <w:vertAlign w:val="superscript"/>
        </w:rPr>
        <w:t>1</w:t>
      </w:r>
      <w:r w:rsidRPr="00596655">
        <w:t>, David G. Weissman</w:t>
      </w:r>
      <w:r>
        <w:rPr>
          <w:vertAlign w:val="superscript"/>
        </w:rPr>
        <w:t>2</w:t>
      </w:r>
      <w:r w:rsidRPr="00596655">
        <w:t xml:space="preserve">, </w:t>
      </w:r>
      <w:commentRangeStart w:id="14"/>
      <w:r w:rsidRPr="00596655">
        <w:t>Maya L. Rosen</w:t>
      </w:r>
      <w:r>
        <w:rPr>
          <w:vertAlign w:val="superscript"/>
        </w:rPr>
        <w:t>2</w:t>
      </w:r>
      <w:r w:rsidRPr="00596655">
        <w:t xml:space="preserve">, </w:t>
      </w:r>
      <w:r w:rsidRPr="003E74DC">
        <w:t>Elise Robinson</w:t>
      </w:r>
      <w:r w:rsidRPr="003E74DC">
        <w:rPr>
          <w:vertAlign w:val="superscript"/>
        </w:rPr>
        <w:t>3</w:t>
      </w:r>
      <w:commentRangeEnd w:id="14"/>
      <w:r w:rsidR="000230E1">
        <w:rPr>
          <w:rStyle w:val="CommentReference"/>
        </w:rPr>
        <w:commentReference w:id="14"/>
      </w:r>
      <w:r>
        <w:t xml:space="preserve">, </w:t>
      </w:r>
      <w:r w:rsidRPr="00596655">
        <w:t>Henning Tiemeier</w:t>
      </w:r>
      <w:r>
        <w:rPr>
          <w:vertAlign w:val="superscript"/>
        </w:rPr>
        <w:t>4</w:t>
      </w:r>
      <w:r w:rsidRPr="00596655">
        <w:t>, Katie A. McLaughlin</w:t>
      </w:r>
      <w:r w:rsidRPr="00596655">
        <w:rPr>
          <w:vertAlign w:val="superscript"/>
        </w:rPr>
        <w:t>2</w:t>
      </w:r>
    </w:p>
    <w:p w14:paraId="3577E79B" w14:textId="77777777" w:rsidR="003E74DC" w:rsidRPr="00F0714F" w:rsidRDefault="003E74DC" w:rsidP="003E74DC">
      <w:pPr>
        <w:pBdr>
          <w:bottom w:val="single" w:sz="6" w:space="1" w:color="auto"/>
        </w:pBdr>
        <w:spacing w:after="0"/>
      </w:pPr>
      <w:r w:rsidRPr="00F0714F">
        <w:rPr>
          <w:vertAlign w:val="superscript"/>
        </w:rPr>
        <w:t>1</w:t>
      </w:r>
      <w:r w:rsidRPr="00F0714F">
        <w:t xml:space="preserve"> Department of Epidemiology, Harvard T.H. Chan School of Public Health, Boston, MA</w:t>
      </w:r>
    </w:p>
    <w:p w14:paraId="53FCE812" w14:textId="77777777" w:rsidR="003E74DC" w:rsidRPr="00F0714F" w:rsidRDefault="003E74DC" w:rsidP="003E74DC">
      <w:pPr>
        <w:pBdr>
          <w:bottom w:val="single" w:sz="6" w:space="1" w:color="auto"/>
        </w:pBdr>
        <w:spacing w:after="0"/>
      </w:pPr>
      <w:r w:rsidRPr="00F0714F">
        <w:rPr>
          <w:vertAlign w:val="superscript"/>
        </w:rPr>
        <w:t>2</w:t>
      </w:r>
      <w:r w:rsidRPr="00F0714F">
        <w:t xml:space="preserve"> Department of Psychology, Harvard University, Cambridge, MA</w:t>
      </w:r>
    </w:p>
    <w:p w14:paraId="672DF4B4" w14:textId="00ADF4DB" w:rsidR="003E74DC" w:rsidRDefault="003E74DC" w:rsidP="003E74DC">
      <w:pPr>
        <w:pBdr>
          <w:bottom w:val="single" w:sz="6" w:space="1" w:color="auto"/>
        </w:pBdr>
        <w:spacing w:after="0"/>
      </w:pPr>
      <w:r w:rsidRPr="00F0714F">
        <w:rPr>
          <w:vertAlign w:val="superscript"/>
        </w:rPr>
        <w:t>3</w:t>
      </w:r>
      <w:r w:rsidRPr="00F0714F">
        <w:t xml:space="preserve"> </w:t>
      </w:r>
      <w:r w:rsidRPr="003E74DC">
        <w:t>Stanley Center for Psychiatric Research, Broad Institute of MIT and Harvard, Cambridge, MA 02142, USA</w:t>
      </w:r>
    </w:p>
    <w:p w14:paraId="285FE550" w14:textId="7E0A3A8B" w:rsidR="003E74DC" w:rsidRPr="00F0714F" w:rsidRDefault="003E74DC" w:rsidP="003E74DC">
      <w:pPr>
        <w:pBdr>
          <w:bottom w:val="single" w:sz="6" w:space="1" w:color="auto"/>
        </w:pBdr>
        <w:spacing w:after="0"/>
      </w:pPr>
      <w:r w:rsidRPr="003E74DC">
        <w:rPr>
          <w:vertAlign w:val="superscript"/>
        </w:rPr>
        <w:t>4</w:t>
      </w:r>
      <w:r>
        <w:t xml:space="preserve"> </w:t>
      </w:r>
      <w:r w:rsidRPr="00F0714F">
        <w:t>Department of Social and Behavioral Science, Harvard T.H. Chan School of Public Health, Boston, USA</w:t>
      </w:r>
    </w:p>
    <w:p w14:paraId="1E3A5275" w14:textId="77777777" w:rsidR="003E74DC" w:rsidRDefault="003E74DC" w:rsidP="0052534A">
      <w:pPr>
        <w:spacing w:after="0" w:line="360" w:lineRule="auto"/>
        <w:rPr>
          <w:rFonts w:cs="Times New Roman"/>
          <w:b/>
          <w:bCs/>
        </w:rPr>
      </w:pPr>
    </w:p>
    <w:p w14:paraId="6B2755A3" w14:textId="77777777" w:rsidR="003E74DC" w:rsidRDefault="003E74DC" w:rsidP="0052534A">
      <w:pPr>
        <w:spacing w:after="0" w:line="360" w:lineRule="auto"/>
        <w:rPr>
          <w:rFonts w:cs="Times New Roman"/>
          <w:b/>
          <w:bCs/>
        </w:rPr>
      </w:pPr>
    </w:p>
    <w:p w14:paraId="3587633B" w14:textId="77777777" w:rsidR="006F38CD" w:rsidRPr="006F38CD" w:rsidRDefault="006F38CD" w:rsidP="0052534A">
      <w:pPr>
        <w:spacing w:after="0" w:line="360" w:lineRule="auto"/>
        <w:rPr>
          <w:rFonts w:cs="Times New Roman"/>
        </w:rPr>
      </w:pPr>
    </w:p>
    <w:p w14:paraId="36F87C88" w14:textId="48E4C48F" w:rsidR="00844A8D" w:rsidRPr="00E77E5E" w:rsidRDefault="00844A8D" w:rsidP="0052534A">
      <w:pPr>
        <w:spacing w:after="0" w:line="360" w:lineRule="auto"/>
        <w:rPr>
          <w:rFonts w:cs="Times New Roman"/>
          <w:b/>
          <w:bCs/>
          <w:u w:val="single"/>
        </w:rPr>
      </w:pPr>
      <w:r w:rsidRPr="00E77E5E">
        <w:rPr>
          <w:rFonts w:cs="Times New Roman"/>
          <w:b/>
          <w:bCs/>
          <w:u w:val="single"/>
        </w:rPr>
        <w:t>Introduction</w:t>
      </w:r>
    </w:p>
    <w:p w14:paraId="75CE38DB" w14:textId="77777777" w:rsidR="00844A8D" w:rsidRPr="00207786" w:rsidRDefault="00844A8D" w:rsidP="0052534A">
      <w:pPr>
        <w:spacing w:after="0" w:line="360" w:lineRule="auto"/>
        <w:rPr>
          <w:rFonts w:cs="Times New Roman"/>
        </w:rPr>
      </w:pPr>
    </w:p>
    <w:p w14:paraId="0E44253E" w14:textId="261E4D75" w:rsidR="00CA7B00" w:rsidRDefault="00844A8D" w:rsidP="0052534A">
      <w:pPr>
        <w:spacing w:line="360" w:lineRule="auto"/>
        <w:rPr>
          <w:rFonts w:cs="Times New Roman"/>
        </w:rPr>
      </w:pPr>
      <w:commentRangeStart w:id="15"/>
      <w:r w:rsidRPr="00E25300">
        <w:rPr>
          <w:rFonts w:cs="Times New Roman"/>
        </w:rPr>
        <w:t>Adversity experienced in childhood is a well-established predictor of</w:t>
      </w:r>
      <w:r w:rsidR="00BE6F90">
        <w:rPr>
          <w:rFonts w:cs="Times New Roman"/>
        </w:rPr>
        <w:t xml:space="preserve"> psychopathology</w:t>
      </w:r>
      <w:r w:rsidRPr="00E25300">
        <w:rPr>
          <w:rFonts w:cs="Times New Roman"/>
        </w:rPr>
        <w:t xml:space="preserve">, explaining roughly 30% of the liability for </w:t>
      </w:r>
      <w:r>
        <w:rPr>
          <w:rFonts w:cs="Times New Roman"/>
        </w:rPr>
        <w:t xml:space="preserve">lifetime </w:t>
      </w:r>
      <w:r w:rsidRPr="00E25300">
        <w:rPr>
          <w:rFonts w:cs="Times New Roman"/>
        </w:rPr>
        <w:t>psychiatric disorders.</w:t>
      </w:r>
      <w:r w:rsidRPr="00E25300">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 </w:instrText>
      </w:r>
      <w:r>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1,2</w:t>
      </w:r>
      <w:r w:rsidRPr="00E25300">
        <w:rPr>
          <w:rFonts w:cs="Times New Roman"/>
        </w:rPr>
        <w:fldChar w:fldCharType="end"/>
      </w:r>
      <w:r w:rsidRPr="00E25300">
        <w:rPr>
          <w:rFonts w:cs="Times New Roman"/>
        </w:rPr>
        <w:t xml:space="preserve"> </w:t>
      </w:r>
      <w:r w:rsidR="00BE6F90">
        <w:rPr>
          <w:rFonts w:cs="Times New Roman"/>
        </w:rPr>
        <w:t xml:space="preserve">As such, determining mechanisms linking adversity with psychopathology is </w:t>
      </w:r>
      <w:commentRangeEnd w:id="15"/>
      <w:r w:rsidR="008360E8">
        <w:rPr>
          <w:rStyle w:val="CommentReference"/>
        </w:rPr>
        <w:commentReference w:id="15"/>
      </w:r>
      <w:r w:rsidR="00BE6F90">
        <w:rPr>
          <w:rFonts w:cs="Times New Roman"/>
        </w:rPr>
        <w:t xml:space="preserve">critical </w:t>
      </w:r>
      <w:r w:rsidR="00C759C5">
        <w:rPr>
          <w:rFonts w:cs="Times New Roman"/>
        </w:rPr>
        <w:t>to inform</w:t>
      </w:r>
      <w:r w:rsidR="00BE6F90">
        <w:rPr>
          <w:rFonts w:cs="Times New Roman"/>
        </w:rPr>
        <w:t xml:space="preserve"> early interventions to safeguard mental health in the population. A growing body of evidence suggests that changes in cognitive, affective, and neural development </w:t>
      </w:r>
      <w:r w:rsidR="0090740B">
        <w:rPr>
          <w:rFonts w:cs="Times New Roman"/>
        </w:rPr>
        <w:t xml:space="preserve">likely form a link between adversity experienced in early life and the onset of psychopathology. </w:t>
      </w:r>
    </w:p>
    <w:p w14:paraId="03682665" w14:textId="3C123A1C" w:rsidR="00844A8D" w:rsidRPr="00E25300" w:rsidRDefault="009F7A75" w:rsidP="0052534A">
      <w:pPr>
        <w:spacing w:line="360" w:lineRule="auto"/>
        <w:rPr>
          <w:rFonts w:cs="Times New Roman"/>
        </w:rPr>
      </w:pPr>
      <w:r>
        <w:rPr>
          <w:rFonts w:cs="Times New Roman"/>
        </w:rPr>
        <w:t xml:space="preserve">Early life adversity (ELA) </w:t>
      </w:r>
      <w:r w:rsidR="00844A8D" w:rsidRPr="00E25300">
        <w:rPr>
          <w:rFonts w:cs="Times New Roman"/>
        </w:rPr>
        <w:t xml:space="preserve">is defined as </w:t>
      </w:r>
      <w:r w:rsidR="00844A8D">
        <w:rPr>
          <w:rFonts w:cs="Times New Roman"/>
        </w:rPr>
        <w:t xml:space="preserve">a </w:t>
      </w:r>
      <w:r w:rsidR="00844A8D" w:rsidRPr="00E25300">
        <w:rPr>
          <w:rFonts w:cs="Times New Roman"/>
        </w:rPr>
        <w:t>circumstance (either chronic, or singular but severe) that constitutes a deviation from a nurturing environment conducive to normative development and likely requires adaptation on behalf of an average child.</w:t>
      </w:r>
      <w:r w:rsidR="00844A8D" w:rsidRPr="00E25300">
        <w:rPr>
          <w:rFonts w:cs="Times New Roman"/>
        </w:rPr>
        <w:fldChar w:fldCharType="begin"/>
      </w:r>
      <w:r w:rsidR="00844A8D">
        <w:rPr>
          <w:rFonts w:cs="Times New Roman"/>
        </w:rPr>
        <w:instrText xml:space="preserve"> ADDIN EN.CITE &lt;EndNote&gt;&lt;Cite&gt;&lt;Author&gt;McLaughlin&lt;/Author&gt;&lt;Year&gt;2016&lt;/Year&gt;&lt;RecNum&gt;3183&lt;/RecNum&gt;&lt;DisplayText&gt;&lt;style face="superscript"&gt;3&lt;/style&gt;&lt;/DisplayText&gt;&lt;record&gt;&lt;rec-number&gt;3183&lt;/rec-number&gt;&lt;foreign-keys&gt;&lt;key app="EN" db-id="wxvvvfa0md2sabevrvgvs9052azse250pt0a" timestamp="1640808683"&gt;3183&lt;/key&gt;&lt;/foreign-keys&gt;&lt;ref-type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00844A8D" w:rsidRPr="00E25300">
        <w:rPr>
          <w:rFonts w:cs="Times New Roman"/>
        </w:rPr>
        <w:fldChar w:fldCharType="separate"/>
      </w:r>
      <w:r w:rsidR="00844A8D" w:rsidRPr="001D3781">
        <w:rPr>
          <w:rFonts w:cs="Times New Roman"/>
          <w:noProof/>
          <w:vertAlign w:val="superscript"/>
        </w:rPr>
        <w:t>3</w:t>
      </w:r>
      <w:r w:rsidR="00844A8D" w:rsidRPr="00E25300">
        <w:rPr>
          <w:rFonts w:cs="Times New Roman"/>
        </w:rPr>
        <w:fldChar w:fldCharType="end"/>
      </w:r>
      <w:r w:rsidR="00844A8D" w:rsidRPr="00E25300">
        <w:rPr>
          <w:rFonts w:cs="Times New Roman"/>
        </w:rPr>
        <w:t xml:space="preserve"> </w:t>
      </w:r>
      <w:r w:rsidR="00844A8D">
        <w:rPr>
          <w:rFonts w:cs="Times New Roman"/>
        </w:rPr>
        <w:t>ELA</w:t>
      </w:r>
      <w:r w:rsidR="00844A8D" w:rsidRPr="00E25300">
        <w:rPr>
          <w:rFonts w:cs="Times New Roman"/>
        </w:rPr>
        <w:t xml:space="preserve"> is, however, not monolithic. </w:t>
      </w:r>
      <w:r w:rsidR="005C06A4">
        <w:rPr>
          <w:rFonts w:cs="Times New Roman"/>
        </w:rPr>
        <w:t>T</w:t>
      </w:r>
      <w:r w:rsidR="00844A8D" w:rsidRPr="00E25300">
        <w:rPr>
          <w:rFonts w:cs="Times New Roman"/>
        </w:rPr>
        <w:t xml:space="preserve">he dimensional model of </w:t>
      </w:r>
      <w:r>
        <w:rPr>
          <w:rFonts w:cs="Times New Roman"/>
        </w:rPr>
        <w:t>adversity and psychopathology (DMAP) proposes that threat</w:t>
      </w:r>
      <w:r w:rsidR="00844A8D" w:rsidRPr="00E25300">
        <w:rPr>
          <w:rFonts w:cs="Times New Roman"/>
        </w:rPr>
        <w:t xml:space="preserve"> (harm or threat of harm) and deprivation (lack of social or cognitive stimulation and nurturing support)</w:t>
      </w:r>
      <w:r>
        <w:rPr>
          <w:rFonts w:cs="Times New Roman"/>
        </w:rPr>
        <w:t xml:space="preserve"> influence cognitive, affective, and neurodevelopmental </w:t>
      </w:r>
      <w:r w:rsidR="005C06A4">
        <w:rPr>
          <w:rFonts w:cs="Times New Roman"/>
        </w:rPr>
        <w:t>phenotypes in ways that are at least partially distinct</w:t>
      </w:r>
      <w:r w:rsidR="00844A8D" w:rsidRPr="00E25300">
        <w:rPr>
          <w:rFonts w:cs="Times New Roman"/>
        </w:rPr>
        <w:t>.</w:t>
      </w:r>
      <w:r w:rsidR="00844A8D"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sidR="00844A8D">
        <w:rPr>
          <w:rFonts w:cs="Times New Roman"/>
        </w:rPr>
        <w:instrText xml:space="preserve"> ADDIN EN.CITE </w:instrText>
      </w:r>
      <w:r w:rsidR="00844A8D">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sidR="00844A8D">
        <w:rPr>
          <w:rFonts w:cs="Times New Roman"/>
        </w:rPr>
        <w:instrText xml:space="preserve"> ADDIN EN.CITE.DATA </w:instrText>
      </w:r>
      <w:r w:rsidR="00844A8D">
        <w:rPr>
          <w:rFonts w:cs="Times New Roman"/>
        </w:rPr>
      </w:r>
      <w:r w:rsidR="00844A8D">
        <w:rPr>
          <w:rFonts w:cs="Times New Roman"/>
        </w:rPr>
        <w:fldChar w:fldCharType="end"/>
      </w:r>
      <w:r w:rsidR="00844A8D" w:rsidRPr="00E25300">
        <w:rPr>
          <w:rFonts w:cs="Times New Roman"/>
        </w:rPr>
      </w:r>
      <w:r w:rsidR="00844A8D" w:rsidRPr="00E25300">
        <w:rPr>
          <w:rFonts w:cs="Times New Roman"/>
        </w:rPr>
        <w:fldChar w:fldCharType="separate"/>
      </w:r>
      <w:r w:rsidR="00844A8D" w:rsidRPr="001D3781">
        <w:rPr>
          <w:rFonts w:cs="Times New Roman"/>
          <w:noProof/>
          <w:vertAlign w:val="superscript"/>
        </w:rPr>
        <w:t>4-6</w:t>
      </w:r>
      <w:r w:rsidR="00844A8D" w:rsidRPr="00E25300">
        <w:rPr>
          <w:rFonts w:cs="Times New Roman"/>
        </w:rPr>
        <w:fldChar w:fldCharType="end"/>
      </w:r>
      <w:r w:rsidR="00844A8D" w:rsidRPr="00E25300">
        <w:rPr>
          <w:rFonts w:cs="Times New Roman"/>
        </w:rPr>
        <w:t xml:space="preserve"> </w:t>
      </w:r>
      <w:r w:rsidR="00602E93" w:rsidRPr="00E25300">
        <w:rPr>
          <w:rFonts w:cs="Times New Roman"/>
        </w:rPr>
        <w:t xml:space="preserve">Examining mediators of the relationship between </w:t>
      </w:r>
      <w:r w:rsidR="00172EBB">
        <w:rPr>
          <w:rFonts w:cs="Times New Roman"/>
        </w:rPr>
        <w:t>experiences of threat and deprivation</w:t>
      </w:r>
      <w:commentRangeStart w:id="16"/>
      <w:r w:rsidR="00602E93">
        <w:rPr>
          <w:rFonts w:cs="Times New Roman"/>
        </w:rPr>
        <w:t xml:space="preserve"> </w:t>
      </w:r>
      <w:r w:rsidR="00602E93" w:rsidRPr="00E25300">
        <w:rPr>
          <w:rFonts w:cs="Times New Roman"/>
        </w:rPr>
        <w:t>and psychiatric outcomes is an important step towards alleviating the burden of adolescent-onset psychopathology.</w:t>
      </w:r>
      <w:commentRangeEnd w:id="16"/>
      <w:r w:rsidR="00602E93">
        <w:rPr>
          <w:rStyle w:val="CommentReference"/>
        </w:rPr>
        <w:commentReference w:id="16"/>
      </w:r>
    </w:p>
    <w:p w14:paraId="4D95957B" w14:textId="2C8D2065" w:rsidR="00844A8D" w:rsidRDefault="00844A8D" w:rsidP="0052534A">
      <w:pPr>
        <w:spacing w:line="360" w:lineRule="auto"/>
        <w:rPr>
          <w:rFonts w:cs="Times New Roman"/>
        </w:rPr>
      </w:pPr>
      <w:r>
        <w:rPr>
          <w:rFonts w:cs="Times New Roman"/>
        </w:rPr>
        <w:t xml:space="preserve">A review of 109 imaging studies found divergent </w:t>
      </w:r>
      <w:commentRangeStart w:id="17"/>
      <w:r w:rsidR="0081688B">
        <w:rPr>
          <w:rFonts w:cs="Times New Roman"/>
        </w:rPr>
        <w:t>associations</w:t>
      </w:r>
      <w:commentRangeEnd w:id="17"/>
      <w:r w:rsidR="0081688B">
        <w:rPr>
          <w:rStyle w:val="CommentReference"/>
        </w:rPr>
        <w:commentReference w:id="17"/>
      </w:r>
      <w:r w:rsidR="0081688B">
        <w:rPr>
          <w:rFonts w:cs="Times New Roman"/>
        </w:rPr>
        <w:t xml:space="preserve"> </w:t>
      </w:r>
      <w:r>
        <w:rPr>
          <w:rFonts w:cs="Times New Roman"/>
        </w:rPr>
        <w:t xml:space="preserve">of threat and deprivation </w:t>
      </w:r>
      <w:r w:rsidR="0081688B">
        <w:rPr>
          <w:rFonts w:cs="Times New Roman"/>
        </w:rPr>
        <w:t xml:space="preserve">with </w:t>
      </w:r>
      <w:r>
        <w:rPr>
          <w:rFonts w:cs="Times New Roman"/>
        </w:rPr>
        <w:t>structural and functional neurodevelopmental outcomes in children.</w:t>
      </w:r>
      <w:r>
        <w:rPr>
          <w:rFonts w:cs="Times New Roman"/>
        </w:rPr>
        <w:fldChar w:fldCharType="begin"/>
      </w:r>
      <w:r>
        <w:rPr>
          <w:rFonts w:cs="Times New Roman"/>
        </w:rPr>
        <w:instrText xml:space="preserve"> ADDIN EN.CITE &lt;EndNote&gt;&lt;Cite&gt;&lt;Author&gt;McLaughlin&lt;/Author&gt;&lt;Year&gt;2019&lt;/Year&gt;&lt;RecNum&gt;3209&lt;/RecNum&gt;&lt;DisplayText&gt;&lt;style face="superscript"&gt;7&lt;/style&gt;&lt;/DisplayText&gt;&lt;record&gt;&lt;rec-number&gt;3209&lt;/rec-number&gt;&lt;foreign-keys&gt;&lt;key app="EN" db-id="wxvvvfa0md2sabevrvgvs9052azse250pt0a" timestamp="1641427047"&gt;3209&lt;/key&gt;&lt;/foreign-keys&gt;&lt;ref-type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Pr>
          <w:rFonts w:cs="Times New Roman"/>
        </w:rPr>
        <w:fldChar w:fldCharType="separate"/>
      </w:r>
      <w:r w:rsidRPr="001D3781">
        <w:rPr>
          <w:rFonts w:cs="Times New Roman"/>
          <w:noProof/>
          <w:vertAlign w:val="superscript"/>
        </w:rPr>
        <w:t>7</w:t>
      </w:r>
      <w:r>
        <w:rPr>
          <w:rFonts w:cs="Times New Roman"/>
        </w:rPr>
        <w:fldChar w:fldCharType="end"/>
      </w:r>
      <w:r>
        <w:rPr>
          <w:rFonts w:cs="Times New Roman"/>
        </w:rPr>
        <w:t xml:space="preserve"> Experiences of deprivation, but not threat, have been found </w:t>
      </w:r>
      <w:r w:rsidR="0081688B">
        <w:rPr>
          <w:rFonts w:cs="Times New Roman"/>
        </w:rPr>
        <w:t xml:space="preserve">associated with </w:t>
      </w:r>
      <w:r>
        <w:rPr>
          <w:rFonts w:cs="Times New Roman"/>
        </w:rPr>
        <w:t xml:space="preserve">the volume and function of frontoparietal cortical regions, suggesting </w:t>
      </w:r>
      <w:r>
        <w:rPr>
          <w:rFonts w:cs="Times New Roman"/>
        </w:rPr>
        <w:lastRenderedPageBreak/>
        <w:t xml:space="preserve">deprivation’s likely effects on executive functioning. Exposure to threat, but not deprivation, was </w:t>
      </w:r>
      <w:r w:rsidR="00E46D28">
        <w:rPr>
          <w:rFonts w:cs="Times New Roman"/>
        </w:rPr>
        <w:t>associated with reduced</w:t>
      </w:r>
      <w:r>
        <w:rPr>
          <w:rFonts w:cs="Times New Roman"/>
        </w:rPr>
        <w:t xml:space="preserve"> </w:t>
      </w:r>
      <w:r w:rsidRPr="006F4EC8">
        <w:rPr>
          <w:rFonts w:cs="Times New Roman"/>
        </w:rPr>
        <w:t>amygdala</w:t>
      </w:r>
      <w:r w:rsidR="00E46D28">
        <w:rPr>
          <w:rFonts w:cs="Times New Roman"/>
        </w:rPr>
        <w:t xml:space="preserve"> and hippocampal volume</w:t>
      </w:r>
      <w:r w:rsidRPr="006F4EC8">
        <w:rPr>
          <w:rFonts w:cs="Times New Roman"/>
        </w:rPr>
        <w:t xml:space="preserve"> and </w:t>
      </w:r>
      <w:r w:rsidR="00E46D28">
        <w:rPr>
          <w:rFonts w:cs="Times New Roman"/>
        </w:rPr>
        <w:t>elevated activation in the amygdala and</w:t>
      </w:r>
      <w:r>
        <w:rPr>
          <w:rFonts w:cs="Times New Roman"/>
        </w:rPr>
        <w:t xml:space="preserve"> </w:t>
      </w:r>
      <w:r w:rsidR="00E46D28">
        <w:rPr>
          <w:rFonts w:cs="Times New Roman"/>
        </w:rPr>
        <w:t>to negatively-valenced stimuli</w:t>
      </w:r>
      <w:r>
        <w:rPr>
          <w:rFonts w:cs="Times New Roman"/>
        </w:rPr>
        <w:t xml:space="preserve">, explaining findings of threat’s impact on enhanced threat detection, attention bias to threat, and </w:t>
      </w:r>
      <w:r w:rsidR="00E46D28">
        <w:rPr>
          <w:rFonts w:cs="Times New Roman"/>
        </w:rPr>
        <w:t>emotional reactivity</w:t>
      </w:r>
      <w:r>
        <w:rPr>
          <w:rFonts w:cs="Times New Roman"/>
        </w:rPr>
        <w:t xml:space="preserve">. Findings about the relationships between ELA and striatal reward circuits were less clear but suggest that deprivation and threat may have divergent consequences. </w:t>
      </w:r>
    </w:p>
    <w:p w14:paraId="7E9470A3" w14:textId="089BD8BB" w:rsidR="00844A8D" w:rsidRDefault="00844A8D" w:rsidP="0052534A">
      <w:pPr>
        <w:spacing w:line="360" w:lineRule="auto"/>
        <w:rPr>
          <w:ins w:id="18" w:author="Tiemeier, Henning" w:date="2022-08-20T12:45:00Z"/>
          <w:rFonts w:cs="Times New Roman"/>
        </w:rPr>
      </w:pPr>
      <w:commentRangeStart w:id="19"/>
      <w:r>
        <w:rPr>
          <w:rFonts w:cs="Times New Roman"/>
        </w:rPr>
        <w:t xml:space="preserve">Exploration </w:t>
      </w:r>
      <w:commentRangeEnd w:id="19"/>
      <w:r w:rsidR="00F41E4A">
        <w:rPr>
          <w:rStyle w:val="CommentReference"/>
        </w:rPr>
        <w:commentReference w:id="19"/>
      </w:r>
      <w:r>
        <w:rPr>
          <w:rFonts w:cs="Times New Roman"/>
        </w:rPr>
        <w:t>of</w:t>
      </w:r>
      <w:del w:id="20" w:author="Sadikova, Kat" w:date="2022-08-23T16:47:00Z">
        <w:r w:rsidDel="003B37CA">
          <w:rPr>
            <w:rFonts w:cs="Times New Roman"/>
          </w:rPr>
          <w:delText xml:space="preserve"> </w:delText>
        </w:r>
      </w:del>
      <w:r>
        <w:rPr>
          <w:rFonts w:cs="Times New Roman"/>
        </w:rPr>
        <w:t xml:space="preserve"> cognitive, </w:t>
      </w:r>
      <w:r w:rsidR="003B37CA">
        <w:rPr>
          <w:rFonts w:cs="Times New Roman"/>
        </w:rPr>
        <w:t xml:space="preserve">affective, </w:t>
      </w:r>
      <w:r>
        <w:rPr>
          <w:rFonts w:cs="Times New Roman"/>
        </w:rPr>
        <w:t xml:space="preserve">and </w:t>
      </w:r>
      <w:r w:rsidR="003B37CA">
        <w:rPr>
          <w:rFonts w:cs="Times New Roman"/>
        </w:rPr>
        <w:t>neuro</w:t>
      </w:r>
      <w:r>
        <w:rPr>
          <w:rFonts w:cs="Times New Roman"/>
        </w:rPr>
        <w:t xml:space="preserve">developmental </w:t>
      </w:r>
      <w:r w:rsidR="00D57449">
        <w:rPr>
          <w:rFonts w:cs="Times New Roman"/>
        </w:rPr>
        <w:t>characteristics</w:t>
      </w:r>
      <w:r>
        <w:rPr>
          <w:rFonts w:cs="Times New Roman"/>
        </w:rPr>
        <w:t xml:space="preserve"> that reflect differences in structural and functional brain development precipitated by facets of ELA is a rapidly developing area of research. Most of the published analyses test mediation of threat and deprivation by one or a small set of </w:t>
      </w:r>
      <w:commentRangeStart w:id="21"/>
      <w:r>
        <w:rPr>
          <w:rFonts w:cs="Times New Roman"/>
        </w:rPr>
        <w:t xml:space="preserve">interrelated phenotypes </w:t>
      </w:r>
      <w:commentRangeEnd w:id="21"/>
      <w:r w:rsidR="00602E93">
        <w:rPr>
          <w:rStyle w:val="CommentReference"/>
        </w:rPr>
        <w:commentReference w:id="21"/>
      </w:r>
      <w:r>
        <w:rPr>
          <w:rFonts w:cs="Times New Roman"/>
        </w:rPr>
        <w:t xml:space="preserve">at a time using </w:t>
      </w:r>
      <w:commentRangeStart w:id="22"/>
      <w:r>
        <w:rPr>
          <w:rFonts w:cs="Times New Roman"/>
        </w:rPr>
        <w:t>path analysis methods</w:t>
      </w:r>
      <w:commentRangeEnd w:id="22"/>
      <w:r w:rsidR="00602E93">
        <w:rPr>
          <w:rStyle w:val="CommentReference"/>
        </w:rPr>
        <w:commentReference w:id="22"/>
      </w:r>
      <w:r>
        <w:rPr>
          <w:rFonts w:cs="Times New Roman"/>
        </w:rPr>
        <w:t>. The impact of threat, but not deprivation, on psychopathology has been shown to be mediated by enhanced threat detection, increased attention bias to threat, cognitive and affective theory of mind, fear conditioning, disruptions in automatic emotion regulation, and earlier onset of puberty.</w: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 </w:instrTex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8-14</w:t>
      </w:r>
      <w:r>
        <w:rPr>
          <w:rFonts w:cs="Times New Roman"/>
        </w:rPr>
        <w:fldChar w:fldCharType="end"/>
      </w:r>
      <w:r>
        <w:rPr>
          <w:rFonts w:cs="Times New Roman"/>
        </w:rPr>
        <w:t xml:space="preserve"> </w:t>
      </w:r>
      <w:commentRangeStart w:id="23"/>
      <w:r>
        <w:rPr>
          <w:rFonts w:cs="Times New Roman"/>
        </w:rPr>
        <w:t>Experiences of deprivation, but not threat, were found to be mediated by language ability and aspects of executive functioning (inhibitory control, working memory, and reasoning ability)</w:t>
      </w:r>
      <w:commentRangeEnd w:id="23"/>
      <w:r w:rsidR="00F41E4A">
        <w:rPr>
          <w:rStyle w:val="CommentReference"/>
        </w:rPr>
        <w:commentReference w:id="23"/>
      </w:r>
      <w:r>
        <w:rPr>
          <w:rFonts w:cs="Times New Roman"/>
        </w:rPr>
        <w:t>.</w: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 </w:instrTex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15-18</w:t>
      </w:r>
      <w:r>
        <w:rPr>
          <w:rFonts w:cs="Times New Roman"/>
        </w:rPr>
        <w:fldChar w:fldCharType="end"/>
      </w:r>
      <w:r>
        <w:rPr>
          <w:rFonts w:cs="Times New Roman"/>
        </w:rPr>
        <w:t xml:space="preserve"> </w:t>
      </w:r>
      <w:commentRangeStart w:id="24"/>
      <w:r>
        <w:rPr>
          <w:rFonts w:cs="Times New Roman"/>
        </w:rPr>
        <w:t>Given that many of these cited</w:t>
      </w:r>
      <w:commentRangeStart w:id="25"/>
      <w:commentRangeStart w:id="26"/>
      <w:r>
        <w:rPr>
          <w:rFonts w:cs="Times New Roman"/>
        </w:rPr>
        <w:t xml:space="preserve"> characteristics </w:t>
      </w:r>
      <w:commentRangeEnd w:id="25"/>
      <w:r w:rsidR="00913E8C">
        <w:rPr>
          <w:rStyle w:val="CommentReference"/>
        </w:rPr>
        <w:commentReference w:id="25"/>
      </w:r>
      <w:commentRangeEnd w:id="26"/>
      <w:r w:rsidR="00F41E4A">
        <w:rPr>
          <w:rStyle w:val="CommentReference"/>
        </w:rPr>
        <w:commentReference w:id="26"/>
      </w:r>
      <w:r>
        <w:rPr>
          <w:rFonts w:cs="Times New Roman"/>
        </w:rPr>
        <w:t xml:space="preserve">influence one another, and are not mutually accounted for in mediation analyses, estimates of indirect effects found in analyses focusing on one emotional, cognitive, or developmental mediator at a time should not be imbued with causal </w:t>
      </w:r>
      <w:commentRangeStart w:id="27"/>
      <w:r>
        <w:rPr>
          <w:rFonts w:cs="Times New Roman"/>
        </w:rPr>
        <w:t xml:space="preserve">interpretation. </w:t>
      </w:r>
      <w:commentRangeEnd w:id="27"/>
      <w:r w:rsidR="00913E8C">
        <w:rPr>
          <w:rStyle w:val="CommentReference"/>
        </w:rPr>
        <w:commentReference w:id="27"/>
      </w:r>
      <w:commentRangeEnd w:id="24"/>
      <w:r w:rsidR="00F41E4A">
        <w:rPr>
          <w:rStyle w:val="CommentReference"/>
        </w:rPr>
        <w:commentReference w:id="24"/>
      </w:r>
    </w:p>
    <w:p w14:paraId="308E8EC6" w14:textId="263055F6" w:rsidR="00913E8C" w:rsidRDefault="00913E8C" w:rsidP="0052534A">
      <w:pPr>
        <w:spacing w:line="360" w:lineRule="auto"/>
        <w:rPr>
          <w:rFonts w:cs="Times New Roman"/>
        </w:rPr>
      </w:pPr>
      <w:ins w:id="28" w:author="Tiemeier, Henning" w:date="2022-08-20T12:45:00Z">
        <w:r>
          <w:rPr>
            <w:rFonts w:cs="Times New Roman"/>
          </w:rPr>
          <w:t>I miss m</w:t>
        </w:r>
      </w:ins>
      <w:ins w:id="29" w:author="Tiemeier, Henning" w:date="2022-08-20T12:46:00Z">
        <w:r>
          <w:rPr>
            <w:rFonts w:cs="Times New Roman"/>
          </w:rPr>
          <w:t>ore literature on mediation, do not just push to side with saying it's all path analyses</w:t>
        </w:r>
      </w:ins>
    </w:p>
    <w:p w14:paraId="0F5EA0C7" w14:textId="50F5C20A" w:rsidR="00844A8D" w:rsidRDefault="00844A8D" w:rsidP="0052534A">
      <w:pPr>
        <w:spacing w:line="360" w:lineRule="auto"/>
        <w:rPr>
          <w:rFonts w:cs="Times New Roman"/>
        </w:rPr>
      </w:pPr>
      <w:r>
        <w:rPr>
          <w:rFonts w:cs="Times New Roman"/>
        </w:rPr>
        <w:t xml:space="preserve">We propose an analysis that looks at a large set of objectively measured characteristics that have been previously cited to mediate the effects of </w:t>
      </w:r>
      <w:commentRangeStart w:id="30"/>
      <w:r>
        <w:rPr>
          <w:rFonts w:cs="Times New Roman"/>
        </w:rPr>
        <w:t>threat, deprivation</w:t>
      </w:r>
      <w:commentRangeEnd w:id="30"/>
      <w:r w:rsidR="00913E8C">
        <w:rPr>
          <w:rStyle w:val="CommentReference"/>
        </w:rPr>
        <w:commentReference w:id="30"/>
      </w:r>
      <w:r>
        <w:rPr>
          <w:rFonts w:cs="Times New Roman"/>
        </w:rPr>
        <w:t xml:space="preserve">, or both, and utilize penalized regression techniques to empirically identify the mediators that convey the strongest indirect </w:t>
      </w:r>
      <w:r w:rsidR="00095FE9">
        <w:rPr>
          <w:rFonts w:cs="Times New Roman"/>
        </w:rPr>
        <w:t>pathways linking</w:t>
      </w:r>
      <w:r>
        <w:rPr>
          <w:rFonts w:cs="Times New Roman"/>
        </w:rPr>
        <w:t xml:space="preserve"> threat and deprivation </w:t>
      </w:r>
      <w:r w:rsidR="00095FE9">
        <w:rPr>
          <w:rFonts w:cs="Times New Roman"/>
        </w:rPr>
        <w:t>to</w:t>
      </w:r>
      <w:r>
        <w:rPr>
          <w:rFonts w:cs="Times New Roman"/>
        </w:rPr>
        <w:t xml:space="preserve"> adolescent psychopathology.</w:t>
      </w:r>
      <w:r w:rsidR="0032304D">
        <w:rPr>
          <w:rFonts w:cs="Times New Roman"/>
        </w:rPr>
        <w:t xml:space="preserve"> </w:t>
      </w:r>
      <w:commentRangeStart w:id="31"/>
      <w:r w:rsidR="0032304D">
        <w:rPr>
          <w:rFonts w:cs="Times New Roman"/>
        </w:rPr>
        <w:t>F</w:t>
      </w:r>
      <w:r w:rsidRPr="00E25300">
        <w:rPr>
          <w:rFonts w:cs="Times New Roman"/>
        </w:rPr>
        <w:t>rom an epidemiologic perspective</w:t>
      </w:r>
      <w:r w:rsidR="0032304D">
        <w:rPr>
          <w:rFonts w:cs="Times New Roman"/>
        </w:rPr>
        <w:t>, it is critical</w:t>
      </w:r>
      <w:r w:rsidRPr="00E25300">
        <w:rPr>
          <w:rFonts w:cs="Times New Roman"/>
        </w:rPr>
        <w:t xml:space="preserve"> to establish which precursor phenotypes, measurable on a population scale and </w:t>
      </w:r>
      <w:commentRangeStart w:id="32"/>
      <w:r w:rsidRPr="00E25300">
        <w:rPr>
          <w:rFonts w:cs="Times New Roman"/>
        </w:rPr>
        <w:t>targetable with intervention</w:t>
      </w:r>
      <w:commentRangeEnd w:id="32"/>
      <w:r w:rsidR="00913E8C">
        <w:rPr>
          <w:rStyle w:val="CommentReference"/>
        </w:rPr>
        <w:commentReference w:id="32"/>
      </w:r>
      <w:r w:rsidRPr="00E25300">
        <w:rPr>
          <w:rFonts w:cs="Times New Roman"/>
        </w:rPr>
        <w:t xml:space="preserve">, most saliently reflect biological changes precipitated by deprivation and threat. Ultimately, the completion of </w:t>
      </w:r>
      <w:r>
        <w:rPr>
          <w:rFonts w:cs="Times New Roman"/>
        </w:rPr>
        <w:t>this analysis</w:t>
      </w:r>
      <w:r w:rsidRPr="00E25300">
        <w:rPr>
          <w:rFonts w:cs="Times New Roman"/>
        </w:rPr>
        <w:t xml:space="preserve"> will add to our understanding of </w:t>
      </w:r>
      <w:r>
        <w:rPr>
          <w:rFonts w:cs="Times New Roman"/>
        </w:rPr>
        <w:t>how emotional, cognitive, and developmental phenotypes are affected by adversity</w:t>
      </w:r>
      <w:r w:rsidRPr="00E25300">
        <w:rPr>
          <w:rFonts w:cs="Times New Roman"/>
        </w:rPr>
        <w:t xml:space="preserve">, and which constitute early signs of dysregulation that precipitates onset of psychopathology in adolescence. </w:t>
      </w:r>
      <w:commentRangeEnd w:id="31"/>
      <w:r w:rsidR="00E81FC9">
        <w:rPr>
          <w:rStyle w:val="CommentReference"/>
        </w:rPr>
        <w:commentReference w:id="31"/>
      </w:r>
    </w:p>
    <w:p w14:paraId="7F21E933" w14:textId="14A9CCF3" w:rsidR="00A17160" w:rsidRDefault="00913E8C" w:rsidP="0052534A">
      <w:pPr>
        <w:spacing w:line="360" w:lineRule="auto"/>
        <w:rPr>
          <w:ins w:id="33" w:author="McLaughlin, Katie Anne" w:date="2022-08-23T09:25:00Z"/>
          <w:rFonts w:cs="Times New Roman"/>
        </w:rPr>
      </w:pPr>
      <w:ins w:id="34" w:author="Tiemeier, Henning" w:date="2022-08-20T12:49:00Z">
        <w:r>
          <w:rPr>
            <w:rFonts w:cs="Times New Roman"/>
          </w:rPr>
          <w:t>At this stage I lack understanding whether you will be studying mediation by imaging parameters or cognitive/behavioral</w:t>
        </w:r>
      </w:ins>
      <w:ins w:id="35" w:author="Tiemeier, Henning" w:date="2022-08-20T12:50:00Z">
        <w:r>
          <w:rPr>
            <w:rFonts w:cs="Times New Roman"/>
          </w:rPr>
          <w:t>/executive phenotypes</w:t>
        </w:r>
      </w:ins>
    </w:p>
    <w:p w14:paraId="51283209" w14:textId="388B5C6C" w:rsidR="00E81FC9" w:rsidRDefault="00E81FC9" w:rsidP="0052534A">
      <w:pPr>
        <w:spacing w:line="360" w:lineRule="auto"/>
        <w:rPr>
          <w:rFonts w:cs="Times New Roman"/>
        </w:rPr>
      </w:pPr>
      <w:ins w:id="36" w:author="McLaughlin, Katie Anne" w:date="2022-08-23T09:25:00Z">
        <w:r>
          <w:rPr>
            <w:rFonts w:cs="Times New Roman"/>
          </w:rPr>
          <w:t>Usually good to end with some hypotheses that are clear and easy to digest.</w:t>
        </w:r>
      </w:ins>
    </w:p>
    <w:p w14:paraId="308EE02C" w14:textId="2A6C9EDD" w:rsidR="00A17160" w:rsidRPr="00F10698" w:rsidRDefault="00A17160" w:rsidP="0052534A">
      <w:pPr>
        <w:spacing w:line="360" w:lineRule="auto"/>
        <w:rPr>
          <w:rFonts w:cs="Times New Roman"/>
          <w:b/>
          <w:bCs/>
          <w:u w:val="single"/>
        </w:rPr>
      </w:pPr>
      <w:r w:rsidRPr="00F10698">
        <w:rPr>
          <w:rFonts w:cs="Times New Roman"/>
          <w:b/>
          <w:bCs/>
          <w:u w:val="single"/>
        </w:rPr>
        <w:lastRenderedPageBreak/>
        <w:t>Methods</w:t>
      </w:r>
    </w:p>
    <w:p w14:paraId="241742DA" w14:textId="7FF5BAE9" w:rsidR="00A17160" w:rsidRDefault="00597AC1" w:rsidP="0052534A">
      <w:pPr>
        <w:spacing w:line="360" w:lineRule="auto"/>
        <w:rPr>
          <w:rFonts w:cs="Times New Roman"/>
        </w:rPr>
      </w:pPr>
      <w:r w:rsidRPr="00597AC1">
        <w:rPr>
          <w:rFonts w:cs="Times New Roman"/>
          <w:u w:val="single"/>
        </w:rPr>
        <w:t>Study overview</w:t>
      </w:r>
      <w:r w:rsidR="00A17160">
        <w:rPr>
          <w:rFonts w:cs="Times New Roman"/>
        </w:rPr>
        <w:t>:</w:t>
      </w:r>
    </w:p>
    <w:p w14:paraId="57AC7BC3" w14:textId="3166C57F" w:rsidR="00A17160" w:rsidRPr="00A17160" w:rsidRDefault="00A17160" w:rsidP="0052534A">
      <w:pPr>
        <w:spacing w:line="360" w:lineRule="auto"/>
        <w:rPr>
          <w:rFonts w:cs="Times New Roman"/>
        </w:rPr>
      </w:pPr>
      <w:r>
        <w:rPr>
          <w:rFonts w:cs="Times New Roman"/>
        </w:rPr>
        <w:t>Data for this analysis was source</w:t>
      </w:r>
      <w:r w:rsidR="00CC1026">
        <w:rPr>
          <w:rFonts w:cs="Times New Roman"/>
        </w:rPr>
        <w:t>d</w:t>
      </w:r>
      <w:r>
        <w:rPr>
          <w:rFonts w:cs="Times New Roman"/>
        </w:rPr>
        <w:t xml:space="preserve"> from a longitudinal cohort study that recruited 306 dyads of 36-month-old children and their mothers from the Seattle metropolitan area to assess the mechanisms through which socioeconomic status, cumulative family risk, and parenting behaviors impact </w:t>
      </w:r>
      <w:r w:rsidR="00E81FC9">
        <w:rPr>
          <w:rFonts w:cs="Times New Roman"/>
        </w:rPr>
        <w:t>cognitive development and mental health</w:t>
      </w:r>
      <w:r>
        <w:rPr>
          <w:rFonts w:cs="Times New Roman"/>
        </w:rPr>
        <w:t xml:space="preserve"> in children </w: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 </w:instrTex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A17160">
        <w:rPr>
          <w:rFonts w:cs="Times New Roman"/>
          <w:noProof/>
          <w:vertAlign w:val="superscript"/>
        </w:rPr>
        <w:t>19</w:t>
      </w:r>
      <w:r>
        <w:rPr>
          <w:rFonts w:cs="Times New Roman"/>
        </w:rPr>
        <w:fldChar w:fldCharType="end"/>
      </w:r>
      <w:r>
        <w:rPr>
          <w:rFonts w:cs="Times New Roman"/>
        </w:rPr>
        <w:t xml:space="preserve">. </w:t>
      </w:r>
      <w:r w:rsidR="00E24FB6">
        <w:rPr>
          <w:rFonts w:cs="Times New Roman"/>
        </w:rPr>
        <w:t>Children were followed across four assessment waves from age 3-8 years old. This</w:t>
      </w:r>
      <w:r w:rsidR="0052534A">
        <w:rPr>
          <w:rFonts w:cs="Times New Roman"/>
        </w:rPr>
        <w:t xml:space="preserve"> </w:t>
      </w:r>
      <w:r>
        <w:rPr>
          <w:rFonts w:cs="Times New Roman"/>
        </w:rPr>
        <w:t xml:space="preserve">cohort was </w:t>
      </w:r>
      <w:r w:rsidR="00E24FB6">
        <w:rPr>
          <w:rFonts w:cs="Times New Roman"/>
        </w:rPr>
        <w:t xml:space="preserve">then </w:t>
      </w:r>
      <w:r>
        <w:rPr>
          <w:rFonts w:cs="Times New Roman"/>
        </w:rPr>
        <w:t xml:space="preserve">recruited into a second phase of data collection when the children </w:t>
      </w:r>
      <w:r w:rsidR="0052534A">
        <w:rPr>
          <w:rFonts w:cs="Times New Roman"/>
        </w:rPr>
        <w:t>were approximately 11</w:t>
      </w:r>
      <w:r w:rsidR="00E24FB6">
        <w:rPr>
          <w:rFonts w:cs="Times New Roman"/>
        </w:rPr>
        <w:t>-12</w:t>
      </w:r>
      <w:r w:rsidR="0052534A">
        <w:rPr>
          <w:rFonts w:cs="Times New Roman"/>
        </w:rPr>
        <w:t xml:space="preserve"> years of age. Th</w:t>
      </w:r>
      <w:r w:rsidR="00E24FB6">
        <w:rPr>
          <w:rFonts w:cs="Times New Roman"/>
        </w:rPr>
        <w:t>is</w:t>
      </w:r>
      <w:r w:rsidR="0052534A">
        <w:rPr>
          <w:rFonts w:cs="Times New Roman"/>
        </w:rPr>
        <w:t xml:space="preserve"> cohort compris</w:t>
      </w:r>
      <w:r w:rsidR="002B3E62">
        <w:rPr>
          <w:rFonts w:cs="Times New Roman"/>
        </w:rPr>
        <w:t>ed</w:t>
      </w:r>
      <w:r w:rsidR="0052534A">
        <w:rPr>
          <w:rFonts w:cs="Times New Roman"/>
        </w:rPr>
        <w:t xml:space="preserve"> 227 mother-child dyads. The main aim of the second phase of data collection was to examine the </w:t>
      </w:r>
      <w:r w:rsidR="004E4395">
        <w:rPr>
          <w:rFonts w:cs="Times New Roman"/>
        </w:rPr>
        <w:t>associations</w:t>
      </w:r>
      <w:r w:rsidR="0052534A">
        <w:rPr>
          <w:rFonts w:cs="Times New Roman"/>
        </w:rPr>
        <w:t xml:space="preserve"> of childhood threat and deprivation experiences, characterized in detail using a multi-informant approach, </w:t>
      </w:r>
      <w:r w:rsidR="004E4395">
        <w:rPr>
          <w:rFonts w:cs="Times New Roman"/>
        </w:rPr>
        <w:t>with</w:t>
      </w:r>
      <w:r w:rsidR="0052534A">
        <w:rPr>
          <w:rFonts w:cs="Times New Roman"/>
        </w:rPr>
        <w:t xml:space="preserve"> </w:t>
      </w:r>
      <w:r w:rsidR="00E24FB6">
        <w:rPr>
          <w:rFonts w:cs="Times New Roman"/>
        </w:rPr>
        <w:t xml:space="preserve">cognitive and affective processes, </w:t>
      </w:r>
      <w:r w:rsidR="0052534A">
        <w:rPr>
          <w:rFonts w:cs="Times New Roman"/>
        </w:rPr>
        <w:t xml:space="preserve">neural </w:t>
      </w:r>
      <w:r w:rsidR="00E24FB6">
        <w:rPr>
          <w:rFonts w:cs="Times New Roman"/>
        </w:rPr>
        <w:t xml:space="preserve">structure and function in regions that support </w:t>
      </w:r>
      <w:r w:rsidR="0052534A">
        <w:rPr>
          <w:rFonts w:cs="Times New Roman"/>
        </w:rPr>
        <w:t>emotion regulation and cognitive control</w:t>
      </w:r>
      <w:r w:rsidR="00E24FB6">
        <w:rPr>
          <w:rFonts w:cs="Times New Roman"/>
        </w:rPr>
        <w:t>, and mental health</w:t>
      </w:r>
      <w:r w:rsidR="0052534A">
        <w:rPr>
          <w:rFonts w:cs="Times New Roman"/>
        </w:rPr>
        <w:t xml:space="preserve">. </w:t>
      </w:r>
    </w:p>
    <w:p w14:paraId="4A2A8FB9" w14:textId="2EE52359" w:rsidR="004E4395" w:rsidRDefault="00DA137C" w:rsidP="0052534A">
      <w:pPr>
        <w:spacing w:line="360" w:lineRule="auto"/>
        <w:rPr>
          <w:rFonts w:cs="Times New Roman"/>
        </w:rPr>
      </w:pPr>
      <w:r>
        <w:rPr>
          <w:rFonts w:cs="Times New Roman"/>
        </w:rPr>
        <w:t xml:space="preserve">Participants completed a 3-session baseline assessment (together comprising </w:t>
      </w:r>
      <w:r w:rsidR="00AD6AB3">
        <w:rPr>
          <w:rFonts w:cs="Times New Roman"/>
        </w:rPr>
        <w:t xml:space="preserve">timepoint </w:t>
      </w:r>
      <w:r>
        <w:rPr>
          <w:rFonts w:cs="Times New Roman"/>
        </w:rPr>
        <w:t xml:space="preserve">T1) at the age of 10.9-13.0 at the time of the first session. </w:t>
      </w:r>
      <w:commentRangeStart w:id="37"/>
      <w:commentRangeStart w:id="38"/>
      <w:del w:id="39" w:author="Sadikova, Kat" w:date="2022-08-24T21:52:00Z">
        <w:r w:rsidDel="002A2B9C">
          <w:rPr>
            <w:rFonts w:cs="Times New Roman"/>
          </w:rPr>
          <w:delText xml:space="preserve">All 227 completed the first session; of the 215 who completed the second session, 83.3% did so within 2 months of the first session and of the 183 who completed the third session, 79.23% did so within 3 months of the first session. At </w:delText>
        </w:r>
        <w:r w:rsidR="00686B02" w:rsidDel="002A2B9C">
          <w:rPr>
            <w:rFonts w:cs="Times New Roman"/>
          </w:rPr>
          <w:delText>the first session</w:delText>
        </w:r>
        <w:r w:rsidDel="002A2B9C">
          <w:rPr>
            <w:rFonts w:cs="Times New Roman"/>
          </w:rPr>
          <w:delText xml:space="preserve">, </w:delText>
        </w:r>
        <w:commentRangeEnd w:id="37"/>
        <w:r w:rsidR="002B3E62" w:rsidDel="002A2B9C">
          <w:rPr>
            <w:rStyle w:val="CommentReference"/>
          </w:rPr>
          <w:commentReference w:id="37"/>
        </w:r>
        <w:commentRangeEnd w:id="38"/>
        <w:r w:rsidR="00E26BB6" w:rsidDel="002A2B9C">
          <w:rPr>
            <w:rStyle w:val="CommentReference"/>
          </w:rPr>
          <w:commentReference w:id="38"/>
        </w:r>
        <w:r w:rsidDel="002A2B9C">
          <w:rPr>
            <w:rFonts w:cs="Times New Roman"/>
          </w:rPr>
          <w:delText>r</w:delText>
        </w:r>
      </w:del>
      <w:ins w:id="40" w:author="Sadikova, Kat" w:date="2022-08-24T21:52:00Z">
        <w:r w:rsidR="002A2B9C">
          <w:rPr>
            <w:rFonts w:cs="Times New Roman"/>
          </w:rPr>
          <w:t>R</w:t>
        </w:r>
      </w:ins>
      <w:r>
        <w:rPr>
          <w:rFonts w:cs="Times New Roman"/>
        </w:rPr>
        <w:t xml:space="preserve">ecruited children and their parents provided survey data on demographics, </w:t>
      </w:r>
      <w:ins w:id="41" w:author="McLaughlin, Katie Anne" w:date="2022-08-23T09:51:00Z">
        <w:r w:rsidR="00E26BB6">
          <w:rPr>
            <w:rFonts w:cs="Times New Roman"/>
          </w:rPr>
          <w:t xml:space="preserve">the </w:t>
        </w:r>
      </w:ins>
      <w:r>
        <w:rPr>
          <w:rFonts w:cs="Times New Roman"/>
        </w:rPr>
        <w:t xml:space="preserve">home environment, </w:t>
      </w:r>
      <w:ins w:id="42" w:author="McLaughlin, Katie Anne" w:date="2022-08-23T09:52:00Z">
        <w:r w:rsidR="00E26BB6">
          <w:rPr>
            <w:rFonts w:cs="Times New Roman"/>
          </w:rPr>
          <w:t xml:space="preserve">experiences of adversity, </w:t>
        </w:r>
      </w:ins>
      <w:r>
        <w:rPr>
          <w:rFonts w:cs="Times New Roman"/>
        </w:rPr>
        <w:t xml:space="preserve">and </w:t>
      </w:r>
      <w:commentRangeStart w:id="43"/>
      <w:r>
        <w:rPr>
          <w:rFonts w:cs="Times New Roman"/>
        </w:rPr>
        <w:t xml:space="preserve">the child’s </w:t>
      </w:r>
      <w:del w:id="44" w:author="Sadikova, Kat" w:date="2022-08-24T21:54:00Z">
        <w:r w:rsidDel="002A2B9C">
          <w:rPr>
            <w:rFonts w:cs="Times New Roman"/>
          </w:rPr>
          <w:delText>psychological symptomatology</w:delText>
        </w:r>
        <w:commentRangeEnd w:id="43"/>
        <w:r w:rsidR="00E26BB6" w:rsidDel="002A2B9C">
          <w:rPr>
            <w:rStyle w:val="CommentReference"/>
          </w:rPr>
          <w:commentReference w:id="43"/>
        </w:r>
      </w:del>
      <w:ins w:id="45" w:author="Sadikova, Kat" w:date="2022-08-24T21:54:00Z">
        <w:r w:rsidR="002A2B9C">
          <w:rPr>
            <w:rFonts w:cs="Times New Roman"/>
          </w:rPr>
          <w:t xml:space="preserve">symptoms of mental health </w:t>
        </w:r>
        <w:proofErr w:type="spellStart"/>
        <w:r w:rsidR="002A2B9C">
          <w:rPr>
            <w:rFonts w:cs="Times New Roman"/>
          </w:rPr>
          <w:t>problems</w:t>
        </w:r>
      </w:ins>
      <w:r w:rsidR="004E4395">
        <w:rPr>
          <w:rFonts w:cs="Times New Roman"/>
        </w:rPr>
        <w:t>.</w:t>
      </w:r>
      <w:del w:id="46" w:author="Sadikova, Kat" w:date="2022-08-24T21:53:00Z">
        <w:r w:rsidR="004E4395" w:rsidDel="002A2B9C">
          <w:rPr>
            <w:rFonts w:cs="Times New Roman"/>
          </w:rPr>
          <w:delText xml:space="preserve"> Over the 3 sessions, t</w:delText>
        </w:r>
      </w:del>
      <w:ins w:id="47" w:author="Sadikova, Kat" w:date="2022-08-24T21:53:00Z">
        <w:r w:rsidR="002A2B9C">
          <w:rPr>
            <w:rFonts w:cs="Times New Roman"/>
          </w:rPr>
          <w:t>T</w:t>
        </w:r>
      </w:ins>
      <w:r>
        <w:rPr>
          <w:rFonts w:cs="Times New Roman"/>
        </w:rPr>
        <w:t>he</w:t>
      </w:r>
      <w:proofErr w:type="spellEnd"/>
      <w:r>
        <w:rPr>
          <w:rFonts w:cs="Times New Roman"/>
        </w:rPr>
        <w:t xml:space="preserve"> children </w:t>
      </w:r>
      <w:r w:rsidR="00AF1DA0">
        <w:rPr>
          <w:rFonts w:cs="Times New Roman"/>
        </w:rPr>
        <w:t>additionally</w:t>
      </w:r>
      <w:r>
        <w:rPr>
          <w:rFonts w:cs="Times New Roman"/>
        </w:rPr>
        <w:t xml:space="preserve"> </w:t>
      </w:r>
      <w:del w:id="48" w:author="McLaughlin, Katie Anne" w:date="2022-08-23T09:53:00Z">
        <w:r w:rsidDel="00E26BB6">
          <w:rPr>
            <w:rFonts w:cs="Times New Roman"/>
          </w:rPr>
          <w:delText xml:space="preserve">underwent </w:delText>
        </w:r>
      </w:del>
      <w:ins w:id="49" w:author="McLaughlin, Katie Anne" w:date="2022-08-23T09:53:00Z">
        <w:r w:rsidR="00E26BB6">
          <w:rPr>
            <w:rFonts w:cs="Times New Roman"/>
          </w:rPr>
          <w:t xml:space="preserve">completed </w:t>
        </w:r>
      </w:ins>
      <w:r>
        <w:rPr>
          <w:rFonts w:cs="Times New Roman"/>
        </w:rPr>
        <w:t xml:space="preserve">behavioral tasks and structural and functional MRI assessments to </w:t>
      </w:r>
      <w:del w:id="50" w:author="McLaughlin, Katie Anne" w:date="2022-08-23T09:53:00Z">
        <w:r w:rsidDel="00E26BB6">
          <w:rPr>
            <w:rFonts w:cs="Times New Roman"/>
          </w:rPr>
          <w:delText xml:space="preserve">capture </w:delText>
        </w:r>
      </w:del>
      <w:ins w:id="51" w:author="McLaughlin, Katie Anne" w:date="2022-08-23T09:53:00Z">
        <w:r w:rsidR="00E26BB6">
          <w:rPr>
            <w:rFonts w:cs="Times New Roman"/>
          </w:rPr>
          <w:t xml:space="preserve">assess a range of </w:t>
        </w:r>
      </w:ins>
      <w:r>
        <w:rPr>
          <w:rFonts w:cs="Times New Roman"/>
        </w:rPr>
        <w:t xml:space="preserve">emotional, cognitive, and </w:t>
      </w:r>
      <w:del w:id="52" w:author="McLaughlin, Katie Anne" w:date="2022-08-23T09:53:00Z">
        <w:r w:rsidDel="00E26BB6">
          <w:rPr>
            <w:rFonts w:cs="Times New Roman"/>
          </w:rPr>
          <w:delText>developmental characteristics</w:delText>
        </w:r>
      </w:del>
      <w:ins w:id="53" w:author="McLaughlin, Katie Anne" w:date="2022-08-23T09:53:00Z">
        <w:r w:rsidR="00E26BB6">
          <w:rPr>
            <w:rFonts w:cs="Times New Roman"/>
          </w:rPr>
          <w:t>social processes</w:t>
        </w:r>
      </w:ins>
      <w:del w:id="54" w:author="McLaughlin, Katie Anne" w:date="2022-08-23T09:53:00Z">
        <w:r w:rsidDel="00E26BB6">
          <w:rPr>
            <w:rFonts w:cs="Times New Roman"/>
          </w:rPr>
          <w:delText xml:space="preserve"> </w:delText>
        </w:r>
        <w:r w:rsidR="00686B02" w:rsidDel="00E26BB6">
          <w:rPr>
            <w:rFonts w:cs="Times New Roman"/>
          </w:rPr>
          <w:delText>at the brink of</w:delText>
        </w:r>
        <w:r w:rsidDel="00E26BB6">
          <w:rPr>
            <w:rFonts w:cs="Times New Roman"/>
          </w:rPr>
          <w:delText xml:space="preserve"> adolescence</w:delText>
        </w:r>
      </w:del>
      <w:r>
        <w:rPr>
          <w:rFonts w:cs="Times New Roman"/>
        </w:rPr>
        <w:t xml:space="preserve">. Child and parent survey measures, behavioral tasks, and components of the MRI assessment </w:t>
      </w:r>
      <w:r w:rsidR="004E4395">
        <w:rPr>
          <w:rFonts w:cs="Times New Roman"/>
        </w:rPr>
        <w:t xml:space="preserve">conducted </w:t>
      </w:r>
      <w:r>
        <w:rPr>
          <w:rFonts w:cs="Times New Roman"/>
        </w:rPr>
        <w:t xml:space="preserve">at each T1 session are summarized in </w:t>
      </w:r>
      <w:commentRangeStart w:id="55"/>
      <w:r w:rsidRPr="00855288">
        <w:rPr>
          <w:rFonts w:cs="Times New Roman"/>
          <w:b/>
          <w:bCs/>
        </w:rPr>
        <w:t>Table A.1</w:t>
      </w:r>
      <w:r>
        <w:rPr>
          <w:rFonts w:cs="Times New Roman"/>
        </w:rPr>
        <w:t xml:space="preserve"> </w:t>
      </w:r>
      <w:commentRangeEnd w:id="55"/>
      <w:r w:rsidR="00E26BB6">
        <w:rPr>
          <w:rStyle w:val="CommentReference"/>
        </w:rPr>
        <w:commentReference w:id="55"/>
      </w:r>
      <w:r>
        <w:rPr>
          <w:rFonts w:cs="Times New Roman"/>
        </w:rPr>
        <w:t xml:space="preserve">in the Appendix. </w:t>
      </w:r>
    </w:p>
    <w:p w14:paraId="3C4A9E5A" w14:textId="6C43A4D4" w:rsidR="00844A8D" w:rsidRDefault="00DA137C" w:rsidP="0052534A">
      <w:pPr>
        <w:spacing w:line="360" w:lineRule="auto"/>
        <w:rPr>
          <w:ins w:id="56" w:author="Tiemeier, Henning" w:date="2022-08-20T12:55:00Z"/>
          <w:rFonts w:cs="Times New Roman"/>
        </w:rPr>
      </w:pPr>
      <w:r>
        <w:rPr>
          <w:rFonts w:cs="Times New Roman"/>
        </w:rPr>
        <w:t xml:space="preserve">At T2, approximately 2 years after T1, a follow-up </w:t>
      </w:r>
      <w:del w:id="57" w:author="McLaughlin, Katie Anne" w:date="2022-08-23T09:54:00Z">
        <w:r w:rsidDel="00E26BB6">
          <w:rPr>
            <w:rFonts w:cs="Times New Roman"/>
          </w:rPr>
          <w:delText xml:space="preserve">psychological </w:delText>
        </w:r>
      </w:del>
      <w:ins w:id="58" w:author="McLaughlin, Katie Anne" w:date="2022-08-23T09:54:00Z">
        <w:r w:rsidR="00E26BB6">
          <w:rPr>
            <w:rFonts w:cs="Times New Roman"/>
          </w:rPr>
          <w:t xml:space="preserve">mental health </w:t>
        </w:r>
      </w:ins>
      <w:r>
        <w:rPr>
          <w:rFonts w:cs="Times New Roman"/>
        </w:rPr>
        <w:t>assessment was conducted. Of the original 227,</w:t>
      </w:r>
      <w:ins w:id="59" w:author="McLaughlin, Katie Anne" w:date="2022-08-23T09:54:00Z">
        <w:r w:rsidR="00F666AE">
          <w:rPr>
            <w:rFonts w:cs="Times New Roman"/>
          </w:rPr>
          <w:t xml:space="preserve"> 93.8% (N=213)</w:t>
        </w:r>
      </w:ins>
      <w:r>
        <w:rPr>
          <w:rFonts w:cs="Times New Roman"/>
        </w:rPr>
        <w:t xml:space="preserve"> </w:t>
      </w:r>
      <w:del w:id="60" w:author="McLaughlin, Katie Anne" w:date="2022-08-23T09:54:00Z">
        <w:r w:rsidDel="00F666AE">
          <w:rPr>
            <w:rFonts w:cs="Times New Roman"/>
          </w:rPr>
          <w:delText xml:space="preserve">14 participants did not </w:delText>
        </w:r>
      </w:del>
      <w:r>
        <w:rPr>
          <w:rFonts w:cs="Times New Roman"/>
        </w:rPr>
        <w:t>provide</w:t>
      </w:r>
      <w:ins w:id="61" w:author="McLaughlin, Katie Anne" w:date="2022-08-23T09:54:00Z">
        <w:r w:rsidR="00F666AE">
          <w:rPr>
            <w:rFonts w:cs="Times New Roman"/>
          </w:rPr>
          <w:t>d</w:t>
        </w:r>
      </w:ins>
      <w:r>
        <w:rPr>
          <w:rFonts w:cs="Times New Roman"/>
        </w:rPr>
        <w:t xml:space="preserve"> follow-up data. Data from T1 and T2, along with select </w:t>
      </w:r>
      <w:ins w:id="62" w:author="McLaughlin, Katie Anne" w:date="2022-08-23T09:55:00Z">
        <w:r w:rsidR="00F666AE">
          <w:rPr>
            <w:rFonts w:cs="Times New Roman"/>
          </w:rPr>
          <w:t xml:space="preserve">covariates assessed in </w:t>
        </w:r>
      </w:ins>
      <w:r w:rsidR="00B84B18">
        <w:rPr>
          <w:rFonts w:cs="Times New Roman"/>
        </w:rPr>
        <w:t xml:space="preserve">early childhood </w:t>
      </w:r>
      <w:r>
        <w:rPr>
          <w:rFonts w:cs="Times New Roman"/>
        </w:rPr>
        <w:t>covariates</w:t>
      </w:r>
      <w:del w:id="63" w:author="McLaughlin, Katie Anne" w:date="2022-08-23T09:55:00Z">
        <w:r w:rsidDel="00F666AE">
          <w:rPr>
            <w:rFonts w:cs="Times New Roman"/>
          </w:rPr>
          <w:delText xml:space="preserve"> </w:delText>
        </w:r>
        <w:r w:rsidR="00B84B18" w:rsidDel="00F666AE">
          <w:rPr>
            <w:rFonts w:cs="Times New Roman"/>
          </w:rPr>
          <w:delText>measured on the primary cohort</w:delText>
        </w:r>
      </w:del>
      <w:r>
        <w:rPr>
          <w:rFonts w:cs="Times New Roman"/>
        </w:rPr>
        <w:t xml:space="preserve">, will be utilized in this analysis to elucidate whether </w:t>
      </w:r>
      <w:commentRangeStart w:id="64"/>
      <w:commentRangeStart w:id="65"/>
      <w:r>
        <w:rPr>
          <w:rFonts w:cs="Times New Roman"/>
        </w:rPr>
        <w:t>objectively</w:t>
      </w:r>
      <w:commentRangeEnd w:id="64"/>
      <w:r w:rsidR="002B3E62">
        <w:rPr>
          <w:rStyle w:val="CommentReference"/>
        </w:rPr>
        <w:commentReference w:id="64"/>
      </w:r>
      <w:commentRangeEnd w:id="65"/>
      <w:r w:rsidR="00F666AE">
        <w:rPr>
          <w:rStyle w:val="CommentReference"/>
        </w:rPr>
        <w:commentReference w:id="65"/>
      </w:r>
      <w:r>
        <w:rPr>
          <w:rFonts w:cs="Times New Roman"/>
        </w:rPr>
        <w:t xml:space="preserve"> measured </w:t>
      </w:r>
      <w:r w:rsidR="00B84B18">
        <w:rPr>
          <w:rFonts w:cs="Times New Roman"/>
        </w:rPr>
        <w:t xml:space="preserve">candidate </w:t>
      </w:r>
      <w:r>
        <w:rPr>
          <w:rFonts w:cs="Times New Roman"/>
        </w:rPr>
        <w:t xml:space="preserve">mediators of the </w:t>
      </w:r>
      <w:del w:id="66" w:author="McLaughlin, Katie Anne" w:date="2022-08-23T09:55:00Z">
        <w:r w:rsidDel="00F666AE">
          <w:rPr>
            <w:rFonts w:cs="Times New Roman"/>
          </w:rPr>
          <w:delText xml:space="preserve">effects </w:delText>
        </w:r>
      </w:del>
      <w:ins w:id="67" w:author="McLaughlin, Katie Anne" w:date="2022-08-23T09:55:00Z">
        <w:r w:rsidR="00F666AE">
          <w:rPr>
            <w:rFonts w:cs="Times New Roman"/>
          </w:rPr>
          <w:t xml:space="preserve">associations </w:t>
        </w:r>
      </w:ins>
      <w:r>
        <w:rPr>
          <w:rFonts w:cs="Times New Roman"/>
        </w:rPr>
        <w:t xml:space="preserve">of threat and deprivation </w:t>
      </w:r>
      <w:del w:id="68" w:author="McLaughlin, Katie Anne" w:date="2022-08-23T09:55:00Z">
        <w:r w:rsidDel="00F666AE">
          <w:rPr>
            <w:rFonts w:cs="Times New Roman"/>
          </w:rPr>
          <w:delText xml:space="preserve">on </w:delText>
        </w:r>
      </w:del>
      <w:ins w:id="69" w:author="McLaughlin, Katie Anne" w:date="2022-08-23T09:55:00Z">
        <w:r w:rsidR="00F666AE">
          <w:rPr>
            <w:rFonts w:cs="Times New Roman"/>
          </w:rPr>
          <w:t xml:space="preserve">with </w:t>
        </w:r>
      </w:ins>
      <w:r>
        <w:rPr>
          <w:rFonts w:cs="Times New Roman"/>
        </w:rPr>
        <w:t>adolescent psychopathology are empirically discernable.</w:t>
      </w:r>
    </w:p>
    <w:p w14:paraId="2442776D" w14:textId="02682109" w:rsidR="002B3E62" w:rsidRDefault="002B3E62" w:rsidP="0052534A">
      <w:pPr>
        <w:spacing w:line="360" w:lineRule="auto"/>
        <w:rPr>
          <w:ins w:id="70" w:author="Tiemeier, Henning" w:date="2022-08-20T12:55:00Z"/>
          <w:rFonts w:cs="Times New Roman"/>
        </w:rPr>
      </w:pPr>
      <w:commentRangeStart w:id="71"/>
      <w:ins w:id="72" w:author="Tiemeier, Henning" w:date="2022-08-20T12:56:00Z">
        <w:r>
          <w:rPr>
            <w:rFonts w:cs="Times New Roman"/>
          </w:rPr>
          <w:t xml:space="preserve">Do we have a </w:t>
        </w:r>
        <w:proofErr w:type="gramStart"/>
        <w:r>
          <w:rPr>
            <w:rFonts w:cs="Times New Roman"/>
          </w:rPr>
          <w:t>mediation analyses</w:t>
        </w:r>
        <w:proofErr w:type="gramEnd"/>
        <w:r>
          <w:rPr>
            <w:rFonts w:cs="Times New Roman"/>
          </w:rPr>
          <w:t xml:space="preserve"> with exposure or baseline measured at the same time point, or do you use the age 3 data for this?</w:t>
        </w:r>
      </w:ins>
      <w:commentRangeEnd w:id="71"/>
      <w:r w:rsidR="00F666AE">
        <w:rPr>
          <w:rStyle w:val="CommentReference"/>
        </w:rPr>
        <w:commentReference w:id="71"/>
      </w:r>
    </w:p>
    <w:p w14:paraId="1B660BC0" w14:textId="77777777" w:rsidR="002B3E62" w:rsidRPr="00E25300" w:rsidRDefault="002B3E62" w:rsidP="0052534A">
      <w:pPr>
        <w:spacing w:line="360" w:lineRule="auto"/>
        <w:rPr>
          <w:rFonts w:cs="Times New Roman"/>
        </w:rPr>
      </w:pPr>
    </w:p>
    <w:p w14:paraId="09664052" w14:textId="06A55156" w:rsidR="00844A8D" w:rsidRDefault="00597AC1" w:rsidP="0052534A">
      <w:pPr>
        <w:spacing w:line="360" w:lineRule="auto"/>
      </w:pPr>
      <w:r w:rsidRPr="00597AC1">
        <w:rPr>
          <w:u w:val="single"/>
        </w:rPr>
        <w:t>Key constructs</w:t>
      </w:r>
      <w:r>
        <w:t>:</w:t>
      </w:r>
    </w:p>
    <w:p w14:paraId="0CD70313" w14:textId="09890103" w:rsidR="00597AC1" w:rsidRDefault="00597AC1" w:rsidP="00A528F6">
      <w:pPr>
        <w:spacing w:line="360" w:lineRule="auto"/>
        <w:rPr>
          <w:rFonts w:cs="Times New Roman"/>
        </w:rPr>
      </w:pPr>
      <w:r w:rsidRPr="003349EA">
        <w:rPr>
          <w:rFonts w:cs="Times New Roman"/>
          <w:i/>
          <w:iCs/>
        </w:rPr>
        <w:t xml:space="preserve">Deprivation and threat </w:t>
      </w:r>
      <w:del w:id="73" w:author="McLaughlin, Katie Anne" w:date="2022-08-23T09:56:00Z">
        <w:r w:rsidRPr="003349EA" w:rsidDel="00F666AE">
          <w:rPr>
            <w:rFonts w:cs="Times New Roman"/>
            <w:i/>
            <w:iCs/>
          </w:rPr>
          <w:delText>exposures</w:delText>
        </w:r>
      </w:del>
      <w:ins w:id="74" w:author="McLaughlin, Katie Anne" w:date="2022-08-23T09:56:00Z">
        <w:r w:rsidR="00F666AE">
          <w:rPr>
            <w:rFonts w:cs="Times New Roman"/>
            <w:i/>
            <w:iCs/>
          </w:rPr>
          <w:t>experiences</w:t>
        </w:r>
      </w:ins>
      <w:r>
        <w:rPr>
          <w:rFonts w:cs="Times New Roman"/>
        </w:rPr>
        <w:t xml:space="preserve">: </w:t>
      </w:r>
    </w:p>
    <w:p w14:paraId="2F9DA062" w14:textId="41EC0F45" w:rsidR="00597AC1" w:rsidRPr="00577F62" w:rsidRDefault="00597AC1" w:rsidP="00A528F6">
      <w:pPr>
        <w:spacing w:line="360" w:lineRule="auto"/>
        <w:rPr>
          <w:rFonts w:cs="Times New Roman"/>
        </w:rPr>
      </w:pPr>
      <w:commentRangeStart w:id="75"/>
      <w:r w:rsidRPr="00577F62">
        <w:rPr>
          <w:rFonts w:cs="Times New Roman"/>
        </w:rPr>
        <w:lastRenderedPageBreak/>
        <w:t>The</w:t>
      </w:r>
      <w:commentRangeEnd w:id="75"/>
      <w:r w:rsidR="00F666AE">
        <w:rPr>
          <w:rStyle w:val="CommentReference"/>
        </w:rPr>
        <w:commentReference w:id="75"/>
      </w:r>
      <w:r w:rsidRPr="00577F62">
        <w:rPr>
          <w:rFonts w:cs="Times New Roman"/>
        </w:rPr>
        <w:t xml:space="preserve"> continuous </w:t>
      </w:r>
      <w:commentRangeStart w:id="76"/>
      <w:r w:rsidRPr="00577F62">
        <w:rPr>
          <w:rFonts w:cs="Times New Roman"/>
        </w:rPr>
        <w:t xml:space="preserve">deprivation measure comprises </w:t>
      </w:r>
      <w:commentRangeEnd w:id="76"/>
      <w:r w:rsidR="002B3E62">
        <w:rPr>
          <w:rStyle w:val="CommentReference"/>
        </w:rPr>
        <w:commentReference w:id="76"/>
      </w:r>
      <w:r w:rsidRPr="00577F62">
        <w:rPr>
          <w:rFonts w:cs="Times New Roman"/>
        </w:rPr>
        <w:t>domains of cognitive, emotional, and physical deprivation. Cognitive deprivation is measured using maternal responses on the Home Observation Measurement of the Environment-Short Form (HOME-SF) instrument</w:t>
      </w:r>
      <w:ins w:id="77" w:author="McLaughlin, Katie Anne" w:date="2022-08-23T10:04:00Z">
        <w:r w:rsidR="00DA671A">
          <w:rPr>
            <w:rFonts w:cs="Times New Roman"/>
          </w:rPr>
          <w:t>,</w:t>
        </w:r>
      </w:ins>
      <w:del w:id="78" w:author="McLaughlin, Katie Anne" w:date="2022-08-23T10:04:00Z">
        <w:r w:rsidRPr="00577F62" w:rsidDel="00DA671A">
          <w:rPr>
            <w:rFonts w:cs="Times New Roman"/>
          </w:rPr>
          <w:delText>.</w:delText>
        </w:r>
      </w:del>
      <w:r w:rsidRPr="00577F62">
        <w:rPr>
          <w:rFonts w:cs="Times New Roman"/>
        </w:rPr>
        <w:fldChar w:fldCharType="begin"/>
      </w:r>
      <w:r w:rsidR="001F75C3">
        <w:rPr>
          <w:rFonts w:cs="Times New Roman"/>
        </w:rPr>
        <w:instrText xml:space="preserve"> ADDIN EN.CITE &lt;EndNote&gt;&lt;Cite&gt;&lt;Author&gt;Mott&lt;/Author&gt;&lt;Year&gt;2004&lt;/Year&gt;&lt;RecNum&gt;3227&lt;/RecNum&gt;&lt;DisplayText&gt;&lt;style face="superscript"&gt;20&lt;/style&gt;&lt;/DisplayText&gt;&lt;record&gt;&lt;rec-number&gt;3227&lt;/rec-number&gt;&lt;foreign-keys&gt;&lt;key app="EN" db-id="wxvvvfa0md2sabevrvgvs9052azse250pt0a" timestamp="1641757877"&gt;3227&lt;/key&gt;&lt;/foreign-keys&gt;&lt;ref-type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577F62">
        <w:rPr>
          <w:rFonts w:cs="Times New Roman"/>
        </w:rPr>
        <w:fldChar w:fldCharType="separate"/>
      </w:r>
      <w:r w:rsidR="001F75C3" w:rsidRPr="001F75C3">
        <w:rPr>
          <w:rFonts w:cs="Times New Roman"/>
          <w:noProof/>
          <w:vertAlign w:val="superscript"/>
        </w:rPr>
        <w:t>20</w:t>
      </w:r>
      <w:r w:rsidRPr="00577F62">
        <w:rPr>
          <w:rFonts w:cs="Times New Roman"/>
        </w:rPr>
        <w:fldChar w:fldCharType="end"/>
      </w:r>
      <w:r w:rsidRPr="00577F62">
        <w:rPr>
          <w:rFonts w:cs="Times New Roman"/>
        </w:rPr>
        <w:t xml:space="preserve"> </w:t>
      </w:r>
      <w:del w:id="79" w:author="McLaughlin, Katie Anne" w:date="2022-08-23T10:04:00Z">
        <w:r w:rsidRPr="00577F62" w:rsidDel="00DA671A">
          <w:rPr>
            <w:rFonts w:cs="Times New Roman"/>
          </w:rPr>
          <w:delText xml:space="preserve"> </w:delText>
        </w:r>
        <w:r w:rsidR="000D534A" w:rsidDel="00DA671A">
          <w:rPr>
            <w:rFonts w:cs="Times New Roman"/>
          </w:rPr>
          <w:delText>It</w:delText>
        </w:r>
        <w:r w:rsidRPr="00577F62" w:rsidDel="00DA671A">
          <w:rPr>
            <w:rFonts w:cs="Times New Roman"/>
          </w:rPr>
          <w:delText xml:space="preserve"> is the count of</w:delText>
        </w:r>
      </w:del>
      <w:ins w:id="80" w:author="McLaughlin, Katie Anne" w:date="2022-08-23T10:04:00Z">
        <w:r w:rsidR="00DA671A">
          <w:rPr>
            <w:rFonts w:cs="Times New Roman"/>
          </w:rPr>
          <w:t>which includes a count of</w:t>
        </w:r>
      </w:ins>
      <w:r w:rsidRPr="00577F62">
        <w:rPr>
          <w:rFonts w:cs="Times New Roman"/>
        </w:rPr>
        <w:t xml:space="preserve"> cognitive stimulation items </w:t>
      </w:r>
      <w:del w:id="81" w:author="McLaughlin, Katie Anne" w:date="2022-08-23T10:04:00Z">
        <w:r w:rsidRPr="00577F62" w:rsidDel="00DA671A">
          <w:rPr>
            <w:rFonts w:cs="Times New Roman"/>
          </w:rPr>
          <w:delText xml:space="preserve">on the HOME-SF </w:delText>
        </w:r>
      </w:del>
      <w:r w:rsidRPr="00577F62">
        <w:rPr>
          <w:rFonts w:cs="Times New Roman"/>
        </w:rPr>
        <w:t xml:space="preserve">(including the presence of learning materials in the home, the child’s engagement with activities outside the home, the degree of parent-child interaction, and parental scaffolding of </w:t>
      </w:r>
      <w:del w:id="82" w:author="McLaughlin, Katie Anne" w:date="2022-08-23T10:04:00Z">
        <w:r w:rsidR="0066043F" w:rsidRPr="00577F62" w:rsidDel="00DA671A">
          <w:rPr>
            <w:rFonts w:cs="Times New Roman"/>
          </w:rPr>
          <w:delText xml:space="preserve">the </w:delText>
        </w:r>
      </w:del>
      <w:r w:rsidRPr="00577F62">
        <w:rPr>
          <w:rFonts w:cs="Times New Roman"/>
        </w:rPr>
        <w:t>child learning),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Pr="00577F62">
        <w:rPr>
          <w:rFonts w:cs="Times New Roman"/>
        </w:rPr>
        <w:fldChar w:fldCharType="begin"/>
      </w:r>
      <w:r w:rsidR="001F75C3">
        <w:rPr>
          <w:rFonts w:cs="Times New Roman"/>
        </w:rPr>
        <w:instrText xml:space="preserve"> ADDIN EN.CITE &lt;EndNote&gt;&lt;Cite&gt;&lt;Author&gt;Bifulco&lt;/Author&gt;&lt;Year&gt;1994&lt;/Year&gt;&lt;RecNum&gt;3228&lt;/RecNum&gt;&lt;DisplayText&gt;&lt;style face="superscript"&gt;21,22&lt;/style&gt;&lt;/DisplayText&gt;&lt;record&gt;&lt;rec-number&gt;3228&lt;/rec-number&gt;&lt;foreign-keys&gt;&lt;key app="EN" db-id="wxvvvfa0md2sabevrvgvs9052azse250pt0a" timestamp="1641757997"&gt;3228&lt;/key&gt;&lt;/foreign-keys&gt;&lt;ref-type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21,22</w:t>
      </w:r>
      <w:r w:rsidRPr="00577F62">
        <w:rPr>
          <w:rFonts w:cs="Times New Roman"/>
        </w:rPr>
        <w:fldChar w:fldCharType="end"/>
      </w:r>
      <w:r w:rsidRPr="00577F62">
        <w:rPr>
          <w:rFonts w:cs="Times New Roman"/>
        </w:rPr>
        <w:t xml:space="preserve"> Lastly, physical deprivation is the standardized composite of food insecurity, measured by a 4-item household food insecurity scale, and physical neglect subscales of MNBS and the Childhood Trauma Questionnaire (CTQ).</w:t>
      </w:r>
      <w:r w:rsidRPr="00577F62">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face="superscript"&gt;22,23&lt;/style&gt;&lt;/DisplayText&gt;&lt;record&gt;&lt;rec-number&gt;3230&lt;/rec-number&gt;&lt;foreign-keys&gt;&lt;key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22,23</w:t>
      </w:r>
      <w:r w:rsidRPr="00577F62">
        <w:rPr>
          <w:rFonts w:cs="Times New Roman"/>
        </w:rPr>
        <w:fldChar w:fldCharType="end"/>
      </w:r>
      <w:r w:rsidRPr="00577F62">
        <w:rPr>
          <w:rFonts w:cs="Times New Roman"/>
        </w:rPr>
        <w:t xml:space="preserve"> The continuous overall deprivation metric is the average of cognitive, emotional, and physical deprivation composites. </w:t>
      </w:r>
    </w:p>
    <w:p w14:paraId="4D1E9715" w14:textId="3A889171" w:rsidR="00597AC1" w:rsidRDefault="00597AC1" w:rsidP="00A528F6">
      <w:pPr>
        <w:spacing w:line="360" w:lineRule="auto"/>
        <w:rPr>
          <w:rFonts w:cs="Times New Roman"/>
        </w:rPr>
      </w:pPr>
      <w:r w:rsidRPr="00577F62">
        <w:rPr>
          <w:rFonts w:cs="Times New Roman"/>
        </w:rPr>
        <w:t xml:space="preserve">The </w:t>
      </w:r>
      <w:commentRangeStart w:id="83"/>
      <w:r w:rsidRPr="00577F62">
        <w:rPr>
          <w:rFonts w:cs="Times New Roman"/>
        </w:rPr>
        <w:t xml:space="preserve">continuous threat </w:t>
      </w:r>
      <w:commentRangeEnd w:id="83"/>
      <w:r w:rsidR="002B3E62">
        <w:rPr>
          <w:rStyle w:val="CommentReference"/>
        </w:rPr>
        <w:commentReference w:id="83"/>
      </w:r>
      <w:r w:rsidRPr="00577F62">
        <w:rPr>
          <w:rFonts w:cs="Times New Roman"/>
        </w:rPr>
        <w:t xml:space="preserve">exposure variable is an average of (a) the count of distinct </w:t>
      </w:r>
      <w:r w:rsidR="00841D99" w:rsidRPr="00577F62">
        <w:rPr>
          <w:rFonts w:cs="Times New Roman"/>
        </w:rPr>
        <w:t xml:space="preserve">types of </w:t>
      </w:r>
      <w:r w:rsidRPr="00577F62">
        <w:rPr>
          <w:rFonts w:cs="Times New Roman"/>
        </w:rPr>
        <w:t xml:space="preserve">violence </w:t>
      </w:r>
      <w:r w:rsidR="00841D99" w:rsidRPr="00577F62">
        <w:rPr>
          <w:rFonts w:cs="Times New Roman"/>
        </w:rPr>
        <w:t>experienced</w:t>
      </w:r>
      <w:r w:rsidRPr="00577F62">
        <w:rPr>
          <w:rFonts w:cs="Times New Roman"/>
        </w:rPr>
        <w:t xml:space="preserve"> (b) the standardized frequency of </w:t>
      </w:r>
      <w:ins w:id="84" w:author="McLaughlin, Katie Anne" w:date="2022-08-23T10:04:00Z">
        <w:r w:rsidR="00DA671A">
          <w:rPr>
            <w:rFonts w:cs="Times New Roman"/>
          </w:rPr>
          <w:t>expos</w:t>
        </w:r>
      </w:ins>
      <w:ins w:id="85" w:author="McLaughlin, Katie Anne" w:date="2022-08-23T10:05:00Z">
        <w:r w:rsidR="00DA671A">
          <w:rPr>
            <w:rFonts w:cs="Times New Roman"/>
          </w:rPr>
          <w:t xml:space="preserve">ure to different forms of </w:t>
        </w:r>
      </w:ins>
      <w:r w:rsidRPr="00577F62">
        <w:rPr>
          <w:rFonts w:cs="Times New Roman"/>
        </w:rPr>
        <w:t>violence and (c) the standardized composite of physical and sexual abuse severity</w:t>
      </w:r>
      <w:r>
        <w:rPr>
          <w:rFonts w:cs="Times New Roman"/>
        </w:rPr>
        <w:t>. A participating child could endorse up to 5 types of violence exposure, captured by CECA and the UCLA PTSD Reactions Index: physical abuse, sexual abuse, domestic violence, witnessing a violent crime or being a victim of a violent crime.</w:t>
      </w:r>
      <w:r>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 </w:instrText>
      </w:r>
      <w:r w:rsidR="001F75C3">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Pr>
          <w:rFonts w:cs="Times New Roman"/>
        </w:rPr>
      </w:r>
      <w:r>
        <w:rPr>
          <w:rFonts w:cs="Times New Roman"/>
        </w:rPr>
        <w:fldChar w:fldCharType="separate"/>
      </w:r>
      <w:r w:rsidR="001F75C3" w:rsidRPr="001F75C3">
        <w:rPr>
          <w:rFonts w:cs="Times New Roman"/>
          <w:noProof/>
          <w:vertAlign w:val="superscript"/>
        </w:rPr>
        <w:t>21,24</w:t>
      </w:r>
      <w:r>
        <w:rPr>
          <w:rFonts w:cs="Times New Roman"/>
        </w:rPr>
        <w:fldChar w:fldCharType="end"/>
      </w:r>
      <w:r>
        <w:rPr>
          <w:rFonts w:cs="Times New Roman"/>
        </w:rPr>
        <w:t xml:space="preserve">  Frequency of </w:t>
      </w:r>
      <w:ins w:id="86" w:author="McLaughlin, Katie Anne" w:date="2022-08-23T10:05:00Z">
        <w:r w:rsidR="00DA671A">
          <w:rPr>
            <w:rFonts w:cs="Times New Roman"/>
          </w:rPr>
          <w:t xml:space="preserve">witnessing or experiencing </w:t>
        </w:r>
      </w:ins>
      <w:r>
        <w:rPr>
          <w:rFonts w:cs="Times New Roman"/>
        </w:rPr>
        <w:t xml:space="preserve">violence </w:t>
      </w:r>
      <w:del w:id="87" w:author="McLaughlin, Katie Anne" w:date="2022-08-23T10:05:00Z">
        <w:r w:rsidDel="00DA671A">
          <w:rPr>
            <w:rFonts w:cs="Times New Roman"/>
          </w:rPr>
          <w:delText xml:space="preserve">exposure </w:delText>
        </w:r>
      </w:del>
      <w:r>
        <w:rPr>
          <w:rFonts w:cs="Times New Roman"/>
        </w:rPr>
        <w:t xml:space="preserve">was measured by the </w:t>
      </w:r>
      <w:r w:rsidRPr="003F4A1E">
        <w:rPr>
          <w:rFonts w:cs="Times New Roman"/>
        </w:rPr>
        <w:t>Violence Exposure Scale for Children-Revised</w:t>
      </w:r>
      <w:r>
        <w:rPr>
          <w:rFonts w:cs="Times New Roman"/>
        </w:rPr>
        <w:t xml:space="preserve"> </w:t>
      </w:r>
      <w:del w:id="88" w:author="McLaughlin, Katie Anne" w:date="2022-08-23T10:05:00Z">
        <w:r w:rsidDel="00DA671A">
          <w:rPr>
            <w:rFonts w:cs="Times New Roman"/>
          </w:rPr>
          <w:delText xml:space="preserve">instrument </w:delText>
        </w:r>
      </w:del>
      <w:ins w:id="89" w:author="McLaughlin, Katie Anne" w:date="2022-08-23T10:05:00Z">
        <w:r w:rsidR="00DA671A">
          <w:rPr>
            <w:rFonts w:cs="Times New Roman"/>
          </w:rPr>
          <w:t xml:space="preserve">interview </w:t>
        </w:r>
      </w:ins>
      <w:r>
        <w:rPr>
          <w:rFonts w:cs="Times New Roman"/>
        </w:rPr>
        <w:t>(VEX-R).</w:t>
      </w:r>
      <w:r>
        <w:rPr>
          <w:rFonts w:cs="Times New Roman"/>
        </w:rPr>
        <w:fldChar w:fldCharType="begin"/>
      </w:r>
      <w:r w:rsidR="001F75C3">
        <w:rPr>
          <w:rFonts w:cs="Times New Roman"/>
        </w:rPr>
        <w:instrText xml:space="preserve"> ADDIN EN.CITE &lt;EndNote&gt;&lt;Cite&gt;&lt;Author&gt;Raviv&lt;/Author&gt;&lt;Year&gt;1999&lt;/Year&gt;&lt;RecNum&gt;3232&lt;/RecNum&gt;&lt;DisplayText&gt;&lt;style face="superscript"&gt;25&lt;/style&gt;&lt;/DisplayText&gt;&lt;record&gt;&lt;rec-number&gt;3232&lt;/rec-number&gt;&lt;foreign-keys&gt;&lt;key app="EN" db-id="wxvvvfa0md2sabevrvgvs9052azse250pt0a" timestamp="1641758689"&gt;3232&lt;/key&gt;&lt;/foreign-keys&gt;&lt;ref-type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Pr>
          <w:rFonts w:cs="Times New Roman"/>
        </w:rPr>
        <w:fldChar w:fldCharType="separate"/>
      </w:r>
      <w:r w:rsidR="001F75C3" w:rsidRPr="001F75C3">
        <w:rPr>
          <w:rFonts w:cs="Times New Roman"/>
          <w:noProof/>
          <w:vertAlign w:val="superscript"/>
        </w:rPr>
        <w:t>25</w:t>
      </w:r>
      <w:r>
        <w:rPr>
          <w:rFonts w:cs="Times New Roman"/>
        </w:rPr>
        <w:fldChar w:fldCharType="end"/>
      </w:r>
      <w:r>
        <w:rPr>
          <w:rFonts w:cs="Times New Roman"/>
        </w:rPr>
        <w:t xml:space="preserve"> Severity of violent exposures was measured by the physical and sexual abuse subscales of the CTQ.</w:t>
      </w:r>
      <w:r>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Pr>
          <w:rFonts w:cs="Times New Roman"/>
        </w:rPr>
        <w:fldChar w:fldCharType="separate"/>
      </w:r>
      <w:r w:rsidR="001F75C3" w:rsidRPr="001F75C3">
        <w:rPr>
          <w:rFonts w:cs="Times New Roman"/>
          <w:noProof/>
          <w:vertAlign w:val="superscript"/>
        </w:rPr>
        <w:t>23</w:t>
      </w:r>
      <w:r>
        <w:rPr>
          <w:rFonts w:cs="Times New Roman"/>
        </w:rPr>
        <w:fldChar w:fldCharType="end"/>
      </w:r>
      <w:r>
        <w:rPr>
          <w:rFonts w:cs="Times New Roman"/>
        </w:rPr>
        <w:t xml:space="preserve">  </w:t>
      </w:r>
    </w:p>
    <w:p w14:paraId="2996E569" w14:textId="074FFAA1" w:rsidR="00597AC1" w:rsidRPr="00721966" w:rsidRDefault="00597AC1" w:rsidP="00A528F6">
      <w:pPr>
        <w:spacing w:line="360" w:lineRule="auto"/>
        <w:rPr>
          <w:rFonts w:cs="Times New Roman"/>
        </w:rPr>
      </w:pPr>
      <w:r>
        <w:rPr>
          <w:rFonts w:cs="Times New Roman"/>
        </w:rPr>
        <w:t>Higher values on the deprivation and threat measures convey greater levels of exposure. Algorithms used to construct the deprivation and threat measures have been detailed in a pre-registration found here</w:t>
      </w:r>
      <w:r w:rsidR="00DD5A28">
        <w:rPr>
          <w:rFonts w:cs="Times New Roman"/>
        </w:rPr>
        <w:t xml:space="preserve">: </w:t>
      </w:r>
      <w:hyperlink r:id="rId12" w:history="1">
        <w:r w:rsidR="00DD5A28" w:rsidRPr="001D2729">
          <w:rPr>
            <w:rStyle w:val="Hyperlink"/>
          </w:rPr>
          <w:t>https://osf.io/6yf4p/</w:t>
        </w:r>
      </w:hyperlink>
      <w:r w:rsidR="00DD5A28">
        <w:rPr>
          <w:rFonts w:cs="Times New Roman"/>
        </w:rPr>
        <w:t>.</w:t>
      </w:r>
    </w:p>
    <w:p w14:paraId="1CEBAC63" w14:textId="76FE95F8" w:rsidR="00597AC1" w:rsidRDefault="00B42B3F" w:rsidP="00A528F6">
      <w:pPr>
        <w:spacing w:line="360" w:lineRule="auto"/>
        <w:rPr>
          <w:rFonts w:cs="Times New Roman"/>
        </w:rPr>
      </w:pPr>
      <w:r>
        <w:rPr>
          <w:rFonts w:cs="Times New Roman"/>
          <w:i/>
          <w:iCs/>
        </w:rPr>
        <w:t>P</w:t>
      </w:r>
      <w:r w:rsidR="00597AC1">
        <w:rPr>
          <w:rFonts w:cs="Times New Roman"/>
          <w:i/>
          <w:iCs/>
        </w:rPr>
        <w:t>sychopathology outcomes</w:t>
      </w:r>
      <w:r w:rsidR="00597AC1">
        <w:rPr>
          <w:rFonts w:cs="Times New Roman"/>
        </w:rPr>
        <w:t>:</w:t>
      </w:r>
    </w:p>
    <w:p w14:paraId="18411122" w14:textId="04E6F7A9" w:rsidR="00597AC1" w:rsidRPr="00EF7638" w:rsidRDefault="00B42B3F" w:rsidP="00A528F6">
      <w:pPr>
        <w:spacing w:line="360" w:lineRule="auto"/>
        <w:rPr>
          <w:rFonts w:cs="Times New Roman"/>
        </w:rPr>
      </w:pPr>
      <w:r>
        <w:rPr>
          <w:rFonts w:cs="Times New Roman"/>
        </w:rPr>
        <w:t>I</w:t>
      </w:r>
      <w:r w:rsidR="00597AC1">
        <w:rPr>
          <w:rFonts w:cs="Times New Roman"/>
        </w:rPr>
        <w:t xml:space="preserve">nternalizing </w:t>
      </w:r>
      <w:r w:rsidR="00CE3FFB">
        <w:rPr>
          <w:rFonts w:cs="Times New Roman"/>
        </w:rPr>
        <w:t>psychiatric outcomes include</w:t>
      </w:r>
      <w:r w:rsidR="00597AC1">
        <w:rPr>
          <w:rFonts w:cs="Times New Roman"/>
        </w:rPr>
        <w:t xml:space="preserve"> depression, anxiety, and post-traumatic stress disorder (PTSD) </w:t>
      </w:r>
      <w:r w:rsidR="00CE3FFB">
        <w:rPr>
          <w:rFonts w:cs="Times New Roman"/>
        </w:rPr>
        <w:t>measured with</w:t>
      </w:r>
      <w:r w:rsidR="00597AC1">
        <w:rPr>
          <w:rFonts w:cs="Times New Roman"/>
        </w:rPr>
        <w:t xml:space="preserve"> total scores on </w:t>
      </w:r>
      <w:r w:rsidR="00D47452">
        <w:rPr>
          <w:rFonts w:cs="Times New Roman"/>
        </w:rPr>
        <w:t>child-reported</w:t>
      </w:r>
      <w:r w:rsidR="00597AC1">
        <w:rPr>
          <w:rFonts w:cs="Times New Roman"/>
        </w:rPr>
        <w:t xml:space="preserve"> Children’s Depression Inventory-2 (CDI), Screen for Child Anxiety Related Emotional Disorders (SCARED), and </w:t>
      </w:r>
      <w:commentRangeStart w:id="90"/>
      <w:commentRangeStart w:id="91"/>
      <w:r w:rsidR="00597AC1">
        <w:rPr>
          <w:rFonts w:cs="Times New Roman"/>
        </w:rPr>
        <w:t xml:space="preserve">UCLA PTSD </w:t>
      </w:r>
      <w:commentRangeEnd w:id="90"/>
      <w:r w:rsidR="00971539">
        <w:rPr>
          <w:rStyle w:val="CommentReference"/>
        </w:rPr>
        <w:commentReference w:id="90"/>
      </w:r>
      <w:commentRangeEnd w:id="91"/>
      <w:r w:rsidR="009E3DEB">
        <w:rPr>
          <w:rStyle w:val="CommentReference"/>
        </w:rPr>
        <w:commentReference w:id="91"/>
      </w:r>
      <w:r w:rsidR="00597AC1">
        <w:rPr>
          <w:rFonts w:cs="Times New Roman"/>
        </w:rPr>
        <w:t>Reaction Index, respectively.</w:t>
      </w:r>
      <w:r w:rsidR="00597AC1">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 </w:instrText>
      </w:r>
      <w:r w:rsidR="001F75C3">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24,26,27</w:t>
      </w:r>
      <w:r w:rsidR="00597AC1">
        <w:rPr>
          <w:rFonts w:cs="Times New Roman"/>
        </w:rPr>
        <w:fldChar w:fldCharType="end"/>
      </w:r>
      <w:r w:rsidR="00597AC1">
        <w:rPr>
          <w:rFonts w:cs="Times New Roman"/>
        </w:rPr>
        <w:t xml:space="preserve"> Externalizing </w:t>
      </w:r>
      <w:r w:rsidR="00CE3FFB">
        <w:rPr>
          <w:rFonts w:cs="Times New Roman"/>
        </w:rPr>
        <w:t xml:space="preserve">psychopathology outcomes were </w:t>
      </w:r>
      <w:r w:rsidR="00597AC1">
        <w:rPr>
          <w:rFonts w:cs="Times New Roman"/>
        </w:rPr>
        <w:t>constructed using the maximum of child and parent reports on attention problem, rule-breaking, and aggression subscales of the Youth Self-Report (YSR) and the Child Behavior Checklist (CBCL).</w:t>
      </w:r>
      <w:r w:rsidR="00597AC1">
        <w:rPr>
          <w:rFonts w:cs="Times New Roman"/>
        </w:rPr>
        <w:fldChar w:fldCharType="begin"/>
      </w:r>
      <w:r w:rsidR="001F75C3">
        <w:rPr>
          <w:rFonts w:cs="Times New Roman"/>
        </w:rPr>
        <w:instrText xml:space="preserve"> ADDIN EN.CITE &lt;EndNote&gt;&lt;Cite&gt;&lt;Author&gt;Liu&lt;/Author&gt;&lt;Year&gt;1997&lt;/Year&gt;&lt;RecNum&gt;3236&lt;/RecNum&gt;&lt;DisplayText&gt;&lt;style face="superscript"&gt;28,29&lt;/style&gt;&lt;/DisplayText&gt;&lt;record&gt;&lt;rec-number&gt;3236&lt;/rec-number&gt;&lt;foreign-keys&gt;&lt;key app="EN" db-id="wxvvvfa0md2sabevrvgvs9052azse250pt0a" timestamp="1641759743"&gt;3236&lt;/key&gt;&lt;/foreign-keys&gt;&lt;ref-type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3237&lt;/RecNum&gt;&lt;record&gt;&lt;rec-number&gt;3237&lt;/rec-number&gt;&lt;foreign-keys&gt;&lt;key app="EN" db-id="wxvvvfa0md2sabevrvgvs9052azse250pt0a" timestamp="1641759810"&gt;3237&lt;/key&gt;&lt;/foreign-keys&gt;&lt;ref-type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00597AC1">
        <w:rPr>
          <w:rFonts w:cs="Times New Roman"/>
        </w:rPr>
        <w:fldChar w:fldCharType="separate"/>
      </w:r>
      <w:r w:rsidR="001F75C3" w:rsidRPr="001F75C3">
        <w:rPr>
          <w:rFonts w:cs="Times New Roman"/>
          <w:noProof/>
          <w:vertAlign w:val="superscript"/>
        </w:rPr>
        <w:t>28,29</w:t>
      </w:r>
      <w:r w:rsidR="00597AC1">
        <w:rPr>
          <w:rFonts w:cs="Times New Roman"/>
        </w:rPr>
        <w:fldChar w:fldCharType="end"/>
      </w:r>
      <w:r w:rsidR="00597AC1">
        <w:rPr>
          <w:rFonts w:cs="Times New Roman"/>
        </w:rPr>
        <w:t xml:space="preserve"> </w:t>
      </w:r>
      <w:commentRangeStart w:id="92"/>
      <w:r w:rsidR="00D47452">
        <w:rPr>
          <w:rFonts w:cs="Times New Roman"/>
        </w:rPr>
        <w:t xml:space="preserve">Latent internalizing and externalizing psychopathology </w:t>
      </w:r>
      <w:commentRangeEnd w:id="92"/>
      <w:r w:rsidR="00971539">
        <w:rPr>
          <w:rStyle w:val="CommentReference"/>
        </w:rPr>
        <w:commentReference w:id="92"/>
      </w:r>
      <w:r w:rsidR="00D47452">
        <w:rPr>
          <w:rFonts w:cs="Times New Roman"/>
        </w:rPr>
        <w:t>outcomes were constructed using a</w:t>
      </w:r>
      <w:r w:rsidR="00597AC1">
        <w:rPr>
          <w:rFonts w:cs="Times New Roman"/>
        </w:rPr>
        <w:t xml:space="preserve"> confirmatory factor analysis performed </w:t>
      </w:r>
      <w:r w:rsidR="000D534A">
        <w:rPr>
          <w:rFonts w:cs="Times New Roman"/>
        </w:rPr>
        <w:t>in</w:t>
      </w:r>
      <w:r w:rsidR="00597AC1">
        <w:rPr>
          <w:rFonts w:cs="Times New Roman"/>
        </w:rPr>
        <w:t xml:space="preserve"> </w:t>
      </w:r>
      <w:proofErr w:type="spellStart"/>
      <w:r w:rsidR="00597AC1">
        <w:rPr>
          <w:rFonts w:cs="Times New Roman"/>
        </w:rPr>
        <w:t>MPlus</w:t>
      </w:r>
      <w:proofErr w:type="spellEnd"/>
      <w:r w:rsidR="00597AC1">
        <w:rPr>
          <w:rFonts w:cs="Times New Roman"/>
        </w:rPr>
        <w:t xml:space="preserve"> Version 8.1</w:t>
      </w:r>
      <w:r w:rsidR="00597AC1">
        <w:rPr>
          <w:rFonts w:cs="Times New Roman"/>
        </w:rPr>
        <w:fldChar w:fldCharType="begin"/>
      </w:r>
      <w:r w:rsidR="001F75C3">
        <w:rPr>
          <w:rFonts w:cs="Times New Roman"/>
        </w:rPr>
        <w:instrText xml:space="preserve"> ADDIN EN.CITE &lt;EndNote&gt;&lt;Cite&gt;&lt;Author&gt;Muthén&lt;/Author&gt;&lt;Year&gt;2017&lt;/Year&gt;&lt;RecNum&gt;3285&lt;/RecNum&gt;&lt;DisplayText&gt;&lt;style face="superscript"&gt;30&lt;/style&gt;&lt;/DisplayText&gt;&lt;record&gt;&lt;rec-number&gt;3285&lt;/rec-number&gt;&lt;foreign-keys&gt;&lt;key app="EN" db-id="wxvvvfa0md2sabevrvgvs9052azse250pt0a" timestamp="1642018649"&gt;3285&lt;/key&gt;&lt;/foreign-keys&gt;&lt;ref-type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00597AC1">
        <w:rPr>
          <w:rFonts w:cs="Times New Roman"/>
        </w:rPr>
        <w:fldChar w:fldCharType="separate"/>
      </w:r>
      <w:r w:rsidR="001F75C3" w:rsidRPr="001F75C3">
        <w:rPr>
          <w:rFonts w:cs="Times New Roman"/>
          <w:noProof/>
          <w:vertAlign w:val="superscript"/>
        </w:rPr>
        <w:t>30</w:t>
      </w:r>
      <w:r w:rsidR="00597AC1">
        <w:rPr>
          <w:rFonts w:cs="Times New Roman"/>
        </w:rPr>
        <w:fldChar w:fldCharType="end"/>
      </w:r>
      <w:r w:rsidR="00597AC1">
        <w:rPr>
          <w:rFonts w:cs="Times New Roman"/>
        </w:rPr>
        <w:t xml:space="preserve"> on deciles of scores for depression, anxiety, PTSD, attention problem, rule-breaking, and aggression.</w:t>
      </w:r>
      <w:r w:rsidR="00DD5A28">
        <w:rPr>
          <w:rFonts w:cs="Times New Roman"/>
        </w:rPr>
        <w:t xml:space="preserve"> </w:t>
      </w:r>
      <w:r w:rsidR="00597AC1">
        <w:rPr>
          <w:rFonts w:cs="Times New Roman"/>
        </w:rPr>
        <w:t xml:space="preserve">The </w:t>
      </w:r>
      <w:r w:rsidR="00597AC1">
        <w:rPr>
          <w:rFonts w:cs="Times New Roman"/>
        </w:rPr>
        <w:lastRenderedPageBreak/>
        <w:t xml:space="preserve">algorithm for the construction of </w:t>
      </w:r>
      <w:r w:rsidR="000D534A">
        <w:rPr>
          <w:rFonts w:cs="Times New Roman"/>
        </w:rPr>
        <w:t>internalizing and externalizing composites</w:t>
      </w:r>
      <w:r w:rsidR="00597AC1">
        <w:rPr>
          <w:rFonts w:cs="Times New Roman"/>
        </w:rPr>
        <w:t xml:space="preserve"> has been previously described by Weissman et al.</w:t>
      </w:r>
      <w:r w:rsidR="00597AC1">
        <w:rPr>
          <w:rFonts w:cs="Times New Roman"/>
        </w:rPr>
        <w:fldChar w:fldCharType="begin"/>
      </w:r>
      <w:r w:rsidR="001F75C3">
        <w:rPr>
          <w:rFonts w:cs="Times New Roman"/>
        </w:rPr>
        <w:instrText xml:space="preserve"> ADDIN EN.CITE &lt;EndNote&gt;&lt;Cite&gt;&lt;Author&gt;Weissman&lt;/Author&gt;&lt;Year&gt;2020&lt;/Year&gt;&lt;RecNum&gt;374&lt;/RecNum&gt;&lt;DisplayText&gt;&lt;style face="superscript"&gt;31&lt;/style&gt;&lt;/DisplayText&gt;&lt;record&gt;&lt;rec-number&gt;374&lt;/rec-number&gt;&lt;foreign-keys&gt;&lt;key app="EN" db-id="wxvvvfa0md2sabevrvgvs9052azse250pt0a" timestamp="1628099221"&gt;374&lt;/key&gt;&lt;/foreign-keys&gt;&lt;ref-type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00597AC1">
        <w:rPr>
          <w:rFonts w:cs="Times New Roman"/>
        </w:rPr>
        <w:fldChar w:fldCharType="separate"/>
      </w:r>
      <w:r w:rsidR="001F75C3" w:rsidRPr="001F75C3">
        <w:rPr>
          <w:rFonts w:cs="Times New Roman"/>
          <w:noProof/>
          <w:vertAlign w:val="superscript"/>
        </w:rPr>
        <w:t>31</w:t>
      </w:r>
      <w:r w:rsidR="00597AC1">
        <w:rPr>
          <w:rFonts w:cs="Times New Roman"/>
        </w:rPr>
        <w:fldChar w:fldCharType="end"/>
      </w:r>
      <w:r w:rsidR="001C402E">
        <w:rPr>
          <w:rFonts w:cs="Times New Roman"/>
        </w:rPr>
        <w:t xml:space="preserve"> </w:t>
      </w:r>
      <w:r w:rsidR="00D47452">
        <w:rPr>
          <w:rFonts w:cs="Times New Roman"/>
        </w:rPr>
        <w:t xml:space="preserve">In total, </w:t>
      </w:r>
      <w:commentRangeStart w:id="93"/>
      <w:r w:rsidR="00D47452">
        <w:rPr>
          <w:rFonts w:cs="Times New Roman"/>
        </w:rPr>
        <w:t>8 psychopathology outcomes were considered</w:t>
      </w:r>
      <w:commentRangeEnd w:id="93"/>
      <w:r w:rsidR="00971539">
        <w:rPr>
          <w:rStyle w:val="CommentReference"/>
        </w:rPr>
        <w:commentReference w:id="93"/>
      </w:r>
      <w:r w:rsidR="00D47452">
        <w:rPr>
          <w:rFonts w:cs="Times New Roman"/>
        </w:rPr>
        <w:t>.</w:t>
      </w:r>
    </w:p>
    <w:p w14:paraId="66567E70" w14:textId="77777777" w:rsidR="00597AC1" w:rsidRDefault="00597AC1" w:rsidP="00A528F6">
      <w:pPr>
        <w:spacing w:line="360" w:lineRule="auto"/>
        <w:rPr>
          <w:rFonts w:cs="Times New Roman"/>
          <w:i/>
          <w:iCs/>
        </w:rPr>
      </w:pPr>
      <w:r w:rsidRPr="00105E9A">
        <w:rPr>
          <w:rFonts w:cs="Times New Roman"/>
          <w:i/>
          <w:iCs/>
        </w:rPr>
        <w:t>Candidate mediators:</w:t>
      </w:r>
    </w:p>
    <w:p w14:paraId="6ED6AF76" w14:textId="2E97F39F" w:rsidR="009C497C" w:rsidRDefault="00D47452" w:rsidP="00A528F6">
      <w:pPr>
        <w:spacing w:line="360" w:lineRule="auto"/>
        <w:rPr>
          <w:rFonts w:cs="Times New Roman"/>
        </w:rPr>
      </w:pPr>
      <w:r>
        <w:rPr>
          <w:rFonts w:cs="Times New Roman"/>
        </w:rPr>
        <w:t>Candidate</w:t>
      </w:r>
      <w:r w:rsidR="00597AC1">
        <w:rPr>
          <w:rFonts w:cs="Times New Roman"/>
        </w:rPr>
        <w:t xml:space="preserve"> </w:t>
      </w:r>
      <w:r w:rsidR="00597AC1" w:rsidRPr="001B1192">
        <w:rPr>
          <w:rFonts w:cs="Times New Roman"/>
        </w:rPr>
        <w:t xml:space="preserve">mediators of the </w:t>
      </w:r>
      <w:r w:rsidR="009C497C">
        <w:rPr>
          <w:rFonts w:cs="Times New Roman"/>
        </w:rPr>
        <w:t>impact</w:t>
      </w:r>
      <w:r w:rsidR="00597AC1" w:rsidRPr="001B1192">
        <w:rPr>
          <w:rFonts w:cs="Times New Roman"/>
        </w:rPr>
        <w:t xml:space="preserve"> of deprivation and threat on the development of psychopathology were scoped from a re</w:t>
      </w:r>
      <w:r w:rsidR="00597AC1">
        <w:rPr>
          <w:rFonts w:cs="Times New Roman"/>
        </w:rPr>
        <w:t xml:space="preserve">view </w:t>
      </w:r>
      <w:r w:rsidR="00597AC1" w:rsidRPr="001B1192">
        <w:rPr>
          <w:rFonts w:cs="Times New Roman"/>
        </w:rPr>
        <w:t>of</w:t>
      </w:r>
      <w:r w:rsidR="00597AC1">
        <w:rPr>
          <w:rFonts w:cs="Times New Roman"/>
        </w:rPr>
        <w:t xml:space="preserve"> neurodevelopmental mechanisms</w:t>
      </w:r>
      <w:r w:rsidR="00597AC1" w:rsidRPr="001B1192">
        <w:rPr>
          <w:rFonts w:cs="Times New Roman"/>
        </w:rPr>
        <w:t xml:space="preserve"> that mediate the effects of childhood adversity and psychiatric sequelae in youth</w:t>
      </w:r>
      <w:r w:rsidR="00597AC1">
        <w:rPr>
          <w:rFonts w:cs="Times New Roman"/>
        </w:rPr>
        <w:t xml:space="preserve"> </w:t>
      </w:r>
      <w:r w:rsidR="00597AC1">
        <w:rPr>
          <w:rFonts w:cs="Times New Roman"/>
        </w:rPr>
        <w:fldChar w:fldCharType="begin"/>
      </w:r>
      <w:r w:rsidR="001F75C3">
        <w:rPr>
          <w:rFonts w:cs="Times New Roman"/>
        </w:rPr>
        <w:instrText xml:space="preserve"> ADDIN EN.CITE &lt;EndNote&gt;&lt;Cite&gt;&lt;Author&gt;Sheridan&lt;/Author&gt;&lt;Year&gt;2020&lt;/Year&gt;&lt;RecNum&gt;394&lt;/RecNum&gt;&lt;DisplayText&gt;&lt;style face="superscript"&gt;32&lt;/style&gt;&lt;/DisplayText&gt;&lt;record&gt;&lt;rec-number&gt;394&lt;/rec-number&gt;&lt;foreign-keys&gt;&lt;key app="EN" db-id="wxvvvfa0md2sabevrvgvs9052azse250pt0a" timestamp="1629938834"&gt;394&lt;/key&gt;&lt;/foreign-keys&gt;&lt;ref-type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00597AC1">
        <w:rPr>
          <w:rFonts w:cs="Times New Roman"/>
        </w:rPr>
        <w:fldChar w:fldCharType="separate"/>
      </w:r>
      <w:r w:rsidR="001F75C3" w:rsidRPr="001F75C3">
        <w:rPr>
          <w:rFonts w:cs="Times New Roman"/>
          <w:noProof/>
          <w:vertAlign w:val="superscript"/>
        </w:rPr>
        <w:t>32</w:t>
      </w:r>
      <w:r w:rsidR="00597AC1">
        <w:rPr>
          <w:rFonts w:cs="Times New Roman"/>
        </w:rPr>
        <w:fldChar w:fldCharType="end"/>
      </w:r>
      <w:r w:rsidR="00597AC1" w:rsidRPr="001B1192">
        <w:rPr>
          <w:rFonts w:cs="Times New Roman"/>
        </w:rPr>
        <w:t>, the conceptual model of the pathways linking the effects of threat on psychopathology</w:t>
      </w:r>
      <w:r w:rsidR="00597AC1">
        <w:rPr>
          <w:rFonts w:cs="Times New Roman"/>
        </w:rPr>
        <w:t>,</w:t>
      </w:r>
      <w:r w:rsidR="00597AC1" w:rsidRPr="001B1192">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sidRPr="001B1192">
        <w:rPr>
          <w:rFonts w:cs="Times New Roman"/>
        </w:rPr>
      </w:r>
      <w:r w:rsidR="00597AC1" w:rsidRPr="001B1192">
        <w:rPr>
          <w:rFonts w:cs="Times New Roman"/>
        </w:rPr>
        <w:fldChar w:fldCharType="separate"/>
      </w:r>
      <w:r w:rsidR="001F75C3" w:rsidRPr="001F75C3">
        <w:rPr>
          <w:rFonts w:cs="Times New Roman"/>
          <w:noProof/>
          <w:vertAlign w:val="superscript"/>
        </w:rPr>
        <w:t>33</w:t>
      </w:r>
      <w:r w:rsidR="00597AC1" w:rsidRPr="001B1192">
        <w:rPr>
          <w:rFonts w:cs="Times New Roman"/>
        </w:rPr>
        <w:fldChar w:fldCharType="end"/>
      </w:r>
      <w:r w:rsidR="00597AC1">
        <w:rPr>
          <w:rFonts w:cs="Times New Roman"/>
        </w:rPr>
        <w:t xml:space="preserve"> and the review of potential intervention targets to prevent </w:t>
      </w:r>
      <w:del w:id="94" w:author="McLaughlin, Katie Anne" w:date="2022-08-23T10:06:00Z">
        <w:r w:rsidR="00185566" w:rsidDel="009E3DEB">
          <w:rPr>
            <w:rFonts w:cs="Times New Roman"/>
          </w:rPr>
          <w:delText>adverse p</w:delText>
        </w:r>
        <w:r w:rsidR="00597AC1" w:rsidDel="009E3DEB">
          <w:rPr>
            <w:rFonts w:cs="Times New Roman"/>
          </w:rPr>
          <w:delText>sychiatric consequences</w:delText>
        </w:r>
      </w:del>
      <w:ins w:id="95" w:author="McLaughlin, Katie Anne" w:date="2022-08-23T10:06:00Z">
        <w:r w:rsidR="009E3DEB">
          <w:rPr>
            <w:rFonts w:cs="Times New Roman"/>
          </w:rPr>
          <w:t>psychopathology following</w:t>
        </w:r>
      </w:ins>
      <w:r w:rsidR="00597AC1">
        <w:rPr>
          <w:rFonts w:cs="Times New Roman"/>
        </w:rPr>
        <w:t xml:space="preserve"> </w:t>
      </w:r>
      <w:del w:id="96" w:author="McLaughlin, Katie Anne" w:date="2022-08-23T10:06:00Z">
        <w:r w:rsidR="00597AC1" w:rsidDel="009E3DEB">
          <w:rPr>
            <w:rFonts w:cs="Times New Roman"/>
          </w:rPr>
          <w:delText xml:space="preserve">of </w:delText>
        </w:r>
      </w:del>
      <w:r w:rsidR="00597AC1">
        <w:rPr>
          <w:rFonts w:cs="Times New Roman"/>
        </w:rPr>
        <w:t xml:space="preserve">childhood deprivation and threat experiences </w:t>
      </w:r>
      <w:r w:rsidR="00597AC1">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34</w:t>
      </w:r>
      <w:r w:rsidR="00597AC1">
        <w:rPr>
          <w:rFonts w:cs="Times New Roman"/>
        </w:rPr>
        <w:fldChar w:fldCharType="end"/>
      </w:r>
      <w:r w:rsidR="00597AC1" w:rsidRPr="001B1192">
        <w:rPr>
          <w:rFonts w:cs="Times New Roman"/>
        </w:rPr>
        <w:t>.</w:t>
      </w:r>
      <w:r w:rsidR="00597AC1">
        <w:rPr>
          <w:rFonts w:cs="Times New Roman"/>
        </w:rPr>
        <w:t xml:space="preserve"> </w:t>
      </w:r>
      <w:commentRangeStart w:id="97"/>
      <w:r w:rsidR="00E62ECA">
        <w:rPr>
          <w:rFonts w:cs="Times New Roman"/>
        </w:rPr>
        <w:t xml:space="preserve">Potential mediators </w:t>
      </w:r>
      <w:r w:rsidR="00E62ECA" w:rsidRPr="00DB1558">
        <w:rPr>
          <w:rFonts w:cs="Times New Roman"/>
        </w:rPr>
        <w:t xml:space="preserve">include threat detection, attention bias to threat, </w:t>
      </w:r>
      <w:commentRangeStart w:id="98"/>
      <w:r w:rsidR="00E62ECA" w:rsidRPr="00DB1558">
        <w:rPr>
          <w:rFonts w:cs="Times New Roman"/>
        </w:rPr>
        <w:t xml:space="preserve">automatic </w:t>
      </w:r>
      <w:commentRangeEnd w:id="98"/>
      <w:r w:rsidR="00971539">
        <w:rPr>
          <w:rStyle w:val="CommentReference"/>
        </w:rPr>
        <w:commentReference w:id="98"/>
      </w:r>
      <w:r w:rsidR="00E62ECA" w:rsidRPr="00DB1558">
        <w:rPr>
          <w:rFonts w:cs="Times New Roman"/>
        </w:rPr>
        <w:t>emotion regulation,</w:t>
      </w:r>
      <w:r w:rsidR="00E62ECA">
        <w:rPr>
          <w:rFonts w:cs="Times New Roman"/>
        </w:rPr>
        <w:t xml:space="preserve"> </w:t>
      </w:r>
      <w:r w:rsidR="00E62ECA" w:rsidRPr="00DB1558">
        <w:rPr>
          <w:rFonts w:cs="Times New Roman"/>
        </w:rPr>
        <w:t xml:space="preserve">cognitive and affective theory of mind, fear conditioning, pubertal </w:t>
      </w:r>
      <w:r w:rsidR="00E62ECA">
        <w:rPr>
          <w:rFonts w:cs="Times New Roman"/>
        </w:rPr>
        <w:t>timing</w:t>
      </w:r>
      <w:r w:rsidR="00E62ECA" w:rsidRPr="00DB1558">
        <w:rPr>
          <w:rFonts w:cs="Times New Roman"/>
        </w:rPr>
        <w:t xml:space="preserve">, language ability, </w:t>
      </w:r>
      <w:r w:rsidR="00E62ECA">
        <w:rPr>
          <w:rFonts w:cs="Times New Roman"/>
        </w:rPr>
        <w:t>facets of executive functioning (</w:t>
      </w:r>
      <w:r w:rsidR="00E62ECA" w:rsidRPr="00DB1558">
        <w:rPr>
          <w:rFonts w:cs="Times New Roman"/>
        </w:rPr>
        <w:t>inhibitory control, working memory, reasoning ability</w:t>
      </w:r>
      <w:r w:rsidR="00E62ECA">
        <w:rPr>
          <w:rFonts w:cs="Times New Roman"/>
        </w:rPr>
        <w:t>)</w:t>
      </w:r>
      <w:r w:rsidR="00E62ECA" w:rsidRPr="00DB1558">
        <w:rPr>
          <w:rFonts w:cs="Times New Roman"/>
        </w:rPr>
        <w:t xml:space="preserve">, and reward </w:t>
      </w:r>
      <w:r>
        <w:rPr>
          <w:rFonts w:cs="Times New Roman"/>
        </w:rPr>
        <w:t>sensitivity</w:t>
      </w:r>
      <w:commentRangeEnd w:id="97"/>
      <w:r w:rsidR="009E3DEB">
        <w:rPr>
          <w:rStyle w:val="CommentReference"/>
        </w:rPr>
        <w:commentReference w:id="97"/>
      </w:r>
      <w:r w:rsidR="00E62ECA" w:rsidRPr="00DB1558">
        <w:rPr>
          <w:rFonts w:cs="Times New Roman"/>
        </w:rPr>
        <w:t>.</w:t>
      </w:r>
      <w:r w:rsidR="00E62ECA">
        <w:rPr>
          <w:rFonts w:cs="Times New Roman"/>
        </w:rPr>
        <w:t xml:space="preserve"> </w:t>
      </w:r>
      <w:r w:rsidR="00597AC1" w:rsidRPr="00AF31F5">
        <w:rPr>
          <w:rFonts w:cs="Times New Roman"/>
        </w:rPr>
        <w:t xml:space="preserve">In an effort to </w:t>
      </w:r>
      <w:r w:rsidR="00597AC1">
        <w:rPr>
          <w:rFonts w:cs="Times New Roman"/>
        </w:rPr>
        <w:t xml:space="preserve">avoid undue weight that would likely be attributed by </w:t>
      </w:r>
      <w:r w:rsidR="001C402E">
        <w:rPr>
          <w:rFonts w:cs="Times New Roman"/>
        </w:rPr>
        <w:t>statistical</w:t>
      </w:r>
      <w:r w:rsidR="00597AC1">
        <w:rPr>
          <w:rFonts w:cs="Times New Roman"/>
        </w:rPr>
        <w:t xml:space="preserve"> models to self-reported psychosocial characteristics due to</w:t>
      </w:r>
      <w:r w:rsidR="00597AC1" w:rsidRPr="00AF31F5">
        <w:rPr>
          <w:rFonts w:cs="Times New Roman"/>
        </w:rPr>
        <w:t xml:space="preserve"> shared method variance </w:t>
      </w:r>
      <w:r w:rsidR="00597AC1">
        <w:rPr>
          <w:rFonts w:cs="Times New Roman"/>
        </w:rPr>
        <w:fldChar w:fldCharType="begin"/>
      </w:r>
      <w:r w:rsidR="001F75C3">
        <w:rPr>
          <w:rFonts w:cs="Times New Roman"/>
        </w:rPr>
        <w:instrText xml:space="preserve"> ADDIN EN.CITE &lt;EndNote&gt;&lt;Cite&gt;&lt;Author&gt;Podsakoff&lt;/Author&gt;&lt;Year&gt;2003&lt;/Year&gt;&lt;RecNum&gt;412&lt;/RecNum&gt;&lt;DisplayText&gt;&lt;style face="superscript"&gt;35&lt;/style&gt;&lt;/DisplayText&gt;&lt;record&gt;&lt;rec-number&gt;412&lt;/rec-number&gt;&lt;foreign-keys&gt;&lt;key app="EN" db-id="wxvvvfa0md2sabevrvgvs9052azse250pt0a" timestamp="1630249841"&gt;412&lt;/key&gt;&lt;/foreign-keys&gt;&lt;ref-type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-903&lt;/pages&gt;&lt;volume&gt;88&lt;/volume&gt;&lt;number&gt;5&lt;/number&gt;&lt;keywords&gt;&lt;keyword&gt;Analysis&lt;/keyword&gt;&lt;keyword&gt;Behavior&lt;/keyword&gt;&lt;keyword&gt;Bias&lt;/keyword&gt;&lt;keyword&gt;Biological and medical sciences&lt;/keyword&gt;&lt;keyword&gt;Fundamental and applied biological sciences. Psychology&lt;/keyword&gt;&lt;keyword&gt;Humans&lt;/keyword&gt;&lt;keyword&gt;Methodology. Experimentation&lt;/keyword&gt;&lt;keyword&gt;Psychology, Applied&lt;/keyword&gt;&lt;keyword&gt;Psychology. Psychoanalysis. Psychiatry&lt;/keyword&gt;&lt;keyword&gt;Psychology. Psychophysiology&lt;/keyword&gt;&lt;keyword&gt;Psychometrics. Statistics. Methodology&lt;/keyword&gt;&lt;keyword&gt;Research Design&lt;/keyword&gt;&lt;keyword&gt;Social sciences&lt;/keyword&gt;&lt;keyword&gt;Statistics as Topic&lt;/keyword&gt;&lt;/keywords&gt;&lt;dates&gt;&lt;year&gt;2003&lt;/year&gt;&lt;/dates&gt;&lt;pub-location&gt;Washington, DC&lt;/pub-location&gt;&lt;publisher&gt;American Psychological Association&lt;/publisher&gt;&lt;isbn&gt;0021-9010&lt;/isbn&gt;&lt;urls&gt;&lt;/urls&gt;&lt;electronic-resource-num&gt;10.1037/0021-9010.88.5.879&lt;/electronic-resource-num&gt;&lt;/record&gt;&lt;/Cite&gt;&lt;/EndNote&gt;</w:instrText>
      </w:r>
      <w:r w:rsidR="00597AC1">
        <w:rPr>
          <w:rFonts w:cs="Times New Roman"/>
        </w:rPr>
        <w:fldChar w:fldCharType="separate"/>
      </w:r>
      <w:r w:rsidR="001F75C3" w:rsidRPr="001F75C3">
        <w:rPr>
          <w:rFonts w:cs="Times New Roman"/>
          <w:noProof/>
          <w:vertAlign w:val="superscript"/>
        </w:rPr>
        <w:t>35</w:t>
      </w:r>
      <w:r w:rsidR="00597AC1">
        <w:rPr>
          <w:rFonts w:cs="Times New Roman"/>
        </w:rPr>
        <w:fldChar w:fldCharType="end"/>
      </w:r>
      <w:r w:rsidR="00597AC1" w:rsidRPr="00AF31F5">
        <w:rPr>
          <w:rFonts w:cs="Times New Roman"/>
        </w:rPr>
        <w:t xml:space="preserve">, </w:t>
      </w:r>
      <w:r w:rsidR="00597AC1">
        <w:rPr>
          <w:rFonts w:cs="Times New Roman"/>
        </w:rPr>
        <w:t xml:space="preserve">the candidate mediators considered </w:t>
      </w:r>
      <w:r w:rsidR="001C402E">
        <w:rPr>
          <w:rFonts w:cs="Times New Roman"/>
        </w:rPr>
        <w:t xml:space="preserve">in this analysis </w:t>
      </w:r>
      <w:r w:rsidR="00597AC1">
        <w:rPr>
          <w:rFonts w:cs="Times New Roman"/>
        </w:rPr>
        <w:t>are</w:t>
      </w:r>
      <w:r w:rsidR="00597AC1" w:rsidRPr="00AF31F5">
        <w:rPr>
          <w:rFonts w:cs="Times New Roman"/>
        </w:rPr>
        <w:t xml:space="preserve"> </w:t>
      </w:r>
      <w:del w:id="99" w:author="Tiemeier, Henning [2]" w:date="2022-08-20T15:04:00Z">
        <w:r w:rsidR="009C497C" w:rsidDel="00971539">
          <w:rPr>
            <w:rFonts w:cs="Times New Roman"/>
          </w:rPr>
          <w:delText xml:space="preserve">objectively </w:delText>
        </w:r>
      </w:del>
      <w:r w:rsidR="00597AC1" w:rsidRPr="00AF31F5">
        <w:rPr>
          <w:rFonts w:cs="Times New Roman"/>
        </w:rPr>
        <w:t>measured</w:t>
      </w:r>
      <w:del w:id="100" w:author="Tiemeier, Henning [2]" w:date="2022-08-20T15:04:00Z">
        <w:r w:rsidR="009C497C" w:rsidDel="00971539">
          <w:rPr>
            <w:rFonts w:cs="Times New Roman"/>
          </w:rPr>
          <w:delText xml:space="preserve"> –</w:delText>
        </w:r>
      </w:del>
      <w:r w:rsidR="009C497C">
        <w:rPr>
          <w:rFonts w:cs="Times New Roman"/>
        </w:rPr>
        <w:t xml:space="preserve"> most</w:t>
      </w:r>
      <w:ins w:id="101" w:author="Tiemeier, Henning [2]" w:date="2022-08-20T15:04:00Z">
        <w:r w:rsidR="00971539">
          <w:rPr>
            <w:rFonts w:cs="Times New Roman"/>
          </w:rPr>
          <w:t>ly</w:t>
        </w:r>
      </w:ins>
      <w:r w:rsidR="009C497C">
        <w:rPr>
          <w:rFonts w:cs="Times New Roman"/>
        </w:rPr>
        <w:t xml:space="preserve"> </w:t>
      </w:r>
      <w:commentRangeStart w:id="102"/>
      <w:r w:rsidR="009C497C">
        <w:rPr>
          <w:rFonts w:cs="Times New Roman"/>
        </w:rPr>
        <w:t>using tasks</w:t>
      </w:r>
      <w:commentRangeEnd w:id="102"/>
      <w:r w:rsidR="00971539">
        <w:rPr>
          <w:rStyle w:val="CommentReference"/>
        </w:rPr>
        <w:commentReference w:id="102"/>
      </w:r>
      <w:r w:rsidR="00597AC1">
        <w:rPr>
          <w:rFonts w:cs="Times New Roman"/>
        </w:rPr>
        <w:t xml:space="preserve">. </w:t>
      </w:r>
      <w:r w:rsidR="00597AC1" w:rsidRPr="005C1E4D">
        <w:rPr>
          <w:rFonts w:cs="Times New Roman"/>
        </w:rPr>
        <w:t xml:space="preserve">Exceptions are self-reported Tanner pubertal stage and fear conditioning </w:t>
      </w:r>
      <w:r w:rsidR="00597AC1">
        <w:rPr>
          <w:rFonts w:cs="Times New Roman"/>
        </w:rPr>
        <w:t xml:space="preserve">measured via </w:t>
      </w:r>
      <w:r w:rsidR="00597AC1" w:rsidRPr="005C1E4D">
        <w:rPr>
          <w:rFonts w:cs="Times New Roman"/>
        </w:rPr>
        <w:t>skin conductance</w:t>
      </w:r>
      <w:r w:rsidR="00597AC1">
        <w:rPr>
          <w:rFonts w:cs="Times New Roman"/>
        </w:rPr>
        <w:t xml:space="preserve"> during a task – both physiologic</w:t>
      </w:r>
      <w:ins w:id="103" w:author="McLaughlin, Katie Anne" w:date="2022-08-23T10:08:00Z">
        <w:r w:rsidR="009E3DEB">
          <w:rPr>
            <w:rFonts w:cs="Times New Roman"/>
          </w:rPr>
          <w:t>al</w:t>
        </w:r>
      </w:ins>
      <w:r w:rsidR="00597AC1">
        <w:rPr>
          <w:rFonts w:cs="Times New Roman"/>
        </w:rPr>
        <w:t xml:space="preserve"> constructs</w:t>
      </w:r>
      <w:r w:rsidR="00597AC1" w:rsidRPr="005C1E4D">
        <w:rPr>
          <w:rFonts w:cs="Times New Roman"/>
        </w:rPr>
        <w:t>.</w:t>
      </w:r>
      <w:r w:rsidR="00597AC1">
        <w:rPr>
          <w:rFonts w:cs="Times New Roman"/>
        </w:rPr>
        <w:t xml:space="preserve"> </w:t>
      </w:r>
      <w:commentRangeStart w:id="104"/>
      <w:r>
        <w:rPr>
          <w:rFonts w:cs="Times New Roman"/>
        </w:rPr>
        <w:t>In a sensitivity analys</w:t>
      </w:r>
      <w:r w:rsidR="00696F9D">
        <w:rPr>
          <w:rFonts w:cs="Times New Roman"/>
        </w:rPr>
        <w:t>i</w:t>
      </w:r>
      <w:r>
        <w:rPr>
          <w:rFonts w:cs="Times New Roman"/>
        </w:rPr>
        <w:t>s, these latter 2 measures are omitted from the list of candidate mediators, resulting in a set of exclusively task-measured phenotypes</w:t>
      </w:r>
      <w:commentRangeEnd w:id="104"/>
      <w:r w:rsidR="009E3DEB">
        <w:rPr>
          <w:rStyle w:val="CommentReference"/>
        </w:rPr>
        <w:commentReference w:id="104"/>
      </w:r>
      <w:r>
        <w:rPr>
          <w:rFonts w:cs="Times New Roman"/>
        </w:rPr>
        <w:t>.</w:t>
      </w:r>
    </w:p>
    <w:p w14:paraId="26CB1244" w14:textId="6686059B" w:rsidR="00C52106" w:rsidRDefault="009C497C" w:rsidP="009C497C">
      <w:pPr>
        <w:tabs>
          <w:tab w:val="num" w:pos="1440"/>
        </w:tabs>
        <w:spacing w:line="360" w:lineRule="auto"/>
        <w:rPr>
          <w:rFonts w:cs="Times New Roman"/>
        </w:rPr>
      </w:pPr>
      <w:r w:rsidRPr="008A04B6">
        <w:rPr>
          <w:rFonts w:cs="Times New Roman"/>
        </w:rPr>
        <w:t xml:space="preserve">Threat detection and automatic emotion regulation </w:t>
      </w:r>
      <w:r w:rsidR="00C52106" w:rsidRPr="008A04B6">
        <w:rPr>
          <w:rFonts w:cs="Times New Roman"/>
        </w:rPr>
        <w:t>w</w:t>
      </w:r>
      <w:r w:rsidR="00B42B3F" w:rsidRPr="008A04B6">
        <w:rPr>
          <w:rFonts w:cs="Times New Roman"/>
        </w:rPr>
        <w:t>ere</w:t>
      </w:r>
      <w:r w:rsidRPr="008A04B6">
        <w:rPr>
          <w:rFonts w:cs="Times New Roman"/>
        </w:rPr>
        <w:t xml:space="preserve"> </w:t>
      </w:r>
      <w:r w:rsidR="00B42B3F" w:rsidRPr="008A04B6">
        <w:rPr>
          <w:rFonts w:cs="Times New Roman"/>
        </w:rPr>
        <w:t>measured</w:t>
      </w:r>
      <w:r w:rsidRPr="008A04B6">
        <w:rPr>
          <w:rFonts w:cs="Times New Roman"/>
        </w:rPr>
        <w:t xml:space="preserve"> using the emotional Stroop task</w:t>
      </w:r>
      <w:r w:rsidR="00417862" w:rsidRPr="008A04B6">
        <w:rPr>
          <w:rFonts w:cs="Times New Roman"/>
        </w:rPr>
        <w:t>.</w:t>
      </w:r>
      <w:r w:rsidR="00417862" w:rsidRPr="008A04B6">
        <w:rPr>
          <w:rFonts w:cs="Times New Roman"/>
        </w:rPr>
        <w:fldChar w:fldCharType="begin"/>
      </w:r>
      <w:r w:rsidR="00417862" w:rsidRPr="008A04B6">
        <w:rPr>
          <w:rFonts w:cs="Times New Roman"/>
        </w:rPr>
        <w:instrText xml:space="preserve"> ADDIN EN.CITE &lt;EndNote&gt;&lt;Cite&gt;&lt;Author&gt;Ben-Haim&lt;/Author&gt;&lt;Year&gt;2016&lt;/Year&gt;&lt;RecNum&gt;3351&lt;/RecNum&gt;&lt;DisplayText&gt;&lt;style face="superscript"&gt;36&lt;/style&gt;&lt;/DisplayText&gt;&lt;record&gt;&lt;rec-number&gt;3351&lt;/rec-number&gt;&lt;foreign-keys&gt;&lt;key app="EN" db-id="wxvvvfa0md2sabevrvgvs9052azse250pt0a" timestamp="1660157927"&gt;3351&lt;/key&gt;&lt;/foreign-keys&gt;&lt;ref-type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36</w:t>
      </w:r>
      <w:r w:rsidR="00417862" w:rsidRPr="008A04B6">
        <w:rPr>
          <w:rFonts w:cs="Times New Roman"/>
        </w:rPr>
        <w:fldChar w:fldCharType="end"/>
      </w:r>
      <w:r w:rsidR="00417862" w:rsidRPr="008A04B6">
        <w:rPr>
          <w:rFonts w:cs="Times New Roman"/>
        </w:rPr>
        <w:t xml:space="preserve"> </w:t>
      </w:r>
      <w:r w:rsidRPr="008A04B6">
        <w:rPr>
          <w:rFonts w:cs="Times New Roman"/>
        </w:rPr>
        <w:t>Threat detection</w:t>
      </w:r>
      <w:r w:rsidR="00C52106" w:rsidRPr="008A04B6">
        <w:rPr>
          <w:rFonts w:cs="Times New Roman"/>
        </w:rPr>
        <w:t xml:space="preserve"> was </w:t>
      </w:r>
      <w:r w:rsidRPr="008A04B6">
        <w:rPr>
          <w:rFonts w:cs="Times New Roman"/>
        </w:rPr>
        <w:t>captured by accuracy and reaction time to identify fearful and happy faces</w:t>
      </w:r>
      <w:r w:rsidR="00B42B3F" w:rsidRPr="008A04B6">
        <w:rPr>
          <w:rFonts w:cs="Times New Roman"/>
        </w:rPr>
        <w:t>. T</w:t>
      </w:r>
      <w:r w:rsidR="00C52106" w:rsidRPr="008A04B6">
        <w:rPr>
          <w:rFonts w:cs="Times New Roman"/>
        </w:rPr>
        <w:t xml:space="preserve">hose with enhanced threat detection, </w:t>
      </w:r>
      <w:commentRangeStart w:id="105"/>
      <w:r w:rsidR="00C52106" w:rsidRPr="008A04B6">
        <w:rPr>
          <w:rFonts w:cs="Times New Roman"/>
        </w:rPr>
        <w:t xml:space="preserve">hypothesized to be linked to early-life threatening experiences, </w:t>
      </w:r>
      <w:commentRangeEnd w:id="105"/>
      <w:r w:rsidR="00971539">
        <w:rPr>
          <w:rStyle w:val="CommentReference"/>
        </w:rPr>
        <w:commentReference w:id="105"/>
      </w:r>
      <w:r w:rsidR="000A3699" w:rsidRPr="008A04B6">
        <w:rPr>
          <w:rFonts w:cs="Times New Roman"/>
        </w:rPr>
        <w:t xml:space="preserve">likely </w:t>
      </w:r>
      <w:r w:rsidR="00C52106" w:rsidRPr="008A04B6">
        <w:rPr>
          <w:rFonts w:cs="Times New Roman"/>
        </w:rPr>
        <w:t>have faster reaction times and better accuracy in identifying fearful vs. neutral faces compared to happy vs. neutral faces.</w:t>
      </w:r>
      <w:r w:rsidR="00417862" w:rsidRPr="008A04B6">
        <w:rPr>
          <w:rFonts w:cs="Times New Roman"/>
        </w:rPr>
        <w:fldChar w:fldCharType="begin"/>
      </w:r>
      <w:r w:rsidR="00417862" w:rsidRPr="008A04B6">
        <w:rPr>
          <w:rFonts w:cs="Times New Roman"/>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37</w:t>
      </w:r>
      <w:r w:rsidR="00417862" w:rsidRPr="008A04B6">
        <w:rPr>
          <w:rFonts w:cs="Times New Roman"/>
        </w:rPr>
        <w:fldChar w:fldCharType="end"/>
      </w:r>
      <w:r w:rsidR="00C52106" w:rsidRPr="008A04B6">
        <w:rPr>
          <w:rFonts w:cs="Times New Roman"/>
        </w:rPr>
        <w:t xml:space="preserve"> </w:t>
      </w:r>
      <w:r w:rsidRPr="008A04B6">
        <w:rPr>
          <w:rFonts w:cs="Times New Roman"/>
        </w:rPr>
        <w:t>Automatic emotion regulation</w:t>
      </w:r>
      <w:r w:rsidRPr="009C497C">
        <w:rPr>
          <w:rFonts w:cs="Times New Roman"/>
        </w:rPr>
        <w:t xml:space="preserve"> </w:t>
      </w:r>
      <w:r w:rsidR="00C52106">
        <w:rPr>
          <w:rFonts w:cs="Times New Roman"/>
        </w:rPr>
        <w:t>was</w:t>
      </w:r>
      <w:r w:rsidRPr="009C497C">
        <w:rPr>
          <w:rFonts w:cs="Times New Roman"/>
        </w:rPr>
        <w:t xml:space="preserve"> captured by the </w:t>
      </w:r>
      <w:commentRangeStart w:id="106"/>
      <w:r w:rsidRPr="009C497C">
        <w:rPr>
          <w:rFonts w:cs="Times New Roman"/>
        </w:rPr>
        <w:t xml:space="preserve">difference in </w:t>
      </w:r>
      <w:commentRangeEnd w:id="106"/>
      <w:r w:rsidR="00EA0196">
        <w:rPr>
          <w:rStyle w:val="CommentReference"/>
        </w:rPr>
        <w:commentReference w:id="106"/>
      </w:r>
      <w:r w:rsidRPr="009C497C">
        <w:rPr>
          <w:rFonts w:cs="Times New Roman"/>
        </w:rPr>
        <w:t>reaction time on incongruent trials</w:t>
      </w:r>
      <w:r w:rsidR="00417862">
        <w:rPr>
          <w:rFonts w:cs="Times New Roman"/>
        </w:rPr>
        <w:t xml:space="preserve"> (where the facial expression did not match the accompanying emotion word)</w:t>
      </w:r>
      <w:r w:rsidRPr="009C497C">
        <w:rPr>
          <w:rFonts w:cs="Times New Roman"/>
        </w:rPr>
        <w:t xml:space="preserve"> preceded by congruent trials and the reaction time on incongruent trials preceded by incongruent trials – a measure of adaptation to </w:t>
      </w:r>
      <w:commentRangeStart w:id="107"/>
      <w:r w:rsidRPr="009C497C">
        <w:rPr>
          <w:rFonts w:cs="Times New Roman"/>
        </w:rPr>
        <w:t>emotional conflict</w:t>
      </w:r>
      <w:r w:rsidR="00C52106">
        <w:rPr>
          <w:rFonts w:cs="Times New Roman"/>
        </w:rPr>
        <w:t>.</w:t>
      </w:r>
      <w:commentRangeEnd w:id="107"/>
      <w:r w:rsidR="00EA0196">
        <w:rPr>
          <w:rStyle w:val="CommentReference"/>
        </w:rPr>
        <w:commentReference w:id="107"/>
      </w:r>
    </w:p>
    <w:p w14:paraId="77C57B92" w14:textId="0A731F9A" w:rsidR="009C497C" w:rsidRPr="009C497C" w:rsidRDefault="009C497C" w:rsidP="004A3E39">
      <w:pPr>
        <w:spacing w:line="360" w:lineRule="auto"/>
        <w:rPr>
          <w:rFonts w:cs="Times New Roman"/>
        </w:rPr>
      </w:pPr>
      <w:r w:rsidRPr="009C497C">
        <w:rPr>
          <w:rFonts w:cs="Times New Roman"/>
        </w:rPr>
        <w:t xml:space="preserve">Attention bias to threat </w:t>
      </w:r>
      <w:r w:rsidR="006F0444">
        <w:rPr>
          <w:rFonts w:cs="Times New Roman"/>
        </w:rPr>
        <w:t>was</w:t>
      </w:r>
      <w:r w:rsidRPr="009C497C">
        <w:rPr>
          <w:rFonts w:cs="Times New Roman"/>
        </w:rPr>
        <w:t xml:space="preserve"> assessed using the Dot Probe task, as the difference in the reaction time on trials where the probe appeared behind the neutral face and the reaction time on trials where the probe appeared behind the angry face (both assessed </w:t>
      </w:r>
      <w:r w:rsidR="0057031F">
        <w:rPr>
          <w:rFonts w:cs="Times New Roman"/>
        </w:rPr>
        <w:t xml:space="preserve">only </w:t>
      </w:r>
      <w:r w:rsidRPr="009C497C">
        <w:rPr>
          <w:rFonts w:cs="Times New Roman"/>
        </w:rPr>
        <w:t>for trials</w:t>
      </w:r>
      <w:r w:rsidR="0057031F">
        <w:rPr>
          <w:rFonts w:cs="Times New Roman"/>
        </w:rPr>
        <w:t xml:space="preserve"> with the correctly identified emotional valence</w:t>
      </w:r>
      <w:r w:rsidRPr="009C497C">
        <w:rPr>
          <w:rFonts w:cs="Times New Roman"/>
        </w:rPr>
        <w:t>)</w:t>
      </w:r>
      <w:r w:rsidR="000A3699">
        <w:rPr>
          <w:rFonts w:cs="Times New Roman"/>
        </w:rPr>
        <w:t>.</w:t>
      </w:r>
      <w:r w:rsidR="00F64A3C">
        <w:rPr>
          <w:rFonts w:cs="Times New Roman"/>
        </w:rPr>
        <w:fldChar w:fldCharType="begin"/>
      </w:r>
      <w:r w:rsidR="00F64A3C">
        <w:rPr>
          <w:rFonts w:cs="Times New Roman"/>
        </w:rPr>
        <w:instrText xml:space="preserve"> ADDIN EN.CITE &lt;EndNote&gt;&lt;Cite&gt;&lt;Author&gt;Amin&lt;/Author&gt;&lt;Year&gt;2004&lt;/Year&gt;&lt;RecNum&gt;3352&lt;/RecNum&gt;&lt;DisplayText&gt;&lt;style face="superscript"&gt;38&lt;/style&gt;&lt;/DisplayText&gt;&lt;record&gt;&lt;rec-number&gt;3352&lt;/rec-number&gt;&lt;foreign-keys&gt;&lt;key app="EN" db-id="wxvvvfa0md2sabevrvgvs9052azse250pt0a" timestamp="1660158300"&gt;3352&lt;/key&gt;&lt;/foreign-keys&gt;&lt;ref-type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F64A3C">
        <w:rPr>
          <w:rFonts w:cs="Times New Roman"/>
        </w:rPr>
        <w:fldChar w:fldCharType="separate"/>
      </w:r>
      <w:r w:rsidR="00F64A3C" w:rsidRPr="00F64A3C">
        <w:rPr>
          <w:rFonts w:cs="Times New Roman"/>
          <w:noProof/>
          <w:vertAlign w:val="superscript"/>
        </w:rPr>
        <w:t>38</w:t>
      </w:r>
      <w:r w:rsidR="00F64A3C">
        <w:rPr>
          <w:rFonts w:cs="Times New Roman"/>
        </w:rPr>
        <w:fldChar w:fldCharType="end"/>
      </w:r>
    </w:p>
    <w:p w14:paraId="4746DC2D" w14:textId="091CC79A" w:rsidR="009C497C" w:rsidRPr="009C497C" w:rsidRDefault="009C497C" w:rsidP="009C497C">
      <w:pPr>
        <w:tabs>
          <w:tab w:val="num" w:pos="1440"/>
        </w:tabs>
        <w:spacing w:line="360" w:lineRule="auto"/>
        <w:rPr>
          <w:rFonts w:cs="Times New Roman"/>
        </w:rPr>
      </w:pPr>
      <w:r w:rsidRPr="009C497C">
        <w:rPr>
          <w:rFonts w:cs="Times New Roman"/>
        </w:rPr>
        <w:t xml:space="preserve">Cognitive and affective theory of mind </w:t>
      </w:r>
      <w:r>
        <w:rPr>
          <w:rFonts w:cs="Times New Roman"/>
        </w:rPr>
        <w:t>was</w:t>
      </w:r>
      <w:r w:rsidRPr="009C497C">
        <w:rPr>
          <w:rFonts w:cs="Times New Roman"/>
        </w:rPr>
        <w:t xml:space="preserve"> measured with </w:t>
      </w:r>
      <w:del w:id="108" w:author="McLaughlin, Katie Anne" w:date="2022-08-23T10:09:00Z">
        <w:r w:rsidRPr="009C497C" w:rsidDel="009E3DEB">
          <w:rPr>
            <w:rFonts w:cs="Times New Roman"/>
          </w:rPr>
          <w:delText xml:space="preserve">the </w:delText>
        </w:r>
      </w:del>
      <w:ins w:id="109" w:author="McLaughlin, Katie Anne" w:date="2022-08-23T10:09:00Z">
        <w:r w:rsidR="009E3DEB">
          <w:rPr>
            <w:rFonts w:cs="Times New Roman"/>
          </w:rPr>
          <w:t>a</w:t>
        </w:r>
        <w:r w:rsidR="009E3DEB" w:rsidRPr="009C497C">
          <w:rPr>
            <w:rFonts w:cs="Times New Roman"/>
          </w:rPr>
          <w:t xml:space="preserve"> </w:t>
        </w:r>
      </w:ins>
      <w:r w:rsidRPr="009C497C">
        <w:rPr>
          <w:rFonts w:cs="Times New Roman"/>
        </w:rPr>
        <w:t>Theory of Mind task</w:t>
      </w:r>
      <w:r w:rsidR="00C52106">
        <w:rPr>
          <w:rFonts w:cs="Times New Roman"/>
        </w:rPr>
        <w:t xml:space="preserve"> </w:t>
      </w:r>
      <w:commentRangeStart w:id="110"/>
      <w:r w:rsidR="00C52106">
        <w:rPr>
          <w:rFonts w:cs="Times New Roman"/>
        </w:rPr>
        <w:t>&lt;</w:t>
      </w:r>
      <w:commentRangeStart w:id="111"/>
      <w:r w:rsidR="00C52106" w:rsidRPr="00C52106">
        <w:rPr>
          <w:rFonts w:cs="Times New Roman"/>
          <w:highlight w:val="magenta"/>
        </w:rPr>
        <w:t>CITE</w:t>
      </w:r>
      <w:commentRangeEnd w:id="111"/>
      <w:r w:rsidR="00762F3F">
        <w:rPr>
          <w:rStyle w:val="CommentReference"/>
        </w:rPr>
        <w:commentReference w:id="111"/>
      </w:r>
      <w:r w:rsidR="00C52106">
        <w:rPr>
          <w:rFonts w:cs="Times New Roman"/>
        </w:rPr>
        <w:t>&gt;</w:t>
      </w:r>
      <w:r>
        <w:rPr>
          <w:rFonts w:cs="Times New Roman"/>
        </w:rPr>
        <w:t xml:space="preserve">. </w:t>
      </w:r>
      <w:commentRangeEnd w:id="110"/>
      <w:r w:rsidR="00F40759">
        <w:rPr>
          <w:rStyle w:val="CommentReference"/>
        </w:rPr>
        <w:commentReference w:id="110"/>
      </w:r>
      <w:r w:rsidRPr="009C497C">
        <w:rPr>
          <w:rFonts w:cs="Times New Roman"/>
        </w:rPr>
        <w:t>Cartoons depicting stories</w:t>
      </w:r>
      <w:r w:rsidR="00951540">
        <w:rPr>
          <w:rFonts w:cs="Times New Roman"/>
        </w:rPr>
        <w:t xml:space="preserve"> of cooperation or cooperation to deceive</w:t>
      </w:r>
      <w:r w:rsidRPr="009C497C">
        <w:rPr>
          <w:rFonts w:cs="Times New Roman"/>
        </w:rPr>
        <w:t xml:space="preserve"> were shown to children</w:t>
      </w:r>
      <w:r w:rsidR="00FC6600">
        <w:rPr>
          <w:rFonts w:cs="Times New Roman"/>
        </w:rPr>
        <w:t xml:space="preserve"> who</w:t>
      </w:r>
      <w:r w:rsidRPr="009C497C">
        <w:rPr>
          <w:rFonts w:cs="Times New Roman"/>
        </w:rPr>
        <w:t xml:space="preserve"> were asked to predict the conclusion of each story. Cognitive theory of mind </w:t>
      </w:r>
      <w:r w:rsidR="00FC6600">
        <w:rPr>
          <w:rFonts w:cs="Times New Roman"/>
        </w:rPr>
        <w:t>represents their</w:t>
      </w:r>
      <w:r w:rsidRPr="009C497C">
        <w:rPr>
          <w:rFonts w:cs="Times New Roman"/>
        </w:rPr>
        <w:t xml:space="preserve"> ability to understand thoughts, beliefs</w:t>
      </w:r>
      <w:r>
        <w:rPr>
          <w:rFonts w:cs="Times New Roman"/>
        </w:rPr>
        <w:t>,</w:t>
      </w:r>
      <w:r w:rsidRPr="009C497C">
        <w:rPr>
          <w:rFonts w:cs="Times New Roman"/>
        </w:rPr>
        <w:t xml:space="preserve"> and intentions of the characters in the cartoon while affective theory of mind gage</w:t>
      </w:r>
      <w:r w:rsidR="00FC6600">
        <w:rPr>
          <w:rFonts w:cs="Times New Roman"/>
        </w:rPr>
        <w:t>s</w:t>
      </w:r>
      <w:r w:rsidRPr="009C497C">
        <w:rPr>
          <w:rFonts w:cs="Times New Roman"/>
        </w:rPr>
        <w:t xml:space="preserve"> </w:t>
      </w:r>
      <w:r w:rsidRPr="009C497C">
        <w:rPr>
          <w:rFonts w:cs="Times New Roman"/>
        </w:rPr>
        <w:lastRenderedPageBreak/>
        <w:t>whether the children coul</w:t>
      </w:r>
      <w:r w:rsidR="00FC6600">
        <w:rPr>
          <w:rFonts w:cs="Times New Roman"/>
        </w:rPr>
        <w:t>d</w:t>
      </w:r>
      <w:r w:rsidRPr="009C497C">
        <w:rPr>
          <w:rFonts w:cs="Times New Roman"/>
        </w:rPr>
        <w:t xml:space="preserve"> accurately interpret the emotional state of another character.</w:t>
      </w:r>
      <w:r>
        <w:rPr>
          <w:rFonts w:cs="Times New Roman"/>
        </w:rPr>
        <w:t xml:space="preserve"> </w:t>
      </w:r>
      <w:r w:rsidRPr="009C497C">
        <w:rPr>
          <w:rFonts w:cs="Times New Roman"/>
        </w:rPr>
        <w:t xml:space="preserve">Accuracy and </w:t>
      </w:r>
      <w:commentRangeStart w:id="112"/>
      <w:commentRangeStart w:id="113"/>
      <w:r w:rsidRPr="009C497C">
        <w:rPr>
          <w:rFonts w:cs="Times New Roman"/>
        </w:rPr>
        <w:t>reaction time</w:t>
      </w:r>
      <w:commentRangeEnd w:id="112"/>
      <w:r w:rsidR="00EA0196">
        <w:rPr>
          <w:rStyle w:val="CommentReference"/>
        </w:rPr>
        <w:commentReference w:id="112"/>
      </w:r>
      <w:commentRangeEnd w:id="113"/>
      <w:r w:rsidR="00762F3F">
        <w:rPr>
          <w:rStyle w:val="CommentReference"/>
        </w:rPr>
        <w:commentReference w:id="113"/>
      </w:r>
      <w:r w:rsidRPr="009C497C">
        <w:rPr>
          <w:rFonts w:cs="Times New Roman"/>
        </w:rPr>
        <w:t xml:space="preserve"> on cognitive and affective theory of mind trials were recorded</w:t>
      </w:r>
      <w:r w:rsidR="00C52106">
        <w:rPr>
          <w:rFonts w:cs="Times New Roman"/>
        </w:rPr>
        <w:t>.</w:t>
      </w:r>
      <w:r w:rsidRPr="009C497C">
        <w:rPr>
          <w:rFonts w:cs="Times New Roman"/>
        </w:rPr>
        <w:t xml:space="preserve"> </w:t>
      </w:r>
    </w:p>
    <w:p w14:paraId="5E53FD35" w14:textId="14E3EE30" w:rsidR="009C497C" w:rsidRPr="009C497C" w:rsidRDefault="009C497C" w:rsidP="009C497C">
      <w:pPr>
        <w:tabs>
          <w:tab w:val="num" w:pos="1440"/>
        </w:tabs>
        <w:spacing w:line="360" w:lineRule="auto"/>
        <w:rPr>
          <w:rFonts w:cs="Times New Roman"/>
        </w:rPr>
      </w:pPr>
      <w:r w:rsidRPr="009C497C">
        <w:rPr>
          <w:rFonts w:cs="Times New Roman"/>
        </w:rPr>
        <w:t>Language ability and reasoning ability were measured using the Wechsler Abbreviated Scale of Intelligence (or WASI) task</w:t>
      </w:r>
      <w:r>
        <w:rPr>
          <w:rFonts w:cs="Times New Roman"/>
        </w:rPr>
        <w:t>.</w:t>
      </w:r>
      <w:r w:rsidR="00F40759">
        <w:rPr>
          <w:rFonts w:cs="Times New Roman"/>
        </w:rPr>
        <w:fldChar w:fldCharType="begin"/>
      </w:r>
      <w:r w:rsidR="00F40759">
        <w:rPr>
          <w:rFonts w:cs="Times New Roman"/>
        </w:rPr>
        <w:instrText xml:space="preserve"> ADDIN EN.CITE &lt;EndNote&gt;&lt;Cite&gt;&lt;Author&gt;Wechsler&lt;/Author&gt;&lt;Year&gt;1999&lt;/Year&gt;&lt;RecNum&gt;3353&lt;/RecNum&gt;&lt;DisplayText&gt;&lt;style face="superscript"&gt;39&lt;/style&gt;&lt;/DisplayText&gt;&lt;record&gt;&lt;rec-number&gt;3353&lt;/rec-number&gt;&lt;foreign-keys&gt;&lt;key app="EN" db-id="wxvvvfa0md2sabevrvgvs9052azse250pt0a" timestamp="1660159391"&gt;3353&lt;/key&gt;&lt;/foreign-keys&gt;&lt;ref-type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00F40759">
        <w:rPr>
          <w:rFonts w:cs="Times New Roman"/>
        </w:rPr>
        <w:fldChar w:fldCharType="separate"/>
      </w:r>
      <w:r w:rsidR="00F40759" w:rsidRPr="00F40759">
        <w:rPr>
          <w:rFonts w:cs="Times New Roman"/>
          <w:noProof/>
          <w:vertAlign w:val="superscript"/>
        </w:rPr>
        <w:t>39</w:t>
      </w:r>
      <w:r w:rsidR="00F40759">
        <w:rPr>
          <w:rFonts w:cs="Times New Roman"/>
        </w:rPr>
        <w:fldChar w:fldCharType="end"/>
      </w:r>
      <w:r>
        <w:rPr>
          <w:rFonts w:cs="Times New Roman"/>
        </w:rPr>
        <w:t xml:space="preserve"> </w:t>
      </w:r>
      <w:r w:rsidRPr="009C497C">
        <w:rPr>
          <w:rFonts w:cs="Times New Roman"/>
        </w:rPr>
        <w:t xml:space="preserve">Language ability was measured </w:t>
      </w:r>
      <w:r w:rsidR="00FC6600">
        <w:rPr>
          <w:rFonts w:cs="Times New Roman"/>
        </w:rPr>
        <w:t>with the t-score on</w:t>
      </w:r>
      <w:r w:rsidRPr="009C497C">
        <w:rPr>
          <w:rFonts w:cs="Times New Roman"/>
        </w:rPr>
        <w:t xml:space="preserve"> the WASI vocabulary subtest. The vocabulary subtest is designed to measure word knowledge and verbal concept formation</w:t>
      </w:r>
      <w:r>
        <w:rPr>
          <w:rFonts w:cs="Times New Roman"/>
        </w:rPr>
        <w:t xml:space="preserve">. </w:t>
      </w:r>
      <w:r w:rsidRPr="009C497C">
        <w:rPr>
          <w:rFonts w:cs="Times New Roman"/>
        </w:rPr>
        <w:t>Reasoning ability was measured with the</w:t>
      </w:r>
      <w:r w:rsidR="00FC6600">
        <w:rPr>
          <w:rFonts w:cs="Times New Roman"/>
        </w:rPr>
        <w:t xml:space="preserve"> t-score on the</w:t>
      </w:r>
      <w:r w:rsidRPr="009C497C">
        <w:rPr>
          <w:rFonts w:cs="Times New Roman"/>
        </w:rPr>
        <w:t xml:space="preserve"> WASI matrix reasoning subtest</w:t>
      </w:r>
      <w:r w:rsidR="00FC6600">
        <w:rPr>
          <w:rFonts w:cs="Times New Roman"/>
        </w:rPr>
        <w:t>, which</w:t>
      </w:r>
      <w:r w:rsidRPr="009C497C">
        <w:rPr>
          <w:rFonts w:cs="Times New Roman"/>
        </w:rPr>
        <w:t xml:space="preserve"> gages fluid intelligence, broad visual intelligence, classification and spatial ability, knowledge of part–whole relationships, simultaneous processing, and perceptual organization.</w:t>
      </w:r>
    </w:p>
    <w:p w14:paraId="50F8C043" w14:textId="475DD886" w:rsidR="009C497C" w:rsidRPr="009C497C" w:rsidRDefault="009C497C" w:rsidP="00F27E2E">
      <w:pPr>
        <w:tabs>
          <w:tab w:val="num" w:pos="1440"/>
        </w:tabs>
        <w:spacing w:line="360" w:lineRule="auto"/>
        <w:rPr>
          <w:rFonts w:cs="Times New Roman"/>
        </w:rPr>
      </w:pPr>
      <w:r w:rsidRPr="009C497C">
        <w:rPr>
          <w:rFonts w:cs="Times New Roman"/>
        </w:rPr>
        <w:t xml:space="preserve">Inhibitory control, </w:t>
      </w:r>
      <w:r w:rsidR="00C6698C">
        <w:rPr>
          <w:rFonts w:cs="Times New Roman"/>
        </w:rPr>
        <w:t>an</w:t>
      </w:r>
      <w:r w:rsidR="00F40759">
        <w:rPr>
          <w:rFonts w:cs="Times New Roman"/>
        </w:rPr>
        <w:t xml:space="preserve"> executive function</w:t>
      </w:r>
      <w:r w:rsidR="00C6698C">
        <w:rPr>
          <w:rFonts w:cs="Times New Roman"/>
        </w:rPr>
        <w:t>ing ability</w:t>
      </w:r>
      <w:r w:rsidR="00F40759">
        <w:rPr>
          <w:rFonts w:cs="Times New Roman"/>
        </w:rPr>
        <w:t xml:space="preserve"> to suppress a prepotent response </w:t>
      </w:r>
      <w:r w:rsidR="00CC04BD">
        <w:rPr>
          <w:rFonts w:cs="Times New Roman"/>
        </w:rPr>
        <w:t>to achieve a longer-term goal</w:t>
      </w:r>
      <w:r w:rsidRPr="009C497C">
        <w:rPr>
          <w:rFonts w:cs="Times New Roman"/>
        </w:rPr>
        <w:t>, w</w:t>
      </w:r>
      <w:r w:rsidR="00F27E2E">
        <w:rPr>
          <w:rFonts w:cs="Times New Roman"/>
        </w:rPr>
        <w:t xml:space="preserve">as </w:t>
      </w:r>
      <w:r w:rsidRPr="009C497C">
        <w:rPr>
          <w:rFonts w:cs="Times New Roman"/>
        </w:rPr>
        <w:t>measured using several tasks</w:t>
      </w:r>
      <w:r w:rsidR="00F27E2E">
        <w:rPr>
          <w:rFonts w:cs="Times New Roman"/>
        </w:rPr>
        <w:t xml:space="preserve">. </w:t>
      </w:r>
      <w:commentRangeStart w:id="114"/>
      <w:r w:rsidRPr="009C497C">
        <w:rPr>
          <w:rFonts w:cs="Times New Roman"/>
        </w:rPr>
        <w:t xml:space="preserve">NEPSY </w:t>
      </w:r>
      <w:r w:rsidR="00447A0D">
        <w:rPr>
          <w:rFonts w:cs="Times New Roman"/>
        </w:rPr>
        <w:t>C</w:t>
      </w:r>
      <w:r w:rsidRPr="009C497C">
        <w:rPr>
          <w:rFonts w:cs="Times New Roman"/>
        </w:rPr>
        <w:t xml:space="preserve">ircles </w:t>
      </w:r>
      <w:r w:rsidR="00447A0D">
        <w:rPr>
          <w:rFonts w:cs="Times New Roman"/>
        </w:rPr>
        <w:t>&amp;</w:t>
      </w:r>
      <w:r w:rsidRPr="009C497C">
        <w:rPr>
          <w:rFonts w:cs="Times New Roman"/>
        </w:rPr>
        <w:t xml:space="preserve"> </w:t>
      </w:r>
      <w:r w:rsidR="00447A0D">
        <w:rPr>
          <w:rFonts w:cs="Times New Roman"/>
        </w:rPr>
        <w:t>S</w:t>
      </w:r>
      <w:r w:rsidRPr="009C497C">
        <w:rPr>
          <w:rFonts w:cs="Times New Roman"/>
        </w:rPr>
        <w:t>quares task test</w:t>
      </w:r>
      <w:r w:rsidR="00830692">
        <w:rPr>
          <w:rFonts w:cs="Times New Roman"/>
        </w:rPr>
        <w:t>ed</w:t>
      </w:r>
      <w:r w:rsidRPr="009C497C">
        <w:rPr>
          <w:rFonts w:cs="Times New Roman"/>
        </w:rPr>
        <w:t xml:space="preserve"> the children’s reaction time on “inhibit” and “switch” tasks</w:t>
      </w:r>
      <w:commentRangeEnd w:id="114"/>
      <w:r w:rsidR="00762F3F">
        <w:rPr>
          <w:rStyle w:val="CommentReference"/>
        </w:rPr>
        <w:commentReference w:id="114"/>
      </w:r>
      <w:r w:rsidR="00F27E2E">
        <w:rPr>
          <w:rFonts w:cs="Times New Roman"/>
        </w:rPr>
        <w:t>.</w:t>
      </w:r>
      <w:r w:rsidR="00C6698C">
        <w:rPr>
          <w:rFonts w:cs="Times New Roman"/>
        </w:rPr>
        <w:fldChar w:fldCharType="begin"/>
      </w:r>
      <w:r w:rsidR="00C6698C">
        <w:rPr>
          <w:rFonts w:cs="Times New Roman"/>
        </w:rPr>
        <w:instrText xml:space="preserve"> ADDIN EN.CITE &lt;EndNote&gt;&lt;Cite&gt;&lt;Author&gt;Brooks&lt;/Author&gt;&lt;Year&gt;2009&lt;/Year&gt;&lt;RecNum&gt;3354&lt;/RecNum&gt;&lt;DisplayText&gt;&lt;style face="superscript"&gt;40&lt;/style&gt;&lt;/DisplayText&gt;&lt;record&gt;&lt;rec-number&gt;3354&lt;/rec-number&gt;&lt;foreign-keys&gt;&lt;key app="EN" db-id="wxvvvfa0md2sabevrvgvs9052azse250pt0a" timestamp="1660159998"&gt;3354&lt;/key&gt;&lt;/foreign-keys&gt;&lt;ref-type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00C6698C">
        <w:rPr>
          <w:rFonts w:cs="Times New Roman"/>
        </w:rPr>
        <w:fldChar w:fldCharType="separate"/>
      </w:r>
      <w:r w:rsidR="00C6698C" w:rsidRPr="00C6698C">
        <w:rPr>
          <w:rFonts w:cs="Times New Roman"/>
          <w:noProof/>
          <w:vertAlign w:val="superscript"/>
        </w:rPr>
        <w:t>40</w:t>
      </w:r>
      <w:r w:rsidR="00C6698C">
        <w:rPr>
          <w:rFonts w:cs="Times New Roman"/>
        </w:rPr>
        <w:fldChar w:fldCharType="end"/>
      </w:r>
      <w:r w:rsidR="00F27E2E">
        <w:rPr>
          <w:rFonts w:cs="Times New Roman"/>
        </w:rPr>
        <w:t xml:space="preserve"> </w:t>
      </w:r>
      <w:commentRangeStart w:id="115"/>
      <w:r w:rsidRPr="009C497C">
        <w:rPr>
          <w:rFonts w:cs="Times New Roman"/>
        </w:rPr>
        <w:t xml:space="preserve">The </w:t>
      </w:r>
      <w:commentRangeStart w:id="116"/>
      <w:r w:rsidRPr="009C497C">
        <w:rPr>
          <w:rFonts w:cs="Times New Roman"/>
        </w:rPr>
        <w:t>Stroop task</w:t>
      </w:r>
      <w:r w:rsidR="00F27E2E">
        <w:rPr>
          <w:rFonts w:cs="Times New Roman"/>
        </w:rPr>
        <w:t xml:space="preserve"> </w:t>
      </w:r>
      <w:commentRangeEnd w:id="116"/>
      <w:r w:rsidR="00EA0196">
        <w:rPr>
          <w:rStyle w:val="CommentReference"/>
        </w:rPr>
        <w:commentReference w:id="116"/>
      </w:r>
      <w:r w:rsidRPr="009C497C">
        <w:rPr>
          <w:rFonts w:cs="Times New Roman"/>
        </w:rPr>
        <w:t>measure</w:t>
      </w:r>
      <w:r w:rsidR="00F27E2E">
        <w:rPr>
          <w:rFonts w:cs="Times New Roman"/>
        </w:rPr>
        <w:t>d</w:t>
      </w:r>
      <w:r w:rsidRPr="009C497C">
        <w:rPr>
          <w:rFonts w:cs="Times New Roman"/>
        </w:rPr>
        <w:t xml:space="preserve"> the ability of the kids to accurately read words for colors, even if the color </w:t>
      </w:r>
      <w:r w:rsidR="00830692">
        <w:rPr>
          <w:rFonts w:cs="Times New Roman"/>
        </w:rPr>
        <w:t>of the letters with which color words are presented</w:t>
      </w:r>
      <w:r w:rsidRPr="009C497C">
        <w:rPr>
          <w:rFonts w:cs="Times New Roman"/>
        </w:rPr>
        <w:t xml:space="preserve"> don’t match</w:t>
      </w:r>
      <w:r w:rsidR="00830692">
        <w:rPr>
          <w:rFonts w:cs="Times New Roman"/>
        </w:rPr>
        <w:t xml:space="preserve">. For example, a correct trial would have a child read “blue” even if the word “blue” is written in red color, </w:t>
      </w:r>
      <w:r w:rsidRPr="009C497C">
        <w:rPr>
          <w:rFonts w:cs="Times New Roman"/>
        </w:rPr>
        <w:t xml:space="preserve">measuring the ability of the </w:t>
      </w:r>
      <w:r w:rsidR="00830692">
        <w:rPr>
          <w:rFonts w:cs="Times New Roman"/>
        </w:rPr>
        <w:t>child</w:t>
      </w:r>
      <w:r w:rsidRPr="009C497C">
        <w:rPr>
          <w:rFonts w:cs="Times New Roman"/>
        </w:rPr>
        <w:t xml:space="preserve"> to suppress </w:t>
      </w:r>
      <w:r w:rsidR="00830692">
        <w:rPr>
          <w:rFonts w:cs="Times New Roman"/>
        </w:rPr>
        <w:t>her</w:t>
      </w:r>
      <w:r w:rsidRPr="009C497C">
        <w:rPr>
          <w:rFonts w:cs="Times New Roman"/>
        </w:rPr>
        <w:t xml:space="preserve"> initial perception of what </w:t>
      </w:r>
      <w:r w:rsidR="00830692">
        <w:rPr>
          <w:rFonts w:cs="Times New Roman"/>
        </w:rPr>
        <w:t>she</w:t>
      </w:r>
      <w:r w:rsidRPr="009C497C">
        <w:rPr>
          <w:rFonts w:cs="Times New Roman"/>
        </w:rPr>
        <w:t xml:space="preserve"> see</w:t>
      </w:r>
      <w:r w:rsidR="00830692">
        <w:rPr>
          <w:rFonts w:cs="Times New Roman"/>
        </w:rPr>
        <w:t>s</w:t>
      </w:r>
      <w:commentRangeEnd w:id="115"/>
      <w:r w:rsidR="00762F3F">
        <w:rPr>
          <w:rStyle w:val="CommentReference"/>
        </w:rPr>
        <w:commentReference w:id="115"/>
      </w:r>
      <w:r w:rsidR="00F27E2E">
        <w:rPr>
          <w:rFonts w:cs="Times New Roman"/>
        </w:rPr>
        <w:t>.</w:t>
      </w:r>
      <w:r w:rsidR="00206532">
        <w:rPr>
          <w:rFonts w:cs="Times New Roman"/>
        </w:rPr>
        <w:fldChar w:fldCharType="begin"/>
      </w:r>
      <w:r w:rsidR="00206532">
        <w:rPr>
          <w:rFonts w:cs="Times New Roman"/>
        </w:rPr>
        <w:instrText xml:space="preserve"> ADDIN EN.CITE &lt;EndNote&gt;&lt;Cite&gt;&lt;Author&gt;Stroop&lt;/Author&gt;&lt;Year&gt;1935&lt;/Year&gt;&lt;RecNum&gt;3355&lt;/RecNum&gt;&lt;DisplayText&gt;&lt;style face="superscript"&gt;41&lt;/style&gt;&lt;/DisplayText&gt;&lt;record&gt;&lt;rec-number&gt;3355&lt;/rec-number&gt;&lt;foreign-keys&gt;&lt;key app="EN" db-id="wxvvvfa0md2sabevrvgvs9052azse250pt0a" timestamp="1660160122"&gt;3355&lt;/key&gt;&lt;/foreign-keys&gt;&lt;ref-type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00206532">
        <w:rPr>
          <w:rFonts w:cs="Times New Roman"/>
        </w:rPr>
        <w:fldChar w:fldCharType="separate"/>
      </w:r>
      <w:r w:rsidR="00206532" w:rsidRPr="00206532">
        <w:rPr>
          <w:rFonts w:cs="Times New Roman"/>
          <w:noProof/>
          <w:vertAlign w:val="superscript"/>
        </w:rPr>
        <w:t>41</w:t>
      </w:r>
      <w:r w:rsidR="00206532">
        <w:rPr>
          <w:rFonts w:cs="Times New Roman"/>
        </w:rPr>
        <w:fldChar w:fldCharType="end"/>
      </w:r>
      <w:r w:rsidR="00F27E2E">
        <w:rPr>
          <w:rFonts w:cs="Times New Roman"/>
        </w:rPr>
        <w:t xml:space="preserve"> Additionally, r</w:t>
      </w:r>
      <w:r w:rsidRPr="009C497C">
        <w:rPr>
          <w:rFonts w:cs="Times New Roman"/>
        </w:rPr>
        <w:t xml:space="preserve">eaction times and accuracy </w:t>
      </w:r>
      <w:r w:rsidR="00447A0D">
        <w:rPr>
          <w:rFonts w:cs="Times New Roman"/>
        </w:rPr>
        <w:t>on clicking a button when presented with “Go” stimuli (a set of specific shapes)</w:t>
      </w:r>
      <w:r w:rsidRPr="009C497C">
        <w:rPr>
          <w:rFonts w:cs="Times New Roman"/>
        </w:rPr>
        <w:t xml:space="preserve"> </w:t>
      </w:r>
      <w:r w:rsidR="00447A0D">
        <w:rPr>
          <w:rFonts w:cs="Times New Roman"/>
        </w:rPr>
        <w:t>and withholding clicking when other shapes were presented (</w:t>
      </w:r>
      <w:r w:rsidRPr="009C497C">
        <w:rPr>
          <w:rFonts w:cs="Times New Roman"/>
        </w:rPr>
        <w:t>the Go / No-Go task</w:t>
      </w:r>
      <w:r w:rsidR="00447A0D">
        <w:rPr>
          <w:rFonts w:cs="Times New Roman"/>
        </w:rPr>
        <w:t>)</w:t>
      </w:r>
      <w:r w:rsidR="00F27E2E">
        <w:rPr>
          <w:rFonts w:cs="Times New Roman"/>
        </w:rPr>
        <w:t>.</w: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 </w:instrTex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EN.CITE.DATA </w:instrText>
      </w:r>
      <w:r w:rsidR="002026B2">
        <w:rPr>
          <w:rFonts w:cs="Times New Roman"/>
        </w:rPr>
      </w:r>
      <w:r w:rsidR="002026B2">
        <w:rPr>
          <w:rFonts w:cs="Times New Roman"/>
        </w:rPr>
        <w:fldChar w:fldCharType="end"/>
      </w:r>
      <w:r w:rsidR="002026B2">
        <w:rPr>
          <w:rFonts w:cs="Times New Roman"/>
        </w:rPr>
      </w:r>
      <w:r w:rsidR="002026B2">
        <w:rPr>
          <w:rFonts w:cs="Times New Roman"/>
        </w:rPr>
        <w:fldChar w:fldCharType="separate"/>
      </w:r>
      <w:r w:rsidR="002026B2" w:rsidRPr="002026B2">
        <w:rPr>
          <w:rFonts w:cs="Times New Roman"/>
          <w:noProof/>
          <w:vertAlign w:val="superscript"/>
        </w:rPr>
        <w:t>42</w:t>
      </w:r>
      <w:r w:rsidR="002026B2">
        <w:rPr>
          <w:rFonts w:cs="Times New Roman"/>
        </w:rPr>
        <w:fldChar w:fldCharType="end"/>
      </w:r>
      <w:r w:rsidR="00F27E2E">
        <w:rPr>
          <w:rFonts w:cs="Times New Roman"/>
        </w:rPr>
        <w:t xml:space="preserve"> </w:t>
      </w:r>
    </w:p>
    <w:p w14:paraId="5028F772" w14:textId="2026E79A" w:rsidR="009C497C" w:rsidRPr="009C497C" w:rsidRDefault="009C497C" w:rsidP="00B63750">
      <w:pPr>
        <w:spacing w:line="360" w:lineRule="auto"/>
        <w:rPr>
          <w:rFonts w:cs="Times New Roman"/>
        </w:rPr>
      </w:pPr>
      <w:r w:rsidRPr="009C497C">
        <w:rPr>
          <w:rFonts w:cs="Times New Roman"/>
        </w:rPr>
        <w:t>Fear conditioning w</w:t>
      </w:r>
      <w:r w:rsidR="00CC04BD">
        <w:rPr>
          <w:rFonts w:cs="Times New Roman"/>
        </w:rPr>
        <w:t>as</w:t>
      </w:r>
      <w:r w:rsidRPr="009C497C">
        <w:rPr>
          <w:rFonts w:cs="Times New Roman"/>
        </w:rPr>
        <w:t xml:space="preserve"> </w:t>
      </w:r>
      <w:r w:rsidR="002026B2">
        <w:rPr>
          <w:rFonts w:cs="Times New Roman"/>
        </w:rPr>
        <w:t>measured by the average skin conductance response</w:t>
      </w:r>
      <w:r w:rsidR="00CC04BD">
        <w:rPr>
          <w:rFonts w:cs="Times New Roman"/>
        </w:rPr>
        <w:t xml:space="preserve"> (SCR)</w:t>
      </w:r>
      <w:r w:rsidR="002026B2">
        <w:rPr>
          <w:rFonts w:cs="Times New Roman"/>
        </w:rPr>
        <w:t xml:space="preserve"> </w:t>
      </w:r>
      <w:r w:rsidR="00CC04BD">
        <w:rPr>
          <w:rFonts w:cs="Times New Roman"/>
        </w:rPr>
        <w:t>captured</w:t>
      </w:r>
      <w:r w:rsidR="002026B2">
        <w:rPr>
          <w:rFonts w:cs="Times New Roman"/>
        </w:rPr>
        <w:t xml:space="preserve"> during the acquisition phase of the</w:t>
      </w:r>
      <w:r w:rsidRPr="009C497C">
        <w:rPr>
          <w:rFonts w:cs="Times New Roman"/>
        </w:rPr>
        <w:t xml:space="preserve"> </w:t>
      </w:r>
      <w:commentRangeStart w:id="117"/>
      <w:r w:rsidRPr="009C497C">
        <w:rPr>
          <w:rFonts w:cs="Times New Roman"/>
        </w:rPr>
        <w:t>fear conditioning task</w:t>
      </w:r>
      <w:commentRangeEnd w:id="117"/>
      <w:r w:rsidR="00435717">
        <w:rPr>
          <w:rStyle w:val="CommentReference"/>
        </w:rPr>
        <w:commentReference w:id="117"/>
      </w:r>
      <w:r w:rsidR="00435717">
        <w:rPr>
          <w:rFonts w:cs="Times New Roman"/>
        </w:rPr>
        <w:t>.</w:t>
      </w:r>
      <w:r w:rsidR="00CC04BD">
        <w:rPr>
          <w:rFonts w:cs="Times New Roman"/>
        </w:rPr>
        <w:t xml:space="preserve"> </w:t>
      </w:r>
      <w:commentRangeStart w:id="118"/>
      <w:r w:rsidR="00CC04BD">
        <w:rPr>
          <w:rFonts w:cs="Times New Roman"/>
        </w:rPr>
        <w:t xml:space="preserve">Experiences of early-life trauma were shown to be associated with </w:t>
      </w:r>
      <w:r w:rsidR="00CC04BD" w:rsidRPr="00CC04BD">
        <w:rPr>
          <w:rFonts w:cs="Times New Roman"/>
        </w:rPr>
        <w:t xml:space="preserve">lower </w:t>
      </w:r>
      <w:r w:rsidR="00CC04BD">
        <w:rPr>
          <w:rFonts w:cs="Times New Roman"/>
        </w:rPr>
        <w:t>SCR</w:t>
      </w:r>
      <w:r w:rsidR="00CC04BD" w:rsidRPr="00CC04BD">
        <w:rPr>
          <w:rFonts w:cs="Times New Roman"/>
        </w:rPr>
        <w:t xml:space="preserve"> to </w:t>
      </w:r>
      <w:commentRangeStart w:id="119"/>
      <w:r w:rsidR="00CC04BD" w:rsidRPr="00CC04BD">
        <w:rPr>
          <w:rFonts w:cs="Times New Roman"/>
        </w:rPr>
        <w:t xml:space="preserve">CS+ </w:t>
      </w:r>
      <w:commentRangeEnd w:id="119"/>
      <w:r w:rsidR="00EA0196">
        <w:rPr>
          <w:rStyle w:val="CommentReference"/>
        </w:rPr>
        <w:commentReference w:id="119"/>
      </w:r>
      <w:r w:rsidR="00CC04BD" w:rsidRPr="00CC04BD">
        <w:rPr>
          <w:rFonts w:cs="Times New Roman"/>
        </w:rPr>
        <w:t>during conditioning compared to children who have not been exposed to trauma</w:t>
      </w:r>
      <w:r w:rsidR="00CC04BD">
        <w:rPr>
          <w:rFonts w:cs="Times New Roman"/>
        </w:rPr>
        <w:t>.</w:t>
      </w:r>
      <w:r w:rsidR="00CC04BD">
        <w:rPr>
          <w:rFonts w:cs="Times New Roman"/>
        </w:rPr>
        <w:fldChar w:fldCharType="begin"/>
      </w:r>
      <w:r w:rsidR="00CC04BD">
        <w:rPr>
          <w:rFonts w:cs="Times New Roman"/>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CC04BD">
        <w:rPr>
          <w:rFonts w:cs="Times New Roman"/>
        </w:rPr>
        <w:fldChar w:fldCharType="separate"/>
      </w:r>
      <w:r w:rsidR="00CC04BD" w:rsidRPr="00CC04BD">
        <w:rPr>
          <w:rFonts w:cs="Times New Roman"/>
          <w:noProof/>
          <w:vertAlign w:val="superscript"/>
        </w:rPr>
        <w:t>12</w:t>
      </w:r>
      <w:r w:rsidR="00CC04BD">
        <w:rPr>
          <w:rFonts w:cs="Times New Roman"/>
        </w:rPr>
        <w:fldChar w:fldCharType="end"/>
      </w:r>
      <w:r w:rsidR="00CC04BD">
        <w:rPr>
          <w:rFonts w:cs="Times New Roman"/>
        </w:rPr>
        <w:t xml:space="preserve"> </w:t>
      </w:r>
      <w:commentRangeEnd w:id="118"/>
      <w:r w:rsidR="001978D9">
        <w:rPr>
          <w:rStyle w:val="CommentReference"/>
        </w:rPr>
        <w:commentReference w:id="118"/>
      </w:r>
    </w:p>
    <w:p w14:paraId="4EA9A41C" w14:textId="42593D7D" w:rsidR="009C497C" w:rsidRPr="009C497C" w:rsidRDefault="009C497C" w:rsidP="00B63750">
      <w:pPr>
        <w:spacing w:line="360" w:lineRule="auto"/>
        <w:rPr>
          <w:rFonts w:cs="Times New Roman"/>
        </w:rPr>
      </w:pPr>
      <w:commentRangeStart w:id="120"/>
      <w:r w:rsidRPr="009C497C">
        <w:rPr>
          <w:rFonts w:cs="Times New Roman"/>
        </w:rPr>
        <w:t xml:space="preserve">Working memory was captured by the </w:t>
      </w:r>
      <w:commentRangeStart w:id="121"/>
      <w:r w:rsidRPr="009C497C">
        <w:rPr>
          <w:rFonts w:cs="Times New Roman"/>
        </w:rPr>
        <w:t xml:space="preserve">Working Memory Shapes task, capturing </w:t>
      </w:r>
      <w:r w:rsidR="00043DB1">
        <w:rPr>
          <w:rFonts w:cs="Times New Roman"/>
        </w:rPr>
        <w:t>the ability to accurately</w:t>
      </w:r>
      <w:r w:rsidRPr="009C497C">
        <w:rPr>
          <w:rFonts w:cs="Times New Roman"/>
        </w:rPr>
        <w:t xml:space="preserve"> remember locations of shapes </w:t>
      </w:r>
      <w:r w:rsidR="000D1255">
        <w:rPr>
          <w:rFonts w:cs="Times New Roman"/>
        </w:rPr>
        <w:t xml:space="preserve">briefly </w:t>
      </w:r>
      <w:r w:rsidRPr="009C497C">
        <w:rPr>
          <w:rFonts w:cs="Times New Roman"/>
        </w:rPr>
        <w:t>displayed in 9 possible locations on a 3x3 grid</w:t>
      </w:r>
      <w:commentRangeEnd w:id="121"/>
      <w:r w:rsidR="00C72275">
        <w:rPr>
          <w:rStyle w:val="CommentReference"/>
        </w:rPr>
        <w:commentReference w:id="121"/>
      </w:r>
      <w:r w:rsidR="000613E6">
        <w:rPr>
          <w:rFonts w:cs="Times New Roman"/>
        </w:rPr>
        <w:t xml:space="preserve">. </w:t>
      </w:r>
      <w:r w:rsidR="000D1255">
        <w:rPr>
          <w:rFonts w:cs="Times New Roman"/>
        </w:rPr>
        <w:t xml:space="preserve">High-load trials flashed 3 shapes in random locations and low-load trials flashed 1 shape. </w:t>
      </w:r>
      <w:r w:rsidR="00043DB1">
        <w:rPr>
          <w:rFonts w:cs="Times New Roman"/>
        </w:rPr>
        <w:t>Average a</w:t>
      </w:r>
      <w:r w:rsidR="000D1255">
        <w:rPr>
          <w:rFonts w:cs="Times New Roman"/>
        </w:rPr>
        <w:t>ccuracy on both high- and low-load tasks was utilized to capture working memory</w:t>
      </w:r>
      <w:commentRangeEnd w:id="120"/>
      <w:r w:rsidR="001978D9">
        <w:rPr>
          <w:rStyle w:val="CommentReference"/>
        </w:rPr>
        <w:commentReference w:id="120"/>
      </w:r>
      <w:r w:rsidR="000D1255">
        <w:rPr>
          <w:rFonts w:cs="Times New Roman"/>
        </w:rPr>
        <w:t xml:space="preserve">. </w:t>
      </w:r>
    </w:p>
    <w:p w14:paraId="5D099BE3" w14:textId="7169D853" w:rsidR="009C497C" w:rsidRPr="009C497C" w:rsidRDefault="009C497C" w:rsidP="00B63750">
      <w:pPr>
        <w:spacing w:line="360" w:lineRule="auto"/>
        <w:rPr>
          <w:rFonts w:cs="Times New Roman"/>
        </w:rPr>
      </w:pPr>
      <w:r w:rsidRPr="009C497C">
        <w:rPr>
          <w:rFonts w:cs="Times New Roman"/>
        </w:rPr>
        <w:t xml:space="preserve">Pubertal </w:t>
      </w:r>
      <w:r w:rsidR="00E1571B">
        <w:rPr>
          <w:rFonts w:cs="Times New Roman"/>
        </w:rPr>
        <w:t>timing</w:t>
      </w:r>
      <w:r w:rsidRPr="009C497C">
        <w:rPr>
          <w:rFonts w:cs="Times New Roman"/>
        </w:rPr>
        <w:t xml:space="preserve"> was assessed using the Tanner staging method</w:t>
      </w:r>
      <w:r w:rsidR="000613E6">
        <w:rPr>
          <w:rFonts w:cs="Times New Roman"/>
        </w:rPr>
        <w:t xml:space="preserve">. Children were shown sex-specific pictographs conveying stages of development of sexual characteristics (pubic hair for both, breasts for girls, and testes/scrotum/penis for boys). Tanner pubertal development </w:t>
      </w:r>
      <w:r w:rsidR="00E1571B">
        <w:rPr>
          <w:rFonts w:cs="Times New Roman"/>
        </w:rPr>
        <w:t>stage</w:t>
      </w:r>
      <w:r w:rsidR="000613E6">
        <w:rPr>
          <w:rFonts w:cs="Times New Roman"/>
        </w:rPr>
        <w:t xml:space="preserve"> w</w:t>
      </w:r>
      <w:r w:rsidR="00E1571B">
        <w:rPr>
          <w:rFonts w:cs="Times New Roman"/>
        </w:rPr>
        <w:t xml:space="preserve">as constructed as the average of the two sex-specific sexual characteristic ratings. </w:t>
      </w:r>
    </w:p>
    <w:p w14:paraId="54AE4BE0" w14:textId="36E863A3" w:rsidR="009C497C" w:rsidRPr="009C497C" w:rsidRDefault="009C497C" w:rsidP="00B63750">
      <w:pPr>
        <w:spacing w:line="360" w:lineRule="auto"/>
        <w:rPr>
          <w:rFonts w:cs="Times New Roman"/>
        </w:rPr>
      </w:pPr>
      <w:r w:rsidRPr="009C497C">
        <w:rPr>
          <w:rFonts w:cs="Times New Roman"/>
        </w:rPr>
        <w:t xml:space="preserve">Lastly, reward </w:t>
      </w:r>
      <w:r w:rsidR="00C72275">
        <w:rPr>
          <w:rFonts w:cs="Times New Roman"/>
        </w:rPr>
        <w:t>sensitivity</w:t>
      </w:r>
      <w:r w:rsidRPr="009C497C">
        <w:rPr>
          <w:rFonts w:cs="Times New Roman"/>
        </w:rPr>
        <w:t xml:space="preserve"> was assessed using the Pi</w:t>
      </w:r>
      <w:r w:rsidR="00E1571B">
        <w:rPr>
          <w:rFonts w:cs="Times New Roman"/>
        </w:rPr>
        <w:t>ñ</w:t>
      </w:r>
      <w:r w:rsidRPr="009C497C">
        <w:rPr>
          <w:rFonts w:cs="Times New Roman"/>
        </w:rPr>
        <w:t>ata task</w:t>
      </w:r>
      <w:r w:rsidR="00E1571B">
        <w:rPr>
          <w:rFonts w:cs="Times New Roman"/>
        </w:rPr>
        <w:t>, a child-friendly version of a monetary incentive task.</w: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 </w:instrTex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EN.CITE.DATA </w:instrText>
      </w:r>
      <w:r w:rsidR="00317138">
        <w:rPr>
          <w:rFonts w:cs="Times New Roman"/>
        </w:rPr>
      </w:r>
      <w:r w:rsidR="00317138">
        <w:rPr>
          <w:rFonts w:cs="Times New Roman"/>
        </w:rPr>
        <w:fldChar w:fldCharType="end"/>
      </w:r>
      <w:r w:rsidR="00317138">
        <w:rPr>
          <w:rFonts w:cs="Times New Roman"/>
        </w:rPr>
      </w:r>
      <w:r w:rsidR="00317138">
        <w:rPr>
          <w:rFonts w:cs="Times New Roman"/>
        </w:rPr>
        <w:fldChar w:fldCharType="separate"/>
      </w:r>
      <w:r w:rsidR="00317138" w:rsidRPr="00317138">
        <w:rPr>
          <w:rFonts w:cs="Times New Roman"/>
          <w:noProof/>
          <w:vertAlign w:val="superscript"/>
        </w:rPr>
        <w:t>43</w:t>
      </w:r>
      <w:r w:rsidR="00317138">
        <w:rPr>
          <w:rFonts w:cs="Times New Roman"/>
        </w:rPr>
        <w:fldChar w:fldCharType="end"/>
      </w:r>
      <w:r w:rsidR="00E1571B">
        <w:rPr>
          <w:rFonts w:cs="Times New Roman"/>
        </w:rPr>
        <w:t xml:space="preserve"> A p</w:t>
      </w:r>
      <w:r w:rsidR="00E1571B" w:rsidRPr="009C497C">
        <w:rPr>
          <w:rFonts w:cs="Times New Roman"/>
        </w:rPr>
        <w:t>i</w:t>
      </w:r>
      <w:r w:rsidR="00E1571B">
        <w:rPr>
          <w:rFonts w:cs="Times New Roman"/>
        </w:rPr>
        <w:t>ñ</w:t>
      </w:r>
      <w:r w:rsidR="00E1571B" w:rsidRPr="009C497C">
        <w:rPr>
          <w:rFonts w:cs="Times New Roman"/>
        </w:rPr>
        <w:t>ata</w:t>
      </w:r>
      <w:r w:rsidRPr="009C497C">
        <w:rPr>
          <w:rFonts w:cs="Times New Roman"/>
        </w:rPr>
        <w:t xml:space="preserve"> </w:t>
      </w:r>
      <w:r w:rsidR="00E1571B">
        <w:rPr>
          <w:rFonts w:cs="Times New Roman"/>
        </w:rPr>
        <w:t>appear</w:t>
      </w:r>
      <w:r w:rsidR="008C2C95">
        <w:rPr>
          <w:rFonts w:cs="Times New Roman"/>
        </w:rPr>
        <w:t>s</w:t>
      </w:r>
      <w:r w:rsidR="00E1571B">
        <w:rPr>
          <w:rFonts w:cs="Times New Roman"/>
        </w:rPr>
        <w:t xml:space="preserve"> on the screen </w:t>
      </w:r>
      <w:r w:rsidR="008C2C95">
        <w:rPr>
          <w:rFonts w:cs="Times New Roman"/>
        </w:rPr>
        <w:t>with</w:t>
      </w:r>
      <w:r w:rsidR="00E1571B">
        <w:rPr>
          <w:rFonts w:cs="Times New Roman"/>
        </w:rPr>
        <w:t xml:space="preserve"> 0, 1, 2, or 4 stars</w:t>
      </w:r>
      <w:r w:rsidR="008C2C95">
        <w:rPr>
          <w:rFonts w:cs="Times New Roman"/>
        </w:rPr>
        <w:t xml:space="preserve"> inside, and </w:t>
      </w:r>
      <w:r w:rsidR="00E1571B">
        <w:rPr>
          <w:rFonts w:cs="Times New Roman"/>
        </w:rPr>
        <w:t xml:space="preserve">the participating children are asked to </w:t>
      </w:r>
      <w:r w:rsidR="008C2C95">
        <w:rPr>
          <w:rFonts w:cs="Times New Roman"/>
        </w:rPr>
        <w:t>“whack” the piñata as quickly as possible once the p</w:t>
      </w:r>
      <w:r w:rsidR="008C2C95" w:rsidRPr="009C497C">
        <w:rPr>
          <w:rFonts w:cs="Times New Roman"/>
        </w:rPr>
        <w:t>i</w:t>
      </w:r>
      <w:r w:rsidR="008C2C95">
        <w:rPr>
          <w:rFonts w:cs="Times New Roman"/>
        </w:rPr>
        <w:t>ñ</w:t>
      </w:r>
      <w:r w:rsidR="008C2C95" w:rsidRPr="009C497C">
        <w:rPr>
          <w:rFonts w:cs="Times New Roman"/>
        </w:rPr>
        <w:t>ata</w:t>
      </w:r>
      <w:r w:rsidR="008C2C95">
        <w:rPr>
          <w:rFonts w:cs="Times New Roman"/>
        </w:rPr>
        <w:t xml:space="preserve"> drops to the middle of the </w:t>
      </w:r>
      <w:r w:rsidR="008C2C95">
        <w:rPr>
          <w:rFonts w:cs="Times New Roman"/>
        </w:rPr>
        <w:lastRenderedPageBreak/>
        <w:t xml:space="preserve">screen. The stars are earned if the response was sufficiently quick. </w:t>
      </w:r>
      <w:r w:rsidR="00317138">
        <w:rPr>
          <w:rFonts w:cs="Times New Roman"/>
        </w:rPr>
        <w:t>Total earned stars and</w:t>
      </w:r>
      <w:commentRangeStart w:id="122"/>
      <w:commentRangeStart w:id="123"/>
      <w:r w:rsidR="00317138">
        <w:rPr>
          <w:rFonts w:cs="Times New Roman"/>
        </w:rPr>
        <w:t xml:space="preserve"> r</w:t>
      </w:r>
      <w:r w:rsidR="008C2C95">
        <w:rPr>
          <w:rFonts w:cs="Times New Roman"/>
        </w:rPr>
        <w:t>eaction time</w:t>
      </w:r>
      <w:r w:rsidR="00317138">
        <w:rPr>
          <w:rFonts w:cs="Times New Roman"/>
        </w:rPr>
        <w:t>s</w:t>
      </w:r>
      <w:r w:rsidR="008C2C95">
        <w:rPr>
          <w:rFonts w:cs="Times New Roman"/>
        </w:rPr>
        <w:t xml:space="preserve"> </w:t>
      </w:r>
      <w:commentRangeEnd w:id="122"/>
      <w:r w:rsidR="0092530F">
        <w:rPr>
          <w:rStyle w:val="CommentReference"/>
        </w:rPr>
        <w:commentReference w:id="122"/>
      </w:r>
      <w:commentRangeEnd w:id="123"/>
      <w:r w:rsidR="001978D9">
        <w:rPr>
          <w:rStyle w:val="CommentReference"/>
        </w:rPr>
        <w:commentReference w:id="123"/>
      </w:r>
      <w:r w:rsidR="008C2C95">
        <w:rPr>
          <w:rFonts w:cs="Times New Roman"/>
        </w:rPr>
        <w:t>on trials with 0,</w:t>
      </w:r>
      <w:r w:rsidR="00317138">
        <w:rPr>
          <w:rFonts w:cs="Times New Roman"/>
        </w:rPr>
        <w:t xml:space="preserve"> </w:t>
      </w:r>
      <w:r w:rsidR="008C2C95">
        <w:rPr>
          <w:rFonts w:cs="Times New Roman"/>
        </w:rPr>
        <w:t>1,</w:t>
      </w:r>
      <w:r w:rsidR="00317138">
        <w:rPr>
          <w:rFonts w:cs="Times New Roman"/>
        </w:rPr>
        <w:t xml:space="preserve"> </w:t>
      </w:r>
      <w:r w:rsidR="008C2C95">
        <w:rPr>
          <w:rFonts w:cs="Times New Roman"/>
        </w:rPr>
        <w:t>2, vs 4 stars w</w:t>
      </w:r>
      <w:r w:rsidR="00317138">
        <w:rPr>
          <w:rFonts w:cs="Times New Roman"/>
        </w:rPr>
        <w:t>ere</w:t>
      </w:r>
      <w:r w:rsidR="008C2C95">
        <w:rPr>
          <w:rFonts w:cs="Times New Roman"/>
        </w:rPr>
        <w:t xml:space="preserve"> recorded and used to measure reward </w:t>
      </w:r>
      <w:r w:rsidR="00C72275">
        <w:rPr>
          <w:rFonts w:cs="Times New Roman"/>
        </w:rPr>
        <w:t>sensitivity</w:t>
      </w:r>
      <w:r w:rsidR="008C2C95">
        <w:rPr>
          <w:rFonts w:cs="Times New Roman"/>
        </w:rPr>
        <w:t xml:space="preserve">, with </w:t>
      </w:r>
      <w:r w:rsidR="00317138">
        <w:rPr>
          <w:rFonts w:cs="Times New Roman"/>
        </w:rPr>
        <w:t xml:space="preserve">greater total stars and </w:t>
      </w:r>
      <w:r w:rsidR="008C2C95">
        <w:rPr>
          <w:rFonts w:cs="Times New Roman"/>
        </w:rPr>
        <w:t xml:space="preserve">shorter reaction times on higher-value trials conveying greater reward sensitivity. </w:t>
      </w:r>
      <w:r w:rsidRPr="009C497C">
        <w:rPr>
          <w:rFonts w:cs="Times New Roman"/>
        </w:rPr>
        <w:t xml:space="preserve"> </w:t>
      </w:r>
    </w:p>
    <w:p w14:paraId="1F3D7484" w14:textId="042C1C57" w:rsidR="00597AC1" w:rsidRDefault="009C497C" w:rsidP="00A528F6">
      <w:pPr>
        <w:spacing w:line="360" w:lineRule="auto"/>
        <w:rPr>
          <w:rFonts w:cs="Times New Roman"/>
        </w:rPr>
      </w:pPr>
      <w:r w:rsidRPr="009C497C">
        <w:rPr>
          <w:rFonts w:cs="Times New Roman"/>
        </w:rPr>
        <w:t>Overall, 2</w:t>
      </w:r>
      <w:r w:rsidR="008C2C95">
        <w:rPr>
          <w:rFonts w:cs="Times New Roman"/>
        </w:rPr>
        <w:t>8</w:t>
      </w:r>
      <w:r w:rsidRPr="009C497C">
        <w:rPr>
          <w:rFonts w:cs="Times New Roman"/>
        </w:rPr>
        <w:t xml:space="preserve"> variables capture emotional, cognitive</w:t>
      </w:r>
      <w:r w:rsidR="00961B5E">
        <w:rPr>
          <w:rFonts w:cs="Times New Roman"/>
        </w:rPr>
        <w:t>,</w:t>
      </w:r>
      <w:r w:rsidRPr="009C497C">
        <w:rPr>
          <w:rFonts w:cs="Times New Roman"/>
        </w:rPr>
        <w:t xml:space="preserve"> and developmental characteristics</w:t>
      </w:r>
      <w:r w:rsidR="00B63750">
        <w:rPr>
          <w:rFonts w:cs="Times New Roman"/>
        </w:rPr>
        <w:t>.</w:t>
      </w:r>
      <w:r w:rsidR="00961B5E">
        <w:rPr>
          <w:rFonts w:cs="Times New Roman"/>
        </w:rPr>
        <w:t xml:space="preserve"> Prior peer-reviewed work endorsing</w:t>
      </w:r>
      <w:r w:rsidR="00597AC1">
        <w:rPr>
          <w:rFonts w:cs="Times New Roman"/>
        </w:rPr>
        <w:t xml:space="preserve"> these </w:t>
      </w:r>
      <w:r w:rsidR="00961B5E">
        <w:rPr>
          <w:rFonts w:cs="Times New Roman"/>
        </w:rPr>
        <w:t>characteristics</w:t>
      </w:r>
      <w:r w:rsidR="00597AC1">
        <w:rPr>
          <w:rFonts w:cs="Times New Roman"/>
        </w:rPr>
        <w:t xml:space="preserve"> as candidate mediators and hypotheses drawn from the evidence are provided in </w:t>
      </w:r>
      <w:r w:rsidR="00597AC1" w:rsidRPr="00855288">
        <w:rPr>
          <w:rFonts w:cs="Times New Roman"/>
          <w:b/>
          <w:bCs/>
        </w:rPr>
        <w:t>Table A.</w:t>
      </w:r>
      <w:r w:rsidR="001C402E">
        <w:rPr>
          <w:rFonts w:cs="Times New Roman"/>
          <w:b/>
          <w:bCs/>
        </w:rPr>
        <w:t>2</w:t>
      </w:r>
      <w:r w:rsidR="00597AC1">
        <w:rPr>
          <w:rFonts w:cs="Times New Roman"/>
        </w:rPr>
        <w:t xml:space="preserve"> in the Appendix.</w:t>
      </w:r>
    </w:p>
    <w:p w14:paraId="13ABC007" w14:textId="77777777" w:rsidR="00597AC1" w:rsidRDefault="00597AC1" w:rsidP="00A528F6">
      <w:pPr>
        <w:spacing w:line="360" w:lineRule="auto"/>
        <w:rPr>
          <w:rFonts w:cs="Times New Roman"/>
          <w:i/>
          <w:iCs/>
        </w:rPr>
      </w:pPr>
      <w:r>
        <w:rPr>
          <w:rFonts w:cs="Times New Roman"/>
          <w:i/>
          <w:iCs/>
        </w:rPr>
        <w:t>Covariates:</w:t>
      </w:r>
    </w:p>
    <w:p w14:paraId="0F2E07B1" w14:textId="1630A113" w:rsidR="00597AC1" w:rsidRDefault="00597AC1" w:rsidP="00A528F6">
      <w:pPr>
        <w:spacing w:line="360" w:lineRule="auto"/>
        <w:rPr>
          <w:rFonts w:cs="Times New Roman"/>
        </w:rPr>
      </w:pPr>
      <w:r>
        <w:rPr>
          <w:rFonts w:cs="Times New Roman"/>
        </w:rPr>
        <w:t xml:space="preserve">Exposure-outcome and exposure-mediator relationships will be adjusted for age at the first </w:t>
      </w:r>
      <w:commentRangeStart w:id="124"/>
      <w:r>
        <w:rPr>
          <w:rFonts w:cs="Times New Roman"/>
        </w:rPr>
        <w:t xml:space="preserve">T1 </w:t>
      </w:r>
      <w:commentRangeEnd w:id="124"/>
      <w:r w:rsidR="00FF786B">
        <w:rPr>
          <w:rStyle w:val="CommentReference"/>
        </w:rPr>
        <w:commentReference w:id="124"/>
      </w:r>
      <w:r>
        <w:rPr>
          <w:rFonts w:cs="Times New Roman"/>
        </w:rPr>
        <w:t xml:space="preserve">session, sex, chronicity of </w:t>
      </w:r>
      <w:r w:rsidR="0059667E">
        <w:rPr>
          <w:rFonts w:cs="Times New Roman"/>
        </w:rPr>
        <w:t>poverty</w:t>
      </w:r>
      <w:r>
        <w:rPr>
          <w:rFonts w:cs="Times New Roman"/>
        </w:rPr>
        <w:t xml:space="preserve"> in early childhood (</w:t>
      </w:r>
      <w:commentRangeStart w:id="125"/>
      <w:r>
        <w:rPr>
          <w:rFonts w:cs="Times New Roman"/>
        </w:rPr>
        <w:t xml:space="preserve">the count of years the child lived in a low-income household between the ages 3 </w:t>
      </w:r>
      <w:commentRangeEnd w:id="125"/>
      <w:r w:rsidR="0092530F">
        <w:rPr>
          <w:rStyle w:val="CommentReference"/>
        </w:rPr>
        <w:commentReference w:id="125"/>
      </w:r>
      <w:r>
        <w:rPr>
          <w:rFonts w:cs="Times New Roman"/>
        </w:rPr>
        <w:t xml:space="preserve">and 6), </w:t>
      </w:r>
      <w:r w:rsidR="00E506F9">
        <w:rPr>
          <w:rFonts w:cs="Times New Roman"/>
        </w:rPr>
        <w:t>severity of the mother’s depression symptoms in the child’s early life</w:t>
      </w:r>
      <w:r w:rsidR="0059667E">
        <w:rPr>
          <w:rFonts w:cs="Times New Roman"/>
        </w:rPr>
        <w:t xml:space="preserve"> (maximum score on the CES-D reported over 4 early-life data collection waves)</w:t>
      </w:r>
      <w:r w:rsidR="00E506F9">
        <w:rPr>
          <w:rFonts w:cs="Times New Roman"/>
        </w:rPr>
        <w:t xml:space="preserve">, </w:t>
      </w:r>
      <w:commentRangeStart w:id="126"/>
      <w:r>
        <w:rPr>
          <w:rFonts w:cs="Times New Roman"/>
        </w:rPr>
        <w:t>threat (in deprivation models</w:t>
      </w:r>
      <w:commentRangeEnd w:id="126"/>
      <w:r w:rsidR="0092530F">
        <w:rPr>
          <w:rStyle w:val="CommentReference"/>
        </w:rPr>
        <w:commentReference w:id="126"/>
      </w:r>
      <w:r>
        <w:rPr>
          <w:rFonts w:cs="Times New Roman"/>
        </w:rPr>
        <w:t xml:space="preserve">) and deprivation (in threat models). Relationships between mediators and outcomes will additionally be adjusted for income-to-needs ratio and </w:t>
      </w:r>
      <w:ins w:id="127" w:author="Tiemeier, Henning [2]" w:date="2022-08-20T15:51:00Z">
        <w:r w:rsidR="0092530F">
          <w:rPr>
            <w:rFonts w:cs="Times New Roman"/>
          </w:rPr>
          <w:t xml:space="preserve">child </w:t>
        </w:r>
      </w:ins>
      <w:del w:id="128" w:author="McLaughlin, Katie Anne" w:date="2022-08-23T10:18:00Z">
        <w:r w:rsidDel="001978D9">
          <w:rPr>
            <w:rFonts w:cs="Times New Roman"/>
          </w:rPr>
          <w:delText xml:space="preserve">psychiatric </w:delText>
        </w:r>
      </w:del>
      <w:ins w:id="129" w:author="McLaughlin, Katie Anne" w:date="2022-08-23T10:18:00Z">
        <w:r w:rsidR="001978D9">
          <w:rPr>
            <w:rFonts w:cs="Times New Roman"/>
          </w:rPr>
          <w:t xml:space="preserve">mental health </w:t>
        </w:r>
      </w:ins>
      <w:r>
        <w:rPr>
          <w:rFonts w:cs="Times New Roman"/>
        </w:rPr>
        <w:t>symptoms</w:t>
      </w:r>
      <w:r w:rsidR="0059667E">
        <w:rPr>
          <w:rFonts w:cs="Times New Roman"/>
        </w:rPr>
        <w:t xml:space="preserve"> (maximum of the self-reported </w:t>
      </w:r>
      <w:commentRangeStart w:id="130"/>
      <w:r w:rsidR="0059667E">
        <w:rPr>
          <w:rFonts w:cs="Times New Roman"/>
        </w:rPr>
        <w:t>overall problem score from the YSR and parent-reported overall problem score from the CBCL</w:t>
      </w:r>
      <w:commentRangeEnd w:id="130"/>
      <w:r w:rsidR="0092530F">
        <w:rPr>
          <w:rStyle w:val="CommentReference"/>
        </w:rPr>
        <w:commentReference w:id="130"/>
      </w:r>
      <w:r w:rsidR="0059667E">
        <w:rPr>
          <w:rFonts w:cs="Times New Roman"/>
        </w:rPr>
        <w:t>), both measured</w:t>
      </w:r>
      <w:r w:rsidR="00D956A6">
        <w:rPr>
          <w:rFonts w:cs="Times New Roman"/>
        </w:rPr>
        <w:t xml:space="preserve"> </w:t>
      </w:r>
      <w:r>
        <w:rPr>
          <w:rFonts w:cs="Times New Roman"/>
        </w:rPr>
        <w:t>at T1.</w:t>
      </w:r>
    </w:p>
    <w:p w14:paraId="660ED60E" w14:textId="4761B2FA" w:rsidR="00580DEE" w:rsidRDefault="00580DEE" w:rsidP="00A528F6">
      <w:pPr>
        <w:spacing w:line="360" w:lineRule="auto"/>
        <w:rPr>
          <w:rFonts w:cs="Times New Roman"/>
        </w:rPr>
      </w:pPr>
      <w:r>
        <w:rPr>
          <w:rFonts w:cs="Times New Roman"/>
          <w:u w:val="single"/>
        </w:rPr>
        <w:t>Missing data</w:t>
      </w:r>
      <w:r>
        <w:rPr>
          <w:rFonts w:cs="Times New Roman"/>
        </w:rPr>
        <w:t>:</w:t>
      </w:r>
    </w:p>
    <w:p w14:paraId="139A2907" w14:textId="2FBD874D" w:rsidR="00580DEE" w:rsidRDefault="00580DEE" w:rsidP="00A528F6">
      <w:pPr>
        <w:spacing w:line="360" w:lineRule="auto"/>
        <w:rPr>
          <w:rFonts w:cs="Times New Roman"/>
        </w:rPr>
      </w:pPr>
      <w:r>
        <w:rPr>
          <w:rFonts w:cs="Times New Roman"/>
        </w:rPr>
        <w:t xml:space="preserve">We </w:t>
      </w:r>
      <w:r w:rsidR="00AC5346">
        <w:rPr>
          <w:rFonts w:cs="Times New Roman"/>
        </w:rPr>
        <w:t>u</w:t>
      </w:r>
      <w:r>
        <w:rPr>
          <w:rFonts w:cs="Times New Roman"/>
        </w:rPr>
        <w:t>se</w:t>
      </w:r>
      <w:r w:rsidR="00AC5346">
        <w:rPr>
          <w:rFonts w:cs="Times New Roman"/>
        </w:rPr>
        <w:t>d</w:t>
      </w:r>
      <w:r>
        <w:rPr>
          <w:rFonts w:cs="Times New Roman"/>
        </w:rPr>
        <w:t xml:space="preserve"> </w:t>
      </w:r>
      <w:r w:rsidR="00AC5346">
        <w:rPr>
          <w:rFonts w:cs="Times New Roman"/>
        </w:rPr>
        <w:t xml:space="preserve">20x </w:t>
      </w:r>
      <w:r>
        <w:rPr>
          <w:rFonts w:cs="Times New Roman"/>
        </w:rPr>
        <w:t>multiple imputation with predictive mean matching using chain-linked equations</w:t>
      </w:r>
      <w:r w:rsidR="00AC5346">
        <w:rPr>
          <w:rFonts w:cs="Times New Roman"/>
        </w:rPr>
        <w:t xml:space="preserve"> to fill in missing values for covariate, exposure, candidate mediator</w:t>
      </w:r>
      <w:r w:rsidR="00317138">
        <w:rPr>
          <w:rFonts w:cs="Times New Roman"/>
        </w:rPr>
        <w:t>,</w:t>
      </w:r>
      <w:r w:rsidR="00AC5346">
        <w:rPr>
          <w:rFonts w:cs="Times New Roman"/>
        </w:rPr>
        <w:t xml:space="preserve"> and </w:t>
      </w:r>
      <w:commentRangeStart w:id="131"/>
      <w:r w:rsidR="00AC5346">
        <w:rPr>
          <w:rFonts w:cs="Times New Roman"/>
        </w:rPr>
        <w:t>outcome variables</w:t>
      </w:r>
      <w:r>
        <w:rPr>
          <w:rFonts w:cs="Times New Roman"/>
        </w:rPr>
        <w:t xml:space="preserve">. </w:t>
      </w:r>
      <w:commentRangeEnd w:id="131"/>
      <w:r w:rsidR="0092530F">
        <w:rPr>
          <w:rStyle w:val="CommentReference"/>
        </w:rPr>
        <w:commentReference w:id="131"/>
      </w:r>
    </w:p>
    <w:p w14:paraId="63788775" w14:textId="49D43089" w:rsidR="00694A30" w:rsidRDefault="00694A30" w:rsidP="00A528F6">
      <w:pPr>
        <w:spacing w:line="360" w:lineRule="auto"/>
        <w:rPr>
          <w:rFonts w:cs="Times New Roman"/>
        </w:rPr>
      </w:pPr>
      <w:r>
        <w:rPr>
          <w:rFonts w:cs="Times New Roman"/>
          <w:u w:val="single"/>
        </w:rPr>
        <w:t>High-dimensional mediation analysis</w:t>
      </w:r>
      <w:r>
        <w:rPr>
          <w:rFonts w:cs="Times New Roman"/>
        </w:rPr>
        <w:t>:</w:t>
      </w:r>
    </w:p>
    <w:p w14:paraId="34844993" w14:textId="5C8C9BBE" w:rsidR="00E94664" w:rsidRDefault="00317138" w:rsidP="00A528F6">
      <w:pPr>
        <w:spacing w:line="360" w:lineRule="auto"/>
        <w:rPr>
          <w:rFonts w:cs="Times New Roman"/>
        </w:rPr>
      </w:pPr>
      <w:r>
        <w:rPr>
          <w:rFonts w:cs="Times New Roman"/>
        </w:rPr>
        <w:t xml:space="preserve">The overarching aim of the project </w:t>
      </w:r>
      <w:r w:rsidR="00B92ACC">
        <w:rPr>
          <w:rFonts w:cs="Times New Roman"/>
        </w:rPr>
        <w:t>is</w:t>
      </w:r>
      <w:r w:rsidR="00694A30">
        <w:rPr>
          <w:rFonts w:cs="Times New Roman"/>
        </w:rPr>
        <w:t xml:space="preserve"> to </w:t>
      </w:r>
      <w:r w:rsidR="00AC5346">
        <w:rPr>
          <w:rFonts w:cs="Times New Roman"/>
        </w:rPr>
        <w:t>explore</w:t>
      </w:r>
      <w:r w:rsidR="00694A30">
        <w:rPr>
          <w:rFonts w:cs="Times New Roman"/>
        </w:rPr>
        <w:t xml:space="preserve"> whether mechanisms by which deprivation and threat impact adolescent psychopathology are empirically discernable, and to flag the objectively measured </w:t>
      </w:r>
      <w:commentRangeStart w:id="132"/>
      <w:r w:rsidR="00694A30">
        <w:rPr>
          <w:rFonts w:cs="Times New Roman"/>
        </w:rPr>
        <w:t>emotional</w:t>
      </w:r>
      <w:commentRangeEnd w:id="132"/>
      <w:r w:rsidR="00313F84">
        <w:rPr>
          <w:rStyle w:val="CommentReference"/>
        </w:rPr>
        <w:commentReference w:id="132"/>
      </w:r>
      <w:r w:rsidR="00694A30">
        <w:rPr>
          <w:rFonts w:cs="Times New Roman"/>
        </w:rPr>
        <w:t xml:space="preserve">, cognitive, and developmental markers that serve as the strongest mediators. </w:t>
      </w:r>
    </w:p>
    <w:p w14:paraId="1857524C" w14:textId="231E12F6" w:rsidR="0051515E" w:rsidRDefault="00694A30" w:rsidP="00A528F6">
      <w:pPr>
        <w:spacing w:line="360" w:lineRule="auto"/>
        <w:rPr>
          <w:rFonts w:cs="Times New Roman"/>
        </w:rPr>
      </w:pPr>
      <w:r>
        <w:rPr>
          <w:rFonts w:cs="Times New Roman"/>
        </w:rPr>
        <w:t xml:space="preserve">To achieve this, we </w:t>
      </w:r>
      <w:r w:rsidR="007030F8">
        <w:rPr>
          <w:rFonts w:cs="Times New Roman"/>
        </w:rPr>
        <w:t>utilize</w:t>
      </w:r>
      <w:r w:rsidR="00B92ACC">
        <w:rPr>
          <w:rFonts w:cs="Times New Roman"/>
        </w:rPr>
        <w:t>d</w:t>
      </w:r>
      <w:r w:rsidR="007030F8">
        <w:rPr>
          <w:rFonts w:cs="Times New Roman"/>
        </w:rPr>
        <w:t xml:space="preserve"> the</w:t>
      </w:r>
      <w:r w:rsidR="00AC5346">
        <w:rPr>
          <w:rFonts w:cs="Times New Roman"/>
        </w:rPr>
        <w:t xml:space="preserve"> </w:t>
      </w:r>
      <w:r>
        <w:rPr>
          <w:rFonts w:cs="Times New Roman"/>
        </w:rPr>
        <w:t>high-dimensional mediation analys</w:t>
      </w:r>
      <w:r w:rsidR="00AC5346">
        <w:rPr>
          <w:rFonts w:cs="Times New Roman"/>
        </w:rPr>
        <w:t>i</w:t>
      </w:r>
      <w:r>
        <w:rPr>
          <w:rFonts w:cs="Times New Roman"/>
        </w:rPr>
        <w:t>s</w:t>
      </w:r>
      <w:r w:rsidR="00AC5346">
        <w:rPr>
          <w:rFonts w:cs="Times New Roman"/>
        </w:rPr>
        <w:t xml:space="preserve"> (HIMA)</w:t>
      </w:r>
      <w:r w:rsidR="007030F8">
        <w:rPr>
          <w:rFonts w:cs="Times New Roman"/>
        </w:rPr>
        <w:t xml:space="preserve"> framework</w:t>
      </w:r>
      <w:r>
        <w:rPr>
          <w:rFonts w:cs="Times New Roman"/>
        </w:rPr>
        <w:t>, which combines sure independent screening, minimax concave penal</w:t>
      </w:r>
      <w:r w:rsidR="007030F8">
        <w:rPr>
          <w:rFonts w:cs="Times New Roman"/>
        </w:rPr>
        <w:t>ty</w:t>
      </w:r>
      <w:r>
        <w:rPr>
          <w:rFonts w:cs="Times New Roman"/>
        </w:rPr>
        <w:t xml:space="preserve"> (MC</w:t>
      </w:r>
      <w:r w:rsidR="007030F8">
        <w:rPr>
          <w:rFonts w:cs="Times New Roman"/>
        </w:rPr>
        <w:t>P</w:t>
      </w:r>
      <w:r>
        <w:rPr>
          <w:rFonts w:cs="Times New Roman"/>
        </w:rPr>
        <w:t>)</w:t>
      </w:r>
      <w:r w:rsidR="007030F8">
        <w:rPr>
          <w:rFonts w:cs="Times New Roman"/>
        </w:rPr>
        <w:t>-regularized</w:t>
      </w:r>
      <w:r>
        <w:rPr>
          <w:rFonts w:cs="Times New Roman"/>
        </w:rPr>
        <w:t xml:space="preserve"> regression modeling, and joint significance testing to identify </w:t>
      </w:r>
      <w:r w:rsidR="00F9671D">
        <w:rPr>
          <w:rFonts w:cs="Times New Roman"/>
        </w:rPr>
        <w:t xml:space="preserve">objectively measured mediators of </w:t>
      </w:r>
      <w:r w:rsidR="00B92ACC">
        <w:rPr>
          <w:rFonts w:cs="Times New Roman"/>
        </w:rPr>
        <w:t>d</w:t>
      </w:r>
      <w:r w:rsidR="00F9671D">
        <w:rPr>
          <w:rFonts w:cs="Times New Roman"/>
        </w:rPr>
        <w:t>eprivation</w:t>
      </w:r>
      <w:r w:rsidR="00B92ACC">
        <w:rPr>
          <w:rFonts w:cs="Times New Roman"/>
        </w:rPr>
        <w:t xml:space="preserve"> and threat</w:t>
      </w:r>
      <w:r w:rsidR="00F9671D">
        <w:rPr>
          <w:rFonts w:cs="Times New Roman"/>
        </w:rPr>
        <w:t xml:space="preserve"> as individual exposures, </w:t>
      </w:r>
      <w:r w:rsidR="00E94664" w:rsidRPr="00313F84">
        <w:rPr>
          <w:rFonts w:cs="Times New Roman"/>
          <w:highlight w:val="yellow"/>
          <w:rPrChange w:id="133" w:author="Tiemeier, Henning [2]" w:date="2022-08-20T15:58:00Z">
            <w:rPr>
              <w:rFonts w:cs="Times New Roman"/>
            </w:rPr>
          </w:rPrChange>
        </w:rPr>
        <w:t xml:space="preserve">assessing one as the primary exposure while </w:t>
      </w:r>
      <w:r w:rsidR="00F9671D" w:rsidRPr="00313F84">
        <w:rPr>
          <w:rFonts w:cs="Times New Roman"/>
          <w:highlight w:val="yellow"/>
          <w:rPrChange w:id="134" w:author="Tiemeier, Henning [2]" w:date="2022-08-20T15:58:00Z">
            <w:rPr>
              <w:rFonts w:cs="Times New Roman"/>
            </w:rPr>
          </w:rPrChange>
        </w:rPr>
        <w:t>controlling for the o</w:t>
      </w:r>
      <w:r w:rsidR="00736CEE" w:rsidRPr="00313F84">
        <w:rPr>
          <w:rFonts w:cs="Times New Roman"/>
          <w:highlight w:val="yellow"/>
          <w:rPrChange w:id="135" w:author="Tiemeier, Henning [2]" w:date="2022-08-20T15:58:00Z">
            <w:rPr>
              <w:rFonts w:cs="Times New Roman"/>
            </w:rPr>
          </w:rPrChange>
        </w:rPr>
        <w:t>t</w:t>
      </w:r>
      <w:r w:rsidR="00F9671D" w:rsidRPr="00313F84">
        <w:rPr>
          <w:rFonts w:cs="Times New Roman"/>
          <w:highlight w:val="yellow"/>
          <w:rPrChange w:id="136" w:author="Tiemeier, Henning [2]" w:date="2022-08-20T15:58:00Z">
            <w:rPr>
              <w:rFonts w:cs="Times New Roman"/>
            </w:rPr>
          </w:rPrChange>
        </w:rPr>
        <w:t>her</w:t>
      </w:r>
      <w:r w:rsidR="00E94664">
        <w:rPr>
          <w:rFonts w:cs="Times New Roman"/>
        </w:rPr>
        <w:t>.</w:t>
      </w:r>
      <w:r w:rsidR="00F9671D">
        <w:rPr>
          <w:rFonts w:cs="Times New Roman"/>
        </w:rPr>
        <w:fldChar w:fldCharType="begin"/>
      </w:r>
      <w:r w:rsidR="00317138">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F9671D">
        <w:rPr>
          <w:rFonts w:cs="Times New Roman"/>
        </w:rPr>
        <w:fldChar w:fldCharType="separate"/>
      </w:r>
      <w:r w:rsidR="00317138" w:rsidRPr="00317138">
        <w:rPr>
          <w:rFonts w:cs="Times New Roman"/>
          <w:noProof/>
          <w:vertAlign w:val="superscript"/>
        </w:rPr>
        <w:t>44</w:t>
      </w:r>
      <w:r w:rsidR="00F9671D">
        <w:rPr>
          <w:rFonts w:cs="Times New Roman"/>
        </w:rPr>
        <w:fldChar w:fldCharType="end"/>
      </w:r>
      <w:r w:rsidR="00F9671D">
        <w:rPr>
          <w:rFonts w:cs="Times New Roman"/>
        </w:rPr>
        <w:t xml:space="preserve"> </w:t>
      </w:r>
      <w:r w:rsidR="0051515E">
        <w:rPr>
          <w:rFonts w:cs="Times New Roman"/>
        </w:rPr>
        <w:t xml:space="preserve">Exposure variables (deprivation and threat), candidate mediators, and outcomes were standardized to have mean 0 and standard deviation 1 to facilitate comparison of estimates. </w:t>
      </w:r>
    </w:p>
    <w:p w14:paraId="743E8049" w14:textId="12657FF4" w:rsidR="007030F8" w:rsidRDefault="007030F8" w:rsidP="00A528F6">
      <w:pPr>
        <w:spacing w:line="360" w:lineRule="auto"/>
        <w:rPr>
          <w:rFonts w:cs="Times New Roman"/>
        </w:rPr>
      </w:pPr>
      <w:r>
        <w:rPr>
          <w:rFonts w:cs="Times New Roman"/>
        </w:rPr>
        <w:t>The</w:t>
      </w:r>
      <w:r w:rsidR="0051515E">
        <w:rPr>
          <w:rFonts w:cs="Times New Roman"/>
        </w:rPr>
        <w:t xml:space="preserve"> HIMA</w:t>
      </w:r>
      <w:r>
        <w:rPr>
          <w:rFonts w:cs="Times New Roman"/>
        </w:rPr>
        <w:t xml:space="preserve"> algorithm comprises 3 steps.</w:t>
      </w:r>
      <w:r w:rsidR="0051515E">
        <w:rPr>
          <w:rFonts w:cs="Times New Roman"/>
        </w:rPr>
        <w:t xml:space="preserve"> </w:t>
      </w:r>
      <w:r w:rsidR="00F9671D">
        <w:rPr>
          <w:rFonts w:cs="Times New Roman"/>
        </w:rPr>
        <w:t xml:space="preserve">In </w:t>
      </w:r>
      <w:r w:rsidR="0051515E">
        <w:rPr>
          <w:rFonts w:cs="Times New Roman"/>
        </w:rPr>
        <w:t>S</w:t>
      </w:r>
      <w:r w:rsidR="00F9671D">
        <w:rPr>
          <w:rFonts w:cs="Times New Roman"/>
        </w:rPr>
        <w:t xml:space="preserve">tep 1, sure independent </w:t>
      </w:r>
      <w:r w:rsidR="00D956A6">
        <w:rPr>
          <w:rFonts w:cs="Times New Roman"/>
        </w:rPr>
        <w:t xml:space="preserve">screening </w:t>
      </w:r>
      <w:r w:rsidR="002E64A3">
        <w:rPr>
          <w:rFonts w:cs="Times New Roman"/>
        </w:rPr>
        <w:t xml:space="preserve">selects mediators with the strongest crude associations with the outcome, </w:t>
      </w:r>
      <w:r w:rsidR="00B92ACC">
        <w:rPr>
          <w:rFonts w:cs="Times New Roman"/>
        </w:rPr>
        <w:t>retaining</w:t>
      </w:r>
      <w:r w:rsidR="002E64A3">
        <w:rPr>
          <w:rFonts w:cs="Times New Roman"/>
        </w:rPr>
        <w:t xml:space="preserve"> the top [2</w:t>
      </w:r>
      <w:r w:rsidR="002E64A3" w:rsidRPr="009251F3">
        <w:rPr>
          <w:rFonts w:cs="Times New Roman"/>
          <w:i/>
          <w:iCs/>
        </w:rPr>
        <w:t>n</w:t>
      </w:r>
      <w:r w:rsidR="002E64A3">
        <w:rPr>
          <w:rFonts w:cs="Times New Roman"/>
        </w:rPr>
        <w:t>/log(</w:t>
      </w:r>
      <w:r w:rsidR="002E64A3" w:rsidRPr="009251F3">
        <w:rPr>
          <w:rFonts w:cs="Times New Roman"/>
          <w:i/>
          <w:iCs/>
        </w:rPr>
        <w:t>n</w:t>
      </w:r>
      <w:r w:rsidR="002E64A3">
        <w:rPr>
          <w:rFonts w:cs="Times New Roman"/>
        </w:rPr>
        <w:t>)] mediators</w:t>
      </w:r>
      <w:r w:rsidR="00D956A6">
        <w:rPr>
          <w:rFonts w:cs="Times New Roman"/>
        </w:rPr>
        <w:t xml:space="preserve"> (where </w:t>
      </w:r>
      <w:r w:rsidR="00D956A6">
        <w:rPr>
          <w:rFonts w:cs="Times New Roman"/>
          <w:i/>
          <w:iCs/>
        </w:rPr>
        <w:t>n</w:t>
      </w:r>
      <w:r w:rsidR="00D956A6">
        <w:rPr>
          <w:rFonts w:cs="Times New Roman"/>
        </w:rPr>
        <w:t xml:space="preserve"> is the </w:t>
      </w:r>
      <w:r w:rsidR="00D956A6">
        <w:rPr>
          <w:rFonts w:cs="Times New Roman"/>
        </w:rPr>
        <w:lastRenderedPageBreak/>
        <w:t>sample size)</w:t>
      </w:r>
      <w:r w:rsidR="002E64A3">
        <w:rPr>
          <w:rFonts w:cs="Times New Roman"/>
        </w:rPr>
        <w:t xml:space="preserve"> from a set of size </w:t>
      </w:r>
      <w:r w:rsidR="002E64A3">
        <w:rPr>
          <w:rFonts w:cs="Times New Roman"/>
          <w:i/>
          <w:iCs/>
        </w:rPr>
        <w:t>p</w:t>
      </w:r>
      <w:r w:rsidR="002E64A3">
        <w:rPr>
          <w:rFonts w:cs="Times New Roman"/>
        </w:rPr>
        <w:t xml:space="preserve"> with the largest absolute values of regression coefficients</w:t>
      </w:r>
      <w:r w:rsidR="00F9671D">
        <w:rPr>
          <w:rFonts w:cs="Times New Roman"/>
        </w:rPr>
        <w:t>.</w:t>
      </w:r>
      <w:r w:rsidR="00F9671D">
        <w:rPr>
          <w:rFonts w:cs="Times New Roman"/>
        </w:rPr>
        <w:fldChar w:fldCharType="begin"/>
      </w:r>
      <w:r w:rsidR="00317138">
        <w:rPr>
          <w:rFonts w:cs="Times New Roman"/>
        </w:rPr>
        <w:instrText xml:space="preserve"> ADDIN EN.CITE &lt;EndNote&gt;&lt;Cite&gt;&lt;Author&gt;Fan&lt;/Author&gt;&lt;Year&gt;2008&lt;/Year&gt;&lt;RecNum&gt;3311&lt;/RecNum&gt;&lt;DisplayText&gt;&lt;style face="superscript"&gt;45&lt;/style&gt;&lt;/DisplayText&gt;&lt;record&gt;&lt;rec-number&gt;3311&lt;/rec-number&gt;&lt;foreign-keys&gt;&lt;key app="EN" db-id="wxvvvfa0md2sabevrvgvs9052azse250pt0a" timestamp="1642102881"&gt;3311&lt;/key&gt;&lt;/foreign-keys&gt;&lt;ref-type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F9671D">
        <w:rPr>
          <w:rFonts w:cs="Times New Roman"/>
        </w:rPr>
        <w:fldChar w:fldCharType="separate"/>
      </w:r>
      <w:r w:rsidR="00317138" w:rsidRPr="00317138">
        <w:rPr>
          <w:rFonts w:cs="Times New Roman"/>
          <w:noProof/>
          <w:vertAlign w:val="superscript"/>
        </w:rPr>
        <w:t>45</w:t>
      </w:r>
      <w:r w:rsidR="00F9671D">
        <w:rPr>
          <w:rFonts w:cs="Times New Roman"/>
        </w:rPr>
        <w:fldChar w:fldCharType="end"/>
      </w:r>
      <w:r w:rsidR="00F9671D">
        <w:rPr>
          <w:rFonts w:cs="Times New Roman"/>
        </w:rPr>
        <w:t xml:space="preserve"> </w:t>
      </w:r>
      <w:r w:rsidR="009251F3">
        <w:rPr>
          <w:rFonts w:cs="Times New Roman"/>
        </w:rPr>
        <w:t xml:space="preserve">This is a useful initial step for scenarios where </w:t>
      </w:r>
      <w:commentRangeStart w:id="137"/>
      <w:r w:rsidR="002E64A3" w:rsidRPr="002E64A3">
        <w:rPr>
          <w:rFonts w:cs="Times New Roman"/>
          <w:i/>
          <w:iCs/>
        </w:rPr>
        <w:t>p</w:t>
      </w:r>
      <w:r w:rsidR="002E64A3">
        <w:rPr>
          <w:rFonts w:cs="Times New Roman"/>
        </w:rPr>
        <w:t>&gt;</w:t>
      </w:r>
      <w:r w:rsidR="002E64A3" w:rsidRPr="002E64A3">
        <w:rPr>
          <w:rFonts w:cs="Times New Roman"/>
          <w:i/>
          <w:iCs/>
        </w:rPr>
        <w:t>n</w:t>
      </w:r>
      <w:r w:rsidR="009251F3">
        <w:rPr>
          <w:rFonts w:cs="Times New Roman"/>
        </w:rPr>
        <w:t xml:space="preserve">. </w:t>
      </w:r>
      <w:commentRangeEnd w:id="137"/>
      <w:r w:rsidR="00313F84">
        <w:rPr>
          <w:rStyle w:val="CommentReference"/>
        </w:rPr>
        <w:commentReference w:id="137"/>
      </w:r>
      <w:r w:rsidR="002E64A3">
        <w:rPr>
          <w:rFonts w:cs="Times New Roman"/>
        </w:rPr>
        <w:t xml:space="preserve">In our case, </w:t>
      </w:r>
      <w:r w:rsidR="009251F3">
        <w:rPr>
          <w:rFonts w:cs="Times New Roman"/>
        </w:rPr>
        <w:t>Step 1 allows for many more mediators to be considered than we have available.</w:t>
      </w:r>
    </w:p>
    <w:p w14:paraId="4F86988C" w14:textId="68668ED8" w:rsidR="007030F8" w:rsidRPr="002E64A3" w:rsidRDefault="00F9671D" w:rsidP="00A528F6">
      <w:pPr>
        <w:spacing w:line="360" w:lineRule="auto"/>
        <w:rPr>
          <w:rFonts w:cs="Times New Roman"/>
          <w:i/>
          <w:iCs/>
        </w:rPr>
      </w:pPr>
      <w:r>
        <w:rPr>
          <w:rFonts w:cs="Times New Roman"/>
        </w:rPr>
        <w:t xml:space="preserve">Step 2 produces MCP-regularized estimates of coefficients </w:t>
      </w:r>
      <w:r w:rsidRPr="00177FEB">
        <w:rPr>
          <w:rFonts w:cs="Times New Roman"/>
          <w:i/>
          <w:iCs/>
        </w:rPr>
        <w:t>β</w:t>
      </w:r>
      <w:r w:rsidRPr="00177FEB">
        <w:rPr>
          <w:rFonts w:cs="Times New Roman"/>
          <w:i/>
          <w:iCs/>
          <w:vertAlign w:val="subscript"/>
        </w:rPr>
        <w:t>1</w:t>
      </w:r>
      <w:r w:rsidRPr="00177FEB">
        <w:rPr>
          <w:rFonts w:cs="Times New Roman"/>
          <w:i/>
          <w:iCs/>
        </w:rPr>
        <w:t>,</w:t>
      </w:r>
      <w:r>
        <w:rPr>
          <w:rFonts w:cs="Times New Roman"/>
          <w:i/>
          <w:iCs/>
        </w:rPr>
        <w:t>…</w:t>
      </w:r>
      <w:r w:rsidRPr="00177FEB">
        <w:rPr>
          <w:rFonts w:cs="Times New Roman"/>
          <w:i/>
          <w:iCs/>
        </w:rPr>
        <w:t>,β</w:t>
      </w:r>
      <w:r w:rsidRPr="00177FEB">
        <w:rPr>
          <w:rFonts w:cs="Times New Roman"/>
          <w:i/>
          <w:iCs/>
          <w:vertAlign w:val="subscript"/>
        </w:rPr>
        <w:t>p</w:t>
      </w:r>
      <w:r w:rsidR="007030F8">
        <w:rPr>
          <w:rFonts w:cs="Times New Roman"/>
        </w:rPr>
        <w:t xml:space="preserve"> for</w:t>
      </w:r>
      <w:r>
        <w:rPr>
          <w:rFonts w:cs="Times New Roman"/>
        </w:rPr>
        <w:t xml:space="preserve"> mediators </w:t>
      </w:r>
      <w:r w:rsidR="00237A9A">
        <w:rPr>
          <w:rFonts w:cs="Times New Roman"/>
        </w:rPr>
        <w:t>M</w:t>
      </w:r>
      <w:r w:rsidR="00237A9A">
        <w:rPr>
          <w:rFonts w:cs="Times New Roman"/>
          <w:vertAlign w:val="subscript"/>
        </w:rPr>
        <w:t>1</w:t>
      </w:r>
      <w:r w:rsidR="00237A9A">
        <w:rPr>
          <w:rFonts w:cs="Times New Roman"/>
        </w:rPr>
        <w:t>,…,</w:t>
      </w:r>
      <w:proofErr w:type="spellStart"/>
      <w:r w:rsidR="00237A9A">
        <w:rPr>
          <w:rFonts w:cs="Times New Roman"/>
        </w:rPr>
        <w:t>M</w:t>
      </w:r>
      <w:r w:rsidR="00237A9A">
        <w:rPr>
          <w:rFonts w:cs="Times New Roman"/>
          <w:vertAlign w:val="subscript"/>
        </w:rPr>
        <w:t>p</w:t>
      </w:r>
      <w:proofErr w:type="spellEnd"/>
      <w:r w:rsidR="00237A9A">
        <w:rPr>
          <w:rFonts w:cs="Times New Roman"/>
        </w:rPr>
        <w:t xml:space="preserve"> </w:t>
      </w:r>
      <w:r w:rsidR="002E64A3">
        <w:rPr>
          <w:rFonts w:cs="Times New Roman"/>
        </w:rPr>
        <w:t>in</w:t>
      </w:r>
      <w:r w:rsidR="007030F8">
        <w:rPr>
          <w:rFonts w:cs="Times New Roman"/>
        </w:rPr>
        <w:t xml:space="preserve"> </w:t>
      </w:r>
      <w:r>
        <w:rPr>
          <w:rFonts w:cs="Times New Roman"/>
        </w:rPr>
        <w:t>a model for the outcome that is adjusted for the exposure and co</w:t>
      </w:r>
      <w:r w:rsidR="00503F4B">
        <w:rPr>
          <w:rFonts w:cs="Times New Roman"/>
        </w:rPr>
        <w:t>variate</w:t>
      </w:r>
      <w:r>
        <w:rPr>
          <w:rFonts w:cs="Times New Roman"/>
        </w:rPr>
        <w:t>s.</w:t>
      </w:r>
      <w:r>
        <w:rPr>
          <w:rFonts w:cs="Times New Roman"/>
        </w:rPr>
        <w:fldChar w:fldCharType="begin"/>
      </w:r>
      <w:r w:rsidR="00317138">
        <w:rPr>
          <w:rFonts w:cs="Times New Roman"/>
        </w:rPr>
        <w:instrText xml:space="preserve"> ADDIN EN.CITE &lt;EndNote&gt;&lt;Cite&gt;&lt;Author&gt;Fan&lt;/Author&gt;&lt;Year&gt;2001&lt;/Year&gt;&lt;RecNum&gt;3312&lt;/RecNum&gt;&lt;DisplayText&gt;&lt;style face="superscript"&gt;46&lt;/style&gt;&lt;/DisplayText&gt;&lt;record&gt;&lt;rec-number&gt;3312&lt;/rec-number&gt;&lt;foreign-keys&gt;&lt;key app="EN" db-id="wxvvvfa0md2sabevrvgvs9052azse250pt0a" timestamp="1642103830"&gt;3312&lt;/key&gt;&lt;/foreign-keys&gt;&lt;ref-type name="Journal Article"&gt;17&lt;/ref-type&gt;&lt;contributors&gt;&lt;authors&gt;&lt;author&gt;Fan, Jianqing&lt;/author&gt;&lt;author&gt;Li, Runze&lt;/author&gt;&lt;/authors&gt;&lt;/contributors&gt;&lt;titles&gt;&lt;title&gt;Variable selection via nonconcave penalized likelihood and its oracle properties&lt;/title&gt;&lt;secondary-title&gt;Journal of the American statistical Association&lt;/secondary-title&gt;&lt;/titles&gt;&lt;periodical&gt;&lt;full-title&gt;Journal of the American statistical Association&lt;/full-title&gt;&lt;/periodical&gt;&lt;pages&gt;1348-1360&lt;/pages&gt;&lt;volume&gt;96&lt;/volume&gt;&lt;number&gt;456&lt;/number&gt;&lt;dates&gt;&lt;year&gt;2001&lt;/year&gt;&lt;/dates&gt;&lt;isbn&gt;0162-1459&lt;/isbn&gt;&lt;urls&gt;&lt;/urls&gt;&lt;/record&gt;&lt;/Cite&gt;&lt;/EndNote&gt;</w:instrText>
      </w:r>
      <w:r>
        <w:rPr>
          <w:rFonts w:cs="Times New Roman"/>
        </w:rPr>
        <w:fldChar w:fldCharType="separate"/>
      </w:r>
      <w:r w:rsidR="00317138" w:rsidRPr="00317138">
        <w:rPr>
          <w:rFonts w:cs="Times New Roman"/>
          <w:noProof/>
          <w:vertAlign w:val="superscript"/>
        </w:rPr>
        <w:t>46</w:t>
      </w:r>
      <w:r>
        <w:rPr>
          <w:rFonts w:cs="Times New Roman"/>
        </w:rPr>
        <w:fldChar w:fldCharType="end"/>
      </w:r>
      <w:r>
        <w:rPr>
          <w:rFonts w:cs="Times New Roman"/>
        </w:rPr>
        <w:t xml:space="preserve"> </w:t>
      </w:r>
      <w:del w:id="138" w:author="Tiemeier, Henning [2]" w:date="2022-08-20T15:58:00Z">
        <w:r w:rsidR="00503F4B" w:rsidDel="00313F84">
          <w:rPr>
            <w:rFonts w:cs="Times New Roman"/>
          </w:rPr>
          <w:delText xml:space="preserve">In a model with deprivation as the exposure, threat is treated as one of the covariates, and vice-versa. </w:delText>
        </w:r>
      </w:del>
      <w:r w:rsidR="002E64A3">
        <w:rPr>
          <w:rFonts w:cs="Times New Roman"/>
        </w:rPr>
        <w:t>Described in detail</w:t>
      </w:r>
      <w:r w:rsidR="00D956A6">
        <w:rPr>
          <w:rFonts w:cs="Times New Roman"/>
        </w:rPr>
        <w:t xml:space="preserve"> elsewhere,</w:t>
      </w:r>
      <w:r w:rsidR="00D956A6">
        <w:rPr>
          <w:rFonts w:cs="Times New Roman"/>
        </w:rPr>
        <w:fldChar w:fldCharType="begin"/>
      </w:r>
      <w:r w:rsidR="00D956A6">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D956A6">
        <w:rPr>
          <w:rFonts w:cs="Times New Roman"/>
        </w:rPr>
        <w:fldChar w:fldCharType="separate"/>
      </w:r>
      <w:r w:rsidR="00D956A6" w:rsidRPr="00D956A6">
        <w:rPr>
          <w:rFonts w:cs="Times New Roman"/>
          <w:noProof/>
          <w:vertAlign w:val="superscript"/>
        </w:rPr>
        <w:t>44</w:t>
      </w:r>
      <w:r w:rsidR="00D956A6">
        <w:rPr>
          <w:rFonts w:cs="Times New Roman"/>
        </w:rPr>
        <w:fldChar w:fldCharType="end"/>
      </w:r>
      <w:r w:rsidR="002E64A3">
        <w:rPr>
          <w:rFonts w:cs="Times New Roman"/>
        </w:rPr>
        <w:t xml:space="preserve"> the MCP regularization procedure is preferable to other penalties because it can select the correct model with a probability tending towards one, whereas other regularization strategies (such as elastic net) are susceptible to bias.</w:t>
      </w:r>
      <w:r w:rsidR="00762D79">
        <w:rPr>
          <w:rFonts w:cs="Times New Roman"/>
        </w:rPr>
        <w:t xml:space="preserve"> Mediators retained in this step have non-zero </w:t>
      </w:r>
      <w:r w:rsidR="00762D79" w:rsidRPr="00177FEB">
        <w:rPr>
          <w:rFonts w:cs="Times New Roman"/>
          <w:i/>
          <w:iCs/>
        </w:rPr>
        <w:t>β</w:t>
      </w:r>
      <w:r w:rsidR="00762D79">
        <w:rPr>
          <w:rFonts w:cs="Times New Roman"/>
        </w:rPr>
        <w:t xml:space="preserve"> coefficients. </w:t>
      </w:r>
    </w:p>
    <w:p w14:paraId="45BEFD8F" w14:textId="52D5454E" w:rsidR="0087403E" w:rsidRDefault="00F9671D" w:rsidP="007C0BB5">
      <w:pPr>
        <w:spacing w:line="360" w:lineRule="auto"/>
      </w:pPr>
      <w:r>
        <w:rPr>
          <w:rFonts w:cs="Times New Roman"/>
        </w:rPr>
        <w:t xml:space="preserve">Step 3 </w:t>
      </w:r>
      <w:r w:rsidR="007D02DB">
        <w:t xml:space="preserve">assesses the </w:t>
      </w:r>
      <w:r w:rsidR="002E64A3">
        <w:t xml:space="preserve">joint </w:t>
      </w:r>
      <w:r w:rsidR="007D02DB">
        <w:t>statistical significance of indirect pathways through each retained mediator M</w:t>
      </w:r>
      <w:r w:rsidR="007D02DB">
        <w:rPr>
          <w:vertAlign w:val="subscript"/>
        </w:rPr>
        <w:t>k</w:t>
      </w:r>
      <w:r w:rsidR="002E7095">
        <w:t xml:space="preserve">, </w:t>
      </w:r>
      <w:r w:rsidR="007D02DB">
        <w:t>adjusted for all other retained mediators</w:t>
      </w:r>
      <w:r w:rsidR="002E7095">
        <w:t>. For each M</w:t>
      </w:r>
      <w:r w:rsidR="002E7095">
        <w:rPr>
          <w:vertAlign w:val="subscript"/>
        </w:rPr>
        <w:t>k</w:t>
      </w:r>
      <w:r w:rsidR="002E7095">
        <w:t xml:space="preserve">, a model </w:t>
      </w:r>
      <w:r w:rsidR="00503F4B">
        <w:t xml:space="preserve">is built </w:t>
      </w:r>
      <w:r w:rsidR="002E7095">
        <w:t>with the deprivation and threat exposures, adjusted for early childhood characteristics.</w:t>
      </w:r>
      <w:r w:rsidR="007D02DB">
        <w:t xml:space="preserve"> </w:t>
      </w:r>
      <w:r w:rsidR="002E7095">
        <w:t>Significance of a given mediating pathway is assessed by the</w:t>
      </w:r>
      <w:r w:rsidR="007D02DB">
        <w:t xml:space="preserve"> maximum of the p-values associated with the coefficient for the exposure </w:t>
      </w:r>
      <w:r w:rsidR="00DE3709">
        <w:t>in</w:t>
      </w:r>
      <w:r w:rsidR="007D02DB">
        <w:t xml:space="preserve"> the mediator</w:t>
      </w:r>
      <w:r w:rsidR="00DE3709">
        <w:t xml:space="preserve"> model</w:t>
      </w:r>
      <w:r w:rsidR="0087403E">
        <w:t xml:space="preserv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87403E">
        <w:t xml:space="preserve">) </w:t>
      </w:r>
      <w:r w:rsidR="007D02DB">
        <w:t>and the</w:t>
      </w:r>
      <w:r w:rsidR="002E7095">
        <w:t xml:space="preserve"> MCP-regularized coefficient for the </w:t>
      </w:r>
      <w:r w:rsidR="007D02DB">
        <w:t xml:space="preserve">mediator </w:t>
      </w:r>
      <w:r w:rsidR="00DE3709">
        <w:t>in the</w:t>
      </w:r>
      <w:r w:rsidR="007D02DB">
        <w:t xml:space="preserve"> outcome</w:t>
      </w:r>
      <w:r w:rsidR="00DE3709">
        <w:t xml:space="preserve"> model</w:t>
      </w:r>
      <w:r w:rsidR="007D02DB">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D02DB">
        <w:t>). Thus, only mediators</w:t>
      </w:r>
      <w:r w:rsidR="007D36A1">
        <w:t xml:space="preserve"> that</w:t>
      </w:r>
      <w:r w:rsidR="007D02DB">
        <w:t xml:space="preserve"> are significantly associated with both the exposure and outcome are retained.</w:t>
      </w:r>
      <w:r w:rsidR="00DE3709">
        <w:t xml:space="preserve"> Indirect effects of the exposure on the outcome through each mediator M</w:t>
      </w:r>
      <w:r w:rsidR="00DE3709">
        <w:rPr>
          <w:vertAlign w:val="subscript"/>
        </w:rPr>
        <w:t>k</w:t>
      </w:r>
      <w:r w:rsidR="00DE3709">
        <w:t xml:space="preserve"> are constructed as the product of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DE3709">
        <w:rPr>
          <w:rFonts w:eastAsiaTheme="minorEastAsia"/>
        </w:rPr>
        <w:t>.</w:t>
      </w:r>
      <w:r w:rsidR="007D02DB">
        <w:t xml:space="preserve"> </w:t>
      </w:r>
    </w:p>
    <w:p w14:paraId="6F01F8AD" w14:textId="296CC887" w:rsidR="001C402E" w:rsidRDefault="00736CEE" w:rsidP="00A528F6">
      <w:pPr>
        <w:spacing w:line="360" w:lineRule="auto"/>
      </w:pPr>
      <w:r>
        <w:rPr>
          <w:rFonts w:cs="Times New Roman"/>
        </w:rPr>
        <w:t xml:space="preserve">This statistical approach is made available by the ‘HIMA’ R package. For the purposes of this study, the ‘HIMA’ package code needed to be modified </w:t>
      </w:r>
      <w:r w:rsidR="00405207">
        <w:rPr>
          <w:rFonts w:cs="Times New Roman"/>
        </w:rPr>
        <w:t>to</w:t>
      </w:r>
      <w:r>
        <w:rPr>
          <w:rFonts w:cs="Times New Roman"/>
        </w:rPr>
        <w:t xml:space="preserve"> accommodate multipl</w:t>
      </w:r>
      <w:ins w:id="139" w:author="Tiemeier, Henning [2]" w:date="2022-08-20T16:01:00Z">
        <w:r w:rsidR="00313F84">
          <w:rPr>
            <w:rFonts w:cs="Times New Roman"/>
          </w:rPr>
          <w:t>e</w:t>
        </w:r>
      </w:ins>
      <w:del w:id="140" w:author="Tiemeier, Henning [2]" w:date="2022-08-20T16:01:00Z">
        <w:r w:rsidDel="00313F84">
          <w:rPr>
            <w:rFonts w:cs="Times New Roman"/>
          </w:rPr>
          <w:delText>y</w:delText>
        </w:r>
      </w:del>
      <w:r>
        <w:rPr>
          <w:rFonts w:cs="Times New Roman"/>
        </w:rPr>
        <w:t xml:space="preserve"> imputed data. </w:t>
      </w:r>
      <w:r w:rsidR="0051515E">
        <w:rPr>
          <w:rFonts w:cs="Times New Roman"/>
        </w:rPr>
        <w:t xml:space="preserve">All regression estimates </w:t>
      </w:r>
      <w:r>
        <w:rPr>
          <w:rFonts w:cs="Times New Roman"/>
        </w:rPr>
        <w:t xml:space="preserve">were combined using Rubin’s rules – averaging the coefficient estimates across 20 replicates, and pooling variances by combining between-imputation and within-imputation uncertainty, as described </w:t>
      </w:r>
      <w:hyperlink r:id="rId13" w:history="1">
        <w:r w:rsidRPr="00F86BE2">
          <w:rPr>
            <w:rStyle w:val="Hyperlink"/>
            <w:rFonts w:cs="Times New Roman"/>
          </w:rPr>
          <w:t>here</w:t>
        </w:r>
      </w:hyperlink>
      <w:r w:rsidR="00F86BE2">
        <w:rPr>
          <w:rFonts w:cs="Times New Roman"/>
        </w:rPr>
        <w:t>.</w:t>
      </w:r>
      <w:r>
        <w:rPr>
          <w:rFonts w:cs="Times New Roman"/>
        </w:rPr>
        <w:t xml:space="preserve"> </w:t>
      </w:r>
      <w:r w:rsidR="007C0BB5">
        <w:rPr>
          <w:rFonts w:cs="Times New Roman"/>
        </w:rPr>
        <w:t xml:space="preserve">Unadjusted and </w:t>
      </w:r>
      <w:commentRangeStart w:id="141"/>
      <w:r w:rsidR="007C0BB5">
        <w:rPr>
          <w:rFonts w:cs="Times New Roman"/>
        </w:rPr>
        <w:t>multiple testing</w:t>
      </w:r>
      <w:r w:rsidR="00EF5632">
        <w:rPr>
          <w:rFonts w:cs="Times New Roman"/>
        </w:rPr>
        <w:t>-</w:t>
      </w:r>
      <w:r w:rsidR="007C0BB5">
        <w:rPr>
          <w:rFonts w:cs="Times New Roman"/>
        </w:rPr>
        <w:t xml:space="preserve">adjusted p-values </w:t>
      </w:r>
      <w:commentRangeEnd w:id="141"/>
      <w:r w:rsidR="00313F84">
        <w:rPr>
          <w:rStyle w:val="CommentReference"/>
        </w:rPr>
        <w:commentReference w:id="141"/>
      </w:r>
      <w:r w:rsidR="005D251E">
        <w:rPr>
          <w:rFonts w:cs="Times New Roman"/>
        </w:rPr>
        <w:t xml:space="preserve">were calculated based on pooled estimates. </w:t>
      </w:r>
      <w:r w:rsidR="00DE3709">
        <w:t>Due to the exploratory nature of this analysis, we retained mediators with joint 2-sided p-</w:t>
      </w:r>
      <w:commentRangeStart w:id="142"/>
      <w:r w:rsidR="00DE3709">
        <w:t>values &lt;0.10</w:t>
      </w:r>
      <w:commentRangeEnd w:id="142"/>
      <w:r w:rsidR="00313F84">
        <w:rPr>
          <w:rStyle w:val="CommentReference"/>
        </w:rPr>
        <w:commentReference w:id="142"/>
      </w:r>
      <w:r w:rsidR="00DE3709">
        <w:t xml:space="preserve">, and we present </w:t>
      </w:r>
      <w:r w:rsidR="00AD1AF3">
        <w:t>significance based on unadjusted p-values and p-values</w:t>
      </w:r>
      <w:r w:rsidR="00DE3709">
        <w:t xml:space="preserve"> adjusted for multiple testing using </w:t>
      </w:r>
      <w:r w:rsidR="005C7288">
        <w:t xml:space="preserve">the </w:t>
      </w:r>
      <w:r w:rsidR="00DE3709">
        <w:t>Benjamini-Hochberg approach</w:t>
      </w:r>
      <w:ins w:id="143" w:author="Tiemeier, Henning [2]" w:date="2022-08-20T16:02:00Z">
        <w:r w:rsidR="00313F84">
          <w:t xml:space="preserve"> based </w:t>
        </w:r>
        <w:commentRangeStart w:id="144"/>
        <w:r w:rsidR="00313F84">
          <w:t>on</w:t>
        </w:r>
        <w:commentRangeEnd w:id="144"/>
        <w:r w:rsidR="00313F84">
          <w:rPr>
            <w:rStyle w:val="CommentReference"/>
          </w:rPr>
          <w:commentReference w:id="144"/>
        </w:r>
        <w:r w:rsidR="00313F84">
          <w:t>......</w:t>
        </w:r>
      </w:ins>
      <w:r w:rsidR="00DE3709">
        <w:t>.</w:t>
      </w:r>
    </w:p>
    <w:p w14:paraId="2E3A39E3" w14:textId="7301E22F" w:rsidR="00E0331E" w:rsidRPr="00E0331E" w:rsidRDefault="00E0331E" w:rsidP="00A528F6">
      <w:pPr>
        <w:spacing w:line="360" w:lineRule="auto"/>
      </w:pPr>
      <w:commentRangeStart w:id="145"/>
      <w:r>
        <w:t xml:space="preserve">We </w:t>
      </w:r>
      <w:r w:rsidR="0076479A">
        <w:t>tested the robustness of our finding by</w:t>
      </w:r>
      <w:r>
        <w:t xml:space="preserve"> dropp</w:t>
      </w:r>
      <w:r w:rsidR="0076479A">
        <w:t>ing</w:t>
      </w:r>
      <w:r>
        <w:t xml:space="preserve"> the Tanner stage and fear conditioning measures from the list of candidate mediators to assess any differences in findings when only task-based phenotypes are </w:t>
      </w:r>
      <w:commentRangeStart w:id="146"/>
      <w:r>
        <w:t xml:space="preserve">considered. </w:t>
      </w:r>
      <w:commentRangeEnd w:id="146"/>
      <w:r w:rsidR="00313F84">
        <w:rPr>
          <w:rStyle w:val="CommentReference"/>
        </w:rPr>
        <w:commentReference w:id="146"/>
      </w:r>
      <w:commentRangeEnd w:id="145"/>
      <w:r w:rsidR="00FF786B">
        <w:rPr>
          <w:rStyle w:val="CommentReference"/>
        </w:rPr>
        <w:commentReference w:id="145"/>
      </w:r>
    </w:p>
    <w:p w14:paraId="4E9FF642" w14:textId="77777777" w:rsidR="006F5F0D" w:rsidRDefault="00E0331E" w:rsidP="00A528F6">
      <w:pPr>
        <w:spacing w:line="360" w:lineRule="auto"/>
        <w:rPr>
          <w:rFonts w:cs="Times New Roman"/>
        </w:rPr>
      </w:pPr>
      <w:r>
        <w:rPr>
          <w:rFonts w:cs="Times New Roman"/>
        </w:rPr>
        <w:t>Lastly, w</w:t>
      </w:r>
      <w:r w:rsidR="00405207">
        <w:rPr>
          <w:rFonts w:cs="Times New Roman"/>
        </w:rPr>
        <w:t xml:space="preserve">e repeated the HIMA analysis within strata </w:t>
      </w:r>
      <w:r w:rsidR="006F5F0D">
        <w:rPr>
          <w:rFonts w:cs="Times New Roman"/>
        </w:rPr>
        <w:t xml:space="preserve">of </w:t>
      </w:r>
      <w:r w:rsidR="00405207">
        <w:rPr>
          <w:rFonts w:cs="Times New Roman"/>
        </w:rPr>
        <w:t xml:space="preserve">sex assigned at birth. Given the differences in </w:t>
      </w:r>
      <w:r w:rsidR="00F57523">
        <w:rPr>
          <w:rFonts w:cs="Times New Roman"/>
        </w:rPr>
        <w:t xml:space="preserve">developmental </w:t>
      </w:r>
      <w:r w:rsidR="00405207">
        <w:rPr>
          <w:rFonts w:cs="Times New Roman"/>
        </w:rPr>
        <w:t>experiences associated with gender roles imbued by sex assigned at birth, we see this as an important exploratory analysis.</w:t>
      </w:r>
      <w:r w:rsidR="00D329AD">
        <w:rPr>
          <w:rFonts w:cs="Times New Roman"/>
        </w:rPr>
        <w:t xml:space="preserve"> </w:t>
      </w:r>
    </w:p>
    <w:p w14:paraId="750FA6F0" w14:textId="5B0100A7" w:rsidR="00405207" w:rsidRDefault="00D329AD" w:rsidP="00A528F6">
      <w:pPr>
        <w:spacing w:line="360" w:lineRule="auto"/>
        <w:rPr>
          <w:rFonts w:cs="Times New Roman"/>
        </w:rPr>
      </w:pPr>
      <w:commentRangeStart w:id="147"/>
      <w:commentRangeStart w:id="148"/>
      <w:r>
        <w:rPr>
          <w:rFonts w:cs="Times New Roman"/>
        </w:rPr>
        <w:lastRenderedPageBreak/>
        <w:t xml:space="preserve">This </w:t>
      </w:r>
      <w:r w:rsidR="006F5F0D">
        <w:rPr>
          <w:rFonts w:cs="Times New Roman"/>
        </w:rPr>
        <w:t xml:space="preserve">series of </w:t>
      </w:r>
      <w:r>
        <w:rPr>
          <w:rFonts w:cs="Times New Roman"/>
        </w:rPr>
        <w:t>analys</w:t>
      </w:r>
      <w:r w:rsidR="006F5F0D">
        <w:rPr>
          <w:rFonts w:cs="Times New Roman"/>
        </w:rPr>
        <w:t>es</w:t>
      </w:r>
      <w:r>
        <w:rPr>
          <w:rFonts w:cs="Times New Roman"/>
        </w:rPr>
        <w:t xml:space="preserve"> was conducted in a very well characterized, but small sample</w:t>
      </w:r>
      <w:r w:rsidR="001C33DE">
        <w:rPr>
          <w:rFonts w:cs="Times New Roman"/>
        </w:rPr>
        <w:t xml:space="preserve">, so replication of our findings in a larger sample is a critical next step. </w:t>
      </w:r>
      <w:commentRangeEnd w:id="147"/>
      <w:r w:rsidR="002D3D6D">
        <w:rPr>
          <w:rStyle w:val="CommentReference"/>
        </w:rPr>
        <w:commentReference w:id="147"/>
      </w:r>
      <w:commentRangeEnd w:id="148"/>
      <w:r w:rsidR="00FF786B">
        <w:rPr>
          <w:rStyle w:val="CommentReference"/>
        </w:rPr>
        <w:commentReference w:id="148"/>
      </w:r>
    </w:p>
    <w:p w14:paraId="018D1B1D" w14:textId="724D8BF1" w:rsidR="00405207" w:rsidRPr="00F10698" w:rsidRDefault="007731B6" w:rsidP="00A528F6">
      <w:pPr>
        <w:spacing w:line="360" w:lineRule="auto"/>
        <w:rPr>
          <w:rFonts w:cs="Times New Roman"/>
          <w:u w:val="single"/>
        </w:rPr>
      </w:pPr>
      <w:commentRangeStart w:id="149"/>
      <w:r w:rsidRPr="00F10698">
        <w:rPr>
          <w:rFonts w:cs="Times New Roman"/>
          <w:b/>
          <w:bCs/>
          <w:u w:val="single"/>
        </w:rPr>
        <w:t>Results</w:t>
      </w:r>
      <w:commentRangeEnd w:id="149"/>
      <w:r w:rsidR="00FF786B">
        <w:rPr>
          <w:rStyle w:val="CommentReference"/>
        </w:rPr>
        <w:commentReference w:id="149"/>
      </w:r>
    </w:p>
    <w:p w14:paraId="0345CF3D" w14:textId="5F99B47A" w:rsidR="00ED2028" w:rsidRPr="00ED2028" w:rsidRDefault="00ED2028" w:rsidP="00A528F6">
      <w:pPr>
        <w:spacing w:line="360" w:lineRule="auto"/>
        <w:rPr>
          <w:ins w:id="150" w:author="McLaughlin, Katie Anne" w:date="2022-08-23T10:22:00Z"/>
          <w:rFonts w:cs="Times New Roman"/>
          <w:i/>
          <w:iCs/>
          <w:rPrChange w:id="151" w:author="McLaughlin, Katie Anne" w:date="2022-08-23T10:22:00Z">
            <w:rPr>
              <w:ins w:id="152" w:author="McLaughlin, Katie Anne" w:date="2022-08-23T10:22:00Z"/>
              <w:rFonts w:cs="Times New Roman"/>
            </w:rPr>
          </w:rPrChange>
        </w:rPr>
      </w:pPr>
      <w:ins w:id="153" w:author="McLaughlin, Katie Anne" w:date="2022-08-23T10:22:00Z">
        <w:r w:rsidRPr="00ED2028">
          <w:rPr>
            <w:rFonts w:cs="Times New Roman"/>
            <w:i/>
            <w:iCs/>
            <w:rPrChange w:id="154" w:author="McLaughlin, Katie Anne" w:date="2022-08-23T10:22:00Z">
              <w:rPr>
                <w:rFonts w:cs="Times New Roman"/>
              </w:rPr>
            </w:rPrChange>
          </w:rPr>
          <w:t>Descriptive Statistics</w:t>
        </w:r>
      </w:ins>
    </w:p>
    <w:p w14:paraId="2B561994" w14:textId="667DCD9C" w:rsidR="001C33DE" w:rsidRDefault="00A70B1E" w:rsidP="00A528F6">
      <w:pPr>
        <w:spacing w:line="360" w:lineRule="auto"/>
        <w:rPr>
          <w:rFonts w:cs="Times New Roman"/>
        </w:rPr>
      </w:pPr>
      <w:r>
        <w:rPr>
          <w:rFonts w:cs="Times New Roman"/>
        </w:rPr>
        <w:t>T</w:t>
      </w:r>
      <w:r w:rsidR="001C33DE">
        <w:rPr>
          <w:rFonts w:cs="Times New Roman"/>
        </w:rPr>
        <w:t xml:space="preserve">he distributions </w:t>
      </w:r>
      <w:r w:rsidR="00AB3027">
        <w:rPr>
          <w:rFonts w:cs="Times New Roman"/>
        </w:rPr>
        <w:t xml:space="preserve">of early childhood and </w:t>
      </w:r>
      <w:r w:rsidR="00E14AD7">
        <w:rPr>
          <w:rFonts w:cs="Times New Roman"/>
        </w:rPr>
        <w:t>T1</w:t>
      </w:r>
      <w:r w:rsidR="00AB3027">
        <w:rPr>
          <w:rFonts w:cs="Times New Roman"/>
        </w:rPr>
        <w:t xml:space="preserve"> characteristics in the overall sample and by biological sex</w:t>
      </w:r>
      <w:r w:rsidR="001C33DE">
        <w:rPr>
          <w:rFonts w:cs="Times New Roman"/>
        </w:rPr>
        <w:t xml:space="preserve"> </w:t>
      </w:r>
      <w:r>
        <w:rPr>
          <w:rFonts w:cs="Times New Roman"/>
        </w:rPr>
        <w:t xml:space="preserve">were calculated using the data </w:t>
      </w:r>
      <w:r w:rsidR="00887DD4">
        <w:rPr>
          <w:rFonts w:cs="Times New Roman"/>
        </w:rPr>
        <w:t xml:space="preserve">prior to imputation </w:t>
      </w:r>
      <w:r>
        <w:rPr>
          <w:rFonts w:cs="Times New Roman"/>
        </w:rPr>
        <w:t xml:space="preserve">and summarized in </w:t>
      </w:r>
      <w:r w:rsidRPr="00A70B1E">
        <w:rPr>
          <w:rFonts w:cs="Times New Roman"/>
          <w:b/>
          <w:bCs/>
        </w:rPr>
        <w:t>Table 1</w:t>
      </w:r>
      <w:r w:rsidR="00AB3027">
        <w:rPr>
          <w:rFonts w:cs="Times New Roman"/>
        </w:rPr>
        <w:t>.</w:t>
      </w:r>
      <w:r>
        <w:rPr>
          <w:rFonts w:cs="Times New Roman"/>
        </w:rPr>
        <w:t xml:space="preserve"> </w:t>
      </w:r>
      <w:commentRangeStart w:id="155"/>
      <w:commentRangeStart w:id="156"/>
      <w:r>
        <w:rPr>
          <w:rFonts w:cs="Times New Roman"/>
        </w:rPr>
        <w:t>Continuous variables were compared using t-tests and categorical variables were compared using Chi-sq tests.</w:t>
      </w:r>
      <w:r w:rsidR="00AB3027">
        <w:rPr>
          <w:rFonts w:cs="Times New Roman"/>
        </w:rPr>
        <w:t xml:space="preserve"> </w:t>
      </w:r>
      <w:commentRangeEnd w:id="155"/>
      <w:r w:rsidR="003E74DC">
        <w:rPr>
          <w:rStyle w:val="CommentReference"/>
        </w:rPr>
        <w:commentReference w:id="155"/>
      </w:r>
      <w:commentRangeEnd w:id="156"/>
      <w:r w:rsidR="002D3D6D">
        <w:rPr>
          <w:rStyle w:val="CommentReference"/>
        </w:rPr>
        <w:commentReference w:id="156"/>
      </w:r>
      <w:r w:rsidR="00E34F84">
        <w:rPr>
          <w:rFonts w:cs="Times New Roman"/>
        </w:rPr>
        <w:t xml:space="preserve">Almost 43% of the </w:t>
      </w:r>
      <w:r w:rsidR="00553573">
        <w:rPr>
          <w:rFonts w:cs="Times New Roman"/>
        </w:rPr>
        <w:t>children in the sample experienced poverty at least at some point during early life</w:t>
      </w:r>
      <w:r w:rsidR="00642CEA">
        <w:rPr>
          <w:rFonts w:cs="Times New Roman"/>
        </w:rPr>
        <w:t xml:space="preserve">, and at T1, the average income-to-needs ratio was 3.59, SD=1.81. </w:t>
      </w:r>
      <w:r w:rsidR="0057394E">
        <w:rPr>
          <w:rFonts w:cs="Times New Roman"/>
        </w:rPr>
        <w:t xml:space="preserve">The parents of the enrolled children are a </w:t>
      </w:r>
      <w:commentRangeStart w:id="157"/>
      <w:r w:rsidR="0057394E">
        <w:rPr>
          <w:rFonts w:cs="Times New Roman"/>
        </w:rPr>
        <w:t xml:space="preserve">highly </w:t>
      </w:r>
      <w:commentRangeEnd w:id="157"/>
      <w:r w:rsidR="002D3D6D">
        <w:rPr>
          <w:rStyle w:val="CommentReference"/>
        </w:rPr>
        <w:commentReference w:id="157"/>
      </w:r>
      <w:r w:rsidR="0057394E">
        <w:rPr>
          <w:rFonts w:cs="Times New Roman"/>
        </w:rPr>
        <w:t>educated group</w:t>
      </w:r>
      <w:r w:rsidR="00EA63F1">
        <w:rPr>
          <w:rFonts w:cs="Times New Roman"/>
        </w:rPr>
        <w:t xml:space="preserve">, </w:t>
      </w:r>
      <w:r w:rsidR="0057394E">
        <w:rPr>
          <w:rFonts w:cs="Times New Roman"/>
        </w:rPr>
        <w:t xml:space="preserve">with 72.3% of the households having an adult with at least a college degree. </w:t>
      </w:r>
      <w:commentRangeStart w:id="158"/>
      <w:r w:rsidR="00EA63F1">
        <w:rPr>
          <w:rFonts w:cs="Times New Roman"/>
        </w:rPr>
        <w:t xml:space="preserve">The </w:t>
      </w:r>
      <w:r w:rsidR="0057394E">
        <w:rPr>
          <w:rFonts w:cs="Times New Roman"/>
        </w:rPr>
        <w:t>maxim</w:t>
      </w:r>
      <w:r w:rsidR="00887DD4">
        <w:rPr>
          <w:rFonts w:cs="Times New Roman"/>
        </w:rPr>
        <w:t>um</w:t>
      </w:r>
      <w:r w:rsidR="0057394E">
        <w:rPr>
          <w:rFonts w:cs="Times New Roman"/>
        </w:rPr>
        <w:t xml:space="preserve"> of</w:t>
      </w:r>
      <w:r w:rsidR="00EA63F1">
        <w:rPr>
          <w:rFonts w:cs="Times New Roman"/>
        </w:rPr>
        <w:t xml:space="preserve"> </w:t>
      </w:r>
      <w:r w:rsidR="0057394E">
        <w:rPr>
          <w:rFonts w:cs="Times New Roman"/>
        </w:rPr>
        <w:t>maternal depression</w:t>
      </w:r>
      <w:r w:rsidR="00EA63F1">
        <w:rPr>
          <w:rFonts w:cs="Times New Roman"/>
        </w:rPr>
        <w:t xml:space="preserve"> score</w:t>
      </w:r>
      <w:r w:rsidR="0057394E">
        <w:rPr>
          <w:rFonts w:cs="Times New Roman"/>
        </w:rPr>
        <w:t>s</w:t>
      </w:r>
      <w:r w:rsidR="00EA63F1">
        <w:rPr>
          <w:rFonts w:cs="Times New Roman"/>
        </w:rPr>
        <w:t xml:space="preserve"> </w:t>
      </w:r>
      <w:commentRangeEnd w:id="158"/>
      <w:r w:rsidR="002D3D6D">
        <w:rPr>
          <w:rStyle w:val="CommentReference"/>
        </w:rPr>
        <w:commentReference w:id="158"/>
      </w:r>
      <w:r w:rsidR="00EA63F1">
        <w:rPr>
          <w:rFonts w:cs="Times New Roman"/>
        </w:rPr>
        <w:t>recorded across the 4 early-childhood data collection waves was 23.94</w:t>
      </w:r>
      <w:r w:rsidR="00887DD4">
        <w:rPr>
          <w:rFonts w:cs="Times New Roman"/>
        </w:rPr>
        <w:t xml:space="preserve"> on average</w:t>
      </w:r>
      <w:r w:rsidR="00EA63F1">
        <w:rPr>
          <w:rFonts w:cs="Times New Roman"/>
        </w:rPr>
        <w:t>, SD=9</w:t>
      </w:r>
      <w:r w:rsidR="0057394E">
        <w:rPr>
          <w:rFonts w:cs="Times New Roman"/>
        </w:rPr>
        <w:t>.</w:t>
      </w:r>
      <w:r w:rsidR="00EA63F1">
        <w:rPr>
          <w:rFonts w:cs="Times New Roman"/>
        </w:rPr>
        <w:t xml:space="preserve">4. </w:t>
      </w:r>
      <w:r w:rsidR="001C33DE">
        <w:rPr>
          <w:rFonts w:cs="Times New Roman"/>
        </w:rPr>
        <w:t xml:space="preserve">There were few substantial differences </w:t>
      </w:r>
      <w:r w:rsidR="0067091E">
        <w:rPr>
          <w:rFonts w:cs="Times New Roman"/>
        </w:rPr>
        <w:t>between boys and girls</w:t>
      </w:r>
      <w:r w:rsidR="001C33DE">
        <w:rPr>
          <w:rFonts w:cs="Times New Roman"/>
        </w:rPr>
        <w:t xml:space="preserve">, with the notable exception of greater average psychiatric symptom </w:t>
      </w:r>
      <w:del w:id="159" w:author="Tiemeier, Henning [2]" w:date="2022-08-20T16:08:00Z">
        <w:r w:rsidR="001C33DE" w:rsidDel="002D3D6D">
          <w:rPr>
            <w:rFonts w:cs="Times New Roman"/>
          </w:rPr>
          <w:delText xml:space="preserve">burden </w:delText>
        </w:r>
      </w:del>
      <w:ins w:id="160" w:author="Tiemeier, Henning [2]" w:date="2022-08-20T16:08:00Z">
        <w:r w:rsidR="002D3D6D">
          <w:rPr>
            <w:rFonts w:cs="Times New Roman"/>
          </w:rPr>
          <w:t xml:space="preserve">score </w:t>
        </w:r>
      </w:ins>
      <w:r w:rsidR="00382B8D">
        <w:rPr>
          <w:rFonts w:cs="Times New Roman"/>
        </w:rPr>
        <w:t xml:space="preserve">at T1 </w:t>
      </w:r>
      <w:del w:id="161" w:author="Tiemeier, Henning [2]" w:date="2022-08-20T16:08:00Z">
        <w:r w:rsidR="001C33DE" w:rsidDel="002D3D6D">
          <w:rPr>
            <w:rFonts w:cs="Times New Roman"/>
          </w:rPr>
          <w:delText>evidenced among</w:delText>
        </w:r>
      </w:del>
      <w:ins w:id="162" w:author="Tiemeier, Henning [2]" w:date="2022-08-20T16:08:00Z">
        <w:r w:rsidR="002D3D6D">
          <w:rPr>
            <w:rFonts w:cs="Times New Roman"/>
          </w:rPr>
          <w:t>of</w:t>
        </w:r>
      </w:ins>
      <w:r w:rsidR="001C33DE">
        <w:rPr>
          <w:rFonts w:cs="Times New Roman"/>
        </w:rPr>
        <w:t xml:space="preserve"> </w:t>
      </w:r>
      <w:commentRangeStart w:id="163"/>
      <w:r w:rsidR="001C33DE">
        <w:rPr>
          <w:rFonts w:cs="Times New Roman"/>
        </w:rPr>
        <w:t>boys</w:t>
      </w:r>
      <w:commentRangeEnd w:id="163"/>
      <w:r w:rsidR="002D3D6D">
        <w:rPr>
          <w:rStyle w:val="CommentReference"/>
        </w:rPr>
        <w:commentReference w:id="163"/>
      </w:r>
      <w:r w:rsidR="001C33DE">
        <w:rPr>
          <w:rFonts w:cs="Times New Roman"/>
        </w:rPr>
        <w:t xml:space="preserve"> (</w:t>
      </w:r>
      <w:r w:rsidR="0067091E">
        <w:rPr>
          <w:rFonts w:cs="Times New Roman"/>
        </w:rPr>
        <w:t xml:space="preserve">average score of </w:t>
      </w:r>
      <w:r w:rsidR="001C33DE">
        <w:rPr>
          <w:rFonts w:cs="Times New Roman"/>
        </w:rPr>
        <w:t>58.42, SD=8.33) compared to girls (53.99, SD=9.10).</w:t>
      </w:r>
      <w:r w:rsidR="00E14AD7">
        <w:rPr>
          <w:rFonts w:cs="Times New Roman"/>
        </w:rPr>
        <w:t xml:space="preserve"> </w:t>
      </w:r>
    </w:p>
    <w:p w14:paraId="75BFA9C2" w14:textId="683906C8" w:rsidR="00F86BE2" w:rsidRDefault="00F86BE2" w:rsidP="00A528F6">
      <w:pPr>
        <w:spacing w:line="360" w:lineRule="auto"/>
        <w:rPr>
          <w:rFonts w:cs="Times New Roman"/>
        </w:rPr>
      </w:pPr>
      <w:r w:rsidRPr="00E2759A">
        <w:rPr>
          <w:rFonts w:cs="Times New Roman"/>
          <w:b/>
          <w:bCs/>
        </w:rPr>
        <w:t>Table 2</w:t>
      </w:r>
      <w:r>
        <w:rPr>
          <w:rFonts w:cs="Times New Roman"/>
        </w:rPr>
        <w:t xml:space="preserve"> details the distributions of deprivation and threat exposures, as well as </w:t>
      </w:r>
      <w:r w:rsidR="00E37768">
        <w:rPr>
          <w:rFonts w:cs="Times New Roman"/>
        </w:rPr>
        <w:t>the specific measures that</w:t>
      </w:r>
      <w:r w:rsidR="00E2759A">
        <w:rPr>
          <w:rFonts w:cs="Times New Roman"/>
        </w:rPr>
        <w:t xml:space="preserve"> comprise the overall deprivation and threat constructs. </w:t>
      </w:r>
      <w:r w:rsidR="00E37768">
        <w:rPr>
          <w:rFonts w:cs="Times New Roman"/>
        </w:rPr>
        <w:t xml:space="preserve">Male children had greater overall deprivation and threat exposures. </w:t>
      </w:r>
      <w:r w:rsidR="0067091E">
        <w:rPr>
          <w:rFonts w:cs="Times New Roman"/>
        </w:rPr>
        <w:t>Boys compared to girls</w:t>
      </w:r>
      <w:r w:rsidR="00E37768">
        <w:rPr>
          <w:rFonts w:cs="Times New Roman"/>
        </w:rPr>
        <w:t xml:space="preserve"> had </w:t>
      </w:r>
      <w:r w:rsidR="00400133">
        <w:rPr>
          <w:rFonts w:cs="Times New Roman"/>
        </w:rPr>
        <w:t>notably</w:t>
      </w:r>
      <w:r w:rsidR="00E37768">
        <w:rPr>
          <w:rFonts w:cs="Times New Roman"/>
        </w:rPr>
        <w:t xml:space="preserve"> </w:t>
      </w:r>
      <w:r w:rsidR="00400133">
        <w:rPr>
          <w:rFonts w:cs="Times New Roman"/>
        </w:rPr>
        <w:t>higher ratings</w:t>
      </w:r>
      <w:r w:rsidR="00E37768">
        <w:rPr>
          <w:rFonts w:cs="Times New Roman"/>
        </w:rPr>
        <w:t xml:space="preserve"> of emotional deprivation (standardized composite of CECA and MNBS emotional neglect measures averaging to 0.18 (SD=0.88)</w:t>
      </w:r>
      <w:r w:rsidR="00400133">
        <w:rPr>
          <w:rFonts w:cs="Times New Roman"/>
        </w:rPr>
        <w:t xml:space="preserve"> vs -0.18 (SD=0.80), respectively by sex)</w:t>
      </w:r>
      <w:r w:rsidR="00E37768">
        <w:rPr>
          <w:rFonts w:cs="Times New Roman"/>
        </w:rPr>
        <w:t xml:space="preserve"> and frequency of witnessing and experiencing violence</w:t>
      </w:r>
      <w:r w:rsidR="00400133">
        <w:rPr>
          <w:rFonts w:cs="Times New Roman"/>
        </w:rPr>
        <w:t xml:space="preserve"> (VEX-R frequency ratings averaging to 5.56 (SD=5.92) vs 3.97 (SD=4.32), respectively by sex)</w:t>
      </w:r>
      <w:r w:rsidR="00E37768">
        <w:rPr>
          <w:rFonts w:cs="Times New Roman"/>
        </w:rPr>
        <w:t>.</w:t>
      </w:r>
    </w:p>
    <w:p w14:paraId="176F895B" w14:textId="2943649E" w:rsidR="00ED2028" w:rsidRPr="00ED2028" w:rsidRDefault="00ED2028" w:rsidP="00E6122F">
      <w:pPr>
        <w:spacing w:line="360" w:lineRule="auto"/>
        <w:rPr>
          <w:ins w:id="164" w:author="McLaughlin, Katie Anne" w:date="2022-08-23T10:22:00Z"/>
          <w:rFonts w:cs="Times New Roman"/>
          <w:i/>
          <w:iCs/>
          <w:rPrChange w:id="165" w:author="McLaughlin, Katie Anne" w:date="2022-08-23T10:22:00Z">
            <w:rPr>
              <w:ins w:id="166" w:author="McLaughlin, Katie Anne" w:date="2022-08-23T10:22:00Z"/>
              <w:rFonts w:cs="Times New Roman"/>
              <w:b/>
              <w:bCs/>
            </w:rPr>
          </w:rPrChange>
        </w:rPr>
      </w:pPr>
      <w:commentRangeStart w:id="167"/>
      <w:ins w:id="168" w:author="McLaughlin, Katie Anne" w:date="2022-08-23T10:22:00Z">
        <w:r>
          <w:rPr>
            <w:rFonts w:cs="Times New Roman"/>
            <w:i/>
            <w:iCs/>
          </w:rPr>
          <w:t>Adversity Experiences and Psychopathology Symptoms</w:t>
        </w:r>
      </w:ins>
      <w:commentRangeEnd w:id="167"/>
      <w:ins w:id="169" w:author="McLaughlin, Katie Anne" w:date="2022-08-23T10:27:00Z">
        <w:r w:rsidR="0056695F">
          <w:rPr>
            <w:rStyle w:val="CommentReference"/>
          </w:rPr>
          <w:commentReference w:id="167"/>
        </w:r>
      </w:ins>
    </w:p>
    <w:p w14:paraId="179A1CE1" w14:textId="4FAF6982" w:rsidR="000B1211" w:rsidRDefault="00741415" w:rsidP="00E6122F">
      <w:pPr>
        <w:spacing w:line="360" w:lineRule="auto"/>
        <w:rPr>
          <w:rFonts w:cs="Times New Roman"/>
        </w:rPr>
      </w:pPr>
      <w:r>
        <w:rPr>
          <w:rFonts w:cs="Times New Roman"/>
          <w:b/>
          <w:bCs/>
        </w:rPr>
        <w:t xml:space="preserve">Figure </w:t>
      </w:r>
      <w:r w:rsidRPr="00741415">
        <w:rPr>
          <w:rFonts w:cs="Times New Roman"/>
          <w:b/>
          <w:bCs/>
        </w:rPr>
        <w:t>1</w:t>
      </w:r>
      <w:r>
        <w:rPr>
          <w:rFonts w:cs="Times New Roman"/>
        </w:rPr>
        <w:t xml:space="preserve"> displays the associations between deprivation and threat</w:t>
      </w:r>
      <w:r w:rsidR="00B957D4">
        <w:rPr>
          <w:rFonts w:cs="Times New Roman"/>
        </w:rPr>
        <w:t xml:space="preserve"> when they are considered in mutually unadjusted and mutually adjusted models</w:t>
      </w:r>
      <w:r w:rsidR="00F6610C">
        <w:rPr>
          <w:rFonts w:cs="Times New Roman"/>
        </w:rPr>
        <w:t>.</w:t>
      </w:r>
      <w:r w:rsidR="00B957D4">
        <w:rPr>
          <w:rFonts w:cs="Times New Roman"/>
        </w:rPr>
        <w:t xml:space="preserve"> On average, internalizing disorders </w:t>
      </w:r>
      <w:commentRangeStart w:id="170"/>
      <w:r w:rsidR="00B957D4">
        <w:rPr>
          <w:rFonts w:cs="Times New Roman"/>
        </w:rPr>
        <w:t xml:space="preserve">are more strongly </w:t>
      </w:r>
      <w:commentRangeEnd w:id="170"/>
      <w:r w:rsidR="002D3D6D">
        <w:rPr>
          <w:rStyle w:val="CommentReference"/>
        </w:rPr>
        <w:commentReference w:id="170"/>
      </w:r>
      <w:r w:rsidR="00B957D4">
        <w:rPr>
          <w:rFonts w:cs="Times New Roman"/>
        </w:rPr>
        <w:t xml:space="preserve">associated with </w:t>
      </w:r>
      <w:commentRangeStart w:id="171"/>
      <w:r w:rsidR="00B957D4">
        <w:rPr>
          <w:rFonts w:cs="Times New Roman"/>
        </w:rPr>
        <w:t>deprivation than threat</w:t>
      </w:r>
      <w:r w:rsidR="00E34F84">
        <w:rPr>
          <w:rFonts w:cs="Times New Roman"/>
        </w:rPr>
        <w:t xml:space="preserve"> </w:t>
      </w:r>
      <w:commentRangeEnd w:id="171"/>
      <w:r w:rsidR="002D3D6D">
        <w:rPr>
          <w:rStyle w:val="CommentReference"/>
        </w:rPr>
        <w:commentReference w:id="171"/>
      </w:r>
      <w:r w:rsidR="0087669D">
        <w:rPr>
          <w:rFonts w:cs="Times New Roman"/>
        </w:rPr>
        <w:t>(standardized coefficients 0.29, 95%CI (0.15,0.44) vs 0.16 95% CI (0.03,0.30)</w:t>
      </w:r>
      <w:r w:rsidR="00E34F84">
        <w:rPr>
          <w:rFonts w:cs="Times New Roman"/>
        </w:rPr>
        <w:t>)</w:t>
      </w:r>
      <w:r w:rsidR="00A0091E">
        <w:rPr>
          <w:rFonts w:cs="Times New Roman"/>
        </w:rPr>
        <w:t>. T</w:t>
      </w:r>
      <w:r w:rsidR="00466691">
        <w:rPr>
          <w:rFonts w:cs="Times New Roman"/>
        </w:rPr>
        <w:t xml:space="preserve">he opposite </w:t>
      </w:r>
      <w:r w:rsidR="00F6610C">
        <w:rPr>
          <w:rFonts w:cs="Times New Roman"/>
        </w:rPr>
        <w:t>i</w:t>
      </w:r>
      <w:r w:rsidR="00466691">
        <w:rPr>
          <w:rFonts w:cs="Times New Roman"/>
        </w:rPr>
        <w:t xml:space="preserve">s observed for </w:t>
      </w:r>
      <w:r w:rsidR="00B957D4">
        <w:rPr>
          <w:rFonts w:cs="Times New Roman"/>
        </w:rPr>
        <w:t>externalizing disorder</w:t>
      </w:r>
      <w:r w:rsidR="00466691">
        <w:rPr>
          <w:rFonts w:cs="Times New Roman"/>
        </w:rPr>
        <w:t>s</w:t>
      </w:r>
      <w:r w:rsidR="00A0091E">
        <w:rPr>
          <w:rFonts w:cs="Times New Roman"/>
        </w:rPr>
        <w:t xml:space="preserve"> – </w:t>
      </w:r>
      <w:r w:rsidR="0087669D">
        <w:rPr>
          <w:rFonts w:cs="Times New Roman"/>
        </w:rPr>
        <w:t>standardized</w:t>
      </w:r>
      <w:r w:rsidR="00A0091E">
        <w:rPr>
          <w:rFonts w:cs="Times New Roman"/>
        </w:rPr>
        <w:t xml:space="preserve"> </w:t>
      </w:r>
      <w:r w:rsidR="0087669D">
        <w:rPr>
          <w:rFonts w:cs="Times New Roman"/>
        </w:rPr>
        <w:t>coefficients</w:t>
      </w:r>
      <w:r w:rsidR="00F6610C">
        <w:rPr>
          <w:rFonts w:cs="Times New Roman"/>
        </w:rPr>
        <w:t xml:space="preserve"> for deprivation and threat are</w:t>
      </w:r>
      <w:r w:rsidR="0087669D">
        <w:rPr>
          <w:rFonts w:cs="Times New Roman"/>
        </w:rPr>
        <w:t xml:space="preserve"> 0.21, 95%CI (0.07,0.35) vs 0.28 95% CI (0.15,0.41)</w:t>
      </w:r>
      <w:r w:rsidR="00F6610C">
        <w:rPr>
          <w:rFonts w:cs="Times New Roman"/>
        </w:rPr>
        <w:t>, respectively</w:t>
      </w:r>
      <w:r w:rsidR="00B957D4">
        <w:rPr>
          <w:rFonts w:cs="Times New Roman"/>
        </w:rPr>
        <w:t>.</w:t>
      </w:r>
      <w:r w:rsidR="000B1211">
        <w:rPr>
          <w:rFonts w:cs="Times New Roman"/>
        </w:rPr>
        <w:t xml:space="preserve"> </w:t>
      </w:r>
      <w:r w:rsidR="00E6122F">
        <w:rPr>
          <w:rFonts w:cs="Times New Roman"/>
        </w:rPr>
        <w:t xml:space="preserve">The relationships of threat and deprivation with PTSD align </w:t>
      </w:r>
      <w:commentRangeStart w:id="172"/>
      <w:r w:rsidR="00E6122F">
        <w:rPr>
          <w:rFonts w:cs="Times New Roman"/>
        </w:rPr>
        <w:t>more</w:t>
      </w:r>
      <w:r w:rsidR="00466691">
        <w:rPr>
          <w:rFonts w:cs="Times New Roman"/>
        </w:rPr>
        <w:t xml:space="preserve"> closely</w:t>
      </w:r>
      <w:r w:rsidR="00E6122F">
        <w:rPr>
          <w:rFonts w:cs="Times New Roman"/>
        </w:rPr>
        <w:t xml:space="preserve"> with those for externalizing </w:t>
      </w:r>
      <w:commentRangeEnd w:id="172"/>
      <w:r w:rsidR="002D3D6D">
        <w:rPr>
          <w:rStyle w:val="CommentReference"/>
        </w:rPr>
        <w:commentReference w:id="172"/>
      </w:r>
      <w:r w:rsidR="00E6122F">
        <w:rPr>
          <w:rFonts w:cs="Times New Roman"/>
        </w:rPr>
        <w:t xml:space="preserve">disorders rather than </w:t>
      </w:r>
      <w:r w:rsidR="00E34F84">
        <w:rPr>
          <w:rFonts w:cs="Times New Roman"/>
        </w:rPr>
        <w:t>that for</w:t>
      </w:r>
      <w:r w:rsidR="00E6122F">
        <w:rPr>
          <w:rFonts w:cs="Times New Roman"/>
        </w:rPr>
        <w:t xml:space="preserve"> depression and anxiety, and this is the case for both boys and girls when sex-stratified samples are examined. </w:t>
      </w:r>
    </w:p>
    <w:p w14:paraId="60DABF75" w14:textId="6E99BBC0" w:rsidR="00E6122F" w:rsidRPr="00E6122F" w:rsidRDefault="00E6122F" w:rsidP="00E6122F">
      <w:pPr>
        <w:spacing w:line="360" w:lineRule="auto"/>
        <w:rPr>
          <w:rFonts w:cs="Times New Roman"/>
        </w:rPr>
      </w:pPr>
      <w:r w:rsidRPr="00E6122F">
        <w:rPr>
          <w:rFonts w:cs="Times New Roman"/>
        </w:rPr>
        <w:t xml:space="preserve">Among boys, there is a more pronounced discrepancy in how much more strongly deprivation predicts internalizing disorders, with threat showing no significant association with depression </w:t>
      </w:r>
      <w:r w:rsidR="0067091E">
        <w:rPr>
          <w:rFonts w:cs="Times New Roman"/>
        </w:rPr>
        <w:t>or</w:t>
      </w:r>
      <w:r w:rsidRPr="00E6122F">
        <w:rPr>
          <w:rFonts w:cs="Times New Roman"/>
        </w:rPr>
        <w:t xml:space="preserve"> anxiety. </w:t>
      </w:r>
      <w:r w:rsidR="00C43246">
        <w:rPr>
          <w:rFonts w:cs="Times New Roman"/>
        </w:rPr>
        <w:t>T</w:t>
      </w:r>
      <w:r w:rsidRPr="00E6122F">
        <w:rPr>
          <w:rFonts w:cs="Times New Roman"/>
        </w:rPr>
        <w:t xml:space="preserve">hreat </w:t>
      </w:r>
      <w:r w:rsidRPr="00E6122F">
        <w:rPr>
          <w:rFonts w:cs="Times New Roman"/>
        </w:rPr>
        <w:lastRenderedPageBreak/>
        <w:t xml:space="preserve">and deprivation have associations </w:t>
      </w:r>
      <w:r w:rsidR="0087669D">
        <w:rPr>
          <w:rFonts w:cs="Times New Roman"/>
        </w:rPr>
        <w:t xml:space="preserve">of similar magnitude </w:t>
      </w:r>
      <w:r w:rsidRPr="00E6122F">
        <w:rPr>
          <w:rFonts w:cs="Times New Roman"/>
        </w:rPr>
        <w:t>with externalizing disorders.</w:t>
      </w:r>
      <w:r w:rsidRPr="00E6122F">
        <w:rPr>
          <w:rFonts w:asciiTheme="minorHAnsi" w:hAnsiTheme="minorHAnsi"/>
        </w:rPr>
        <w:t xml:space="preserve"> </w:t>
      </w:r>
      <w:r w:rsidRPr="00E6122F">
        <w:rPr>
          <w:rFonts w:cs="Times New Roman"/>
        </w:rPr>
        <w:t xml:space="preserve">Among girls, the opposite is observed. The </w:t>
      </w:r>
      <w:commentRangeStart w:id="173"/>
      <w:r w:rsidRPr="00E6122F">
        <w:rPr>
          <w:rFonts w:cs="Times New Roman"/>
        </w:rPr>
        <w:t xml:space="preserve">impact </w:t>
      </w:r>
      <w:commentRangeEnd w:id="173"/>
      <w:r w:rsidR="0056695F">
        <w:rPr>
          <w:rStyle w:val="CommentReference"/>
        </w:rPr>
        <w:commentReference w:id="173"/>
      </w:r>
      <w:r w:rsidRPr="00E6122F">
        <w:rPr>
          <w:rFonts w:cs="Times New Roman"/>
        </w:rPr>
        <w:t>of threat and deprivation</w:t>
      </w:r>
      <w:r>
        <w:rPr>
          <w:rFonts w:cs="Times New Roman"/>
        </w:rPr>
        <w:t xml:space="preserve"> on </w:t>
      </w:r>
      <w:r w:rsidRPr="00E6122F">
        <w:rPr>
          <w:rFonts w:cs="Times New Roman"/>
        </w:rPr>
        <w:t xml:space="preserve">internalizing disorders is similar in magnitude, but threat is more strongly associated with externalizing disorders. This is particularly </w:t>
      </w:r>
      <w:r w:rsidR="00E34F84">
        <w:rPr>
          <w:rFonts w:cs="Times New Roman"/>
        </w:rPr>
        <w:t>marked</w:t>
      </w:r>
      <w:r w:rsidRPr="00E6122F">
        <w:rPr>
          <w:rFonts w:cs="Times New Roman"/>
        </w:rPr>
        <w:t xml:space="preserve"> for rule-breaking – the lower bound of the 95% confidence interval for the standardized </w:t>
      </w:r>
      <w:r w:rsidR="0087669D" w:rsidRPr="00E6122F">
        <w:rPr>
          <w:rFonts w:cs="Times New Roman"/>
        </w:rPr>
        <w:t xml:space="preserve">coefficient </w:t>
      </w:r>
      <w:r w:rsidRPr="00E6122F">
        <w:rPr>
          <w:rFonts w:cs="Times New Roman"/>
        </w:rPr>
        <w:t>for deprivation is above the upper bound of the 95% confidence interval for the standardized coefficient for deprivation.</w:t>
      </w:r>
    </w:p>
    <w:p w14:paraId="69BF2AF0" w14:textId="10D13DA7" w:rsidR="008015F2" w:rsidRPr="008015F2" w:rsidRDefault="008015F2" w:rsidP="00E6122F">
      <w:pPr>
        <w:spacing w:line="360" w:lineRule="auto"/>
        <w:rPr>
          <w:ins w:id="174" w:author="McLaughlin, Katie Anne" w:date="2022-08-23T10:28:00Z"/>
          <w:rFonts w:cs="Times New Roman"/>
          <w:i/>
          <w:iCs/>
          <w:rPrChange w:id="175" w:author="McLaughlin, Katie Anne" w:date="2022-08-23T10:28:00Z">
            <w:rPr>
              <w:ins w:id="176" w:author="McLaughlin, Katie Anne" w:date="2022-08-23T10:28:00Z"/>
              <w:rFonts w:cs="Times New Roman"/>
            </w:rPr>
          </w:rPrChange>
        </w:rPr>
      </w:pPr>
      <w:commentRangeStart w:id="177"/>
      <w:ins w:id="178" w:author="McLaughlin, Katie Anne" w:date="2022-08-23T10:28:00Z">
        <w:r>
          <w:rPr>
            <w:rFonts w:cs="Times New Roman"/>
            <w:i/>
            <w:iCs/>
          </w:rPr>
          <w:t>Prospective Mediators linking Adversity with Future Psychopathology</w:t>
        </w:r>
      </w:ins>
      <w:commentRangeEnd w:id="177"/>
      <w:ins w:id="179" w:author="McLaughlin, Katie Anne" w:date="2022-08-23T10:31:00Z">
        <w:r w:rsidR="00DB54A7">
          <w:rPr>
            <w:rStyle w:val="CommentReference"/>
          </w:rPr>
          <w:commentReference w:id="177"/>
        </w:r>
      </w:ins>
    </w:p>
    <w:p w14:paraId="45F16DED" w14:textId="2C202F31" w:rsidR="00E6122F" w:rsidRDefault="000B1211" w:rsidP="00E6122F">
      <w:pPr>
        <w:spacing w:line="360" w:lineRule="auto"/>
        <w:rPr>
          <w:rFonts w:cs="Times New Roman"/>
        </w:rPr>
      </w:pPr>
      <w:r>
        <w:rPr>
          <w:rFonts w:cs="Times New Roman"/>
        </w:rPr>
        <w:t xml:space="preserve">HIMA </w:t>
      </w:r>
      <w:r w:rsidR="005E2869">
        <w:rPr>
          <w:rFonts w:cs="Times New Roman"/>
        </w:rPr>
        <w:t xml:space="preserve">estimated </w:t>
      </w:r>
      <w:r w:rsidR="0067091E">
        <w:rPr>
          <w:rFonts w:cs="Times New Roman"/>
        </w:rPr>
        <w:t xml:space="preserve">several </w:t>
      </w:r>
      <w:r w:rsidR="005E2869">
        <w:rPr>
          <w:rFonts w:cs="Times New Roman"/>
        </w:rPr>
        <w:t>non-zero</w:t>
      </w:r>
      <w:r>
        <w:rPr>
          <w:rFonts w:cs="Times New Roman"/>
        </w:rPr>
        <w:t xml:space="preserve"> mediat</w:t>
      </w:r>
      <w:r w:rsidR="005E2869">
        <w:rPr>
          <w:rFonts w:cs="Times New Roman"/>
        </w:rPr>
        <w:t>ing pathways connecting</w:t>
      </w:r>
      <w:r>
        <w:rPr>
          <w:rFonts w:cs="Times New Roman"/>
        </w:rPr>
        <w:t xml:space="preserve"> adversity exposures and major depression, attention, rule-breaking and overall externalizing symptomatology outcomes.</w:t>
      </w:r>
      <w:r w:rsidR="005A1E20">
        <w:rPr>
          <w:rFonts w:cs="Times New Roman"/>
        </w:rPr>
        <w:t xml:space="preserve"> Results are summarized in </w:t>
      </w:r>
      <w:r w:rsidR="005A1E20" w:rsidRPr="005A1E20">
        <w:rPr>
          <w:rFonts w:cs="Times New Roman"/>
          <w:b/>
          <w:bCs/>
        </w:rPr>
        <w:t>Table 3</w:t>
      </w:r>
      <w:r w:rsidR="005A1E20">
        <w:rPr>
          <w:rFonts w:cs="Times New Roman"/>
        </w:rPr>
        <w:t>.</w:t>
      </w:r>
      <w:r w:rsidR="005E2869">
        <w:rPr>
          <w:rFonts w:cs="Times New Roman"/>
        </w:rPr>
        <w:t xml:space="preserve"> </w:t>
      </w:r>
      <w:r w:rsidR="00C43246">
        <w:rPr>
          <w:rFonts w:cs="Times New Roman"/>
        </w:rPr>
        <w:t>Measures of i</w:t>
      </w:r>
      <w:r w:rsidR="005E2869">
        <w:rPr>
          <w:rFonts w:cs="Times New Roman"/>
        </w:rPr>
        <w:t xml:space="preserve">nhibitory control </w:t>
      </w:r>
      <w:r w:rsidR="00C43246">
        <w:rPr>
          <w:rFonts w:cs="Times New Roman"/>
        </w:rPr>
        <w:t>are</w:t>
      </w:r>
      <w:r w:rsidR="005E2869">
        <w:rPr>
          <w:rFonts w:cs="Times New Roman"/>
        </w:rPr>
        <w:t xml:space="preserve"> selected </w:t>
      </w:r>
      <w:commentRangeStart w:id="180"/>
      <w:r w:rsidR="005E2869">
        <w:rPr>
          <w:rFonts w:cs="Times New Roman"/>
        </w:rPr>
        <w:t xml:space="preserve">prominently and </w:t>
      </w:r>
      <w:r w:rsidR="00C43246">
        <w:rPr>
          <w:rFonts w:cs="Times New Roman"/>
        </w:rPr>
        <w:t xml:space="preserve">identify a potentially </w:t>
      </w:r>
      <w:r w:rsidR="005E2869">
        <w:rPr>
          <w:rFonts w:cs="Times New Roman"/>
        </w:rPr>
        <w:t xml:space="preserve">discrepant </w:t>
      </w:r>
      <w:r w:rsidR="00C43246">
        <w:rPr>
          <w:rFonts w:cs="Times New Roman"/>
        </w:rPr>
        <w:t>mechanism by which</w:t>
      </w:r>
      <w:r w:rsidR="005E2869">
        <w:rPr>
          <w:rFonts w:cs="Times New Roman"/>
        </w:rPr>
        <w:t xml:space="preserve"> threat and deprivation </w:t>
      </w:r>
      <w:r w:rsidR="00C43246">
        <w:rPr>
          <w:rFonts w:cs="Times New Roman"/>
        </w:rPr>
        <w:t>may influence</w:t>
      </w:r>
      <w:r w:rsidR="005E2869">
        <w:rPr>
          <w:rFonts w:cs="Times New Roman"/>
        </w:rPr>
        <w:t xml:space="preserve"> psychopathology outcomes</w:t>
      </w:r>
      <w:r w:rsidR="0020099F">
        <w:rPr>
          <w:rFonts w:cs="Times New Roman"/>
        </w:rPr>
        <w:t>.</w:t>
      </w:r>
      <w:r w:rsidR="005E2869">
        <w:rPr>
          <w:rFonts w:cs="Times New Roman"/>
        </w:rPr>
        <w:t xml:space="preserve"> </w:t>
      </w:r>
      <w:commentRangeEnd w:id="180"/>
      <w:r w:rsidR="00071392">
        <w:rPr>
          <w:rStyle w:val="CommentReference"/>
        </w:rPr>
        <w:commentReference w:id="180"/>
      </w:r>
    </w:p>
    <w:p w14:paraId="03907224" w14:textId="47FE5368" w:rsidR="005E2869" w:rsidRDefault="005E2869" w:rsidP="0020099F">
      <w:pPr>
        <w:spacing w:line="360" w:lineRule="auto"/>
        <w:rPr>
          <w:rFonts w:cs="Times New Roman"/>
        </w:rPr>
      </w:pPr>
      <w:r w:rsidRPr="005E2869">
        <w:rPr>
          <w:rFonts w:cs="Times New Roman"/>
        </w:rPr>
        <w:t>The relationship between threat and depression is shown to be mediated by working memory, inhibitory control</w:t>
      </w:r>
      <w:r>
        <w:rPr>
          <w:rFonts w:cs="Times New Roman"/>
        </w:rPr>
        <w:t>,</w:t>
      </w:r>
      <w:r w:rsidRPr="005E2869">
        <w:rPr>
          <w:rFonts w:cs="Times New Roman"/>
        </w:rPr>
        <w:t xml:space="preserve"> and fear conditioning. In this population, greater working memory </w:t>
      </w:r>
      <w:r>
        <w:rPr>
          <w:rFonts w:cs="Times New Roman"/>
        </w:rPr>
        <w:t xml:space="preserve">on high-demand tasks </w:t>
      </w:r>
      <w:r w:rsidRPr="005E2869">
        <w:rPr>
          <w:rFonts w:cs="Times New Roman"/>
        </w:rPr>
        <w:t xml:space="preserve">is shown to exacerbate depression symptoms. Threat is associated with a decrease in working memory, as measured by the hit rate on </w:t>
      </w:r>
      <w:commentRangeStart w:id="181"/>
      <w:r w:rsidRPr="005E2869">
        <w:rPr>
          <w:rFonts w:cs="Times New Roman"/>
        </w:rPr>
        <w:t xml:space="preserve">high-load </w:t>
      </w:r>
      <w:commentRangeEnd w:id="181"/>
      <w:r w:rsidR="00071392">
        <w:rPr>
          <w:rStyle w:val="CommentReference"/>
        </w:rPr>
        <w:commentReference w:id="181"/>
      </w:r>
      <w:r w:rsidRPr="005E2869">
        <w:rPr>
          <w:rFonts w:cs="Times New Roman"/>
        </w:rPr>
        <w:t xml:space="preserve">tasks. This offers a protective pathway from threat to depressive symptoms. </w:t>
      </w:r>
      <w:r w:rsidR="00ED5E84">
        <w:rPr>
          <w:rFonts w:cs="Times New Roman"/>
        </w:rPr>
        <w:t>Greater reaction times to complete inhibition/switch tasks</w:t>
      </w:r>
      <w:r w:rsidR="00CD3D4E">
        <w:rPr>
          <w:rFonts w:cs="Times New Roman"/>
        </w:rPr>
        <w:t xml:space="preserve">, </w:t>
      </w:r>
      <w:r w:rsidR="00ED5E84">
        <w:rPr>
          <w:rFonts w:cs="Times New Roman"/>
        </w:rPr>
        <w:t xml:space="preserve">associated with </w:t>
      </w:r>
      <w:r w:rsidR="0022014C">
        <w:rPr>
          <w:rFonts w:cs="Times New Roman"/>
        </w:rPr>
        <w:t>greater threat exposure</w:t>
      </w:r>
      <w:r w:rsidR="00CD3D4E">
        <w:rPr>
          <w:rFonts w:cs="Times New Roman"/>
        </w:rPr>
        <w:t>,</w:t>
      </w:r>
      <w:r w:rsidR="0022014C">
        <w:rPr>
          <w:rFonts w:cs="Times New Roman"/>
        </w:rPr>
        <w:t xml:space="preserve"> are estimated to carry </w:t>
      </w:r>
      <w:r w:rsidR="00DA2B5C">
        <w:rPr>
          <w:rFonts w:cs="Times New Roman"/>
        </w:rPr>
        <w:t>0.01/0.14=</w:t>
      </w:r>
      <w:r w:rsidR="0022014C">
        <w:rPr>
          <w:rFonts w:cs="Times New Roman"/>
        </w:rPr>
        <w:t>7.1%</w:t>
      </w:r>
      <w:r w:rsidR="00DA2B5C">
        <w:rPr>
          <w:rFonts w:cs="Times New Roman"/>
        </w:rPr>
        <w:t xml:space="preserve"> </w:t>
      </w:r>
      <w:r w:rsidR="0022014C">
        <w:rPr>
          <w:rFonts w:cs="Times New Roman"/>
        </w:rPr>
        <w:t xml:space="preserve">of the severity of depressive symptoms associated with threat. </w:t>
      </w:r>
      <w:commentRangeStart w:id="182"/>
      <w:r w:rsidR="00DA2B5C">
        <w:rPr>
          <w:rFonts w:cs="Times New Roman"/>
        </w:rPr>
        <w:t xml:space="preserve">Shorter reaction times on 0-star reward sensitivity trials is estimated to explain </w:t>
      </w:r>
      <w:r w:rsidR="0020099F">
        <w:rPr>
          <w:rFonts w:cs="Times New Roman"/>
        </w:rPr>
        <w:t>3.4% of the harmful impact of deprivation,</w:t>
      </w:r>
      <w:commentRangeEnd w:id="182"/>
      <w:r w:rsidR="00C7185A">
        <w:rPr>
          <w:rStyle w:val="CommentReference"/>
        </w:rPr>
        <w:commentReference w:id="182"/>
      </w:r>
      <w:r w:rsidR="0020099F">
        <w:rPr>
          <w:rFonts w:cs="Times New Roman"/>
        </w:rPr>
        <w:t xml:space="preserve"> while dampened fear conditioning is associated with a suppression of deprivation’s impact on depression </w:t>
      </w:r>
      <w:commentRangeStart w:id="183"/>
      <w:r w:rsidR="0020099F">
        <w:rPr>
          <w:rFonts w:cs="Times New Roman"/>
        </w:rPr>
        <w:t>symptoms.</w:t>
      </w:r>
      <w:r w:rsidRPr="005E2869">
        <w:rPr>
          <w:rFonts w:cs="Times New Roman"/>
        </w:rPr>
        <w:t xml:space="preserve"> </w:t>
      </w:r>
      <w:commentRangeEnd w:id="183"/>
      <w:r w:rsidR="00C7185A">
        <w:rPr>
          <w:rStyle w:val="CommentReference"/>
        </w:rPr>
        <w:commentReference w:id="183"/>
      </w:r>
    </w:p>
    <w:p w14:paraId="5C6AC2DC" w14:textId="5F25EC95" w:rsidR="00292E05" w:rsidRDefault="00292E05" w:rsidP="0020099F">
      <w:pPr>
        <w:spacing w:line="360" w:lineRule="auto"/>
        <w:rPr>
          <w:ins w:id="184" w:author="Tiemeier, Henning [2]" w:date="2022-08-20T16:58:00Z"/>
          <w:rFonts w:cs="Times New Roman"/>
        </w:rPr>
      </w:pPr>
      <w:r>
        <w:rPr>
          <w:rFonts w:cs="Times New Roman"/>
        </w:rPr>
        <w:t>The mediation patterns are fairly consistent across externalizing outcomes</w:t>
      </w:r>
      <w:r w:rsidR="00D856CA">
        <w:rPr>
          <w:rFonts w:cs="Times New Roman"/>
        </w:rPr>
        <w:t xml:space="preserve">, </w:t>
      </w:r>
      <w:r w:rsidR="00B0783D">
        <w:rPr>
          <w:rFonts w:cs="Times New Roman"/>
        </w:rPr>
        <w:t>featuring</w:t>
      </w:r>
      <w:r w:rsidR="00D856CA">
        <w:rPr>
          <w:rFonts w:cs="Times New Roman"/>
        </w:rPr>
        <w:t xml:space="preserve"> </w:t>
      </w:r>
      <w:r w:rsidR="005A1E20">
        <w:rPr>
          <w:rFonts w:cs="Times New Roman"/>
        </w:rPr>
        <w:t>a</w:t>
      </w:r>
      <w:r w:rsidR="00D856CA">
        <w:rPr>
          <w:rFonts w:cs="Times New Roman"/>
        </w:rPr>
        <w:t xml:space="preserve"> </w:t>
      </w:r>
      <w:r w:rsidR="00CD3D4E">
        <w:rPr>
          <w:rFonts w:cs="Times New Roman"/>
        </w:rPr>
        <w:t xml:space="preserve">prominent and </w:t>
      </w:r>
      <w:r w:rsidR="00D856CA">
        <w:rPr>
          <w:rFonts w:cs="Times New Roman"/>
        </w:rPr>
        <w:t>complex role of inhibitory control</w:t>
      </w:r>
      <w:r>
        <w:rPr>
          <w:rFonts w:cs="Times New Roman"/>
        </w:rPr>
        <w:t xml:space="preserve">. </w:t>
      </w:r>
      <w:r w:rsidR="00D856CA">
        <w:rPr>
          <w:rFonts w:cs="Times New Roman"/>
        </w:rPr>
        <w:t xml:space="preserve">In analyses with rule-breaking and overall externalizing outcomes, </w:t>
      </w:r>
      <w:r w:rsidR="005A1E20">
        <w:rPr>
          <w:rFonts w:cs="Times New Roman"/>
        </w:rPr>
        <w:t>t</w:t>
      </w:r>
      <w:r w:rsidR="00FB7370">
        <w:rPr>
          <w:rFonts w:cs="Times New Roman"/>
        </w:rPr>
        <w:t xml:space="preserve">hreat </w:t>
      </w:r>
      <w:r w:rsidR="00D856CA">
        <w:rPr>
          <w:rFonts w:cs="Times New Roman"/>
        </w:rPr>
        <w:t xml:space="preserve">and deprivation have opposite relationships with accuracy </w:t>
      </w:r>
      <w:r w:rsidR="00344387">
        <w:rPr>
          <w:rFonts w:cs="Times New Roman"/>
        </w:rPr>
        <w:t xml:space="preserve">and reaction time </w:t>
      </w:r>
      <w:r w:rsidR="00D856CA">
        <w:rPr>
          <w:rFonts w:cs="Times New Roman"/>
        </w:rPr>
        <w:t xml:space="preserve">on “Go” </w:t>
      </w:r>
      <w:r w:rsidR="00344387">
        <w:rPr>
          <w:rFonts w:cs="Times New Roman"/>
        </w:rPr>
        <w:t>trials of the Go/No-Go task</w:t>
      </w:r>
      <w:r w:rsidR="00D856CA">
        <w:rPr>
          <w:rFonts w:cs="Times New Roman"/>
        </w:rPr>
        <w:t xml:space="preserve"> – where the child is asked to press a button </w:t>
      </w:r>
      <w:r w:rsidR="00344387">
        <w:rPr>
          <w:rFonts w:cs="Times New Roman"/>
        </w:rPr>
        <w:t>each time a “Go” stimulus appears on the screen</w:t>
      </w:r>
      <w:r w:rsidR="00CD3D4E">
        <w:rPr>
          <w:rFonts w:cs="Times New Roman"/>
        </w:rPr>
        <w:t xml:space="preserve"> and withhold pressing the button for all other stimuli</w:t>
      </w:r>
      <w:r w:rsidR="00344387">
        <w:rPr>
          <w:rFonts w:cs="Times New Roman"/>
        </w:rPr>
        <w:t>. While threat substantially decreases accuracy</w:t>
      </w:r>
      <w:r w:rsidR="00FB7370">
        <w:rPr>
          <w:rFonts w:cs="Times New Roman"/>
        </w:rPr>
        <w:t xml:space="preserve"> </w:t>
      </w:r>
      <w:r w:rsidR="00344387">
        <w:rPr>
          <w:rFonts w:cs="Times New Roman"/>
        </w:rPr>
        <w:t xml:space="preserve">on these trials, </w:t>
      </w:r>
      <w:commentRangeStart w:id="185"/>
      <w:r w:rsidR="00344387">
        <w:rPr>
          <w:rFonts w:cs="Times New Roman"/>
        </w:rPr>
        <w:t xml:space="preserve">deprivation in </w:t>
      </w:r>
      <w:r w:rsidR="006C1532">
        <w:rPr>
          <w:rFonts w:cs="Times New Roman"/>
        </w:rPr>
        <w:t xml:space="preserve">almost </w:t>
      </w:r>
      <w:r w:rsidR="00344387">
        <w:rPr>
          <w:rFonts w:cs="Times New Roman"/>
        </w:rPr>
        <w:t>equal measure improves it</w:t>
      </w:r>
      <w:commentRangeEnd w:id="185"/>
      <w:r w:rsidR="00C7185A">
        <w:rPr>
          <w:rStyle w:val="CommentReference"/>
        </w:rPr>
        <w:commentReference w:id="185"/>
      </w:r>
      <w:r w:rsidR="00344387">
        <w:rPr>
          <w:rFonts w:cs="Times New Roman"/>
        </w:rPr>
        <w:t xml:space="preserve">. A 1-standard error reductions in accuracy on this task is associated with a 0.14-standard </w:t>
      </w:r>
      <w:r w:rsidR="005A1E20">
        <w:rPr>
          <w:rFonts w:cs="Times New Roman"/>
        </w:rPr>
        <w:t>deviation</w:t>
      </w:r>
      <w:r w:rsidR="00344387">
        <w:rPr>
          <w:rFonts w:cs="Times New Roman"/>
        </w:rPr>
        <w:t xml:space="preserve"> exacerbation of rule-breaking and overall externalizing symptomatology</w:t>
      </w:r>
      <w:r w:rsidR="00CD3D4E">
        <w:rPr>
          <w:rFonts w:cs="Times New Roman"/>
        </w:rPr>
        <w:t xml:space="preserve">, indicating a mediating pathway from threat </w:t>
      </w:r>
      <w:commentRangeStart w:id="186"/>
      <w:r w:rsidR="00CD3D4E">
        <w:rPr>
          <w:rFonts w:cs="Times New Roman"/>
        </w:rPr>
        <w:t>but a suppressing one from deprivation</w:t>
      </w:r>
      <w:commentRangeEnd w:id="186"/>
      <w:r w:rsidR="00C7185A">
        <w:rPr>
          <w:rStyle w:val="CommentReference"/>
        </w:rPr>
        <w:commentReference w:id="186"/>
      </w:r>
      <w:r w:rsidR="00344387">
        <w:rPr>
          <w:rFonts w:cs="Times New Roman"/>
        </w:rPr>
        <w:t xml:space="preserve">. </w:t>
      </w:r>
      <w:r w:rsidR="00874EE8">
        <w:rPr>
          <w:rFonts w:cs="Times New Roman"/>
        </w:rPr>
        <w:t>Interestingly, threat is also associated with a substantial</w:t>
      </w:r>
      <w:r w:rsidR="00CD3D4E">
        <w:rPr>
          <w:rFonts w:cs="Times New Roman"/>
        </w:rPr>
        <w:t xml:space="preserve"> and statistically significant (</w:t>
      </w:r>
      <w:commentRangeStart w:id="187"/>
      <w:r w:rsidR="00CD3D4E">
        <w:rPr>
          <w:rFonts w:cs="Times New Roman"/>
        </w:rPr>
        <w:t>even after correction for multiple testing</w:t>
      </w:r>
      <w:commentRangeEnd w:id="187"/>
      <w:r w:rsidR="00C7185A">
        <w:rPr>
          <w:rStyle w:val="CommentReference"/>
        </w:rPr>
        <w:commentReference w:id="187"/>
      </w:r>
      <w:r w:rsidR="00CD3D4E">
        <w:rPr>
          <w:rFonts w:cs="Times New Roman"/>
        </w:rPr>
        <w:t>)</w:t>
      </w:r>
      <w:r w:rsidR="00874EE8">
        <w:rPr>
          <w:rFonts w:cs="Times New Roman"/>
        </w:rPr>
        <w:t xml:space="preserve"> increase in reaction time in response to “Go” stimuli, which is estimated to be protective</w:t>
      </w:r>
      <w:r w:rsidR="006C1532">
        <w:rPr>
          <w:rFonts w:cs="Times New Roman"/>
        </w:rPr>
        <w:t xml:space="preserve"> with respect to </w:t>
      </w:r>
      <w:commentRangeStart w:id="188"/>
      <w:r w:rsidR="006C1532">
        <w:rPr>
          <w:rFonts w:cs="Times New Roman"/>
        </w:rPr>
        <w:t>externalizing symptoms</w:t>
      </w:r>
      <w:r w:rsidR="00874EE8">
        <w:rPr>
          <w:rFonts w:cs="Times New Roman"/>
        </w:rPr>
        <w:t xml:space="preserve">. </w:t>
      </w:r>
      <w:commentRangeEnd w:id="188"/>
      <w:r w:rsidR="00C7185A">
        <w:rPr>
          <w:rStyle w:val="CommentReference"/>
        </w:rPr>
        <w:commentReference w:id="188"/>
      </w:r>
      <w:r w:rsidR="00874EE8">
        <w:rPr>
          <w:rFonts w:cs="Times New Roman"/>
        </w:rPr>
        <w:t xml:space="preserve">Overall, </w:t>
      </w:r>
      <w:r w:rsidR="005A1E20">
        <w:rPr>
          <w:rFonts w:cs="Times New Roman"/>
        </w:rPr>
        <w:t xml:space="preserve">after adjustment for co-occurring deprivation, </w:t>
      </w:r>
      <w:r w:rsidR="00874EE8">
        <w:rPr>
          <w:rFonts w:cs="Times New Roman"/>
        </w:rPr>
        <w:t xml:space="preserve">those who experience more threat are expected to be cautious when presented </w:t>
      </w:r>
      <w:r w:rsidR="005A1E20">
        <w:rPr>
          <w:rFonts w:cs="Times New Roman"/>
        </w:rPr>
        <w:t xml:space="preserve">with </w:t>
      </w:r>
      <w:r w:rsidR="00874EE8">
        <w:rPr>
          <w:rFonts w:cs="Times New Roman"/>
        </w:rPr>
        <w:lastRenderedPageBreak/>
        <w:t xml:space="preserve">“Go” stimuli, weighing whether to act or not and either missing the opportunity altogether, or responding accurately </w:t>
      </w:r>
      <w:commentRangeStart w:id="189"/>
      <w:r w:rsidR="00874EE8">
        <w:rPr>
          <w:rFonts w:cs="Times New Roman"/>
        </w:rPr>
        <w:t xml:space="preserve">substantially later </w:t>
      </w:r>
      <w:commentRangeEnd w:id="189"/>
      <w:r w:rsidR="00A34BA8">
        <w:rPr>
          <w:rStyle w:val="CommentReference"/>
        </w:rPr>
        <w:commentReference w:id="189"/>
      </w:r>
      <w:r w:rsidR="00874EE8">
        <w:rPr>
          <w:rFonts w:cs="Times New Roman"/>
        </w:rPr>
        <w:t>than those who experience lower levels of threat.</w:t>
      </w:r>
      <w:r w:rsidR="00CD3D4E">
        <w:rPr>
          <w:rFonts w:cs="Times New Roman"/>
        </w:rPr>
        <w:t xml:space="preserve"> Threat’s </w:t>
      </w:r>
      <w:commentRangeStart w:id="190"/>
      <w:r w:rsidR="00CD3D4E">
        <w:rPr>
          <w:rFonts w:cs="Times New Roman"/>
        </w:rPr>
        <w:t xml:space="preserve">conflicting </w:t>
      </w:r>
      <w:commentRangeEnd w:id="190"/>
      <w:r w:rsidR="00A34BA8">
        <w:rPr>
          <w:rStyle w:val="CommentReference"/>
        </w:rPr>
        <w:commentReference w:id="190"/>
      </w:r>
      <w:r w:rsidR="00CD3D4E">
        <w:rPr>
          <w:rFonts w:cs="Times New Roman"/>
        </w:rPr>
        <w:t>impacts on accuracy and reaction time appear to negate one another, but may warrant greater investigation in a larger data set.</w:t>
      </w:r>
    </w:p>
    <w:p w14:paraId="4B0BCCE9" w14:textId="492A6183" w:rsidR="00C7185A" w:rsidRDefault="00C7185A" w:rsidP="0020099F">
      <w:pPr>
        <w:spacing w:line="360" w:lineRule="auto"/>
        <w:rPr>
          <w:rFonts w:cs="Times New Roman"/>
        </w:rPr>
      </w:pPr>
      <w:commentRangeStart w:id="191"/>
      <w:ins w:id="192" w:author="Tiemeier, Henning [2]" w:date="2022-08-20T16:58:00Z">
        <w:r>
          <w:rPr>
            <w:rFonts w:cs="Times New Roman"/>
          </w:rPr>
          <w:t xml:space="preserve">Why is deprivation consistently associated with traits reducing risks, I </w:t>
        </w:r>
      </w:ins>
      <w:ins w:id="193" w:author="Tiemeier, Henning [2]" w:date="2022-08-20T16:59:00Z">
        <w:r>
          <w:rPr>
            <w:rFonts w:cs="Times New Roman"/>
          </w:rPr>
          <w:t>am very surprised and if I get this right in disbelief, are we measuring and artifact of threat residual</w:t>
        </w:r>
      </w:ins>
      <w:commentRangeEnd w:id="191"/>
      <w:r w:rsidR="00DB54A7">
        <w:rPr>
          <w:rStyle w:val="CommentReference"/>
        </w:rPr>
        <w:commentReference w:id="191"/>
      </w:r>
    </w:p>
    <w:p w14:paraId="3491D82F" w14:textId="5B3C4010" w:rsidR="00B0783D" w:rsidRDefault="00B0783D" w:rsidP="0020099F">
      <w:pPr>
        <w:spacing w:line="360" w:lineRule="auto"/>
        <w:rPr>
          <w:rFonts w:cs="Times New Roman"/>
        </w:rPr>
      </w:pPr>
      <w:r>
        <w:rPr>
          <w:rFonts w:cs="Times New Roman"/>
        </w:rPr>
        <w:t xml:space="preserve">In addition to inhibitory control, affective theory of mind is shown to suppress the impact of deprivation on rule-breaking behavior and longer reaction times to identification of fearful faces among those with greater deprivation is a fairly strong mediator of the impact of deprivation on overall externalizing symptomatology, explaining 0.02/0.21=9.5% of the overall association. </w:t>
      </w:r>
    </w:p>
    <w:p w14:paraId="31729648" w14:textId="3519654A" w:rsidR="00CA4AAD" w:rsidRDefault="00CA4AAD" w:rsidP="0020099F">
      <w:pPr>
        <w:spacing w:line="360" w:lineRule="auto"/>
        <w:rPr>
          <w:rFonts w:cs="Times New Roman"/>
        </w:rPr>
      </w:pPr>
      <w:commentRangeStart w:id="194"/>
      <w:r>
        <w:rPr>
          <w:rFonts w:cs="Times New Roman"/>
        </w:rPr>
        <w:t xml:space="preserve">Removing Tanner stage and fear conditioning from the list of candidate mediators </w:t>
      </w:r>
      <w:r w:rsidR="000B4F83">
        <w:rPr>
          <w:rFonts w:cs="Times New Roman"/>
        </w:rPr>
        <w:t>does not substantially alter the findings</w:t>
      </w:r>
      <w:commentRangeEnd w:id="194"/>
      <w:r w:rsidR="00A34BA8">
        <w:rPr>
          <w:rStyle w:val="CommentReference"/>
        </w:rPr>
        <w:commentReference w:id="194"/>
      </w:r>
      <w:r w:rsidR="000B4F83">
        <w:rPr>
          <w:rFonts w:cs="Times New Roman"/>
        </w:rPr>
        <w:t xml:space="preserve">, identifying consistent pathways through inhibitory control and working memory for major depression, and through inhibitory control for attention problems, rule-breaking, and overall externalizing symptoms. </w:t>
      </w:r>
    </w:p>
    <w:p w14:paraId="4D7ED674" w14:textId="6679FE69" w:rsidR="008F44C9" w:rsidRDefault="00AA7489" w:rsidP="00E6122F">
      <w:pPr>
        <w:spacing w:line="360" w:lineRule="auto"/>
        <w:rPr>
          <w:rFonts w:cs="Times New Roman"/>
        </w:rPr>
      </w:pPr>
      <w:r w:rsidRPr="00B0783D">
        <w:rPr>
          <w:rFonts w:cs="Times New Roman"/>
          <w:b/>
          <w:bCs/>
        </w:rPr>
        <w:t>Table A.3</w:t>
      </w:r>
      <w:r>
        <w:rPr>
          <w:rFonts w:cs="Times New Roman"/>
        </w:rPr>
        <w:t xml:space="preserve"> in the Appendix shows the results of the HIMA analysis run within strata of biological sex. Consistently with the full-sample analysis, most mediation by the variables considered is </w:t>
      </w:r>
      <w:r w:rsidR="00BB6F58">
        <w:rPr>
          <w:rFonts w:cs="Times New Roman"/>
        </w:rPr>
        <w:t>found</w:t>
      </w:r>
      <w:r>
        <w:rPr>
          <w:rFonts w:cs="Times New Roman"/>
        </w:rPr>
        <w:t xml:space="preserve"> for externalizing disorders, although several non-zero pathways are also found for major depression. Many more mediating pathways are identified in the male sample compared to the female sample. </w:t>
      </w:r>
      <w:r w:rsidR="00BB6F58">
        <w:rPr>
          <w:rFonts w:cs="Times New Roman"/>
        </w:rPr>
        <w:t xml:space="preserve">Inhibitory control features prominently in explaining </w:t>
      </w:r>
      <w:r w:rsidR="008F44C9">
        <w:rPr>
          <w:rFonts w:cs="Times New Roman"/>
        </w:rPr>
        <w:t xml:space="preserve">associations </w:t>
      </w:r>
      <w:r w:rsidR="00716594">
        <w:rPr>
          <w:rFonts w:cs="Times New Roman"/>
        </w:rPr>
        <w:t>of threat on rule-breaking, aggression</w:t>
      </w:r>
      <w:r w:rsidR="005A1E20">
        <w:rPr>
          <w:rFonts w:cs="Times New Roman"/>
        </w:rPr>
        <w:t>,</w:t>
      </w:r>
      <w:r w:rsidR="00716594">
        <w:rPr>
          <w:rFonts w:cs="Times New Roman"/>
        </w:rPr>
        <w:t xml:space="preserve"> and overall externalizing outcomes</w:t>
      </w:r>
      <w:ins w:id="195" w:author="Tiemeier, Henning [2]" w:date="2022-08-20T17:05:00Z">
        <w:r w:rsidR="00A34BA8">
          <w:rPr>
            <w:rFonts w:cs="Times New Roman"/>
          </w:rPr>
          <w:t xml:space="preserve"> in </w:t>
        </w:r>
        <w:proofErr w:type="gramStart"/>
        <w:r w:rsidR="00A34BA8">
          <w:rPr>
            <w:rFonts w:cs="Times New Roman"/>
          </w:rPr>
          <w:t>boys?</w:t>
        </w:r>
      </w:ins>
      <w:r w:rsidR="00716594">
        <w:rPr>
          <w:rFonts w:cs="Times New Roman"/>
        </w:rPr>
        <w:t>.</w:t>
      </w:r>
      <w:proofErr w:type="gramEnd"/>
      <w:r w:rsidR="00716594">
        <w:rPr>
          <w:rFonts w:cs="Times New Roman"/>
        </w:rPr>
        <w:t xml:space="preserve"> </w:t>
      </w:r>
    </w:p>
    <w:p w14:paraId="6805D27B" w14:textId="77777777" w:rsidR="005A1E20" w:rsidRPr="00E6122F" w:rsidRDefault="005A1E20" w:rsidP="00E6122F">
      <w:pPr>
        <w:spacing w:line="360" w:lineRule="auto"/>
        <w:rPr>
          <w:rFonts w:cs="Times New Roman"/>
        </w:rPr>
      </w:pPr>
    </w:p>
    <w:p w14:paraId="19F9E683" w14:textId="2DAD871A" w:rsidR="004647E0" w:rsidRDefault="004647E0">
      <w:pPr>
        <w:rPr>
          <w:rFonts w:cs="Times New Roman"/>
        </w:rPr>
      </w:pPr>
      <w:commentRangeStart w:id="196"/>
      <w:r>
        <w:rPr>
          <w:rFonts w:cs="Times New Roman"/>
          <w:b/>
          <w:bCs/>
        </w:rPr>
        <w:t xml:space="preserve">Discussion </w:t>
      </w:r>
      <w:r w:rsidR="00104A69">
        <w:rPr>
          <w:rFonts w:cs="Times New Roman"/>
          <w:b/>
          <w:bCs/>
        </w:rPr>
        <w:t xml:space="preserve">points </w:t>
      </w:r>
      <w:r>
        <w:rPr>
          <w:rFonts w:cs="Times New Roman"/>
          <w:b/>
          <w:bCs/>
        </w:rPr>
        <w:t>&amp; Conclusions</w:t>
      </w:r>
      <w:commentRangeEnd w:id="196"/>
      <w:r>
        <w:rPr>
          <w:rStyle w:val="CommentReference"/>
        </w:rPr>
        <w:commentReference w:id="196"/>
      </w:r>
    </w:p>
    <w:p w14:paraId="3D2E5C22" w14:textId="619A618A" w:rsidR="004647E0" w:rsidRDefault="004647E0" w:rsidP="00104A69">
      <w:pPr>
        <w:pStyle w:val="ListParagraph"/>
        <w:numPr>
          <w:ilvl w:val="0"/>
          <w:numId w:val="6"/>
        </w:numPr>
        <w:spacing w:line="360" w:lineRule="auto"/>
        <w:rPr>
          <w:rFonts w:cs="Times New Roman"/>
        </w:rPr>
      </w:pPr>
      <w:r>
        <w:rPr>
          <w:rFonts w:cs="Times New Roman"/>
        </w:rPr>
        <w:t xml:space="preserve">In the population represented by this sample, deprivation has a </w:t>
      </w:r>
      <w:commentRangeStart w:id="197"/>
      <w:r>
        <w:rPr>
          <w:rFonts w:cs="Times New Roman"/>
        </w:rPr>
        <w:t>larger impact on depression and anxiety</w:t>
      </w:r>
      <w:commentRangeEnd w:id="197"/>
      <w:r w:rsidR="00A34BA8">
        <w:rPr>
          <w:rStyle w:val="CommentReference"/>
        </w:rPr>
        <w:commentReference w:id="197"/>
      </w:r>
      <w:r>
        <w:rPr>
          <w:rFonts w:cs="Times New Roman"/>
        </w:rPr>
        <w:t>, while threat has a greater impact on externalizing disorders such as attention problems, rule-breaking behaviors, and aggression.</w:t>
      </w:r>
    </w:p>
    <w:p w14:paraId="7A9CDC59" w14:textId="3ED0F70F" w:rsidR="004647E0" w:rsidRDefault="004647E0" w:rsidP="00104A69">
      <w:pPr>
        <w:pStyle w:val="ListParagraph"/>
        <w:numPr>
          <w:ilvl w:val="0"/>
          <w:numId w:val="6"/>
        </w:numPr>
        <w:spacing w:line="360" w:lineRule="auto"/>
        <w:rPr>
          <w:rFonts w:cs="Times New Roman"/>
        </w:rPr>
      </w:pPr>
      <w:r>
        <w:rPr>
          <w:rFonts w:cs="Times New Roman"/>
        </w:rPr>
        <w:t>There may be additional differentiation in how threat and deprivation operate depending on biological sex or the social conditioning and gender roles that biological sex tends to prescribe.</w:t>
      </w:r>
    </w:p>
    <w:p w14:paraId="4E25D766" w14:textId="77777777" w:rsidR="00A10F4D" w:rsidRDefault="00A10F4D" w:rsidP="00104A69">
      <w:pPr>
        <w:pStyle w:val="ListParagraph"/>
        <w:numPr>
          <w:ilvl w:val="1"/>
          <w:numId w:val="6"/>
        </w:numPr>
        <w:spacing w:line="360" w:lineRule="auto"/>
        <w:rPr>
          <w:rFonts w:cs="Times New Roman"/>
        </w:rPr>
      </w:pPr>
      <w:r>
        <w:rPr>
          <w:rFonts w:cs="Times New Roman"/>
        </w:rPr>
        <w:t>Boys experience more deprivation (particularly emotional neglect) and threat (particularly more likely to witness violence)</w:t>
      </w:r>
    </w:p>
    <w:p w14:paraId="71A2D050" w14:textId="2D089679" w:rsidR="00A10F4D" w:rsidRDefault="006C1532" w:rsidP="00104A69">
      <w:pPr>
        <w:pStyle w:val="ListParagraph"/>
        <w:numPr>
          <w:ilvl w:val="1"/>
          <w:numId w:val="6"/>
        </w:numPr>
        <w:spacing w:line="360" w:lineRule="auto"/>
        <w:rPr>
          <w:rFonts w:cs="Times New Roman"/>
        </w:rPr>
      </w:pPr>
      <w:r>
        <w:rPr>
          <w:rFonts w:cs="Times New Roman"/>
        </w:rPr>
        <w:lastRenderedPageBreak/>
        <w:t>For boys, t</w:t>
      </w:r>
      <w:r w:rsidR="00A10F4D">
        <w:rPr>
          <w:rFonts w:cs="Times New Roman"/>
        </w:rPr>
        <w:t xml:space="preserve">he role of deprivation appears stronger in predicting internalizing disorders than threat, while for girls, threat appears to more strongly predict externalizing disorders compared to deprivation. </w:t>
      </w:r>
    </w:p>
    <w:p w14:paraId="63083DFE" w14:textId="7524CBB4" w:rsidR="004647E0" w:rsidRDefault="004647E0" w:rsidP="00104A69">
      <w:pPr>
        <w:pStyle w:val="ListParagraph"/>
        <w:numPr>
          <w:ilvl w:val="0"/>
          <w:numId w:val="6"/>
        </w:numPr>
        <w:spacing w:line="360" w:lineRule="auto"/>
        <w:rPr>
          <w:rFonts w:cs="Times New Roman"/>
        </w:rPr>
      </w:pPr>
      <w:commentRangeStart w:id="198"/>
      <w:r w:rsidRPr="004647E0">
        <w:rPr>
          <w:rFonts w:cs="Times New Roman"/>
        </w:rPr>
        <w:t>HIMA</w:t>
      </w:r>
      <w:r w:rsidR="00A10F4D">
        <w:rPr>
          <w:rFonts w:cs="Times New Roman"/>
        </w:rPr>
        <w:t xml:space="preserve"> run in the overall sample</w:t>
      </w:r>
      <w:r>
        <w:rPr>
          <w:rFonts w:cs="Times New Roman"/>
        </w:rPr>
        <w:t xml:space="preserve"> identified both mediation and suppression paths connecting threat and deprivation to internalizing and externalizing adolescent psychopathology.</w:t>
      </w:r>
      <w:commentRangeEnd w:id="198"/>
      <w:r w:rsidR="00A34BA8">
        <w:rPr>
          <w:rStyle w:val="CommentReference"/>
        </w:rPr>
        <w:commentReference w:id="198"/>
      </w:r>
    </w:p>
    <w:p w14:paraId="1FA7C1BD" w14:textId="36F0F5AA" w:rsidR="00104A69" w:rsidRDefault="00104A69" w:rsidP="00104A69">
      <w:pPr>
        <w:pStyle w:val="ListParagraph"/>
        <w:numPr>
          <w:ilvl w:val="1"/>
          <w:numId w:val="6"/>
        </w:numPr>
        <w:spacing w:line="360" w:lineRule="auto"/>
        <w:rPr>
          <w:rFonts w:cs="Times New Roman"/>
        </w:rPr>
      </w:pPr>
      <w:r>
        <w:rPr>
          <w:rFonts w:cs="Times New Roman"/>
        </w:rPr>
        <w:t xml:space="preserve">Among boys, HIMA identifies many more mediating characteristics of externalizing symptoms than among girls, </w:t>
      </w:r>
      <w:commentRangeStart w:id="199"/>
      <w:r>
        <w:rPr>
          <w:rFonts w:cs="Times New Roman"/>
        </w:rPr>
        <w:t xml:space="preserve">but none of the findings </w:t>
      </w:r>
      <w:r w:rsidR="00CA0B51">
        <w:rPr>
          <w:rFonts w:cs="Times New Roman"/>
        </w:rPr>
        <w:t xml:space="preserve">remain statistically significant after correction for multiple testing. </w:t>
      </w:r>
      <w:commentRangeEnd w:id="199"/>
      <w:r w:rsidR="00A34BA8">
        <w:rPr>
          <w:rStyle w:val="CommentReference"/>
        </w:rPr>
        <w:commentReference w:id="199"/>
      </w:r>
      <w:r w:rsidR="00CA0B51">
        <w:rPr>
          <w:rFonts w:cs="Times New Roman"/>
        </w:rPr>
        <w:t xml:space="preserve">Larger samples are needed to replicate sex-specifics mediation analyses. </w:t>
      </w:r>
    </w:p>
    <w:p w14:paraId="043CDC81" w14:textId="73D9EE04" w:rsidR="00A10F4D" w:rsidRDefault="004647E0" w:rsidP="00104A69">
      <w:pPr>
        <w:pStyle w:val="ListParagraph"/>
        <w:numPr>
          <w:ilvl w:val="0"/>
          <w:numId w:val="6"/>
        </w:numPr>
        <w:spacing w:line="360" w:lineRule="auto"/>
        <w:rPr>
          <w:rFonts w:cs="Times New Roman"/>
        </w:rPr>
      </w:pPr>
      <w:r>
        <w:rPr>
          <w:rFonts w:cs="Times New Roman"/>
        </w:rPr>
        <w:t xml:space="preserve">Inhibitory control </w:t>
      </w:r>
      <w:r w:rsidR="00A10F4D">
        <w:rPr>
          <w:rFonts w:cs="Times New Roman"/>
        </w:rPr>
        <w:t xml:space="preserve">appears to play a prominent but complex role in predicting externalizing symptomatology, differentially </w:t>
      </w:r>
      <w:r w:rsidR="006C1532">
        <w:rPr>
          <w:rFonts w:cs="Times New Roman"/>
        </w:rPr>
        <w:t>mediating</w:t>
      </w:r>
      <w:r w:rsidR="00A10F4D">
        <w:rPr>
          <w:rFonts w:cs="Times New Roman"/>
        </w:rPr>
        <w:t xml:space="preserve"> experiences of threat and deprivation.</w:t>
      </w:r>
    </w:p>
    <w:p w14:paraId="74023278" w14:textId="77777777" w:rsidR="00A10F4D" w:rsidRDefault="00A10F4D" w:rsidP="00104A69">
      <w:pPr>
        <w:pStyle w:val="ListParagraph"/>
        <w:numPr>
          <w:ilvl w:val="0"/>
          <w:numId w:val="6"/>
        </w:numPr>
        <w:spacing w:line="360" w:lineRule="auto"/>
        <w:rPr>
          <w:rFonts w:cs="Times New Roman"/>
        </w:rPr>
      </w:pPr>
      <w:r>
        <w:rPr>
          <w:rFonts w:cs="Times New Roman"/>
        </w:rPr>
        <w:t xml:space="preserve">Threatening experiences appear to result in more cautious behavior, preventing or delaying reaction to “Go” stimuli, whereas accuracy on “Go” tasks among those who experience greater deprivation appears improved. </w:t>
      </w:r>
    </w:p>
    <w:p w14:paraId="2020AE8E" w14:textId="77777777" w:rsidR="00D372EB" w:rsidRDefault="00A10F4D" w:rsidP="00104A69">
      <w:pPr>
        <w:pStyle w:val="ListParagraph"/>
        <w:numPr>
          <w:ilvl w:val="1"/>
          <w:numId w:val="6"/>
        </w:numPr>
        <w:spacing w:line="360" w:lineRule="auto"/>
        <w:rPr>
          <w:rFonts w:cs="Times New Roman"/>
        </w:rPr>
      </w:pPr>
      <w:r>
        <w:rPr>
          <w:rFonts w:cs="Times New Roman"/>
        </w:rPr>
        <w:t>More in-depth investigation into the inhibitory control construct is necessary to fully characterize the differential ways in which i</w:t>
      </w:r>
      <w:r w:rsidR="00D372EB">
        <w:rPr>
          <w:rFonts w:cs="Times New Roman"/>
        </w:rPr>
        <w:t>t carries the impacts of threat and deprivation</w:t>
      </w:r>
    </w:p>
    <w:p w14:paraId="38E218DF" w14:textId="59F1721A" w:rsidR="001D1FDF" w:rsidRPr="00A10F4D" w:rsidRDefault="00D372EB" w:rsidP="00104A69">
      <w:pPr>
        <w:pStyle w:val="ListParagraph"/>
        <w:numPr>
          <w:ilvl w:val="1"/>
          <w:numId w:val="6"/>
        </w:numPr>
        <w:spacing w:line="360" w:lineRule="auto"/>
        <w:rPr>
          <w:rFonts w:cs="Times New Roman"/>
        </w:rPr>
      </w:pPr>
      <w:r>
        <w:rPr>
          <w:rFonts w:cs="Times New Roman"/>
        </w:rPr>
        <w:t xml:space="preserve">Inhibitory control, if </w:t>
      </w:r>
      <w:commentRangeStart w:id="200"/>
      <w:r>
        <w:rPr>
          <w:rFonts w:cs="Times New Roman"/>
        </w:rPr>
        <w:t xml:space="preserve">confirmed to play an important role in determining severity of adolescent psychopathology, is an early intervention target worth exploring. </w:t>
      </w:r>
      <w:r w:rsidR="001370D6">
        <w:rPr>
          <w:rFonts w:cs="Times New Roman"/>
        </w:rPr>
        <w:t xml:space="preserve">Some </w:t>
      </w:r>
      <w:r w:rsidR="000E3E40">
        <w:rPr>
          <w:rFonts w:cs="Times New Roman"/>
        </w:rPr>
        <w:t>interventions</w:t>
      </w:r>
      <w:r w:rsidR="001370D6">
        <w:rPr>
          <w:rFonts w:cs="Times New Roman"/>
        </w:rPr>
        <w:t xml:space="preserve"> show efficacy in</w:t>
      </w:r>
      <w:r>
        <w:rPr>
          <w:rFonts w:cs="Times New Roman"/>
        </w:rPr>
        <w:t xml:space="preserve"> improving this executive function</w:t>
      </w:r>
      <w:r w:rsidR="001370D6">
        <w:rPr>
          <w:rFonts w:cs="Times New Roman"/>
        </w:rPr>
        <w:t>.</w: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 </w:instrTex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EN.CITE.DATA </w:instrText>
      </w:r>
      <w:r w:rsidR="000E3E40">
        <w:rPr>
          <w:rFonts w:cs="Times New Roman"/>
        </w:rPr>
      </w:r>
      <w:r w:rsidR="000E3E40">
        <w:rPr>
          <w:rFonts w:cs="Times New Roman"/>
        </w:rPr>
        <w:fldChar w:fldCharType="end"/>
      </w:r>
      <w:r w:rsidR="000E3E40">
        <w:rPr>
          <w:rFonts w:cs="Times New Roman"/>
        </w:rPr>
      </w:r>
      <w:r w:rsidR="000E3E40">
        <w:rPr>
          <w:rFonts w:cs="Times New Roman"/>
        </w:rPr>
        <w:fldChar w:fldCharType="separate"/>
      </w:r>
      <w:r w:rsidR="000E3E40" w:rsidRPr="000E3E40">
        <w:rPr>
          <w:rFonts w:cs="Times New Roman"/>
          <w:noProof/>
          <w:vertAlign w:val="superscript"/>
        </w:rPr>
        <w:t>47</w:t>
      </w:r>
      <w:r w:rsidR="000E3E40">
        <w:rPr>
          <w:rFonts w:cs="Times New Roman"/>
        </w:rPr>
        <w:fldChar w:fldCharType="end"/>
      </w:r>
      <w:r>
        <w:rPr>
          <w:rFonts w:cs="Times New Roman"/>
        </w:rPr>
        <w:t xml:space="preserve">  </w:t>
      </w:r>
      <w:commentRangeEnd w:id="200"/>
      <w:r w:rsidR="00A34BA8">
        <w:rPr>
          <w:rStyle w:val="CommentReference"/>
        </w:rPr>
        <w:commentReference w:id="200"/>
      </w:r>
      <w:r w:rsidR="001D1FDF" w:rsidRPr="00A10F4D">
        <w:rPr>
          <w:rFonts w:cs="Times New Roman"/>
        </w:rPr>
        <w:br w:type="page"/>
      </w:r>
    </w:p>
    <w:p w14:paraId="2A18EB58" w14:textId="4519D794" w:rsidR="00D23AD0" w:rsidRDefault="00D23AD0" w:rsidP="00A528F6">
      <w:pPr>
        <w:spacing w:line="360" w:lineRule="auto"/>
        <w:rPr>
          <w:rFonts w:cs="Times New Roman"/>
        </w:rPr>
      </w:pPr>
      <w:bookmarkStart w:id="201" w:name="_Hlk112175706"/>
      <w:bookmarkStart w:id="202" w:name="_Hlk111014309"/>
      <w:bookmarkStart w:id="203" w:name="_Hlk111022658"/>
      <w:r>
        <w:rPr>
          <w:rFonts w:cs="Times New Roman"/>
          <w:b/>
          <w:bCs/>
        </w:rPr>
        <w:lastRenderedPageBreak/>
        <w:t>Table 1: Sample characteristics</w:t>
      </w:r>
    </w:p>
    <w:bookmarkEnd w:id="201"/>
    <w:tbl>
      <w:tblPr>
        <w:tblW w:w="9200" w:type="dxa"/>
        <w:tblLook w:val="04A0" w:firstRow="1" w:lastRow="0" w:firstColumn="1" w:lastColumn="0" w:noHBand="0" w:noVBand="1"/>
      </w:tblPr>
      <w:tblGrid>
        <w:gridCol w:w="3501"/>
        <w:gridCol w:w="1142"/>
        <w:gridCol w:w="1240"/>
        <w:gridCol w:w="1240"/>
        <w:gridCol w:w="800"/>
        <w:gridCol w:w="1277"/>
      </w:tblGrid>
      <w:tr w:rsidR="009E6433" w:rsidRPr="009E6433" w14:paraId="680C5772" w14:textId="77777777" w:rsidTr="009E6433">
        <w:trPr>
          <w:trHeight w:val="285"/>
        </w:trPr>
        <w:tc>
          <w:tcPr>
            <w:tcW w:w="3840" w:type="dxa"/>
            <w:tcBorders>
              <w:top w:val="nil"/>
              <w:left w:val="nil"/>
              <w:right w:val="nil"/>
            </w:tcBorders>
            <w:shd w:val="clear" w:color="auto" w:fill="auto"/>
            <w:vAlign w:val="bottom"/>
            <w:hideMark/>
          </w:tcPr>
          <w:p w14:paraId="0641FA48" w14:textId="7D12B9A1" w:rsidR="009E6433" w:rsidRPr="009E6433" w:rsidRDefault="009E6433" w:rsidP="009E6433">
            <w:pPr>
              <w:spacing w:after="0" w:line="240" w:lineRule="auto"/>
              <w:rPr>
                <w:rFonts w:eastAsia="Times New Roman" w:cs="Times New Roman"/>
                <w:color w:val="000000"/>
                <w:sz w:val="18"/>
                <w:szCs w:val="18"/>
              </w:rPr>
            </w:pPr>
          </w:p>
        </w:tc>
        <w:tc>
          <w:tcPr>
            <w:tcW w:w="1200" w:type="dxa"/>
            <w:tcBorders>
              <w:top w:val="nil"/>
              <w:left w:val="nil"/>
              <w:bottom w:val="single" w:sz="4" w:space="0" w:color="auto"/>
              <w:right w:val="nil"/>
            </w:tcBorders>
            <w:shd w:val="clear" w:color="auto" w:fill="auto"/>
            <w:vAlign w:val="bottom"/>
            <w:hideMark/>
          </w:tcPr>
          <w:p w14:paraId="2C2B4F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Overall</w:t>
            </w:r>
          </w:p>
        </w:tc>
        <w:tc>
          <w:tcPr>
            <w:tcW w:w="1240" w:type="dxa"/>
            <w:tcBorders>
              <w:top w:val="nil"/>
              <w:left w:val="nil"/>
              <w:bottom w:val="single" w:sz="4" w:space="0" w:color="auto"/>
              <w:right w:val="nil"/>
            </w:tcBorders>
            <w:shd w:val="clear" w:color="auto" w:fill="auto"/>
            <w:noWrap/>
            <w:vAlign w:val="bottom"/>
            <w:hideMark/>
          </w:tcPr>
          <w:p w14:paraId="148C6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Male</w:t>
            </w:r>
          </w:p>
        </w:tc>
        <w:tc>
          <w:tcPr>
            <w:tcW w:w="1240" w:type="dxa"/>
            <w:tcBorders>
              <w:top w:val="nil"/>
              <w:left w:val="nil"/>
              <w:bottom w:val="single" w:sz="4" w:space="0" w:color="auto"/>
              <w:right w:val="nil"/>
            </w:tcBorders>
            <w:shd w:val="clear" w:color="auto" w:fill="auto"/>
            <w:noWrap/>
            <w:vAlign w:val="bottom"/>
            <w:hideMark/>
          </w:tcPr>
          <w:p w14:paraId="6A1E9B9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Female</w:t>
            </w:r>
          </w:p>
        </w:tc>
        <w:tc>
          <w:tcPr>
            <w:tcW w:w="800" w:type="dxa"/>
            <w:tcBorders>
              <w:top w:val="nil"/>
              <w:left w:val="nil"/>
              <w:bottom w:val="single" w:sz="4" w:space="0" w:color="auto"/>
              <w:right w:val="nil"/>
            </w:tcBorders>
            <w:shd w:val="clear" w:color="auto" w:fill="auto"/>
            <w:noWrap/>
            <w:vAlign w:val="bottom"/>
            <w:hideMark/>
          </w:tcPr>
          <w:p w14:paraId="3344C8C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p-value</w:t>
            </w:r>
          </w:p>
        </w:tc>
        <w:tc>
          <w:tcPr>
            <w:tcW w:w="880" w:type="dxa"/>
            <w:tcBorders>
              <w:top w:val="nil"/>
              <w:left w:val="nil"/>
              <w:bottom w:val="single" w:sz="4" w:space="0" w:color="auto"/>
              <w:right w:val="nil"/>
            </w:tcBorders>
            <w:shd w:val="clear" w:color="auto" w:fill="auto"/>
            <w:noWrap/>
            <w:vAlign w:val="bottom"/>
            <w:hideMark/>
          </w:tcPr>
          <w:p w14:paraId="70D64B1C" w14:textId="77777777" w:rsidR="009E6433" w:rsidRPr="009E6433" w:rsidRDefault="009E6433" w:rsidP="009E6433">
            <w:pPr>
              <w:spacing w:after="0" w:line="240" w:lineRule="auto"/>
              <w:rPr>
                <w:rFonts w:eastAsia="Times New Roman" w:cs="Times New Roman"/>
                <w:color w:val="000000"/>
                <w:sz w:val="18"/>
                <w:szCs w:val="18"/>
              </w:rPr>
            </w:pPr>
            <w:commentRangeStart w:id="204"/>
            <w:r w:rsidRPr="009E6433">
              <w:rPr>
                <w:rFonts w:eastAsia="Times New Roman" w:cs="Times New Roman"/>
                <w:color w:val="000000"/>
                <w:sz w:val="18"/>
                <w:szCs w:val="18"/>
              </w:rPr>
              <w:t>% Missing</w:t>
            </w:r>
            <w:commentRangeEnd w:id="204"/>
            <w:r w:rsidR="00AB5403">
              <w:rPr>
                <w:rStyle w:val="CommentReference"/>
              </w:rPr>
              <w:commentReference w:id="204"/>
            </w:r>
          </w:p>
        </w:tc>
      </w:tr>
      <w:tr w:rsidR="009E6433" w:rsidRPr="009E6433" w14:paraId="55499B6A" w14:textId="77777777" w:rsidTr="009E6433">
        <w:trPr>
          <w:trHeight w:val="285"/>
        </w:trPr>
        <w:tc>
          <w:tcPr>
            <w:tcW w:w="3840" w:type="dxa"/>
            <w:tcBorders>
              <w:top w:val="nil"/>
              <w:left w:val="nil"/>
              <w:right w:val="nil"/>
            </w:tcBorders>
            <w:shd w:val="clear" w:color="auto" w:fill="auto"/>
            <w:vAlign w:val="bottom"/>
            <w:hideMark/>
          </w:tcPr>
          <w:p w14:paraId="3C83AE5E" w14:textId="076E5BC9" w:rsidR="009E6433" w:rsidRPr="009E6433" w:rsidRDefault="009E6433" w:rsidP="009E6433">
            <w:pPr>
              <w:spacing w:after="0" w:line="240" w:lineRule="auto"/>
              <w:rPr>
                <w:rFonts w:eastAsia="Times New Roman" w:cs="Times New Roman"/>
                <w:color w:val="000000"/>
                <w:sz w:val="18"/>
                <w:szCs w:val="18"/>
              </w:rPr>
            </w:pPr>
            <w:r>
              <w:rPr>
                <w:rFonts w:eastAsia="Times New Roman" w:cs="Times New Roman"/>
                <w:color w:val="000000"/>
                <w:sz w:val="18"/>
                <w:szCs w:val="18"/>
              </w:rPr>
              <w:t>n(%)</w:t>
            </w:r>
          </w:p>
        </w:tc>
        <w:tc>
          <w:tcPr>
            <w:tcW w:w="1200" w:type="dxa"/>
            <w:tcBorders>
              <w:top w:val="nil"/>
              <w:left w:val="nil"/>
              <w:bottom w:val="nil"/>
              <w:right w:val="nil"/>
            </w:tcBorders>
            <w:shd w:val="clear" w:color="auto" w:fill="auto"/>
            <w:vAlign w:val="bottom"/>
            <w:hideMark/>
          </w:tcPr>
          <w:p w14:paraId="22C532F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227</w:t>
            </w:r>
          </w:p>
        </w:tc>
        <w:tc>
          <w:tcPr>
            <w:tcW w:w="1240" w:type="dxa"/>
            <w:tcBorders>
              <w:top w:val="nil"/>
              <w:left w:val="nil"/>
              <w:bottom w:val="nil"/>
              <w:right w:val="nil"/>
            </w:tcBorders>
            <w:shd w:val="clear" w:color="auto" w:fill="auto"/>
            <w:noWrap/>
            <w:vAlign w:val="bottom"/>
            <w:hideMark/>
          </w:tcPr>
          <w:p w14:paraId="0240763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117 (51.5)</w:t>
            </w:r>
          </w:p>
        </w:tc>
        <w:tc>
          <w:tcPr>
            <w:tcW w:w="1240" w:type="dxa"/>
            <w:tcBorders>
              <w:top w:val="nil"/>
              <w:left w:val="nil"/>
              <w:bottom w:val="nil"/>
              <w:right w:val="nil"/>
            </w:tcBorders>
            <w:shd w:val="clear" w:color="auto" w:fill="auto"/>
            <w:noWrap/>
            <w:vAlign w:val="bottom"/>
            <w:hideMark/>
          </w:tcPr>
          <w:p w14:paraId="7E03B8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110 (48.5)</w:t>
            </w:r>
          </w:p>
        </w:tc>
        <w:tc>
          <w:tcPr>
            <w:tcW w:w="800" w:type="dxa"/>
            <w:tcBorders>
              <w:top w:val="nil"/>
              <w:left w:val="nil"/>
              <w:bottom w:val="nil"/>
              <w:right w:val="nil"/>
            </w:tcBorders>
            <w:shd w:val="clear" w:color="auto" w:fill="auto"/>
            <w:noWrap/>
            <w:vAlign w:val="bottom"/>
            <w:hideMark/>
          </w:tcPr>
          <w:p w14:paraId="6FCDD49F"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662BF1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8E1A6CF" w14:textId="77777777" w:rsidTr="009E6433">
        <w:trPr>
          <w:trHeight w:val="285"/>
        </w:trPr>
        <w:tc>
          <w:tcPr>
            <w:tcW w:w="3840" w:type="dxa"/>
            <w:tcBorders>
              <w:left w:val="nil"/>
              <w:bottom w:val="single" w:sz="4" w:space="0" w:color="auto"/>
              <w:right w:val="nil"/>
            </w:tcBorders>
            <w:shd w:val="clear" w:color="auto" w:fill="auto"/>
            <w:vAlign w:val="bottom"/>
            <w:hideMark/>
          </w:tcPr>
          <w:p w14:paraId="03DC04FB" w14:textId="2C789AA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Early </w:t>
            </w:r>
            <w:r>
              <w:rPr>
                <w:rFonts w:eastAsia="Times New Roman" w:cs="Times New Roman"/>
                <w:color w:val="000000"/>
                <w:sz w:val="18"/>
                <w:szCs w:val="18"/>
              </w:rPr>
              <w:t>c</w:t>
            </w:r>
            <w:r w:rsidRPr="009E6433">
              <w:rPr>
                <w:rFonts w:eastAsia="Times New Roman" w:cs="Times New Roman"/>
                <w:color w:val="000000"/>
                <w:sz w:val="18"/>
                <w:szCs w:val="18"/>
              </w:rPr>
              <w:t>hildhood</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2AB7D20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6900020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405B5B1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nil"/>
              <w:left w:val="nil"/>
              <w:bottom w:val="single" w:sz="4" w:space="0" w:color="auto"/>
              <w:right w:val="nil"/>
            </w:tcBorders>
            <w:shd w:val="clear" w:color="auto" w:fill="auto"/>
            <w:noWrap/>
            <w:vAlign w:val="bottom"/>
            <w:hideMark/>
          </w:tcPr>
          <w:p w14:paraId="0BC2DEF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nil"/>
              <w:left w:val="nil"/>
              <w:bottom w:val="single" w:sz="4" w:space="0" w:color="auto"/>
              <w:right w:val="nil"/>
            </w:tcBorders>
            <w:shd w:val="clear" w:color="auto" w:fill="auto"/>
            <w:noWrap/>
            <w:vAlign w:val="bottom"/>
            <w:hideMark/>
          </w:tcPr>
          <w:p w14:paraId="4DF19B5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28128457" w14:textId="77777777" w:rsidTr="009E6433">
        <w:trPr>
          <w:trHeight w:val="285"/>
        </w:trPr>
        <w:tc>
          <w:tcPr>
            <w:tcW w:w="3840" w:type="dxa"/>
            <w:tcBorders>
              <w:top w:val="single" w:sz="4" w:space="0" w:color="auto"/>
              <w:left w:val="nil"/>
              <w:bottom w:val="nil"/>
              <w:right w:val="nil"/>
            </w:tcBorders>
            <w:shd w:val="clear" w:color="auto" w:fill="auto"/>
            <w:vAlign w:val="bottom"/>
            <w:hideMark/>
          </w:tcPr>
          <w:p w14:paraId="13C9283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Chronicity of poverty: n(%)</w:t>
            </w:r>
          </w:p>
        </w:tc>
        <w:tc>
          <w:tcPr>
            <w:tcW w:w="1200" w:type="dxa"/>
            <w:tcBorders>
              <w:top w:val="nil"/>
              <w:left w:val="nil"/>
              <w:bottom w:val="nil"/>
              <w:right w:val="nil"/>
            </w:tcBorders>
            <w:shd w:val="clear" w:color="auto" w:fill="auto"/>
            <w:vAlign w:val="bottom"/>
            <w:hideMark/>
          </w:tcPr>
          <w:p w14:paraId="2719B295" w14:textId="77777777" w:rsidR="009E6433" w:rsidRPr="009E6433" w:rsidRDefault="009E6433" w:rsidP="009E6433">
            <w:pPr>
              <w:spacing w:after="0" w:line="240" w:lineRule="auto"/>
              <w:rPr>
                <w:rFonts w:eastAsia="Times New Roman" w:cs="Times New Roman"/>
                <w:color w:val="000000"/>
                <w:sz w:val="18"/>
                <w:szCs w:val="18"/>
              </w:rPr>
            </w:pPr>
          </w:p>
        </w:tc>
        <w:tc>
          <w:tcPr>
            <w:tcW w:w="1240" w:type="dxa"/>
            <w:tcBorders>
              <w:top w:val="nil"/>
              <w:left w:val="nil"/>
              <w:bottom w:val="nil"/>
              <w:right w:val="nil"/>
            </w:tcBorders>
            <w:shd w:val="clear" w:color="auto" w:fill="auto"/>
            <w:noWrap/>
            <w:vAlign w:val="bottom"/>
            <w:hideMark/>
          </w:tcPr>
          <w:p w14:paraId="1FE4D2B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2874DFD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26BB42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0.673</w:t>
            </w:r>
          </w:p>
        </w:tc>
        <w:tc>
          <w:tcPr>
            <w:tcW w:w="880" w:type="dxa"/>
            <w:tcBorders>
              <w:top w:val="nil"/>
              <w:left w:val="nil"/>
              <w:bottom w:val="nil"/>
              <w:right w:val="nil"/>
            </w:tcBorders>
            <w:shd w:val="clear" w:color="auto" w:fill="auto"/>
            <w:noWrap/>
            <w:vAlign w:val="bottom"/>
            <w:hideMark/>
          </w:tcPr>
          <w:p w14:paraId="78E945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7.5</w:t>
            </w:r>
          </w:p>
        </w:tc>
      </w:tr>
      <w:tr w:rsidR="009E6433" w:rsidRPr="009E6433" w14:paraId="5B04F624" w14:textId="77777777" w:rsidTr="009E6433">
        <w:trPr>
          <w:trHeight w:val="285"/>
        </w:trPr>
        <w:tc>
          <w:tcPr>
            <w:tcW w:w="3840" w:type="dxa"/>
            <w:tcBorders>
              <w:top w:val="nil"/>
              <w:left w:val="nil"/>
              <w:bottom w:val="nil"/>
              <w:right w:val="nil"/>
            </w:tcBorders>
            <w:shd w:val="clear" w:color="auto" w:fill="auto"/>
            <w:vAlign w:val="bottom"/>
            <w:hideMark/>
          </w:tcPr>
          <w:p w14:paraId="696BBA3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0</w:t>
            </w:r>
          </w:p>
        </w:tc>
        <w:tc>
          <w:tcPr>
            <w:tcW w:w="1200" w:type="dxa"/>
            <w:tcBorders>
              <w:top w:val="nil"/>
              <w:left w:val="nil"/>
              <w:bottom w:val="nil"/>
              <w:right w:val="nil"/>
            </w:tcBorders>
            <w:shd w:val="clear" w:color="auto" w:fill="auto"/>
            <w:vAlign w:val="bottom"/>
            <w:hideMark/>
          </w:tcPr>
          <w:p w14:paraId="64D3F48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130 (57.3) </w:t>
            </w:r>
          </w:p>
        </w:tc>
        <w:tc>
          <w:tcPr>
            <w:tcW w:w="1240" w:type="dxa"/>
            <w:tcBorders>
              <w:top w:val="nil"/>
              <w:left w:val="nil"/>
              <w:bottom w:val="nil"/>
              <w:right w:val="nil"/>
            </w:tcBorders>
            <w:shd w:val="clear" w:color="auto" w:fill="auto"/>
            <w:noWrap/>
            <w:vAlign w:val="bottom"/>
            <w:hideMark/>
          </w:tcPr>
          <w:p w14:paraId="32588E0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66 (56.4) </w:t>
            </w:r>
          </w:p>
        </w:tc>
        <w:tc>
          <w:tcPr>
            <w:tcW w:w="1240" w:type="dxa"/>
            <w:tcBorders>
              <w:top w:val="nil"/>
              <w:left w:val="nil"/>
              <w:bottom w:val="nil"/>
              <w:right w:val="nil"/>
            </w:tcBorders>
            <w:shd w:val="clear" w:color="auto" w:fill="auto"/>
            <w:noWrap/>
            <w:vAlign w:val="bottom"/>
            <w:hideMark/>
          </w:tcPr>
          <w:p w14:paraId="0A4D51C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64 (58.2) </w:t>
            </w:r>
          </w:p>
        </w:tc>
        <w:tc>
          <w:tcPr>
            <w:tcW w:w="800" w:type="dxa"/>
            <w:tcBorders>
              <w:top w:val="nil"/>
              <w:left w:val="nil"/>
              <w:bottom w:val="nil"/>
              <w:right w:val="nil"/>
            </w:tcBorders>
            <w:shd w:val="clear" w:color="auto" w:fill="auto"/>
            <w:noWrap/>
            <w:vAlign w:val="bottom"/>
            <w:hideMark/>
          </w:tcPr>
          <w:p w14:paraId="5345F6D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E1C34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6A8B8089" w14:textId="77777777" w:rsidTr="009E6433">
        <w:trPr>
          <w:trHeight w:val="285"/>
        </w:trPr>
        <w:tc>
          <w:tcPr>
            <w:tcW w:w="3840" w:type="dxa"/>
            <w:tcBorders>
              <w:top w:val="nil"/>
              <w:left w:val="nil"/>
              <w:bottom w:val="nil"/>
              <w:right w:val="nil"/>
            </w:tcBorders>
            <w:shd w:val="clear" w:color="auto" w:fill="auto"/>
            <w:vAlign w:val="bottom"/>
            <w:hideMark/>
          </w:tcPr>
          <w:p w14:paraId="686397B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1</w:t>
            </w:r>
          </w:p>
        </w:tc>
        <w:tc>
          <w:tcPr>
            <w:tcW w:w="1200" w:type="dxa"/>
            <w:tcBorders>
              <w:top w:val="nil"/>
              <w:left w:val="nil"/>
              <w:bottom w:val="nil"/>
              <w:right w:val="nil"/>
            </w:tcBorders>
            <w:shd w:val="clear" w:color="auto" w:fill="auto"/>
            <w:vAlign w:val="bottom"/>
            <w:hideMark/>
          </w:tcPr>
          <w:p w14:paraId="4FC15DF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26 (11.5) </w:t>
            </w:r>
          </w:p>
        </w:tc>
        <w:tc>
          <w:tcPr>
            <w:tcW w:w="1240" w:type="dxa"/>
            <w:tcBorders>
              <w:top w:val="nil"/>
              <w:left w:val="nil"/>
              <w:bottom w:val="nil"/>
              <w:right w:val="nil"/>
            </w:tcBorders>
            <w:shd w:val="clear" w:color="auto" w:fill="auto"/>
            <w:noWrap/>
            <w:vAlign w:val="bottom"/>
            <w:hideMark/>
          </w:tcPr>
          <w:p w14:paraId="483EB5E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(12.8) </w:t>
            </w:r>
          </w:p>
        </w:tc>
        <w:tc>
          <w:tcPr>
            <w:tcW w:w="1240" w:type="dxa"/>
            <w:tcBorders>
              <w:top w:val="nil"/>
              <w:left w:val="nil"/>
              <w:bottom w:val="nil"/>
              <w:right w:val="nil"/>
            </w:tcBorders>
            <w:shd w:val="clear" w:color="auto" w:fill="auto"/>
            <w:noWrap/>
            <w:vAlign w:val="bottom"/>
            <w:hideMark/>
          </w:tcPr>
          <w:p w14:paraId="28D6463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3F4FEB1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FAC60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6DFAA5" w14:textId="77777777" w:rsidTr="009E6433">
        <w:trPr>
          <w:trHeight w:val="285"/>
        </w:trPr>
        <w:tc>
          <w:tcPr>
            <w:tcW w:w="3840" w:type="dxa"/>
            <w:tcBorders>
              <w:top w:val="nil"/>
              <w:left w:val="nil"/>
              <w:bottom w:val="nil"/>
              <w:right w:val="nil"/>
            </w:tcBorders>
            <w:shd w:val="clear" w:color="auto" w:fill="auto"/>
            <w:vAlign w:val="bottom"/>
            <w:hideMark/>
          </w:tcPr>
          <w:p w14:paraId="04CEF5F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2</w:t>
            </w:r>
          </w:p>
        </w:tc>
        <w:tc>
          <w:tcPr>
            <w:tcW w:w="1200" w:type="dxa"/>
            <w:tcBorders>
              <w:top w:val="nil"/>
              <w:left w:val="nil"/>
              <w:bottom w:val="nil"/>
              <w:right w:val="nil"/>
            </w:tcBorders>
            <w:shd w:val="clear" w:color="auto" w:fill="auto"/>
            <w:vAlign w:val="bottom"/>
            <w:hideMark/>
          </w:tcPr>
          <w:p w14:paraId="12BFC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20 ( 8.8) </w:t>
            </w:r>
          </w:p>
        </w:tc>
        <w:tc>
          <w:tcPr>
            <w:tcW w:w="1240" w:type="dxa"/>
            <w:tcBorders>
              <w:top w:val="nil"/>
              <w:left w:val="nil"/>
              <w:bottom w:val="nil"/>
              <w:right w:val="nil"/>
            </w:tcBorders>
            <w:shd w:val="clear" w:color="auto" w:fill="auto"/>
            <w:noWrap/>
            <w:vAlign w:val="bottom"/>
            <w:hideMark/>
          </w:tcPr>
          <w:p w14:paraId="63085E9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(10.3) </w:t>
            </w:r>
          </w:p>
        </w:tc>
        <w:tc>
          <w:tcPr>
            <w:tcW w:w="1240" w:type="dxa"/>
            <w:tcBorders>
              <w:top w:val="nil"/>
              <w:left w:val="nil"/>
              <w:bottom w:val="nil"/>
              <w:right w:val="nil"/>
            </w:tcBorders>
            <w:shd w:val="clear" w:color="auto" w:fill="auto"/>
            <w:noWrap/>
            <w:vAlign w:val="bottom"/>
            <w:hideMark/>
          </w:tcPr>
          <w:p w14:paraId="5322BAC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 ( 7.3) </w:t>
            </w:r>
          </w:p>
        </w:tc>
        <w:tc>
          <w:tcPr>
            <w:tcW w:w="800" w:type="dxa"/>
            <w:tcBorders>
              <w:top w:val="nil"/>
              <w:left w:val="nil"/>
              <w:bottom w:val="nil"/>
              <w:right w:val="nil"/>
            </w:tcBorders>
            <w:shd w:val="clear" w:color="auto" w:fill="auto"/>
            <w:noWrap/>
            <w:vAlign w:val="bottom"/>
            <w:hideMark/>
          </w:tcPr>
          <w:p w14:paraId="7665176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4078F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4F287D1" w14:textId="77777777" w:rsidTr="009E6433">
        <w:trPr>
          <w:trHeight w:val="285"/>
        </w:trPr>
        <w:tc>
          <w:tcPr>
            <w:tcW w:w="3840" w:type="dxa"/>
            <w:tcBorders>
              <w:top w:val="nil"/>
              <w:left w:val="nil"/>
              <w:bottom w:val="nil"/>
              <w:right w:val="nil"/>
            </w:tcBorders>
            <w:shd w:val="clear" w:color="auto" w:fill="auto"/>
            <w:vAlign w:val="bottom"/>
            <w:hideMark/>
          </w:tcPr>
          <w:p w14:paraId="21354E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3</w:t>
            </w:r>
          </w:p>
        </w:tc>
        <w:tc>
          <w:tcPr>
            <w:tcW w:w="1200" w:type="dxa"/>
            <w:tcBorders>
              <w:top w:val="nil"/>
              <w:left w:val="nil"/>
              <w:bottom w:val="nil"/>
              <w:right w:val="nil"/>
            </w:tcBorders>
            <w:shd w:val="clear" w:color="auto" w:fill="auto"/>
            <w:vAlign w:val="bottom"/>
            <w:hideMark/>
          </w:tcPr>
          <w:p w14:paraId="14FF445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( 4.0) </w:t>
            </w:r>
          </w:p>
        </w:tc>
        <w:tc>
          <w:tcPr>
            <w:tcW w:w="1240" w:type="dxa"/>
            <w:tcBorders>
              <w:top w:val="nil"/>
              <w:left w:val="nil"/>
              <w:bottom w:val="nil"/>
              <w:right w:val="nil"/>
            </w:tcBorders>
            <w:shd w:val="clear" w:color="auto" w:fill="auto"/>
            <w:noWrap/>
            <w:vAlign w:val="bottom"/>
            <w:hideMark/>
          </w:tcPr>
          <w:p w14:paraId="1FECFF9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 ( 3.4) </w:t>
            </w:r>
          </w:p>
        </w:tc>
        <w:tc>
          <w:tcPr>
            <w:tcW w:w="1240" w:type="dxa"/>
            <w:tcBorders>
              <w:top w:val="nil"/>
              <w:left w:val="nil"/>
              <w:bottom w:val="nil"/>
              <w:right w:val="nil"/>
            </w:tcBorders>
            <w:shd w:val="clear" w:color="auto" w:fill="auto"/>
            <w:noWrap/>
            <w:vAlign w:val="bottom"/>
            <w:hideMark/>
          </w:tcPr>
          <w:p w14:paraId="6215283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60B52F0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1D935D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07E6EB9" w14:textId="77777777" w:rsidTr="009E6433">
        <w:trPr>
          <w:trHeight w:val="285"/>
        </w:trPr>
        <w:tc>
          <w:tcPr>
            <w:tcW w:w="3840" w:type="dxa"/>
            <w:tcBorders>
              <w:top w:val="nil"/>
              <w:left w:val="nil"/>
              <w:bottom w:val="nil"/>
              <w:right w:val="nil"/>
            </w:tcBorders>
            <w:shd w:val="clear" w:color="auto" w:fill="auto"/>
            <w:vAlign w:val="bottom"/>
            <w:hideMark/>
          </w:tcPr>
          <w:p w14:paraId="07511E31"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4</w:t>
            </w:r>
          </w:p>
        </w:tc>
        <w:tc>
          <w:tcPr>
            <w:tcW w:w="1200" w:type="dxa"/>
            <w:tcBorders>
              <w:top w:val="nil"/>
              <w:left w:val="nil"/>
              <w:bottom w:val="nil"/>
              <w:right w:val="nil"/>
            </w:tcBorders>
            <w:shd w:val="clear" w:color="auto" w:fill="auto"/>
            <w:vAlign w:val="bottom"/>
            <w:hideMark/>
          </w:tcPr>
          <w:p w14:paraId="4DFFF94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25 (11.0) </w:t>
            </w:r>
          </w:p>
        </w:tc>
        <w:tc>
          <w:tcPr>
            <w:tcW w:w="1240" w:type="dxa"/>
            <w:tcBorders>
              <w:top w:val="nil"/>
              <w:left w:val="nil"/>
              <w:bottom w:val="nil"/>
              <w:right w:val="nil"/>
            </w:tcBorders>
            <w:shd w:val="clear" w:color="auto" w:fill="auto"/>
            <w:noWrap/>
            <w:vAlign w:val="bottom"/>
            <w:hideMark/>
          </w:tcPr>
          <w:p w14:paraId="700B94A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751AAE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6316EFA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01F5DF2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C6346FA" w14:textId="77777777" w:rsidTr="009E6433">
        <w:trPr>
          <w:trHeight w:val="285"/>
        </w:trPr>
        <w:tc>
          <w:tcPr>
            <w:tcW w:w="3840" w:type="dxa"/>
            <w:tcBorders>
              <w:top w:val="nil"/>
              <w:left w:val="nil"/>
              <w:bottom w:val="nil"/>
              <w:right w:val="nil"/>
            </w:tcBorders>
            <w:shd w:val="clear" w:color="auto" w:fill="auto"/>
            <w:vAlign w:val="bottom"/>
            <w:hideMark/>
          </w:tcPr>
          <w:p w14:paraId="1D6A98B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1D713F0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 ( 7.5) </w:t>
            </w:r>
          </w:p>
        </w:tc>
        <w:tc>
          <w:tcPr>
            <w:tcW w:w="1240" w:type="dxa"/>
            <w:tcBorders>
              <w:top w:val="nil"/>
              <w:left w:val="nil"/>
              <w:bottom w:val="nil"/>
              <w:right w:val="nil"/>
            </w:tcBorders>
            <w:shd w:val="clear" w:color="auto" w:fill="auto"/>
            <w:noWrap/>
            <w:vAlign w:val="bottom"/>
            <w:hideMark/>
          </w:tcPr>
          <w:p w14:paraId="1C8AE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 ( 5.1) </w:t>
            </w:r>
          </w:p>
        </w:tc>
        <w:tc>
          <w:tcPr>
            <w:tcW w:w="1240" w:type="dxa"/>
            <w:tcBorders>
              <w:top w:val="nil"/>
              <w:left w:val="nil"/>
              <w:bottom w:val="nil"/>
              <w:right w:val="nil"/>
            </w:tcBorders>
            <w:shd w:val="clear" w:color="auto" w:fill="auto"/>
            <w:noWrap/>
            <w:vAlign w:val="bottom"/>
            <w:hideMark/>
          </w:tcPr>
          <w:p w14:paraId="18F5BFA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26C607D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6288AD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6499F19" w14:textId="77777777" w:rsidTr="009E6433">
        <w:trPr>
          <w:trHeight w:val="285"/>
        </w:trPr>
        <w:tc>
          <w:tcPr>
            <w:tcW w:w="3840" w:type="dxa"/>
            <w:tcBorders>
              <w:top w:val="nil"/>
              <w:left w:val="nil"/>
              <w:bottom w:val="nil"/>
              <w:right w:val="nil"/>
            </w:tcBorders>
            <w:shd w:val="clear" w:color="auto" w:fill="auto"/>
            <w:vAlign w:val="bottom"/>
            <w:hideMark/>
          </w:tcPr>
          <w:p w14:paraId="77A6BBB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Parents divorced: n(%)</w:t>
            </w:r>
          </w:p>
        </w:tc>
        <w:tc>
          <w:tcPr>
            <w:tcW w:w="1200" w:type="dxa"/>
            <w:tcBorders>
              <w:top w:val="nil"/>
              <w:left w:val="nil"/>
              <w:bottom w:val="nil"/>
              <w:right w:val="nil"/>
            </w:tcBorders>
            <w:shd w:val="clear" w:color="auto" w:fill="auto"/>
            <w:vAlign w:val="bottom"/>
            <w:hideMark/>
          </w:tcPr>
          <w:p w14:paraId="527D101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( 5.3) </w:t>
            </w:r>
          </w:p>
        </w:tc>
        <w:tc>
          <w:tcPr>
            <w:tcW w:w="1240" w:type="dxa"/>
            <w:tcBorders>
              <w:top w:val="nil"/>
              <w:left w:val="nil"/>
              <w:bottom w:val="nil"/>
              <w:right w:val="nil"/>
            </w:tcBorders>
            <w:shd w:val="clear" w:color="auto" w:fill="auto"/>
            <w:noWrap/>
            <w:vAlign w:val="bottom"/>
            <w:hideMark/>
          </w:tcPr>
          <w:p w14:paraId="22DFE2E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7 ( 6.0) </w:t>
            </w:r>
          </w:p>
        </w:tc>
        <w:tc>
          <w:tcPr>
            <w:tcW w:w="1240" w:type="dxa"/>
            <w:tcBorders>
              <w:top w:val="nil"/>
              <w:left w:val="nil"/>
              <w:bottom w:val="nil"/>
              <w:right w:val="nil"/>
            </w:tcBorders>
            <w:shd w:val="clear" w:color="auto" w:fill="auto"/>
            <w:noWrap/>
            <w:vAlign w:val="bottom"/>
            <w:hideMark/>
          </w:tcPr>
          <w:p w14:paraId="0210A4D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5391902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0.319</w:t>
            </w:r>
          </w:p>
        </w:tc>
        <w:tc>
          <w:tcPr>
            <w:tcW w:w="880" w:type="dxa"/>
            <w:tcBorders>
              <w:top w:val="nil"/>
              <w:left w:val="nil"/>
              <w:bottom w:val="nil"/>
              <w:right w:val="nil"/>
            </w:tcBorders>
            <w:shd w:val="clear" w:color="auto" w:fill="auto"/>
            <w:noWrap/>
            <w:vAlign w:val="bottom"/>
            <w:hideMark/>
          </w:tcPr>
          <w:p w14:paraId="1254B25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6.6</w:t>
            </w:r>
          </w:p>
        </w:tc>
      </w:tr>
      <w:tr w:rsidR="009E6433" w:rsidRPr="009E6433" w14:paraId="38EC415E" w14:textId="77777777" w:rsidTr="009E6433">
        <w:trPr>
          <w:trHeight w:val="285"/>
        </w:trPr>
        <w:tc>
          <w:tcPr>
            <w:tcW w:w="3840" w:type="dxa"/>
            <w:tcBorders>
              <w:top w:val="nil"/>
              <w:left w:val="nil"/>
              <w:bottom w:val="nil"/>
              <w:right w:val="nil"/>
            </w:tcBorders>
            <w:shd w:val="clear" w:color="auto" w:fill="auto"/>
            <w:vAlign w:val="bottom"/>
            <w:hideMark/>
          </w:tcPr>
          <w:p w14:paraId="61695B78" w14:textId="77777777" w:rsidR="009E6433" w:rsidRPr="009E6433" w:rsidRDefault="009E6433" w:rsidP="009E6433">
            <w:pPr>
              <w:spacing w:after="0" w:line="240" w:lineRule="auto"/>
              <w:rPr>
                <w:rFonts w:eastAsia="Times New Roman" w:cs="Times New Roman"/>
                <w:color w:val="000000"/>
                <w:sz w:val="18"/>
                <w:szCs w:val="18"/>
              </w:rPr>
            </w:pPr>
            <w:commentRangeStart w:id="205"/>
            <w:r w:rsidRPr="009E6433">
              <w:rPr>
                <w:rFonts w:eastAsia="Times New Roman" w:cs="Times New Roman"/>
                <w:color w:val="000000"/>
                <w:sz w:val="18"/>
                <w:szCs w:val="18"/>
              </w:rPr>
              <w:t xml:space="preserve">  NA</w:t>
            </w:r>
            <w:commentRangeEnd w:id="205"/>
            <w:r w:rsidR="00071392">
              <w:rPr>
                <w:rStyle w:val="CommentReference"/>
              </w:rPr>
              <w:commentReference w:id="205"/>
            </w:r>
          </w:p>
        </w:tc>
        <w:tc>
          <w:tcPr>
            <w:tcW w:w="1200" w:type="dxa"/>
            <w:tcBorders>
              <w:top w:val="nil"/>
              <w:left w:val="nil"/>
              <w:bottom w:val="nil"/>
              <w:right w:val="nil"/>
            </w:tcBorders>
            <w:shd w:val="clear" w:color="auto" w:fill="auto"/>
            <w:vAlign w:val="bottom"/>
            <w:hideMark/>
          </w:tcPr>
          <w:p w14:paraId="21E6FF2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( 6.6) </w:t>
            </w:r>
          </w:p>
        </w:tc>
        <w:tc>
          <w:tcPr>
            <w:tcW w:w="1240" w:type="dxa"/>
            <w:tcBorders>
              <w:top w:val="nil"/>
              <w:left w:val="nil"/>
              <w:bottom w:val="nil"/>
              <w:right w:val="nil"/>
            </w:tcBorders>
            <w:shd w:val="clear" w:color="auto" w:fill="auto"/>
            <w:noWrap/>
            <w:vAlign w:val="bottom"/>
            <w:hideMark/>
          </w:tcPr>
          <w:p w14:paraId="35D879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( 4.3) </w:t>
            </w:r>
          </w:p>
        </w:tc>
        <w:tc>
          <w:tcPr>
            <w:tcW w:w="1240" w:type="dxa"/>
            <w:tcBorders>
              <w:top w:val="nil"/>
              <w:left w:val="nil"/>
              <w:bottom w:val="nil"/>
              <w:right w:val="nil"/>
            </w:tcBorders>
            <w:shd w:val="clear" w:color="auto" w:fill="auto"/>
            <w:noWrap/>
            <w:vAlign w:val="bottom"/>
            <w:hideMark/>
          </w:tcPr>
          <w:p w14:paraId="4CC685F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 ( 9.1) </w:t>
            </w:r>
          </w:p>
        </w:tc>
        <w:tc>
          <w:tcPr>
            <w:tcW w:w="800" w:type="dxa"/>
            <w:tcBorders>
              <w:top w:val="nil"/>
              <w:left w:val="nil"/>
              <w:bottom w:val="nil"/>
              <w:right w:val="nil"/>
            </w:tcBorders>
            <w:shd w:val="clear" w:color="auto" w:fill="auto"/>
            <w:noWrap/>
            <w:vAlign w:val="bottom"/>
            <w:hideMark/>
          </w:tcPr>
          <w:p w14:paraId="770F4227"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69CD0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B5B7E86" w14:textId="77777777" w:rsidTr="009E6433">
        <w:trPr>
          <w:trHeight w:val="285"/>
        </w:trPr>
        <w:tc>
          <w:tcPr>
            <w:tcW w:w="3840" w:type="dxa"/>
            <w:tcBorders>
              <w:top w:val="nil"/>
              <w:left w:val="nil"/>
              <w:bottom w:val="nil"/>
              <w:right w:val="nil"/>
            </w:tcBorders>
            <w:shd w:val="clear" w:color="auto" w:fill="auto"/>
            <w:vAlign w:val="bottom"/>
            <w:hideMark/>
          </w:tcPr>
          <w:p w14:paraId="5A947E3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times moved: mean(sd)</w:t>
            </w:r>
          </w:p>
        </w:tc>
        <w:tc>
          <w:tcPr>
            <w:tcW w:w="1200" w:type="dxa"/>
            <w:tcBorders>
              <w:top w:val="nil"/>
              <w:left w:val="nil"/>
              <w:bottom w:val="nil"/>
              <w:right w:val="nil"/>
            </w:tcBorders>
            <w:shd w:val="clear" w:color="auto" w:fill="auto"/>
            <w:vAlign w:val="bottom"/>
            <w:hideMark/>
          </w:tcPr>
          <w:p w14:paraId="0DBB511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1.32 (1.74)</w:t>
            </w:r>
          </w:p>
        </w:tc>
        <w:tc>
          <w:tcPr>
            <w:tcW w:w="1240" w:type="dxa"/>
            <w:tcBorders>
              <w:top w:val="nil"/>
              <w:left w:val="nil"/>
              <w:bottom w:val="nil"/>
              <w:right w:val="nil"/>
            </w:tcBorders>
            <w:shd w:val="clear" w:color="auto" w:fill="auto"/>
            <w:noWrap/>
            <w:vAlign w:val="bottom"/>
            <w:hideMark/>
          </w:tcPr>
          <w:p w14:paraId="66218C0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1.31 (1.75)</w:t>
            </w:r>
          </w:p>
        </w:tc>
        <w:tc>
          <w:tcPr>
            <w:tcW w:w="1240" w:type="dxa"/>
            <w:tcBorders>
              <w:top w:val="nil"/>
              <w:left w:val="nil"/>
              <w:bottom w:val="nil"/>
              <w:right w:val="nil"/>
            </w:tcBorders>
            <w:shd w:val="clear" w:color="auto" w:fill="auto"/>
            <w:noWrap/>
            <w:vAlign w:val="bottom"/>
            <w:hideMark/>
          </w:tcPr>
          <w:p w14:paraId="3006EC9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1.34 (1.74)</w:t>
            </w:r>
          </w:p>
        </w:tc>
        <w:tc>
          <w:tcPr>
            <w:tcW w:w="800" w:type="dxa"/>
            <w:tcBorders>
              <w:top w:val="nil"/>
              <w:left w:val="nil"/>
              <w:bottom w:val="nil"/>
              <w:right w:val="nil"/>
            </w:tcBorders>
            <w:shd w:val="clear" w:color="auto" w:fill="auto"/>
            <w:noWrap/>
            <w:vAlign w:val="bottom"/>
            <w:hideMark/>
          </w:tcPr>
          <w:p w14:paraId="14AF788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0.902</w:t>
            </w:r>
          </w:p>
        </w:tc>
        <w:tc>
          <w:tcPr>
            <w:tcW w:w="880" w:type="dxa"/>
            <w:tcBorders>
              <w:top w:val="nil"/>
              <w:left w:val="nil"/>
              <w:bottom w:val="nil"/>
              <w:right w:val="nil"/>
            </w:tcBorders>
            <w:shd w:val="clear" w:color="auto" w:fill="auto"/>
            <w:noWrap/>
            <w:vAlign w:val="bottom"/>
            <w:hideMark/>
          </w:tcPr>
          <w:p w14:paraId="2AB0CAA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101AF58" w14:textId="77777777" w:rsidTr="009E6433">
        <w:trPr>
          <w:trHeight w:val="480"/>
        </w:trPr>
        <w:tc>
          <w:tcPr>
            <w:tcW w:w="3840" w:type="dxa"/>
            <w:tcBorders>
              <w:top w:val="nil"/>
              <w:left w:val="nil"/>
              <w:bottom w:val="nil"/>
              <w:right w:val="nil"/>
            </w:tcBorders>
            <w:shd w:val="clear" w:color="auto" w:fill="auto"/>
            <w:vAlign w:val="bottom"/>
            <w:hideMark/>
          </w:tcPr>
          <w:p w14:paraId="6011BF4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Average number of hours per week child in preschool: mean(sd)</w:t>
            </w:r>
          </w:p>
        </w:tc>
        <w:tc>
          <w:tcPr>
            <w:tcW w:w="1200" w:type="dxa"/>
            <w:tcBorders>
              <w:top w:val="nil"/>
              <w:left w:val="nil"/>
              <w:bottom w:val="nil"/>
              <w:right w:val="nil"/>
            </w:tcBorders>
            <w:shd w:val="clear" w:color="auto" w:fill="auto"/>
            <w:vAlign w:val="bottom"/>
            <w:hideMark/>
          </w:tcPr>
          <w:p w14:paraId="23E5115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13.57 (11.14)</w:t>
            </w:r>
          </w:p>
        </w:tc>
        <w:tc>
          <w:tcPr>
            <w:tcW w:w="1240" w:type="dxa"/>
            <w:tcBorders>
              <w:top w:val="nil"/>
              <w:left w:val="nil"/>
              <w:bottom w:val="nil"/>
              <w:right w:val="nil"/>
            </w:tcBorders>
            <w:shd w:val="clear" w:color="auto" w:fill="auto"/>
            <w:noWrap/>
            <w:vAlign w:val="bottom"/>
            <w:hideMark/>
          </w:tcPr>
          <w:p w14:paraId="25D80A8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13.13 (10.35)</w:t>
            </w:r>
          </w:p>
        </w:tc>
        <w:tc>
          <w:tcPr>
            <w:tcW w:w="1240" w:type="dxa"/>
            <w:tcBorders>
              <w:top w:val="nil"/>
              <w:left w:val="nil"/>
              <w:bottom w:val="nil"/>
              <w:right w:val="nil"/>
            </w:tcBorders>
            <w:shd w:val="clear" w:color="auto" w:fill="auto"/>
            <w:noWrap/>
            <w:vAlign w:val="bottom"/>
            <w:hideMark/>
          </w:tcPr>
          <w:p w14:paraId="6C19C76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14.03 (11.94)</w:t>
            </w:r>
          </w:p>
        </w:tc>
        <w:tc>
          <w:tcPr>
            <w:tcW w:w="800" w:type="dxa"/>
            <w:tcBorders>
              <w:top w:val="nil"/>
              <w:left w:val="nil"/>
              <w:bottom w:val="nil"/>
              <w:right w:val="nil"/>
            </w:tcBorders>
            <w:shd w:val="clear" w:color="auto" w:fill="auto"/>
            <w:noWrap/>
            <w:vAlign w:val="bottom"/>
            <w:hideMark/>
          </w:tcPr>
          <w:p w14:paraId="3403576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0.542</w:t>
            </w:r>
          </w:p>
        </w:tc>
        <w:tc>
          <w:tcPr>
            <w:tcW w:w="880" w:type="dxa"/>
            <w:tcBorders>
              <w:top w:val="nil"/>
              <w:left w:val="nil"/>
              <w:bottom w:val="nil"/>
              <w:right w:val="nil"/>
            </w:tcBorders>
            <w:shd w:val="clear" w:color="auto" w:fill="auto"/>
            <w:noWrap/>
            <w:vAlign w:val="bottom"/>
            <w:hideMark/>
          </w:tcPr>
          <w:p w14:paraId="7F3D62B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E4169C5" w14:textId="77777777" w:rsidTr="009E6433">
        <w:trPr>
          <w:trHeight w:val="285"/>
        </w:trPr>
        <w:tc>
          <w:tcPr>
            <w:tcW w:w="3840" w:type="dxa"/>
            <w:tcBorders>
              <w:top w:val="nil"/>
              <w:left w:val="nil"/>
              <w:bottom w:val="nil"/>
              <w:right w:val="nil"/>
            </w:tcBorders>
            <w:shd w:val="clear" w:color="auto" w:fill="auto"/>
            <w:vAlign w:val="bottom"/>
            <w:hideMark/>
          </w:tcPr>
          <w:p w14:paraId="68B0B64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Poor maternal health during pregnancy: n(%)</w:t>
            </w:r>
          </w:p>
        </w:tc>
        <w:tc>
          <w:tcPr>
            <w:tcW w:w="1200" w:type="dxa"/>
            <w:tcBorders>
              <w:top w:val="nil"/>
              <w:left w:val="nil"/>
              <w:bottom w:val="nil"/>
              <w:right w:val="nil"/>
            </w:tcBorders>
            <w:shd w:val="clear" w:color="auto" w:fill="auto"/>
            <w:vAlign w:val="bottom"/>
            <w:hideMark/>
          </w:tcPr>
          <w:p w14:paraId="5E4DD6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 (15.0) </w:t>
            </w:r>
          </w:p>
        </w:tc>
        <w:tc>
          <w:tcPr>
            <w:tcW w:w="1240" w:type="dxa"/>
            <w:tcBorders>
              <w:top w:val="nil"/>
              <w:left w:val="nil"/>
              <w:bottom w:val="nil"/>
              <w:right w:val="nil"/>
            </w:tcBorders>
            <w:shd w:val="clear" w:color="auto" w:fill="auto"/>
            <w:noWrap/>
            <w:vAlign w:val="bottom"/>
            <w:hideMark/>
          </w:tcPr>
          <w:p w14:paraId="6B3D01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21 (17.9) </w:t>
            </w:r>
          </w:p>
        </w:tc>
        <w:tc>
          <w:tcPr>
            <w:tcW w:w="1240" w:type="dxa"/>
            <w:tcBorders>
              <w:top w:val="nil"/>
              <w:left w:val="nil"/>
              <w:bottom w:val="nil"/>
              <w:right w:val="nil"/>
            </w:tcBorders>
            <w:shd w:val="clear" w:color="auto" w:fill="auto"/>
            <w:noWrap/>
            <w:vAlign w:val="bottom"/>
            <w:hideMark/>
          </w:tcPr>
          <w:p w14:paraId="1E5FF27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1E5F66E"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0.261</w:t>
            </w:r>
          </w:p>
        </w:tc>
        <w:tc>
          <w:tcPr>
            <w:tcW w:w="880" w:type="dxa"/>
            <w:tcBorders>
              <w:top w:val="nil"/>
              <w:left w:val="nil"/>
              <w:bottom w:val="nil"/>
              <w:right w:val="nil"/>
            </w:tcBorders>
            <w:shd w:val="clear" w:color="auto" w:fill="auto"/>
            <w:noWrap/>
            <w:vAlign w:val="bottom"/>
            <w:hideMark/>
          </w:tcPr>
          <w:p w14:paraId="4E2BB81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49FC80A4" w14:textId="77777777" w:rsidTr="009E6433">
        <w:trPr>
          <w:trHeight w:val="285"/>
        </w:trPr>
        <w:tc>
          <w:tcPr>
            <w:tcW w:w="3840" w:type="dxa"/>
            <w:tcBorders>
              <w:top w:val="nil"/>
              <w:left w:val="nil"/>
              <w:bottom w:val="nil"/>
              <w:right w:val="nil"/>
            </w:tcBorders>
            <w:shd w:val="clear" w:color="auto" w:fill="auto"/>
            <w:vAlign w:val="bottom"/>
            <w:hideMark/>
          </w:tcPr>
          <w:p w14:paraId="2E83A59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4C2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194F47D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183AF3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03E6907B"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F415F9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7BC88A58" w14:textId="77777777" w:rsidTr="009E6433">
        <w:trPr>
          <w:trHeight w:val="480"/>
        </w:trPr>
        <w:tc>
          <w:tcPr>
            <w:tcW w:w="3840" w:type="dxa"/>
            <w:tcBorders>
              <w:top w:val="nil"/>
              <w:left w:val="nil"/>
              <w:bottom w:val="nil"/>
              <w:right w:val="nil"/>
            </w:tcBorders>
            <w:shd w:val="clear" w:color="auto" w:fill="auto"/>
            <w:vAlign w:val="bottom"/>
            <w:hideMark/>
          </w:tcPr>
          <w:p w14:paraId="76DFDF2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Mother experienced some or a lot of stress during pregnancy: n(%)</w:t>
            </w:r>
          </w:p>
        </w:tc>
        <w:tc>
          <w:tcPr>
            <w:tcW w:w="1200" w:type="dxa"/>
            <w:tcBorders>
              <w:top w:val="nil"/>
              <w:left w:val="nil"/>
              <w:bottom w:val="nil"/>
              <w:right w:val="nil"/>
            </w:tcBorders>
            <w:shd w:val="clear" w:color="auto" w:fill="auto"/>
            <w:vAlign w:val="bottom"/>
            <w:hideMark/>
          </w:tcPr>
          <w:p w14:paraId="0581CC1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57 (25.1) </w:t>
            </w:r>
          </w:p>
        </w:tc>
        <w:tc>
          <w:tcPr>
            <w:tcW w:w="1240" w:type="dxa"/>
            <w:tcBorders>
              <w:top w:val="nil"/>
              <w:left w:val="nil"/>
              <w:bottom w:val="nil"/>
              <w:right w:val="nil"/>
            </w:tcBorders>
            <w:shd w:val="clear" w:color="auto" w:fill="auto"/>
            <w:noWrap/>
            <w:vAlign w:val="bottom"/>
            <w:hideMark/>
          </w:tcPr>
          <w:p w14:paraId="5F805DA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(25.6) </w:t>
            </w:r>
          </w:p>
        </w:tc>
        <w:tc>
          <w:tcPr>
            <w:tcW w:w="1240" w:type="dxa"/>
            <w:tcBorders>
              <w:top w:val="nil"/>
              <w:left w:val="nil"/>
              <w:bottom w:val="nil"/>
              <w:right w:val="nil"/>
            </w:tcBorders>
            <w:shd w:val="clear" w:color="auto" w:fill="auto"/>
            <w:noWrap/>
            <w:vAlign w:val="bottom"/>
            <w:hideMark/>
          </w:tcPr>
          <w:p w14:paraId="5A95F02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(24.5) </w:t>
            </w:r>
          </w:p>
        </w:tc>
        <w:tc>
          <w:tcPr>
            <w:tcW w:w="800" w:type="dxa"/>
            <w:tcBorders>
              <w:top w:val="nil"/>
              <w:left w:val="nil"/>
              <w:bottom w:val="nil"/>
              <w:right w:val="nil"/>
            </w:tcBorders>
            <w:shd w:val="clear" w:color="auto" w:fill="auto"/>
            <w:noWrap/>
            <w:vAlign w:val="bottom"/>
            <w:hideMark/>
          </w:tcPr>
          <w:p w14:paraId="452B57F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0.608</w:t>
            </w:r>
          </w:p>
        </w:tc>
        <w:tc>
          <w:tcPr>
            <w:tcW w:w="880" w:type="dxa"/>
            <w:tcBorders>
              <w:top w:val="nil"/>
              <w:left w:val="nil"/>
              <w:bottom w:val="nil"/>
              <w:right w:val="nil"/>
            </w:tcBorders>
            <w:shd w:val="clear" w:color="auto" w:fill="auto"/>
            <w:noWrap/>
            <w:vAlign w:val="bottom"/>
            <w:hideMark/>
          </w:tcPr>
          <w:p w14:paraId="2AD9ACD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1E0D99C4" w14:textId="77777777" w:rsidTr="009E6433">
        <w:trPr>
          <w:trHeight w:val="285"/>
        </w:trPr>
        <w:tc>
          <w:tcPr>
            <w:tcW w:w="3840" w:type="dxa"/>
            <w:tcBorders>
              <w:top w:val="nil"/>
              <w:left w:val="nil"/>
              <w:bottom w:val="nil"/>
              <w:right w:val="nil"/>
            </w:tcBorders>
            <w:shd w:val="clear" w:color="auto" w:fill="auto"/>
            <w:vAlign w:val="bottom"/>
            <w:hideMark/>
          </w:tcPr>
          <w:p w14:paraId="577054C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1CF4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2829C7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65D101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E2D2AF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5D52C3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0B02E0D" w14:textId="77777777" w:rsidTr="009E6433">
        <w:trPr>
          <w:trHeight w:val="480"/>
        </w:trPr>
        <w:tc>
          <w:tcPr>
            <w:tcW w:w="3840" w:type="dxa"/>
            <w:tcBorders>
              <w:top w:val="nil"/>
              <w:left w:val="nil"/>
              <w:bottom w:val="nil"/>
              <w:right w:val="nil"/>
            </w:tcBorders>
            <w:shd w:val="clear" w:color="auto" w:fill="auto"/>
            <w:vAlign w:val="bottom"/>
            <w:hideMark/>
          </w:tcPr>
          <w:p w14:paraId="0AD0A3A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Mother drank beer, </w:t>
            </w:r>
            <w:proofErr w:type="gramStart"/>
            <w:r w:rsidRPr="009E6433">
              <w:rPr>
                <w:rFonts w:eastAsia="Times New Roman" w:cs="Times New Roman"/>
                <w:color w:val="000000"/>
                <w:sz w:val="18"/>
                <w:szCs w:val="18"/>
              </w:rPr>
              <w:t>wine</w:t>
            </w:r>
            <w:proofErr w:type="gramEnd"/>
            <w:r w:rsidRPr="009E6433">
              <w:rPr>
                <w:rFonts w:eastAsia="Times New Roman" w:cs="Times New Roman"/>
                <w:color w:val="000000"/>
                <w:sz w:val="18"/>
                <w:szCs w:val="18"/>
              </w:rPr>
              <w:t xml:space="preserve"> or liquor during pregnancy: n(%)</w:t>
            </w:r>
          </w:p>
        </w:tc>
        <w:tc>
          <w:tcPr>
            <w:tcW w:w="1200" w:type="dxa"/>
            <w:tcBorders>
              <w:top w:val="nil"/>
              <w:left w:val="nil"/>
              <w:bottom w:val="nil"/>
              <w:right w:val="nil"/>
            </w:tcBorders>
            <w:shd w:val="clear" w:color="auto" w:fill="auto"/>
            <w:vAlign w:val="bottom"/>
            <w:hideMark/>
          </w:tcPr>
          <w:p w14:paraId="012256D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(36.6) </w:t>
            </w:r>
          </w:p>
        </w:tc>
        <w:tc>
          <w:tcPr>
            <w:tcW w:w="1240" w:type="dxa"/>
            <w:tcBorders>
              <w:top w:val="nil"/>
              <w:left w:val="nil"/>
              <w:bottom w:val="nil"/>
              <w:right w:val="nil"/>
            </w:tcBorders>
            <w:shd w:val="clear" w:color="auto" w:fill="auto"/>
            <w:noWrap/>
            <w:vAlign w:val="bottom"/>
            <w:hideMark/>
          </w:tcPr>
          <w:p w14:paraId="1D6B546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3991870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(40.0) </w:t>
            </w:r>
          </w:p>
        </w:tc>
        <w:tc>
          <w:tcPr>
            <w:tcW w:w="800" w:type="dxa"/>
            <w:tcBorders>
              <w:top w:val="nil"/>
              <w:left w:val="nil"/>
              <w:bottom w:val="nil"/>
              <w:right w:val="nil"/>
            </w:tcBorders>
            <w:shd w:val="clear" w:color="auto" w:fill="auto"/>
            <w:noWrap/>
            <w:vAlign w:val="bottom"/>
            <w:hideMark/>
          </w:tcPr>
          <w:p w14:paraId="1EF6D35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0.366</w:t>
            </w:r>
          </w:p>
        </w:tc>
        <w:tc>
          <w:tcPr>
            <w:tcW w:w="880" w:type="dxa"/>
            <w:tcBorders>
              <w:top w:val="nil"/>
              <w:left w:val="nil"/>
              <w:bottom w:val="nil"/>
              <w:right w:val="nil"/>
            </w:tcBorders>
            <w:shd w:val="clear" w:color="auto" w:fill="auto"/>
            <w:noWrap/>
            <w:vAlign w:val="bottom"/>
            <w:hideMark/>
          </w:tcPr>
          <w:p w14:paraId="7E16185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465836CA" w14:textId="77777777" w:rsidTr="009E6433">
        <w:trPr>
          <w:trHeight w:val="285"/>
        </w:trPr>
        <w:tc>
          <w:tcPr>
            <w:tcW w:w="3840" w:type="dxa"/>
            <w:tcBorders>
              <w:top w:val="nil"/>
              <w:left w:val="nil"/>
              <w:bottom w:val="nil"/>
              <w:right w:val="nil"/>
            </w:tcBorders>
            <w:shd w:val="clear" w:color="auto" w:fill="auto"/>
            <w:vAlign w:val="bottom"/>
            <w:hideMark/>
          </w:tcPr>
          <w:p w14:paraId="71E372F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 born early or at low birth weight: n(%)</w:t>
            </w:r>
          </w:p>
        </w:tc>
        <w:tc>
          <w:tcPr>
            <w:tcW w:w="1200" w:type="dxa"/>
            <w:tcBorders>
              <w:top w:val="nil"/>
              <w:left w:val="nil"/>
              <w:bottom w:val="nil"/>
              <w:right w:val="nil"/>
            </w:tcBorders>
            <w:shd w:val="clear" w:color="auto" w:fill="auto"/>
            <w:vAlign w:val="bottom"/>
            <w:hideMark/>
          </w:tcPr>
          <w:p w14:paraId="3DBEBAE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 (16.3) </w:t>
            </w:r>
          </w:p>
        </w:tc>
        <w:tc>
          <w:tcPr>
            <w:tcW w:w="1240" w:type="dxa"/>
            <w:tcBorders>
              <w:top w:val="nil"/>
              <w:left w:val="nil"/>
              <w:bottom w:val="nil"/>
              <w:right w:val="nil"/>
            </w:tcBorders>
            <w:shd w:val="clear" w:color="auto" w:fill="auto"/>
            <w:noWrap/>
            <w:vAlign w:val="bottom"/>
            <w:hideMark/>
          </w:tcPr>
          <w:p w14:paraId="591456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19 (16.2) </w:t>
            </w:r>
          </w:p>
        </w:tc>
        <w:tc>
          <w:tcPr>
            <w:tcW w:w="1240" w:type="dxa"/>
            <w:tcBorders>
              <w:top w:val="nil"/>
              <w:left w:val="nil"/>
              <w:bottom w:val="nil"/>
              <w:right w:val="nil"/>
            </w:tcBorders>
            <w:shd w:val="clear" w:color="auto" w:fill="auto"/>
            <w:noWrap/>
            <w:vAlign w:val="bottom"/>
            <w:hideMark/>
          </w:tcPr>
          <w:p w14:paraId="7C53DDF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3877AD4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0.624</w:t>
            </w:r>
          </w:p>
        </w:tc>
        <w:tc>
          <w:tcPr>
            <w:tcW w:w="880" w:type="dxa"/>
            <w:tcBorders>
              <w:top w:val="nil"/>
              <w:left w:val="nil"/>
              <w:bottom w:val="nil"/>
              <w:right w:val="nil"/>
            </w:tcBorders>
            <w:shd w:val="clear" w:color="auto" w:fill="auto"/>
            <w:noWrap/>
            <w:vAlign w:val="bottom"/>
            <w:hideMark/>
          </w:tcPr>
          <w:p w14:paraId="623FD84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0913DE8E" w14:textId="77777777" w:rsidTr="009E6433">
        <w:trPr>
          <w:trHeight w:val="285"/>
        </w:trPr>
        <w:tc>
          <w:tcPr>
            <w:tcW w:w="3840" w:type="dxa"/>
            <w:tcBorders>
              <w:top w:val="nil"/>
              <w:left w:val="nil"/>
              <w:bottom w:val="nil"/>
              <w:right w:val="nil"/>
            </w:tcBorders>
            <w:shd w:val="clear" w:color="auto" w:fill="auto"/>
            <w:vAlign w:val="bottom"/>
            <w:hideMark/>
          </w:tcPr>
          <w:p w14:paraId="413AC2E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6547B8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7214A3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CCA452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6CAA94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CCDBA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211918B" w14:textId="77777777" w:rsidTr="009E6433">
        <w:trPr>
          <w:trHeight w:val="480"/>
        </w:trPr>
        <w:tc>
          <w:tcPr>
            <w:tcW w:w="3840" w:type="dxa"/>
            <w:tcBorders>
              <w:top w:val="nil"/>
              <w:left w:val="nil"/>
              <w:bottom w:val="nil"/>
              <w:right w:val="nil"/>
            </w:tcBorders>
            <w:shd w:val="clear" w:color="auto" w:fill="auto"/>
            <w:vAlign w:val="bottom"/>
            <w:hideMark/>
          </w:tcPr>
          <w:p w14:paraId="5A4DA05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Maternal depression CES-D, highest across early childhood: mean(sd)</w:t>
            </w:r>
          </w:p>
        </w:tc>
        <w:tc>
          <w:tcPr>
            <w:tcW w:w="1200" w:type="dxa"/>
            <w:tcBorders>
              <w:top w:val="nil"/>
              <w:left w:val="nil"/>
              <w:bottom w:val="nil"/>
              <w:right w:val="nil"/>
            </w:tcBorders>
            <w:shd w:val="clear" w:color="auto" w:fill="auto"/>
            <w:vAlign w:val="bottom"/>
            <w:hideMark/>
          </w:tcPr>
          <w:p w14:paraId="6F0BF5C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23.94 (7.55)</w:t>
            </w:r>
          </w:p>
        </w:tc>
        <w:tc>
          <w:tcPr>
            <w:tcW w:w="1240" w:type="dxa"/>
            <w:tcBorders>
              <w:top w:val="nil"/>
              <w:left w:val="nil"/>
              <w:bottom w:val="nil"/>
              <w:right w:val="nil"/>
            </w:tcBorders>
            <w:shd w:val="clear" w:color="auto" w:fill="auto"/>
            <w:noWrap/>
            <w:vAlign w:val="bottom"/>
            <w:hideMark/>
          </w:tcPr>
          <w:p w14:paraId="38E0AF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24.65 (7.72)</w:t>
            </w:r>
          </w:p>
        </w:tc>
        <w:tc>
          <w:tcPr>
            <w:tcW w:w="1240" w:type="dxa"/>
            <w:tcBorders>
              <w:top w:val="nil"/>
              <w:left w:val="nil"/>
              <w:bottom w:val="nil"/>
              <w:right w:val="nil"/>
            </w:tcBorders>
            <w:shd w:val="clear" w:color="auto" w:fill="auto"/>
            <w:noWrap/>
            <w:vAlign w:val="bottom"/>
            <w:hideMark/>
          </w:tcPr>
          <w:p w14:paraId="1EBABE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23.19 (7.31)</w:t>
            </w:r>
          </w:p>
        </w:tc>
        <w:tc>
          <w:tcPr>
            <w:tcW w:w="800" w:type="dxa"/>
            <w:tcBorders>
              <w:top w:val="nil"/>
              <w:left w:val="nil"/>
              <w:bottom w:val="nil"/>
              <w:right w:val="nil"/>
            </w:tcBorders>
            <w:shd w:val="clear" w:color="auto" w:fill="auto"/>
            <w:noWrap/>
            <w:vAlign w:val="bottom"/>
            <w:hideMark/>
          </w:tcPr>
          <w:p w14:paraId="7D3CB2F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0.146</w:t>
            </w:r>
          </w:p>
        </w:tc>
        <w:tc>
          <w:tcPr>
            <w:tcW w:w="880" w:type="dxa"/>
            <w:tcBorders>
              <w:top w:val="nil"/>
              <w:left w:val="nil"/>
              <w:bottom w:val="nil"/>
              <w:right w:val="nil"/>
            </w:tcBorders>
            <w:shd w:val="clear" w:color="auto" w:fill="auto"/>
            <w:noWrap/>
            <w:vAlign w:val="bottom"/>
            <w:hideMark/>
          </w:tcPr>
          <w:p w14:paraId="1CA99DA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55946F58" w14:textId="77777777" w:rsidTr="009E6433">
        <w:trPr>
          <w:trHeight w:val="285"/>
        </w:trPr>
        <w:tc>
          <w:tcPr>
            <w:tcW w:w="3840" w:type="dxa"/>
            <w:tcBorders>
              <w:top w:val="single" w:sz="4" w:space="0" w:color="auto"/>
              <w:left w:val="nil"/>
              <w:bottom w:val="single" w:sz="4" w:space="0" w:color="auto"/>
              <w:right w:val="nil"/>
            </w:tcBorders>
            <w:shd w:val="clear" w:color="auto" w:fill="auto"/>
            <w:vAlign w:val="bottom"/>
            <w:hideMark/>
          </w:tcPr>
          <w:p w14:paraId="670949BA" w14:textId="4E9D00F1"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T1</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6A5E424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3D228D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718B94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single" w:sz="4" w:space="0" w:color="auto"/>
              <w:left w:val="nil"/>
              <w:bottom w:val="single" w:sz="4" w:space="0" w:color="auto"/>
              <w:right w:val="nil"/>
            </w:tcBorders>
            <w:shd w:val="clear" w:color="auto" w:fill="auto"/>
            <w:noWrap/>
            <w:vAlign w:val="bottom"/>
            <w:hideMark/>
          </w:tcPr>
          <w:p w14:paraId="12D1C63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single" w:sz="4" w:space="0" w:color="auto"/>
              <w:left w:val="nil"/>
              <w:bottom w:val="single" w:sz="4" w:space="0" w:color="auto"/>
              <w:right w:val="nil"/>
            </w:tcBorders>
            <w:shd w:val="clear" w:color="auto" w:fill="auto"/>
            <w:noWrap/>
            <w:vAlign w:val="bottom"/>
            <w:hideMark/>
          </w:tcPr>
          <w:p w14:paraId="14AD409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409951D0" w14:textId="77777777" w:rsidTr="009E6433">
        <w:trPr>
          <w:trHeight w:val="285"/>
        </w:trPr>
        <w:tc>
          <w:tcPr>
            <w:tcW w:w="3840" w:type="dxa"/>
            <w:tcBorders>
              <w:top w:val="nil"/>
              <w:left w:val="nil"/>
              <w:bottom w:val="nil"/>
              <w:right w:val="nil"/>
            </w:tcBorders>
            <w:shd w:val="clear" w:color="auto" w:fill="auto"/>
            <w:vAlign w:val="bottom"/>
            <w:hideMark/>
          </w:tcPr>
          <w:p w14:paraId="3A80788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Child's age: mean(sd)</w:t>
            </w:r>
          </w:p>
        </w:tc>
        <w:tc>
          <w:tcPr>
            <w:tcW w:w="1200" w:type="dxa"/>
            <w:tcBorders>
              <w:top w:val="nil"/>
              <w:left w:val="nil"/>
              <w:bottom w:val="nil"/>
              <w:right w:val="nil"/>
            </w:tcBorders>
            <w:shd w:val="clear" w:color="auto" w:fill="auto"/>
            <w:vAlign w:val="bottom"/>
            <w:hideMark/>
          </w:tcPr>
          <w:p w14:paraId="6D9CD30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(0.48)</w:t>
            </w:r>
          </w:p>
        </w:tc>
        <w:tc>
          <w:tcPr>
            <w:tcW w:w="1240" w:type="dxa"/>
            <w:tcBorders>
              <w:top w:val="nil"/>
              <w:left w:val="nil"/>
              <w:bottom w:val="nil"/>
              <w:right w:val="nil"/>
            </w:tcBorders>
            <w:shd w:val="clear" w:color="auto" w:fill="auto"/>
            <w:noWrap/>
            <w:vAlign w:val="bottom"/>
            <w:hideMark/>
          </w:tcPr>
          <w:p w14:paraId="345849F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11.48 (0.48)</w:t>
            </w:r>
          </w:p>
        </w:tc>
        <w:tc>
          <w:tcPr>
            <w:tcW w:w="1240" w:type="dxa"/>
            <w:tcBorders>
              <w:top w:val="nil"/>
              <w:left w:val="nil"/>
              <w:bottom w:val="nil"/>
              <w:right w:val="nil"/>
            </w:tcBorders>
            <w:shd w:val="clear" w:color="auto" w:fill="auto"/>
            <w:noWrap/>
            <w:vAlign w:val="bottom"/>
            <w:hideMark/>
          </w:tcPr>
          <w:p w14:paraId="3A19A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(0.47)</w:t>
            </w:r>
          </w:p>
        </w:tc>
        <w:tc>
          <w:tcPr>
            <w:tcW w:w="800" w:type="dxa"/>
            <w:tcBorders>
              <w:top w:val="nil"/>
              <w:left w:val="nil"/>
              <w:bottom w:val="nil"/>
              <w:right w:val="nil"/>
            </w:tcBorders>
            <w:shd w:val="clear" w:color="auto" w:fill="auto"/>
            <w:noWrap/>
            <w:vAlign w:val="bottom"/>
            <w:hideMark/>
          </w:tcPr>
          <w:p w14:paraId="0651831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0.878</w:t>
            </w:r>
          </w:p>
        </w:tc>
        <w:tc>
          <w:tcPr>
            <w:tcW w:w="880" w:type="dxa"/>
            <w:tcBorders>
              <w:top w:val="nil"/>
              <w:left w:val="nil"/>
              <w:bottom w:val="nil"/>
              <w:right w:val="nil"/>
            </w:tcBorders>
            <w:shd w:val="clear" w:color="auto" w:fill="auto"/>
            <w:noWrap/>
            <w:vAlign w:val="bottom"/>
            <w:hideMark/>
          </w:tcPr>
          <w:p w14:paraId="001F01E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D08EDE2" w14:textId="77777777" w:rsidTr="009E6433">
        <w:trPr>
          <w:trHeight w:val="285"/>
        </w:trPr>
        <w:tc>
          <w:tcPr>
            <w:tcW w:w="3840" w:type="dxa"/>
            <w:tcBorders>
              <w:top w:val="nil"/>
              <w:left w:val="nil"/>
              <w:bottom w:val="nil"/>
              <w:right w:val="nil"/>
            </w:tcBorders>
            <w:shd w:val="clear" w:color="auto" w:fill="auto"/>
            <w:vAlign w:val="bottom"/>
            <w:hideMark/>
          </w:tcPr>
          <w:p w14:paraId="54E4704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Income-to-needs ratio: mean(sd)</w:t>
            </w:r>
          </w:p>
        </w:tc>
        <w:tc>
          <w:tcPr>
            <w:tcW w:w="1200" w:type="dxa"/>
            <w:tcBorders>
              <w:top w:val="nil"/>
              <w:left w:val="nil"/>
              <w:bottom w:val="nil"/>
              <w:right w:val="nil"/>
            </w:tcBorders>
            <w:shd w:val="clear" w:color="auto" w:fill="auto"/>
            <w:vAlign w:val="bottom"/>
            <w:hideMark/>
          </w:tcPr>
          <w:p w14:paraId="5AB53D1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3.59 (1.81)</w:t>
            </w:r>
          </w:p>
        </w:tc>
        <w:tc>
          <w:tcPr>
            <w:tcW w:w="1240" w:type="dxa"/>
            <w:tcBorders>
              <w:top w:val="nil"/>
              <w:left w:val="nil"/>
              <w:bottom w:val="nil"/>
              <w:right w:val="nil"/>
            </w:tcBorders>
            <w:shd w:val="clear" w:color="auto" w:fill="auto"/>
            <w:noWrap/>
            <w:vAlign w:val="bottom"/>
            <w:hideMark/>
          </w:tcPr>
          <w:p w14:paraId="75F5BC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3.44 (1.85)</w:t>
            </w:r>
          </w:p>
        </w:tc>
        <w:tc>
          <w:tcPr>
            <w:tcW w:w="1240" w:type="dxa"/>
            <w:tcBorders>
              <w:top w:val="nil"/>
              <w:left w:val="nil"/>
              <w:bottom w:val="nil"/>
              <w:right w:val="nil"/>
            </w:tcBorders>
            <w:shd w:val="clear" w:color="auto" w:fill="auto"/>
            <w:noWrap/>
            <w:vAlign w:val="bottom"/>
            <w:hideMark/>
          </w:tcPr>
          <w:p w14:paraId="6F5F94F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3.73 (1.76)</w:t>
            </w:r>
          </w:p>
        </w:tc>
        <w:tc>
          <w:tcPr>
            <w:tcW w:w="800" w:type="dxa"/>
            <w:tcBorders>
              <w:top w:val="nil"/>
              <w:left w:val="nil"/>
              <w:bottom w:val="nil"/>
              <w:right w:val="nil"/>
            </w:tcBorders>
            <w:shd w:val="clear" w:color="auto" w:fill="auto"/>
            <w:noWrap/>
            <w:vAlign w:val="bottom"/>
            <w:hideMark/>
          </w:tcPr>
          <w:p w14:paraId="40E1BE6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0.231</w:t>
            </w:r>
          </w:p>
        </w:tc>
        <w:tc>
          <w:tcPr>
            <w:tcW w:w="880" w:type="dxa"/>
            <w:tcBorders>
              <w:top w:val="nil"/>
              <w:left w:val="nil"/>
              <w:bottom w:val="nil"/>
              <w:right w:val="nil"/>
            </w:tcBorders>
            <w:shd w:val="clear" w:color="auto" w:fill="auto"/>
            <w:noWrap/>
            <w:vAlign w:val="bottom"/>
            <w:hideMark/>
          </w:tcPr>
          <w:p w14:paraId="2F51B7E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w:t>
            </w:r>
          </w:p>
        </w:tc>
      </w:tr>
      <w:tr w:rsidR="009E6433" w:rsidRPr="009E6433" w14:paraId="3B01503A" w14:textId="77777777" w:rsidTr="009E6433">
        <w:trPr>
          <w:trHeight w:val="285"/>
        </w:trPr>
        <w:tc>
          <w:tcPr>
            <w:tcW w:w="3840" w:type="dxa"/>
            <w:tcBorders>
              <w:top w:val="nil"/>
              <w:left w:val="nil"/>
              <w:bottom w:val="nil"/>
              <w:right w:val="nil"/>
            </w:tcBorders>
            <w:shd w:val="clear" w:color="auto" w:fill="auto"/>
            <w:vAlign w:val="bottom"/>
            <w:hideMark/>
          </w:tcPr>
          <w:p w14:paraId="0A9AF68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Highest levels of parental education: n(%)</w:t>
            </w:r>
          </w:p>
        </w:tc>
        <w:tc>
          <w:tcPr>
            <w:tcW w:w="1200" w:type="dxa"/>
            <w:tcBorders>
              <w:top w:val="nil"/>
              <w:left w:val="nil"/>
              <w:bottom w:val="nil"/>
              <w:right w:val="nil"/>
            </w:tcBorders>
            <w:shd w:val="clear" w:color="auto" w:fill="auto"/>
            <w:vAlign w:val="bottom"/>
            <w:hideMark/>
          </w:tcPr>
          <w:p w14:paraId="75F17E5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4C8A0C1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66FE47F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441C7DE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0.714</w:t>
            </w:r>
          </w:p>
        </w:tc>
        <w:tc>
          <w:tcPr>
            <w:tcW w:w="880" w:type="dxa"/>
            <w:tcBorders>
              <w:top w:val="nil"/>
              <w:left w:val="nil"/>
              <w:bottom w:val="nil"/>
              <w:right w:val="nil"/>
            </w:tcBorders>
            <w:shd w:val="clear" w:color="auto" w:fill="auto"/>
            <w:noWrap/>
            <w:vAlign w:val="bottom"/>
            <w:hideMark/>
          </w:tcPr>
          <w:p w14:paraId="14166A86"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1.3</w:t>
            </w:r>
          </w:p>
        </w:tc>
      </w:tr>
      <w:tr w:rsidR="009E6433" w:rsidRPr="009E6433" w14:paraId="52E36876" w14:textId="77777777" w:rsidTr="009E6433">
        <w:trPr>
          <w:trHeight w:val="285"/>
        </w:trPr>
        <w:tc>
          <w:tcPr>
            <w:tcW w:w="3840" w:type="dxa"/>
            <w:tcBorders>
              <w:top w:val="nil"/>
              <w:left w:val="nil"/>
              <w:bottom w:val="nil"/>
              <w:right w:val="nil"/>
            </w:tcBorders>
            <w:shd w:val="clear" w:color="auto" w:fill="auto"/>
            <w:vAlign w:val="bottom"/>
            <w:hideMark/>
          </w:tcPr>
          <w:p w14:paraId="3C6F87B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High school or less</w:t>
            </w:r>
          </w:p>
        </w:tc>
        <w:tc>
          <w:tcPr>
            <w:tcW w:w="1200" w:type="dxa"/>
            <w:tcBorders>
              <w:top w:val="nil"/>
              <w:left w:val="nil"/>
              <w:bottom w:val="nil"/>
              <w:right w:val="nil"/>
            </w:tcBorders>
            <w:shd w:val="clear" w:color="auto" w:fill="auto"/>
            <w:vAlign w:val="bottom"/>
            <w:hideMark/>
          </w:tcPr>
          <w:p w14:paraId="1DB6CF6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09404EC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31C163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78E2775"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38C92A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F1BB28C" w14:textId="77777777" w:rsidTr="009E6433">
        <w:trPr>
          <w:trHeight w:val="285"/>
        </w:trPr>
        <w:tc>
          <w:tcPr>
            <w:tcW w:w="3840" w:type="dxa"/>
            <w:tcBorders>
              <w:top w:val="nil"/>
              <w:left w:val="nil"/>
              <w:bottom w:val="nil"/>
              <w:right w:val="nil"/>
            </w:tcBorders>
            <w:shd w:val="clear" w:color="auto" w:fill="auto"/>
            <w:vAlign w:val="bottom"/>
            <w:hideMark/>
          </w:tcPr>
          <w:p w14:paraId="792B558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Some college but no degree</w:t>
            </w:r>
          </w:p>
        </w:tc>
        <w:tc>
          <w:tcPr>
            <w:tcW w:w="1200" w:type="dxa"/>
            <w:tcBorders>
              <w:top w:val="nil"/>
              <w:left w:val="nil"/>
              <w:bottom w:val="nil"/>
              <w:right w:val="nil"/>
            </w:tcBorders>
            <w:shd w:val="clear" w:color="auto" w:fill="auto"/>
            <w:vAlign w:val="bottom"/>
            <w:hideMark/>
          </w:tcPr>
          <w:p w14:paraId="0E7BF92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33 (14.5) </w:t>
            </w:r>
          </w:p>
        </w:tc>
        <w:tc>
          <w:tcPr>
            <w:tcW w:w="1240" w:type="dxa"/>
            <w:tcBorders>
              <w:top w:val="nil"/>
              <w:left w:val="nil"/>
              <w:bottom w:val="nil"/>
              <w:right w:val="nil"/>
            </w:tcBorders>
            <w:shd w:val="clear" w:color="auto" w:fill="auto"/>
            <w:noWrap/>
            <w:vAlign w:val="bottom"/>
            <w:hideMark/>
          </w:tcPr>
          <w:p w14:paraId="4512052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(15.4) </w:t>
            </w:r>
          </w:p>
        </w:tc>
        <w:tc>
          <w:tcPr>
            <w:tcW w:w="1240" w:type="dxa"/>
            <w:tcBorders>
              <w:top w:val="nil"/>
              <w:left w:val="nil"/>
              <w:bottom w:val="nil"/>
              <w:right w:val="nil"/>
            </w:tcBorders>
            <w:shd w:val="clear" w:color="auto" w:fill="auto"/>
            <w:noWrap/>
            <w:vAlign w:val="bottom"/>
            <w:hideMark/>
          </w:tcPr>
          <w:p w14:paraId="5F5C03D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(13.6) </w:t>
            </w:r>
          </w:p>
        </w:tc>
        <w:tc>
          <w:tcPr>
            <w:tcW w:w="800" w:type="dxa"/>
            <w:tcBorders>
              <w:top w:val="nil"/>
              <w:left w:val="nil"/>
              <w:bottom w:val="nil"/>
              <w:right w:val="nil"/>
            </w:tcBorders>
            <w:shd w:val="clear" w:color="auto" w:fill="auto"/>
            <w:noWrap/>
            <w:vAlign w:val="bottom"/>
            <w:hideMark/>
          </w:tcPr>
          <w:p w14:paraId="680CB0DD"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9E9F2F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5C4A8FA" w14:textId="77777777" w:rsidTr="009E6433">
        <w:trPr>
          <w:trHeight w:val="285"/>
        </w:trPr>
        <w:tc>
          <w:tcPr>
            <w:tcW w:w="3840" w:type="dxa"/>
            <w:tcBorders>
              <w:top w:val="nil"/>
              <w:left w:val="nil"/>
              <w:bottom w:val="nil"/>
              <w:right w:val="nil"/>
            </w:tcBorders>
            <w:shd w:val="clear" w:color="auto" w:fill="auto"/>
            <w:vAlign w:val="bottom"/>
            <w:hideMark/>
          </w:tcPr>
          <w:p w14:paraId="549D682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College degree</w:t>
            </w:r>
          </w:p>
        </w:tc>
        <w:tc>
          <w:tcPr>
            <w:tcW w:w="1200" w:type="dxa"/>
            <w:tcBorders>
              <w:top w:val="nil"/>
              <w:left w:val="nil"/>
              <w:bottom w:val="nil"/>
              <w:right w:val="nil"/>
            </w:tcBorders>
            <w:shd w:val="clear" w:color="auto" w:fill="auto"/>
            <w:vAlign w:val="bottom"/>
            <w:hideMark/>
          </w:tcPr>
          <w:p w14:paraId="35B131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69 (30.4) </w:t>
            </w:r>
          </w:p>
        </w:tc>
        <w:tc>
          <w:tcPr>
            <w:tcW w:w="1240" w:type="dxa"/>
            <w:tcBorders>
              <w:top w:val="nil"/>
              <w:left w:val="nil"/>
              <w:bottom w:val="nil"/>
              <w:right w:val="nil"/>
            </w:tcBorders>
            <w:shd w:val="clear" w:color="auto" w:fill="auto"/>
            <w:noWrap/>
            <w:vAlign w:val="bottom"/>
            <w:hideMark/>
          </w:tcPr>
          <w:p w14:paraId="69C9AD5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790B40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(27.3) </w:t>
            </w:r>
          </w:p>
        </w:tc>
        <w:tc>
          <w:tcPr>
            <w:tcW w:w="800" w:type="dxa"/>
            <w:tcBorders>
              <w:top w:val="nil"/>
              <w:left w:val="nil"/>
              <w:bottom w:val="nil"/>
              <w:right w:val="nil"/>
            </w:tcBorders>
            <w:shd w:val="clear" w:color="auto" w:fill="auto"/>
            <w:noWrap/>
            <w:vAlign w:val="bottom"/>
            <w:hideMark/>
          </w:tcPr>
          <w:p w14:paraId="3FA589C4"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CA30A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C87100" w14:textId="77777777" w:rsidTr="009E6433">
        <w:trPr>
          <w:trHeight w:val="285"/>
        </w:trPr>
        <w:tc>
          <w:tcPr>
            <w:tcW w:w="3840" w:type="dxa"/>
            <w:tcBorders>
              <w:top w:val="nil"/>
              <w:left w:val="nil"/>
              <w:bottom w:val="nil"/>
              <w:right w:val="nil"/>
            </w:tcBorders>
            <w:shd w:val="clear" w:color="auto" w:fill="auto"/>
            <w:vAlign w:val="bottom"/>
            <w:hideMark/>
          </w:tcPr>
          <w:p w14:paraId="0493510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Post-graduate degree</w:t>
            </w:r>
          </w:p>
        </w:tc>
        <w:tc>
          <w:tcPr>
            <w:tcW w:w="1200" w:type="dxa"/>
            <w:tcBorders>
              <w:top w:val="nil"/>
              <w:left w:val="nil"/>
              <w:bottom w:val="nil"/>
              <w:right w:val="nil"/>
            </w:tcBorders>
            <w:shd w:val="clear" w:color="auto" w:fill="auto"/>
            <w:vAlign w:val="bottom"/>
            <w:hideMark/>
          </w:tcPr>
          <w:p w14:paraId="2297EA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95 (41.9) </w:t>
            </w:r>
          </w:p>
        </w:tc>
        <w:tc>
          <w:tcPr>
            <w:tcW w:w="1240" w:type="dxa"/>
            <w:tcBorders>
              <w:top w:val="nil"/>
              <w:left w:val="nil"/>
              <w:bottom w:val="nil"/>
              <w:right w:val="nil"/>
            </w:tcBorders>
            <w:shd w:val="clear" w:color="auto" w:fill="auto"/>
            <w:noWrap/>
            <w:vAlign w:val="bottom"/>
            <w:hideMark/>
          </w:tcPr>
          <w:p w14:paraId="3902BDB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(37.6) </w:t>
            </w:r>
          </w:p>
        </w:tc>
        <w:tc>
          <w:tcPr>
            <w:tcW w:w="1240" w:type="dxa"/>
            <w:tcBorders>
              <w:top w:val="nil"/>
              <w:left w:val="nil"/>
              <w:bottom w:val="nil"/>
              <w:right w:val="nil"/>
            </w:tcBorders>
            <w:shd w:val="clear" w:color="auto" w:fill="auto"/>
            <w:noWrap/>
            <w:vAlign w:val="bottom"/>
            <w:hideMark/>
          </w:tcPr>
          <w:p w14:paraId="39350A3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42D5E00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2007D0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23BDA6A" w14:textId="77777777" w:rsidTr="009E6433">
        <w:trPr>
          <w:trHeight w:val="285"/>
        </w:trPr>
        <w:tc>
          <w:tcPr>
            <w:tcW w:w="3840" w:type="dxa"/>
            <w:tcBorders>
              <w:top w:val="nil"/>
              <w:left w:val="nil"/>
              <w:bottom w:val="nil"/>
              <w:right w:val="nil"/>
            </w:tcBorders>
            <w:shd w:val="clear" w:color="auto" w:fill="auto"/>
            <w:vAlign w:val="bottom"/>
            <w:hideMark/>
          </w:tcPr>
          <w:p w14:paraId="2FA3B41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36418F5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 ( 1.3) </w:t>
            </w:r>
          </w:p>
        </w:tc>
        <w:tc>
          <w:tcPr>
            <w:tcW w:w="1240" w:type="dxa"/>
            <w:tcBorders>
              <w:top w:val="nil"/>
              <w:left w:val="nil"/>
              <w:bottom w:val="nil"/>
              <w:right w:val="nil"/>
            </w:tcBorders>
            <w:shd w:val="clear" w:color="auto" w:fill="auto"/>
            <w:noWrap/>
            <w:vAlign w:val="bottom"/>
            <w:hideMark/>
          </w:tcPr>
          <w:p w14:paraId="0C247EB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 ( 1.7) </w:t>
            </w:r>
          </w:p>
        </w:tc>
        <w:tc>
          <w:tcPr>
            <w:tcW w:w="1240" w:type="dxa"/>
            <w:tcBorders>
              <w:top w:val="nil"/>
              <w:left w:val="nil"/>
              <w:bottom w:val="nil"/>
              <w:right w:val="nil"/>
            </w:tcBorders>
            <w:shd w:val="clear" w:color="auto" w:fill="auto"/>
            <w:noWrap/>
            <w:vAlign w:val="bottom"/>
            <w:hideMark/>
          </w:tcPr>
          <w:p w14:paraId="6F1D9C8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5E0AB86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C519E8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DCF3CE7" w14:textId="77777777" w:rsidTr="009E6433">
        <w:trPr>
          <w:trHeight w:val="285"/>
        </w:trPr>
        <w:tc>
          <w:tcPr>
            <w:tcW w:w="3840" w:type="dxa"/>
            <w:tcBorders>
              <w:top w:val="nil"/>
              <w:left w:val="nil"/>
              <w:bottom w:val="nil"/>
              <w:right w:val="nil"/>
            </w:tcBorders>
            <w:shd w:val="clear" w:color="auto" w:fill="auto"/>
            <w:vAlign w:val="bottom"/>
            <w:hideMark/>
          </w:tcPr>
          <w:p w14:paraId="0D36FCE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siblings: mean(sd)</w:t>
            </w:r>
          </w:p>
        </w:tc>
        <w:tc>
          <w:tcPr>
            <w:tcW w:w="1200" w:type="dxa"/>
            <w:tcBorders>
              <w:top w:val="nil"/>
              <w:left w:val="nil"/>
              <w:bottom w:val="nil"/>
              <w:right w:val="nil"/>
            </w:tcBorders>
            <w:shd w:val="clear" w:color="auto" w:fill="auto"/>
            <w:vAlign w:val="bottom"/>
            <w:hideMark/>
          </w:tcPr>
          <w:p w14:paraId="119044E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1.36 (1.11)</w:t>
            </w:r>
          </w:p>
        </w:tc>
        <w:tc>
          <w:tcPr>
            <w:tcW w:w="1240" w:type="dxa"/>
            <w:tcBorders>
              <w:top w:val="nil"/>
              <w:left w:val="nil"/>
              <w:bottom w:val="nil"/>
              <w:right w:val="nil"/>
            </w:tcBorders>
            <w:shd w:val="clear" w:color="auto" w:fill="auto"/>
            <w:noWrap/>
            <w:vAlign w:val="bottom"/>
            <w:hideMark/>
          </w:tcPr>
          <w:p w14:paraId="66B0A48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1.43 (1.08)</w:t>
            </w:r>
          </w:p>
        </w:tc>
        <w:tc>
          <w:tcPr>
            <w:tcW w:w="1240" w:type="dxa"/>
            <w:tcBorders>
              <w:top w:val="nil"/>
              <w:left w:val="nil"/>
              <w:bottom w:val="nil"/>
              <w:right w:val="nil"/>
            </w:tcBorders>
            <w:shd w:val="clear" w:color="auto" w:fill="auto"/>
            <w:noWrap/>
            <w:vAlign w:val="bottom"/>
            <w:hideMark/>
          </w:tcPr>
          <w:p w14:paraId="21A532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1.29 (1.14)</w:t>
            </w:r>
          </w:p>
        </w:tc>
        <w:tc>
          <w:tcPr>
            <w:tcW w:w="800" w:type="dxa"/>
            <w:tcBorders>
              <w:top w:val="nil"/>
              <w:left w:val="nil"/>
              <w:bottom w:val="nil"/>
              <w:right w:val="nil"/>
            </w:tcBorders>
            <w:shd w:val="clear" w:color="auto" w:fill="auto"/>
            <w:noWrap/>
            <w:vAlign w:val="bottom"/>
            <w:hideMark/>
          </w:tcPr>
          <w:p w14:paraId="5995E9F1"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0.354</w:t>
            </w:r>
          </w:p>
        </w:tc>
        <w:tc>
          <w:tcPr>
            <w:tcW w:w="880" w:type="dxa"/>
            <w:tcBorders>
              <w:top w:val="nil"/>
              <w:left w:val="nil"/>
              <w:bottom w:val="nil"/>
              <w:right w:val="nil"/>
            </w:tcBorders>
            <w:shd w:val="clear" w:color="auto" w:fill="auto"/>
            <w:noWrap/>
            <w:vAlign w:val="bottom"/>
            <w:hideMark/>
          </w:tcPr>
          <w:p w14:paraId="673CAD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38777D3" w14:textId="77777777" w:rsidTr="009E6433">
        <w:trPr>
          <w:trHeight w:val="285"/>
        </w:trPr>
        <w:tc>
          <w:tcPr>
            <w:tcW w:w="3840" w:type="dxa"/>
            <w:tcBorders>
              <w:top w:val="nil"/>
              <w:left w:val="nil"/>
              <w:bottom w:val="nil"/>
              <w:right w:val="nil"/>
            </w:tcBorders>
            <w:shd w:val="clear" w:color="auto" w:fill="auto"/>
            <w:vAlign w:val="bottom"/>
            <w:hideMark/>
          </w:tcPr>
          <w:p w14:paraId="32603CC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First-born among the siblings: n(%)</w:t>
            </w:r>
          </w:p>
        </w:tc>
        <w:tc>
          <w:tcPr>
            <w:tcW w:w="1200" w:type="dxa"/>
            <w:tcBorders>
              <w:top w:val="nil"/>
              <w:left w:val="nil"/>
              <w:bottom w:val="nil"/>
              <w:right w:val="nil"/>
            </w:tcBorders>
            <w:shd w:val="clear" w:color="auto" w:fill="auto"/>
            <w:vAlign w:val="bottom"/>
            <w:hideMark/>
          </w:tcPr>
          <w:p w14:paraId="3108E72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103 (45.4) </w:t>
            </w:r>
          </w:p>
        </w:tc>
        <w:tc>
          <w:tcPr>
            <w:tcW w:w="1240" w:type="dxa"/>
            <w:tcBorders>
              <w:top w:val="nil"/>
              <w:left w:val="nil"/>
              <w:bottom w:val="nil"/>
              <w:right w:val="nil"/>
            </w:tcBorders>
            <w:shd w:val="clear" w:color="auto" w:fill="auto"/>
            <w:noWrap/>
            <w:vAlign w:val="bottom"/>
            <w:hideMark/>
          </w:tcPr>
          <w:p w14:paraId="3D99825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52 (44.4) </w:t>
            </w:r>
          </w:p>
        </w:tc>
        <w:tc>
          <w:tcPr>
            <w:tcW w:w="1240" w:type="dxa"/>
            <w:tcBorders>
              <w:top w:val="nil"/>
              <w:left w:val="nil"/>
              <w:bottom w:val="nil"/>
              <w:right w:val="nil"/>
            </w:tcBorders>
            <w:shd w:val="clear" w:color="auto" w:fill="auto"/>
            <w:noWrap/>
            <w:vAlign w:val="bottom"/>
            <w:hideMark/>
          </w:tcPr>
          <w:p w14:paraId="452AFB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1D0070C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0.077</w:t>
            </w:r>
          </w:p>
        </w:tc>
        <w:tc>
          <w:tcPr>
            <w:tcW w:w="880" w:type="dxa"/>
            <w:tcBorders>
              <w:top w:val="nil"/>
              <w:left w:val="nil"/>
              <w:bottom w:val="nil"/>
              <w:right w:val="nil"/>
            </w:tcBorders>
            <w:shd w:val="clear" w:color="auto" w:fill="auto"/>
            <w:noWrap/>
            <w:vAlign w:val="bottom"/>
            <w:hideMark/>
          </w:tcPr>
          <w:p w14:paraId="34F2D94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11.9</w:t>
            </w:r>
          </w:p>
        </w:tc>
      </w:tr>
      <w:tr w:rsidR="009E6433" w:rsidRPr="009E6433" w14:paraId="0D0F1ACD" w14:textId="77777777" w:rsidTr="009E6433">
        <w:trPr>
          <w:trHeight w:val="285"/>
        </w:trPr>
        <w:tc>
          <w:tcPr>
            <w:tcW w:w="3840" w:type="dxa"/>
            <w:tcBorders>
              <w:top w:val="nil"/>
              <w:left w:val="nil"/>
              <w:bottom w:val="nil"/>
              <w:right w:val="nil"/>
            </w:tcBorders>
            <w:shd w:val="clear" w:color="auto" w:fill="auto"/>
            <w:vAlign w:val="bottom"/>
            <w:hideMark/>
          </w:tcPr>
          <w:p w14:paraId="5F0CC87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873963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5557523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( 7.7) </w:t>
            </w:r>
          </w:p>
        </w:tc>
        <w:tc>
          <w:tcPr>
            <w:tcW w:w="1240" w:type="dxa"/>
            <w:tcBorders>
              <w:top w:val="nil"/>
              <w:left w:val="nil"/>
              <w:bottom w:val="nil"/>
              <w:right w:val="nil"/>
            </w:tcBorders>
            <w:shd w:val="clear" w:color="auto" w:fill="auto"/>
            <w:noWrap/>
            <w:vAlign w:val="bottom"/>
            <w:hideMark/>
          </w:tcPr>
          <w:p w14:paraId="11F8E5D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149619E3"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D6BD67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8A10064" w14:textId="77777777" w:rsidTr="009E6433">
        <w:trPr>
          <w:trHeight w:val="285"/>
        </w:trPr>
        <w:tc>
          <w:tcPr>
            <w:tcW w:w="3840" w:type="dxa"/>
            <w:tcBorders>
              <w:top w:val="nil"/>
              <w:left w:val="nil"/>
              <w:bottom w:val="nil"/>
              <w:right w:val="nil"/>
            </w:tcBorders>
            <w:shd w:val="clear" w:color="auto" w:fill="auto"/>
            <w:vAlign w:val="bottom"/>
            <w:hideMark/>
          </w:tcPr>
          <w:p w14:paraId="1783EB37"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Living with biological father at T1: n(%)</w:t>
            </w:r>
          </w:p>
        </w:tc>
        <w:tc>
          <w:tcPr>
            <w:tcW w:w="1200" w:type="dxa"/>
            <w:tcBorders>
              <w:top w:val="nil"/>
              <w:left w:val="nil"/>
              <w:bottom w:val="nil"/>
              <w:right w:val="nil"/>
            </w:tcBorders>
            <w:shd w:val="clear" w:color="auto" w:fill="auto"/>
            <w:vAlign w:val="bottom"/>
            <w:hideMark/>
          </w:tcPr>
          <w:p w14:paraId="3AE34E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175 (77.1) </w:t>
            </w:r>
          </w:p>
        </w:tc>
        <w:tc>
          <w:tcPr>
            <w:tcW w:w="1240" w:type="dxa"/>
            <w:tcBorders>
              <w:top w:val="nil"/>
              <w:left w:val="nil"/>
              <w:bottom w:val="nil"/>
              <w:right w:val="nil"/>
            </w:tcBorders>
            <w:shd w:val="clear" w:color="auto" w:fill="auto"/>
            <w:noWrap/>
            <w:vAlign w:val="bottom"/>
            <w:hideMark/>
          </w:tcPr>
          <w:p w14:paraId="3D366E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92 (78.6) </w:t>
            </w:r>
          </w:p>
        </w:tc>
        <w:tc>
          <w:tcPr>
            <w:tcW w:w="1240" w:type="dxa"/>
            <w:tcBorders>
              <w:top w:val="nil"/>
              <w:left w:val="nil"/>
              <w:bottom w:val="nil"/>
              <w:right w:val="nil"/>
            </w:tcBorders>
            <w:shd w:val="clear" w:color="auto" w:fill="auto"/>
            <w:noWrap/>
            <w:vAlign w:val="bottom"/>
            <w:hideMark/>
          </w:tcPr>
          <w:p w14:paraId="6C32DD3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(75.5) </w:t>
            </w:r>
          </w:p>
        </w:tc>
        <w:tc>
          <w:tcPr>
            <w:tcW w:w="800" w:type="dxa"/>
            <w:tcBorders>
              <w:top w:val="nil"/>
              <w:left w:val="nil"/>
              <w:bottom w:val="nil"/>
              <w:right w:val="nil"/>
            </w:tcBorders>
            <w:shd w:val="clear" w:color="auto" w:fill="auto"/>
            <w:noWrap/>
            <w:vAlign w:val="bottom"/>
            <w:hideMark/>
          </w:tcPr>
          <w:p w14:paraId="765E2F6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0.531</w:t>
            </w:r>
          </w:p>
        </w:tc>
        <w:tc>
          <w:tcPr>
            <w:tcW w:w="880" w:type="dxa"/>
            <w:tcBorders>
              <w:top w:val="nil"/>
              <w:left w:val="nil"/>
              <w:bottom w:val="nil"/>
              <w:right w:val="nil"/>
            </w:tcBorders>
            <w:shd w:val="clear" w:color="auto" w:fill="auto"/>
            <w:noWrap/>
            <w:vAlign w:val="bottom"/>
            <w:hideMark/>
          </w:tcPr>
          <w:p w14:paraId="164D256A"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6CEA12D8" w14:textId="77777777" w:rsidTr="009E6433">
        <w:trPr>
          <w:trHeight w:val="285"/>
        </w:trPr>
        <w:tc>
          <w:tcPr>
            <w:tcW w:w="3840" w:type="dxa"/>
            <w:tcBorders>
              <w:top w:val="nil"/>
              <w:left w:val="nil"/>
              <w:bottom w:val="nil"/>
              <w:right w:val="nil"/>
            </w:tcBorders>
            <w:shd w:val="clear" w:color="auto" w:fill="auto"/>
            <w:vAlign w:val="bottom"/>
            <w:hideMark/>
          </w:tcPr>
          <w:p w14:paraId="4398CE9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583AAE5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5E3FAC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1240" w:type="dxa"/>
            <w:tcBorders>
              <w:top w:val="nil"/>
              <w:left w:val="nil"/>
              <w:bottom w:val="nil"/>
              <w:right w:val="nil"/>
            </w:tcBorders>
            <w:shd w:val="clear" w:color="auto" w:fill="auto"/>
            <w:noWrap/>
            <w:vAlign w:val="bottom"/>
            <w:hideMark/>
          </w:tcPr>
          <w:p w14:paraId="4BD05D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13B17C8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B03694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C31ADBE" w14:textId="77777777" w:rsidTr="009E6433">
        <w:trPr>
          <w:trHeight w:val="480"/>
        </w:trPr>
        <w:tc>
          <w:tcPr>
            <w:tcW w:w="3840" w:type="dxa"/>
            <w:tcBorders>
              <w:top w:val="nil"/>
              <w:left w:val="nil"/>
              <w:bottom w:val="single" w:sz="4" w:space="0" w:color="auto"/>
              <w:right w:val="nil"/>
            </w:tcBorders>
            <w:shd w:val="clear" w:color="auto" w:fill="auto"/>
            <w:vAlign w:val="bottom"/>
            <w:hideMark/>
          </w:tcPr>
          <w:p w14:paraId="6AE1CAB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Maximum of self- and parent-reported baseline psychiatric symptoms</w:t>
            </w:r>
          </w:p>
        </w:tc>
        <w:tc>
          <w:tcPr>
            <w:tcW w:w="1200" w:type="dxa"/>
            <w:tcBorders>
              <w:top w:val="nil"/>
              <w:left w:val="nil"/>
              <w:bottom w:val="single" w:sz="4" w:space="0" w:color="auto"/>
              <w:right w:val="nil"/>
            </w:tcBorders>
            <w:shd w:val="clear" w:color="auto" w:fill="auto"/>
            <w:vAlign w:val="bottom"/>
            <w:hideMark/>
          </w:tcPr>
          <w:p w14:paraId="732A13F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56.26 (8.97)</w:t>
            </w:r>
          </w:p>
        </w:tc>
        <w:tc>
          <w:tcPr>
            <w:tcW w:w="1240" w:type="dxa"/>
            <w:tcBorders>
              <w:top w:val="nil"/>
              <w:left w:val="nil"/>
              <w:bottom w:val="single" w:sz="4" w:space="0" w:color="auto"/>
              <w:right w:val="nil"/>
            </w:tcBorders>
            <w:shd w:val="clear" w:color="auto" w:fill="auto"/>
            <w:noWrap/>
            <w:vAlign w:val="bottom"/>
            <w:hideMark/>
          </w:tcPr>
          <w:p w14:paraId="304CA3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58.42 (8.33)</w:t>
            </w:r>
          </w:p>
        </w:tc>
        <w:tc>
          <w:tcPr>
            <w:tcW w:w="1240" w:type="dxa"/>
            <w:tcBorders>
              <w:top w:val="nil"/>
              <w:left w:val="nil"/>
              <w:bottom w:val="single" w:sz="4" w:space="0" w:color="auto"/>
              <w:right w:val="nil"/>
            </w:tcBorders>
            <w:shd w:val="clear" w:color="auto" w:fill="auto"/>
            <w:noWrap/>
            <w:vAlign w:val="bottom"/>
            <w:hideMark/>
          </w:tcPr>
          <w:p w14:paraId="072D1FB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53.99 (9.10)</w:t>
            </w:r>
          </w:p>
        </w:tc>
        <w:tc>
          <w:tcPr>
            <w:tcW w:w="800" w:type="dxa"/>
            <w:tcBorders>
              <w:top w:val="nil"/>
              <w:left w:val="nil"/>
              <w:bottom w:val="single" w:sz="4" w:space="0" w:color="auto"/>
              <w:right w:val="nil"/>
            </w:tcBorders>
            <w:shd w:val="clear" w:color="auto" w:fill="auto"/>
            <w:noWrap/>
            <w:vAlign w:val="bottom"/>
            <w:hideMark/>
          </w:tcPr>
          <w:p w14:paraId="69258D7C"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&lt;0.001</w:t>
            </w:r>
          </w:p>
        </w:tc>
        <w:tc>
          <w:tcPr>
            <w:tcW w:w="880" w:type="dxa"/>
            <w:tcBorders>
              <w:top w:val="nil"/>
              <w:left w:val="nil"/>
              <w:bottom w:val="single" w:sz="4" w:space="0" w:color="auto"/>
              <w:right w:val="nil"/>
            </w:tcBorders>
            <w:shd w:val="clear" w:color="auto" w:fill="auto"/>
            <w:noWrap/>
            <w:vAlign w:val="bottom"/>
            <w:hideMark/>
          </w:tcPr>
          <w:p w14:paraId="60B1B32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1.8</w:t>
            </w:r>
          </w:p>
        </w:tc>
      </w:tr>
    </w:tbl>
    <w:p w14:paraId="0B701785" w14:textId="77777777" w:rsidR="009E6433" w:rsidRPr="009E6433" w:rsidRDefault="009E6433" w:rsidP="00A528F6">
      <w:pPr>
        <w:spacing w:line="360" w:lineRule="auto"/>
        <w:rPr>
          <w:rFonts w:cs="Times New Roman"/>
        </w:rPr>
      </w:pPr>
    </w:p>
    <w:bookmarkEnd w:id="202"/>
    <w:bookmarkEnd w:id="203"/>
    <w:p w14:paraId="451A7785" w14:textId="77777777" w:rsidR="00071392" w:rsidRDefault="00071392">
      <w:pPr>
        <w:rPr>
          <w:ins w:id="206" w:author="Tiemeier, Henning [2]" w:date="2022-08-20T16:42:00Z"/>
          <w:rFonts w:cs="Times New Roman"/>
          <w:b/>
          <w:bCs/>
        </w:rPr>
      </w:pPr>
      <w:ins w:id="207" w:author="Tiemeier, Henning [2]" w:date="2022-08-20T16:42:00Z">
        <w:r>
          <w:rPr>
            <w:rFonts w:cs="Times New Roman"/>
            <w:b/>
            <w:bCs/>
          </w:rPr>
          <w:br w:type="page"/>
        </w:r>
      </w:ins>
    </w:p>
    <w:p w14:paraId="754B44F8" w14:textId="3AED852A" w:rsidR="00E54304" w:rsidRDefault="00E54304" w:rsidP="00E54304">
      <w:pPr>
        <w:rPr>
          <w:rFonts w:cs="Times New Roman"/>
          <w:b/>
          <w:bCs/>
        </w:rPr>
      </w:pPr>
      <w:r>
        <w:rPr>
          <w:rFonts w:cs="Times New Roman"/>
          <w:b/>
          <w:bCs/>
        </w:rPr>
        <w:lastRenderedPageBreak/>
        <w:t>Table 2: Distributions of Deprivation and Threat Experiences</w:t>
      </w:r>
    </w:p>
    <w:p w14:paraId="35C8FF29" w14:textId="77777777" w:rsidR="00E54304" w:rsidRPr="00577F62" w:rsidRDefault="00E54304" w:rsidP="00E54304">
      <w:pPr>
        <w:rPr>
          <w:rFonts w:cs="Times New Roman"/>
          <w:b/>
          <w:bCs/>
          <w:sz w:val="18"/>
          <w:szCs w:val="18"/>
        </w:rPr>
      </w:pPr>
    </w:p>
    <w:tbl>
      <w:tblPr>
        <w:tblW w:w="9090" w:type="dxa"/>
        <w:tblLook w:val="04A0" w:firstRow="1" w:lastRow="0" w:firstColumn="1" w:lastColumn="0" w:noHBand="0" w:noVBand="1"/>
      </w:tblPr>
      <w:tblGrid>
        <w:gridCol w:w="5940"/>
        <w:gridCol w:w="1170"/>
        <w:gridCol w:w="1260"/>
        <w:gridCol w:w="720"/>
      </w:tblGrid>
      <w:tr w:rsidR="000A2566" w:rsidRPr="00577F62" w14:paraId="73BF3233" w14:textId="77777777" w:rsidTr="00A634E2">
        <w:trPr>
          <w:trHeight w:val="285"/>
        </w:trPr>
        <w:tc>
          <w:tcPr>
            <w:tcW w:w="5940" w:type="dxa"/>
            <w:tcBorders>
              <w:top w:val="nil"/>
              <w:left w:val="nil"/>
              <w:bottom w:val="single" w:sz="4" w:space="0" w:color="auto"/>
              <w:right w:val="nil"/>
            </w:tcBorders>
            <w:shd w:val="clear" w:color="auto" w:fill="auto"/>
            <w:vAlign w:val="bottom"/>
            <w:hideMark/>
          </w:tcPr>
          <w:p w14:paraId="2DAB34B7" w14:textId="77777777" w:rsidR="000A2566" w:rsidRPr="00577F62" w:rsidRDefault="000A2566" w:rsidP="00577F62">
            <w:pPr>
              <w:spacing w:after="0" w:line="240" w:lineRule="auto"/>
              <w:rPr>
                <w:rFonts w:eastAsia="Times New Roman" w:cs="Times New Roman"/>
                <w:sz w:val="18"/>
                <w:szCs w:val="18"/>
              </w:rPr>
            </w:pPr>
          </w:p>
        </w:tc>
        <w:tc>
          <w:tcPr>
            <w:tcW w:w="1170" w:type="dxa"/>
            <w:tcBorders>
              <w:top w:val="nil"/>
              <w:left w:val="nil"/>
              <w:bottom w:val="single" w:sz="4" w:space="0" w:color="auto"/>
              <w:right w:val="nil"/>
            </w:tcBorders>
            <w:shd w:val="clear" w:color="auto" w:fill="auto"/>
            <w:noWrap/>
            <w:vAlign w:val="bottom"/>
            <w:hideMark/>
          </w:tcPr>
          <w:p w14:paraId="1C120BD4"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Male</w:t>
            </w:r>
          </w:p>
        </w:tc>
        <w:tc>
          <w:tcPr>
            <w:tcW w:w="1260" w:type="dxa"/>
            <w:tcBorders>
              <w:top w:val="nil"/>
              <w:left w:val="nil"/>
              <w:bottom w:val="single" w:sz="4" w:space="0" w:color="auto"/>
              <w:right w:val="nil"/>
            </w:tcBorders>
            <w:shd w:val="clear" w:color="auto" w:fill="auto"/>
            <w:noWrap/>
            <w:vAlign w:val="bottom"/>
            <w:hideMark/>
          </w:tcPr>
          <w:p w14:paraId="7B5C7218"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Female</w:t>
            </w:r>
          </w:p>
        </w:tc>
        <w:tc>
          <w:tcPr>
            <w:tcW w:w="720" w:type="dxa"/>
            <w:tcBorders>
              <w:top w:val="nil"/>
              <w:left w:val="nil"/>
              <w:bottom w:val="single" w:sz="4" w:space="0" w:color="auto"/>
              <w:right w:val="nil"/>
            </w:tcBorders>
            <w:shd w:val="clear" w:color="auto" w:fill="auto"/>
            <w:noWrap/>
            <w:vAlign w:val="bottom"/>
            <w:hideMark/>
          </w:tcPr>
          <w:p w14:paraId="2491F7C2" w14:textId="77777777"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p-value</w:t>
            </w:r>
          </w:p>
        </w:tc>
      </w:tr>
      <w:tr w:rsidR="000A2566" w:rsidRPr="00577F62" w14:paraId="27102C30" w14:textId="77777777" w:rsidTr="00A634E2">
        <w:trPr>
          <w:trHeight w:val="285"/>
        </w:trPr>
        <w:tc>
          <w:tcPr>
            <w:tcW w:w="5940" w:type="dxa"/>
            <w:tcBorders>
              <w:top w:val="single" w:sz="4" w:space="0" w:color="auto"/>
              <w:left w:val="nil"/>
              <w:bottom w:val="nil"/>
              <w:right w:val="nil"/>
            </w:tcBorders>
            <w:shd w:val="clear" w:color="auto" w:fill="auto"/>
            <w:vAlign w:val="bottom"/>
            <w:hideMark/>
          </w:tcPr>
          <w:p w14:paraId="08F5CFC8" w14:textId="1C3010BD"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N</w:t>
            </w:r>
            <w:r>
              <w:rPr>
                <w:rFonts w:eastAsia="Times New Roman" w:cs="Times New Roman"/>
                <w:color w:val="000000"/>
                <w:sz w:val="18"/>
                <w:szCs w:val="18"/>
              </w:rPr>
              <w:t>(%)</w:t>
            </w:r>
          </w:p>
        </w:tc>
        <w:tc>
          <w:tcPr>
            <w:tcW w:w="1170" w:type="dxa"/>
            <w:tcBorders>
              <w:top w:val="single" w:sz="4" w:space="0" w:color="auto"/>
              <w:left w:val="nil"/>
              <w:bottom w:val="single" w:sz="4" w:space="0" w:color="auto"/>
              <w:right w:val="nil"/>
            </w:tcBorders>
            <w:shd w:val="clear" w:color="auto" w:fill="auto"/>
            <w:noWrap/>
            <w:vAlign w:val="center"/>
            <w:hideMark/>
          </w:tcPr>
          <w:p w14:paraId="5930EBDE" w14:textId="3027B375"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117</w:t>
            </w:r>
            <w:r>
              <w:rPr>
                <w:rFonts w:eastAsia="Times New Roman" w:cs="Times New Roman"/>
                <w:color w:val="000000"/>
                <w:sz w:val="18"/>
                <w:szCs w:val="18"/>
              </w:rPr>
              <w:t xml:space="preserve"> (51.5)</w:t>
            </w:r>
          </w:p>
        </w:tc>
        <w:tc>
          <w:tcPr>
            <w:tcW w:w="1260" w:type="dxa"/>
            <w:tcBorders>
              <w:top w:val="single" w:sz="4" w:space="0" w:color="auto"/>
              <w:left w:val="nil"/>
              <w:bottom w:val="single" w:sz="4" w:space="0" w:color="auto"/>
              <w:right w:val="nil"/>
            </w:tcBorders>
            <w:shd w:val="clear" w:color="auto" w:fill="auto"/>
            <w:noWrap/>
            <w:vAlign w:val="center"/>
            <w:hideMark/>
          </w:tcPr>
          <w:p w14:paraId="44D5970A" w14:textId="51C5E67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110</w:t>
            </w:r>
            <w:r>
              <w:rPr>
                <w:rFonts w:eastAsia="Times New Roman" w:cs="Times New Roman"/>
                <w:color w:val="000000"/>
                <w:sz w:val="18"/>
                <w:szCs w:val="18"/>
              </w:rPr>
              <w:t xml:space="preserve"> (48.5)</w:t>
            </w:r>
          </w:p>
        </w:tc>
        <w:tc>
          <w:tcPr>
            <w:tcW w:w="720" w:type="dxa"/>
            <w:tcBorders>
              <w:top w:val="single" w:sz="4" w:space="0" w:color="auto"/>
              <w:left w:val="nil"/>
              <w:bottom w:val="nil"/>
              <w:right w:val="nil"/>
            </w:tcBorders>
            <w:shd w:val="clear" w:color="auto" w:fill="auto"/>
            <w:noWrap/>
            <w:vAlign w:val="center"/>
            <w:hideMark/>
          </w:tcPr>
          <w:p w14:paraId="511029FB" w14:textId="77777777" w:rsidR="000A2566" w:rsidRPr="00577F62" w:rsidRDefault="000A2566" w:rsidP="003D45EE">
            <w:pPr>
              <w:spacing w:after="0" w:line="240" w:lineRule="auto"/>
              <w:jc w:val="center"/>
              <w:rPr>
                <w:rFonts w:eastAsia="Times New Roman" w:cs="Times New Roman"/>
                <w:color w:val="000000"/>
                <w:sz w:val="18"/>
                <w:szCs w:val="18"/>
              </w:rPr>
            </w:pPr>
          </w:p>
        </w:tc>
      </w:tr>
      <w:tr w:rsidR="000A2566" w:rsidRPr="00577F62" w14:paraId="702B73BB" w14:textId="77777777" w:rsidTr="00A634E2">
        <w:trPr>
          <w:trHeight w:val="285"/>
        </w:trPr>
        <w:tc>
          <w:tcPr>
            <w:tcW w:w="5940" w:type="dxa"/>
            <w:tcBorders>
              <w:top w:val="nil"/>
              <w:left w:val="nil"/>
              <w:bottom w:val="nil"/>
              <w:right w:val="nil"/>
            </w:tcBorders>
            <w:shd w:val="clear" w:color="auto" w:fill="auto"/>
            <w:vAlign w:val="bottom"/>
            <w:hideMark/>
          </w:tcPr>
          <w:p w14:paraId="327BEDA7" w14:textId="1488AD2E"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deprivation</w:t>
            </w:r>
            <w:r>
              <w:rPr>
                <w:rFonts w:eastAsia="Times New Roman" w:cs="Times New Roman"/>
                <w:color w:val="000000"/>
                <w:sz w:val="18"/>
                <w:szCs w:val="18"/>
              </w:rPr>
              <w:t>: mean(sd)</w:t>
            </w:r>
          </w:p>
        </w:tc>
        <w:tc>
          <w:tcPr>
            <w:tcW w:w="1170" w:type="dxa"/>
            <w:tcBorders>
              <w:top w:val="single" w:sz="4" w:space="0" w:color="auto"/>
              <w:left w:val="nil"/>
              <w:bottom w:val="nil"/>
              <w:right w:val="nil"/>
            </w:tcBorders>
            <w:shd w:val="clear" w:color="auto" w:fill="auto"/>
            <w:noWrap/>
            <w:vAlign w:val="center"/>
            <w:hideMark/>
          </w:tcPr>
          <w:p w14:paraId="5758ECB1" w14:textId="562F91E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0.12 (0.73)</w:t>
            </w:r>
          </w:p>
        </w:tc>
        <w:tc>
          <w:tcPr>
            <w:tcW w:w="1260" w:type="dxa"/>
            <w:tcBorders>
              <w:top w:val="single" w:sz="4" w:space="0" w:color="auto"/>
              <w:left w:val="nil"/>
              <w:bottom w:val="nil"/>
              <w:right w:val="nil"/>
            </w:tcBorders>
            <w:shd w:val="clear" w:color="auto" w:fill="auto"/>
            <w:noWrap/>
            <w:vAlign w:val="center"/>
            <w:hideMark/>
          </w:tcPr>
          <w:p w14:paraId="097D380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-0.11 (0.67)</w:t>
            </w:r>
          </w:p>
        </w:tc>
        <w:tc>
          <w:tcPr>
            <w:tcW w:w="720" w:type="dxa"/>
            <w:tcBorders>
              <w:top w:val="nil"/>
              <w:left w:val="nil"/>
              <w:bottom w:val="nil"/>
              <w:right w:val="nil"/>
            </w:tcBorders>
            <w:shd w:val="clear" w:color="auto" w:fill="auto"/>
            <w:noWrap/>
            <w:vAlign w:val="center"/>
            <w:hideMark/>
          </w:tcPr>
          <w:p w14:paraId="23DAB2A5"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0.014</w:t>
            </w:r>
          </w:p>
        </w:tc>
      </w:tr>
      <w:tr w:rsidR="000A2566" w:rsidRPr="00577F62" w14:paraId="6C093E41" w14:textId="77777777" w:rsidTr="00A634E2">
        <w:trPr>
          <w:trHeight w:val="369"/>
        </w:trPr>
        <w:tc>
          <w:tcPr>
            <w:tcW w:w="5940" w:type="dxa"/>
            <w:tcBorders>
              <w:top w:val="nil"/>
              <w:left w:val="nil"/>
              <w:bottom w:val="nil"/>
              <w:right w:val="nil"/>
            </w:tcBorders>
            <w:shd w:val="clear" w:color="auto" w:fill="auto"/>
            <w:vAlign w:val="bottom"/>
            <w:hideMark/>
          </w:tcPr>
          <w:p w14:paraId="4E03B95B" w14:textId="1210CFF9"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Cognitive deprivation</w:t>
            </w:r>
            <w:r>
              <w:rPr>
                <w:rFonts w:eastAsia="Times New Roman" w:cs="Times New Roman"/>
                <w:color w:val="000000"/>
                <w:sz w:val="18"/>
                <w:szCs w:val="18"/>
              </w:rPr>
              <w:t xml:space="preserve"> - r</w:t>
            </w:r>
            <w:r w:rsidRPr="00577F62">
              <w:rPr>
                <w:rFonts w:eastAsia="Times New Roman" w:cs="Times New Roman"/>
                <w:color w:val="000000"/>
                <w:sz w:val="18"/>
                <w:szCs w:val="18"/>
              </w:rPr>
              <w:t>everse-coded count of cognitive stimulation items on the HOME-SF</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7FEAAB9A" w14:textId="79FE2D1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2.64 (1.86)</w:t>
            </w:r>
          </w:p>
        </w:tc>
        <w:tc>
          <w:tcPr>
            <w:tcW w:w="1260" w:type="dxa"/>
            <w:tcBorders>
              <w:top w:val="nil"/>
              <w:left w:val="nil"/>
              <w:bottom w:val="nil"/>
              <w:right w:val="nil"/>
            </w:tcBorders>
            <w:shd w:val="clear" w:color="auto" w:fill="auto"/>
            <w:noWrap/>
            <w:vAlign w:val="center"/>
            <w:hideMark/>
          </w:tcPr>
          <w:p w14:paraId="68C62116" w14:textId="27152FE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2.43 (1.67)</w:t>
            </w:r>
          </w:p>
        </w:tc>
        <w:tc>
          <w:tcPr>
            <w:tcW w:w="720" w:type="dxa"/>
            <w:tcBorders>
              <w:top w:val="nil"/>
              <w:left w:val="nil"/>
              <w:bottom w:val="nil"/>
              <w:right w:val="nil"/>
            </w:tcBorders>
            <w:shd w:val="clear" w:color="auto" w:fill="auto"/>
            <w:noWrap/>
            <w:vAlign w:val="center"/>
            <w:hideMark/>
          </w:tcPr>
          <w:p w14:paraId="13F049C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0.375</w:t>
            </w:r>
          </w:p>
        </w:tc>
      </w:tr>
      <w:tr w:rsidR="000A2566" w:rsidRPr="00577F62" w14:paraId="79370B1F" w14:textId="77777777" w:rsidTr="00A634E2">
        <w:trPr>
          <w:trHeight w:val="405"/>
        </w:trPr>
        <w:tc>
          <w:tcPr>
            <w:tcW w:w="5940" w:type="dxa"/>
            <w:tcBorders>
              <w:top w:val="nil"/>
              <w:left w:val="nil"/>
              <w:bottom w:val="nil"/>
              <w:right w:val="nil"/>
            </w:tcBorders>
            <w:shd w:val="clear" w:color="auto" w:fill="auto"/>
            <w:vAlign w:val="bottom"/>
            <w:hideMark/>
          </w:tcPr>
          <w:p w14:paraId="39A63B33" w14:textId="1DCF09F3"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Emotional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the CECA and MNBS emotional neglect measures</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3939E979" w14:textId="72DAF19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(0.88)</w:t>
            </w:r>
          </w:p>
        </w:tc>
        <w:tc>
          <w:tcPr>
            <w:tcW w:w="1260" w:type="dxa"/>
            <w:tcBorders>
              <w:top w:val="nil"/>
              <w:left w:val="nil"/>
              <w:bottom w:val="nil"/>
              <w:right w:val="nil"/>
            </w:tcBorders>
            <w:shd w:val="clear" w:color="auto" w:fill="auto"/>
            <w:noWrap/>
            <w:vAlign w:val="center"/>
            <w:hideMark/>
          </w:tcPr>
          <w:p w14:paraId="7DBE878B"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(0.80)</w:t>
            </w:r>
          </w:p>
        </w:tc>
        <w:tc>
          <w:tcPr>
            <w:tcW w:w="720" w:type="dxa"/>
            <w:tcBorders>
              <w:top w:val="nil"/>
              <w:left w:val="nil"/>
              <w:bottom w:val="nil"/>
              <w:right w:val="nil"/>
            </w:tcBorders>
            <w:shd w:val="clear" w:color="auto" w:fill="auto"/>
            <w:noWrap/>
            <w:vAlign w:val="center"/>
            <w:hideMark/>
          </w:tcPr>
          <w:p w14:paraId="1162CF5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0.002</w:t>
            </w:r>
          </w:p>
        </w:tc>
      </w:tr>
      <w:tr w:rsidR="000A2566" w:rsidRPr="00577F62" w14:paraId="4ECB304F" w14:textId="77777777" w:rsidTr="00A634E2">
        <w:trPr>
          <w:trHeight w:val="414"/>
        </w:trPr>
        <w:tc>
          <w:tcPr>
            <w:tcW w:w="5940" w:type="dxa"/>
            <w:tcBorders>
              <w:top w:val="nil"/>
              <w:left w:val="nil"/>
              <w:bottom w:val="nil"/>
              <w:right w:val="nil"/>
            </w:tcBorders>
            <w:shd w:val="clear" w:color="auto" w:fill="auto"/>
            <w:vAlign w:val="bottom"/>
            <w:hideMark/>
          </w:tcPr>
          <w:p w14:paraId="4FB28FC8" w14:textId="35D9921A"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Physical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food insecurity and physical neglect subscales of MNBS and CTQ</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1042DEAD" w14:textId="54738E7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2.62 (0.93)</w:t>
            </w:r>
          </w:p>
        </w:tc>
        <w:tc>
          <w:tcPr>
            <w:tcW w:w="1260" w:type="dxa"/>
            <w:tcBorders>
              <w:top w:val="nil"/>
              <w:left w:val="nil"/>
              <w:bottom w:val="nil"/>
              <w:right w:val="nil"/>
            </w:tcBorders>
            <w:shd w:val="clear" w:color="auto" w:fill="auto"/>
            <w:noWrap/>
            <w:vAlign w:val="center"/>
            <w:hideMark/>
          </w:tcPr>
          <w:p w14:paraId="70653F5A" w14:textId="702E40D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2.47 (0.86)</w:t>
            </w:r>
          </w:p>
        </w:tc>
        <w:tc>
          <w:tcPr>
            <w:tcW w:w="720" w:type="dxa"/>
            <w:tcBorders>
              <w:top w:val="nil"/>
              <w:left w:val="nil"/>
              <w:bottom w:val="nil"/>
              <w:right w:val="nil"/>
            </w:tcBorders>
            <w:shd w:val="clear" w:color="auto" w:fill="auto"/>
            <w:noWrap/>
            <w:vAlign w:val="center"/>
            <w:hideMark/>
          </w:tcPr>
          <w:p w14:paraId="773C5BD9" w14:textId="576ACDB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w:t>
            </w:r>
            <w:r>
              <w:rPr>
                <w:rFonts w:eastAsia="Times New Roman" w:cs="Times New Roman"/>
                <w:color w:val="000000"/>
                <w:sz w:val="18"/>
                <w:szCs w:val="18"/>
              </w:rPr>
              <w:t>00</w:t>
            </w:r>
          </w:p>
        </w:tc>
      </w:tr>
      <w:tr w:rsidR="000A2566" w:rsidRPr="00577F62" w14:paraId="2F71F7F1" w14:textId="77777777" w:rsidTr="00A634E2">
        <w:trPr>
          <w:trHeight w:val="369"/>
        </w:trPr>
        <w:tc>
          <w:tcPr>
            <w:tcW w:w="5940" w:type="dxa"/>
            <w:tcBorders>
              <w:top w:val="nil"/>
              <w:left w:val="nil"/>
              <w:bottom w:val="nil"/>
              <w:right w:val="nil"/>
            </w:tcBorders>
            <w:shd w:val="clear" w:color="auto" w:fill="auto"/>
            <w:vAlign w:val="bottom"/>
            <w:hideMark/>
          </w:tcPr>
          <w:p w14:paraId="640929E7" w14:textId="3865B982"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threat</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4E996FA3" w14:textId="3979E2A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0.09 (0.79)</w:t>
            </w:r>
          </w:p>
        </w:tc>
        <w:tc>
          <w:tcPr>
            <w:tcW w:w="1260" w:type="dxa"/>
            <w:tcBorders>
              <w:top w:val="nil"/>
              <w:left w:val="nil"/>
              <w:bottom w:val="nil"/>
              <w:right w:val="nil"/>
            </w:tcBorders>
            <w:shd w:val="clear" w:color="auto" w:fill="auto"/>
            <w:noWrap/>
            <w:vAlign w:val="center"/>
            <w:hideMark/>
          </w:tcPr>
          <w:p w14:paraId="6F5CAF8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 (0.74)</w:t>
            </w:r>
          </w:p>
        </w:tc>
        <w:tc>
          <w:tcPr>
            <w:tcW w:w="720" w:type="dxa"/>
            <w:tcBorders>
              <w:top w:val="nil"/>
              <w:left w:val="nil"/>
              <w:bottom w:val="nil"/>
              <w:right w:val="nil"/>
            </w:tcBorders>
            <w:shd w:val="clear" w:color="auto" w:fill="auto"/>
            <w:noWrap/>
            <w:vAlign w:val="center"/>
            <w:hideMark/>
          </w:tcPr>
          <w:p w14:paraId="51C7D7A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0.086</w:t>
            </w:r>
          </w:p>
        </w:tc>
      </w:tr>
      <w:tr w:rsidR="000A2566" w:rsidRPr="00577F62" w14:paraId="4F61C6E1" w14:textId="77777777" w:rsidTr="00A634E2">
        <w:trPr>
          <w:trHeight w:val="522"/>
        </w:trPr>
        <w:tc>
          <w:tcPr>
            <w:tcW w:w="5940" w:type="dxa"/>
            <w:tcBorders>
              <w:top w:val="nil"/>
              <w:left w:val="nil"/>
              <w:bottom w:val="nil"/>
              <w:right w:val="nil"/>
            </w:tcBorders>
            <w:shd w:val="clear" w:color="auto" w:fill="auto"/>
            <w:vAlign w:val="bottom"/>
            <w:hideMark/>
          </w:tcPr>
          <w:p w14:paraId="424192EC" w14:textId="34B12D46"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Count of distinct types of violence experienced (physical, sexual, domestic violence, witnessing violent crime, victim of violent crime)</w:t>
            </w:r>
            <w:r>
              <w:rPr>
                <w:rFonts w:eastAsia="Times New Roman" w:cs="Times New Roman"/>
                <w:color w:val="000000"/>
                <w:sz w:val="18"/>
                <w:szCs w:val="18"/>
              </w:rPr>
              <w:t xml:space="preserve"> : mean(sd)</w:t>
            </w:r>
          </w:p>
        </w:tc>
        <w:tc>
          <w:tcPr>
            <w:tcW w:w="1170" w:type="dxa"/>
            <w:tcBorders>
              <w:top w:val="nil"/>
              <w:left w:val="nil"/>
              <w:bottom w:val="nil"/>
              <w:right w:val="nil"/>
            </w:tcBorders>
            <w:shd w:val="clear" w:color="auto" w:fill="auto"/>
            <w:noWrap/>
            <w:vAlign w:val="center"/>
            <w:hideMark/>
          </w:tcPr>
          <w:p w14:paraId="68AE2E51" w14:textId="13F9E2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0.33 (0.84)</w:t>
            </w:r>
          </w:p>
        </w:tc>
        <w:tc>
          <w:tcPr>
            <w:tcW w:w="1260" w:type="dxa"/>
            <w:tcBorders>
              <w:top w:val="nil"/>
              <w:left w:val="nil"/>
              <w:bottom w:val="nil"/>
              <w:right w:val="nil"/>
            </w:tcBorders>
            <w:shd w:val="clear" w:color="auto" w:fill="auto"/>
            <w:noWrap/>
            <w:vAlign w:val="center"/>
            <w:hideMark/>
          </w:tcPr>
          <w:p w14:paraId="7D33B74F" w14:textId="747E0DFC"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0.22 (0.61)</w:t>
            </w:r>
          </w:p>
        </w:tc>
        <w:tc>
          <w:tcPr>
            <w:tcW w:w="720" w:type="dxa"/>
            <w:tcBorders>
              <w:top w:val="nil"/>
              <w:left w:val="nil"/>
              <w:bottom w:val="nil"/>
              <w:right w:val="nil"/>
            </w:tcBorders>
            <w:shd w:val="clear" w:color="auto" w:fill="auto"/>
            <w:noWrap/>
            <w:vAlign w:val="center"/>
            <w:hideMark/>
          </w:tcPr>
          <w:p w14:paraId="440C426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0.242</w:t>
            </w:r>
          </w:p>
        </w:tc>
      </w:tr>
      <w:tr w:rsidR="000A2566" w:rsidRPr="00577F62" w14:paraId="5E165EA0" w14:textId="77777777" w:rsidTr="00A634E2">
        <w:trPr>
          <w:trHeight w:val="351"/>
        </w:trPr>
        <w:tc>
          <w:tcPr>
            <w:tcW w:w="5940" w:type="dxa"/>
            <w:tcBorders>
              <w:top w:val="nil"/>
              <w:left w:val="nil"/>
              <w:right w:val="nil"/>
            </w:tcBorders>
            <w:shd w:val="clear" w:color="auto" w:fill="auto"/>
            <w:vAlign w:val="bottom"/>
            <w:hideMark/>
          </w:tcPr>
          <w:p w14:paraId="75177323" w14:textId="0C22996B"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Summed frequency ratings of witnessed and experienced violence on VEX-R</w:t>
            </w:r>
            <w:r>
              <w:rPr>
                <w:rFonts w:eastAsia="Times New Roman" w:cs="Times New Roman"/>
                <w:color w:val="000000"/>
                <w:sz w:val="18"/>
                <w:szCs w:val="18"/>
              </w:rPr>
              <w:t>: mean(sd)</w:t>
            </w:r>
          </w:p>
        </w:tc>
        <w:tc>
          <w:tcPr>
            <w:tcW w:w="1170" w:type="dxa"/>
            <w:tcBorders>
              <w:top w:val="nil"/>
              <w:left w:val="nil"/>
              <w:right w:val="nil"/>
            </w:tcBorders>
            <w:shd w:val="clear" w:color="auto" w:fill="auto"/>
            <w:noWrap/>
            <w:vAlign w:val="center"/>
            <w:hideMark/>
          </w:tcPr>
          <w:p w14:paraId="1FA8F7E8" w14:textId="22EB7C01"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5.56 (5.92)</w:t>
            </w:r>
          </w:p>
        </w:tc>
        <w:tc>
          <w:tcPr>
            <w:tcW w:w="1260" w:type="dxa"/>
            <w:tcBorders>
              <w:top w:val="nil"/>
              <w:left w:val="nil"/>
              <w:right w:val="nil"/>
            </w:tcBorders>
            <w:shd w:val="clear" w:color="auto" w:fill="auto"/>
            <w:noWrap/>
            <w:vAlign w:val="center"/>
            <w:hideMark/>
          </w:tcPr>
          <w:p w14:paraId="303B523A" w14:textId="3F00E4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3.97 (4.23)</w:t>
            </w:r>
          </w:p>
        </w:tc>
        <w:tc>
          <w:tcPr>
            <w:tcW w:w="720" w:type="dxa"/>
            <w:tcBorders>
              <w:top w:val="nil"/>
              <w:left w:val="nil"/>
              <w:right w:val="nil"/>
            </w:tcBorders>
            <w:shd w:val="clear" w:color="auto" w:fill="auto"/>
            <w:noWrap/>
            <w:vAlign w:val="center"/>
            <w:hideMark/>
          </w:tcPr>
          <w:p w14:paraId="6ECE57D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0.026</w:t>
            </w:r>
          </w:p>
        </w:tc>
      </w:tr>
      <w:tr w:rsidR="000A2566" w:rsidRPr="00577F62" w14:paraId="595C3206" w14:textId="77777777" w:rsidTr="00A634E2">
        <w:trPr>
          <w:trHeight w:val="117"/>
        </w:trPr>
        <w:tc>
          <w:tcPr>
            <w:tcW w:w="5940" w:type="dxa"/>
            <w:tcBorders>
              <w:top w:val="nil"/>
              <w:left w:val="nil"/>
              <w:bottom w:val="single" w:sz="4" w:space="0" w:color="auto"/>
              <w:right w:val="nil"/>
            </w:tcBorders>
            <w:shd w:val="clear" w:color="auto" w:fill="auto"/>
            <w:vAlign w:val="bottom"/>
            <w:hideMark/>
          </w:tcPr>
          <w:p w14:paraId="1B390402" w14:textId="2664602F"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 of physical and sexual abuse severity on CTQ</w:t>
            </w:r>
            <w:r>
              <w:rPr>
                <w:rFonts w:eastAsia="Times New Roman" w:cs="Times New Roman"/>
                <w:color w:val="000000"/>
                <w:sz w:val="18"/>
                <w:szCs w:val="18"/>
              </w:rPr>
              <w:t>: mean(sd)</w:t>
            </w:r>
          </w:p>
        </w:tc>
        <w:tc>
          <w:tcPr>
            <w:tcW w:w="1170" w:type="dxa"/>
            <w:tcBorders>
              <w:top w:val="nil"/>
              <w:left w:val="nil"/>
              <w:bottom w:val="single" w:sz="4" w:space="0" w:color="auto"/>
              <w:right w:val="nil"/>
            </w:tcBorders>
            <w:shd w:val="clear" w:color="auto" w:fill="auto"/>
            <w:noWrap/>
            <w:vAlign w:val="center"/>
            <w:hideMark/>
          </w:tcPr>
          <w:p w14:paraId="755B7912"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10.59 (1.36)</w:t>
            </w:r>
          </w:p>
        </w:tc>
        <w:tc>
          <w:tcPr>
            <w:tcW w:w="1260" w:type="dxa"/>
            <w:tcBorders>
              <w:top w:val="nil"/>
              <w:left w:val="nil"/>
              <w:bottom w:val="single" w:sz="4" w:space="0" w:color="auto"/>
              <w:right w:val="nil"/>
            </w:tcBorders>
            <w:shd w:val="clear" w:color="auto" w:fill="auto"/>
            <w:noWrap/>
            <w:vAlign w:val="center"/>
            <w:hideMark/>
          </w:tcPr>
          <w:p w14:paraId="51409828"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10.56 (2.76)</w:t>
            </w:r>
          </w:p>
        </w:tc>
        <w:tc>
          <w:tcPr>
            <w:tcW w:w="720" w:type="dxa"/>
            <w:tcBorders>
              <w:top w:val="nil"/>
              <w:left w:val="nil"/>
              <w:bottom w:val="single" w:sz="4" w:space="0" w:color="auto"/>
              <w:right w:val="nil"/>
            </w:tcBorders>
            <w:shd w:val="clear" w:color="auto" w:fill="auto"/>
            <w:noWrap/>
            <w:vAlign w:val="center"/>
            <w:hideMark/>
          </w:tcPr>
          <w:p w14:paraId="361A10A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0.914</w:t>
            </w:r>
          </w:p>
        </w:tc>
      </w:tr>
    </w:tbl>
    <w:p w14:paraId="2BEE578F" w14:textId="1999A12D" w:rsidR="00E54304" w:rsidRPr="00E54304" w:rsidRDefault="00E54304" w:rsidP="00E54304">
      <w:pPr>
        <w:rPr>
          <w:rFonts w:cs="Times New Roman"/>
          <w:b/>
          <w:bCs/>
        </w:rPr>
        <w:sectPr w:rsidR="00E54304" w:rsidRPr="00E54304">
          <w:footerReference w:type="default" r:id="rId14"/>
          <w:pgSz w:w="12240" w:h="15840"/>
          <w:pgMar w:top="1440" w:right="1440" w:bottom="1440" w:left="1440" w:header="720" w:footer="720" w:gutter="0"/>
          <w:cols w:space="720"/>
          <w:docGrid w:linePitch="360"/>
        </w:sectPr>
      </w:pPr>
    </w:p>
    <w:p w14:paraId="39D329F1" w14:textId="29E4892C" w:rsidR="008A3B96" w:rsidRDefault="001D1FDF" w:rsidP="008A3B96">
      <w:pPr>
        <w:spacing w:line="360" w:lineRule="auto"/>
        <w:rPr>
          <w:rFonts w:cs="Times New Roman"/>
          <w:b/>
          <w:bCs/>
        </w:rPr>
      </w:pPr>
      <w:r>
        <w:rPr>
          <w:rFonts w:cs="Times New Roman"/>
          <w:b/>
          <w:bCs/>
        </w:rPr>
        <w:lastRenderedPageBreak/>
        <w:t>Figure 1: Relationships</w:t>
      </w:r>
      <w:r w:rsidR="00F6610C">
        <w:rPr>
          <w:rFonts w:cs="Times New Roman"/>
          <w:b/>
          <w:bCs/>
        </w:rPr>
        <w:t>*</w:t>
      </w:r>
      <w:r>
        <w:rPr>
          <w:rFonts w:cs="Times New Roman"/>
          <w:b/>
          <w:bCs/>
        </w:rPr>
        <w:t xml:space="preserve"> between deprivation and threat in the full sample and stratified by sex assigned at birth</w:t>
      </w:r>
    </w:p>
    <w:p w14:paraId="219A5148" w14:textId="47249CB7" w:rsidR="008A3B96" w:rsidRDefault="008A3B96" w:rsidP="008A3B96">
      <w:pPr>
        <w:rPr>
          <w:rFonts w:cs="Times New Roman"/>
        </w:rPr>
      </w:pPr>
      <w:r>
        <w:rPr>
          <w:noProof/>
        </w:rPr>
        <w:drawing>
          <wp:inline distT="0" distB="0" distL="0" distR="0" wp14:anchorId="2BF702D5" wp14:editId="503BC44B">
            <wp:extent cx="7927450" cy="5850244"/>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1086" cy="5860307"/>
                    </a:xfrm>
                    <a:prstGeom prst="rect">
                      <a:avLst/>
                    </a:prstGeom>
                    <a:noFill/>
                    <a:ln>
                      <a:noFill/>
                    </a:ln>
                  </pic:spPr>
                </pic:pic>
              </a:graphicData>
            </a:graphic>
          </wp:inline>
        </w:drawing>
      </w:r>
    </w:p>
    <w:p w14:paraId="629CF2FE" w14:textId="48327DD2" w:rsidR="00F6610C" w:rsidRPr="00F6610C" w:rsidRDefault="00F6610C" w:rsidP="008A3B96">
      <w:pPr>
        <w:rPr>
          <w:rFonts w:cs="Times New Roman"/>
          <w:sz w:val="18"/>
          <w:szCs w:val="18"/>
        </w:rPr>
      </w:pPr>
      <w:r>
        <w:rPr>
          <w:rFonts w:cs="Times New Roman"/>
          <w:sz w:val="18"/>
          <w:szCs w:val="18"/>
        </w:rPr>
        <w:t>*A</w:t>
      </w:r>
      <w:r w:rsidRPr="00F6610C">
        <w:rPr>
          <w:rFonts w:cs="Times New Roman"/>
          <w:sz w:val="18"/>
          <w:szCs w:val="18"/>
        </w:rPr>
        <w:t>djusted for the child’s age, sex, chronicity of early-life poverty, and maternal depression.</w:t>
      </w:r>
    </w:p>
    <w:p w14:paraId="10A9CF21" w14:textId="77777777" w:rsidR="00F6610C" w:rsidRDefault="00F6610C" w:rsidP="00A528F6">
      <w:pPr>
        <w:spacing w:line="360" w:lineRule="auto"/>
        <w:rPr>
          <w:rFonts w:cs="Times New Roman"/>
          <w:b/>
          <w:bCs/>
        </w:rPr>
        <w:sectPr w:rsidR="00F6610C" w:rsidSect="00F6610C">
          <w:pgSz w:w="15840" w:h="12240" w:orient="landscape" w:code="1"/>
          <w:pgMar w:top="720" w:right="720" w:bottom="720" w:left="720" w:header="720" w:footer="720" w:gutter="0"/>
          <w:cols w:space="720"/>
          <w:docGrid w:linePitch="360"/>
        </w:sectPr>
      </w:pPr>
    </w:p>
    <w:p w14:paraId="1ACFCEC4" w14:textId="441A7C38" w:rsidR="005668F8" w:rsidRPr="005668F8" w:rsidRDefault="00254FC3" w:rsidP="00A528F6">
      <w:pPr>
        <w:spacing w:line="360" w:lineRule="auto"/>
        <w:rPr>
          <w:rFonts w:cs="Times New Roman"/>
          <w:b/>
          <w:bCs/>
        </w:rPr>
      </w:pPr>
      <w:r>
        <w:rPr>
          <w:rFonts w:cs="Times New Roman"/>
          <w:b/>
          <w:bCs/>
        </w:rPr>
        <w:lastRenderedPageBreak/>
        <w:t xml:space="preserve">Table 3: </w:t>
      </w:r>
      <w:r w:rsidR="005668F8">
        <w:rPr>
          <w:rFonts w:cs="Times New Roman"/>
          <w:b/>
          <w:bCs/>
        </w:rPr>
        <w:t xml:space="preserve">High-dimensional mediation </w:t>
      </w:r>
      <w:r>
        <w:rPr>
          <w:rFonts w:cs="Times New Roman"/>
          <w:b/>
          <w:bCs/>
        </w:rPr>
        <w:t xml:space="preserve">analysis (HIMA) </w:t>
      </w:r>
      <w:r w:rsidR="005668F8">
        <w:rPr>
          <w:rFonts w:cs="Times New Roman"/>
          <w:b/>
          <w:bCs/>
        </w:rPr>
        <w:t xml:space="preserve">results in the full sample </w:t>
      </w:r>
    </w:p>
    <w:tbl>
      <w:tblPr>
        <w:tblW w:w="8725" w:type="dxa"/>
        <w:tblLayout w:type="fixed"/>
        <w:tblCellMar>
          <w:left w:w="0" w:type="dxa"/>
          <w:right w:w="0" w:type="dxa"/>
        </w:tblCellMar>
        <w:tblLook w:val="04A0" w:firstRow="1" w:lastRow="0" w:firstColumn="1" w:lastColumn="0" w:noHBand="0" w:noVBand="1"/>
      </w:tblPr>
      <w:tblGrid>
        <w:gridCol w:w="3661"/>
        <w:gridCol w:w="1140"/>
        <w:gridCol w:w="864"/>
        <w:gridCol w:w="1080"/>
        <w:gridCol w:w="1080"/>
        <w:gridCol w:w="900"/>
      </w:tblGrid>
      <w:tr w:rsidR="00D61BB3" w14:paraId="325AFA8D"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2CE5826" w14:textId="77777777" w:rsidR="00D61BB3" w:rsidRDefault="00D61BB3" w:rsidP="00276D44">
            <w:pPr>
              <w:spacing w:after="0"/>
              <w:rPr>
                <w:b/>
                <w:bCs/>
                <w:color w:val="000000"/>
                <w:sz w:val="18"/>
                <w:szCs w:val="18"/>
              </w:rPr>
            </w:pPr>
            <w:r>
              <w:rPr>
                <w:b/>
                <w:bCs/>
                <w:color w:val="000000"/>
                <w:sz w:val="18"/>
                <w:szCs w:val="18"/>
              </w:rPr>
              <w:t>Major Depression</w:t>
            </w:r>
          </w:p>
        </w:tc>
      </w:tr>
      <w:tr w:rsidR="00D61BB3" w14:paraId="791AFCE1"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74ABB00"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8F4EFA7"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79AAECA"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303C0B"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97C68D4"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CE9084" w14:textId="512B9CC2" w:rsidR="00D61BB3" w:rsidRDefault="00D61BB3" w:rsidP="00254FC3">
            <w:pPr>
              <w:spacing w:after="0"/>
              <w:jc w:val="center"/>
              <w:rPr>
                <w:color w:val="000000"/>
                <w:sz w:val="18"/>
                <w:szCs w:val="18"/>
              </w:rPr>
            </w:pPr>
            <w:r>
              <w:rPr>
                <w:color w:val="000000"/>
                <w:sz w:val="18"/>
                <w:szCs w:val="18"/>
              </w:rPr>
              <w:t>α*β</w:t>
            </w:r>
          </w:p>
        </w:tc>
      </w:tr>
      <w:tr w:rsidR="00D61BB3" w14:paraId="22A8C643" w14:textId="77777777" w:rsidTr="00D61BB3">
        <w:trPr>
          <w:trHeight w:val="309"/>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B643CD4" w14:textId="77777777" w:rsidR="00D61BB3" w:rsidRDefault="00D61BB3" w:rsidP="00276D44">
            <w:pPr>
              <w:spacing w:after="0"/>
              <w:rPr>
                <w:color w:val="000000"/>
                <w:sz w:val="18"/>
                <w:szCs w:val="18"/>
              </w:rPr>
            </w:pPr>
            <w:r>
              <w:rPr>
                <w:color w:val="000000"/>
                <w:sz w:val="18"/>
                <w:szCs w:val="18"/>
              </w:rPr>
              <w:t>WM: Hit rate on high-load shapes working memory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F7E4995"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AD9DEA6"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3F7A84" w14:textId="77777777" w:rsidR="00D61BB3" w:rsidRDefault="00D61BB3" w:rsidP="00254FC3">
            <w:pPr>
              <w:spacing w:after="0"/>
              <w:jc w:val="center"/>
              <w:rPr>
                <w:color w:val="000000"/>
                <w:sz w:val="18"/>
                <w:szCs w:val="18"/>
              </w:rPr>
            </w:pPr>
            <w:r>
              <w:rPr>
                <w:color w:val="000000"/>
                <w:sz w:val="18"/>
                <w:szCs w:val="18"/>
              </w:rPr>
              <w:t>-0.18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54C0F97" w14:textId="77777777" w:rsidR="00D61BB3" w:rsidRDefault="00D61BB3" w:rsidP="00254FC3">
            <w:pPr>
              <w:spacing w:after="0"/>
              <w:jc w:val="center"/>
              <w:rPr>
                <w:color w:val="000000"/>
                <w:sz w:val="18"/>
                <w:szCs w:val="18"/>
              </w:rPr>
            </w:pPr>
            <w:r>
              <w:rPr>
                <w:color w:val="000000"/>
                <w:sz w:val="18"/>
                <w:szCs w:val="18"/>
              </w:rPr>
              <w:t>0.19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1FEF497" w14:textId="77777777" w:rsidR="00D61BB3" w:rsidRDefault="00D61BB3" w:rsidP="00254FC3">
            <w:pPr>
              <w:spacing w:after="0"/>
              <w:jc w:val="center"/>
              <w:rPr>
                <w:color w:val="000000"/>
                <w:sz w:val="18"/>
                <w:szCs w:val="18"/>
              </w:rPr>
            </w:pPr>
            <w:commentRangeStart w:id="208"/>
            <w:r>
              <w:rPr>
                <w:color w:val="000000"/>
                <w:sz w:val="18"/>
                <w:szCs w:val="18"/>
              </w:rPr>
              <w:t>-0.03**</w:t>
            </w:r>
            <w:commentRangeEnd w:id="208"/>
            <w:r w:rsidR="00071392">
              <w:rPr>
                <w:rStyle w:val="CommentReference"/>
              </w:rPr>
              <w:commentReference w:id="208"/>
            </w:r>
          </w:p>
        </w:tc>
      </w:tr>
      <w:tr w:rsidR="00D61BB3" w14:paraId="4F7BCB51" w14:textId="77777777" w:rsidTr="00D61BB3">
        <w:trPr>
          <w:trHeight w:val="147"/>
        </w:trPr>
        <w:tc>
          <w:tcPr>
            <w:tcW w:w="3661" w:type="dxa"/>
            <w:vMerge/>
            <w:tcBorders>
              <w:top w:val="nil"/>
              <w:left w:val="single" w:sz="4" w:space="0" w:color="auto"/>
              <w:bottom w:val="single" w:sz="4" w:space="0" w:color="000000"/>
              <w:right w:val="nil"/>
            </w:tcBorders>
            <w:vAlign w:val="center"/>
            <w:hideMark/>
          </w:tcPr>
          <w:p w14:paraId="3FCACCB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1C29D2"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D7D56F8" w14:textId="77777777" w:rsidR="00D61BB3" w:rsidRDefault="00D61BB3" w:rsidP="00254FC3">
            <w:pPr>
              <w:spacing w:after="0"/>
              <w:jc w:val="center"/>
              <w:rPr>
                <w:color w:val="000000"/>
                <w:sz w:val="18"/>
                <w:szCs w:val="18"/>
              </w:rPr>
            </w:pPr>
            <w:commentRangeStart w:id="209"/>
            <w:r>
              <w:rPr>
                <w:color w:val="000000"/>
                <w:sz w:val="18"/>
                <w:szCs w:val="18"/>
              </w:rPr>
              <w:t>0.29***</w:t>
            </w:r>
            <w:commentRangeEnd w:id="209"/>
            <w:r w:rsidR="00071392">
              <w:rPr>
                <w:rStyle w:val="CommentReference"/>
              </w:rPr>
              <w:commentReference w:id="209"/>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C7E67B1" w14:textId="1129AB9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85CFE65" w14:textId="06A7EB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981D5E" w14:textId="73103F5E" w:rsidR="00D61BB3" w:rsidRDefault="00D61BB3" w:rsidP="00254FC3">
            <w:pPr>
              <w:spacing w:after="0"/>
              <w:jc w:val="center"/>
              <w:rPr>
                <w:color w:val="000000"/>
                <w:sz w:val="18"/>
                <w:szCs w:val="18"/>
              </w:rPr>
            </w:pPr>
          </w:p>
        </w:tc>
      </w:tr>
      <w:tr w:rsidR="00D61BB3" w14:paraId="74E686B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B33BAEA" w14:textId="39639BB0" w:rsidR="00D61BB3" w:rsidRDefault="00D61BB3" w:rsidP="00276D44">
            <w:pPr>
              <w:spacing w:after="0"/>
              <w:rPr>
                <w:color w:val="000000"/>
                <w:sz w:val="18"/>
                <w:szCs w:val="18"/>
              </w:rPr>
            </w:pPr>
            <w:r>
              <w:rPr>
                <w:color w:val="000000"/>
                <w:sz w:val="18"/>
                <w:szCs w:val="18"/>
              </w:rPr>
              <w:t xml:space="preserve">IC: Reaction time on inhibition/switch trials </w:t>
            </w:r>
            <w:commentRangeStart w:id="210"/>
            <w:r>
              <w:rPr>
                <w:color w:val="000000"/>
                <w:sz w:val="18"/>
                <w:szCs w:val="18"/>
              </w:rPr>
              <w:t>(NEPSY Circles</w:t>
            </w:r>
            <w:r w:rsidR="00254FC3">
              <w:rPr>
                <w:color w:val="000000"/>
                <w:sz w:val="18"/>
                <w:szCs w:val="18"/>
              </w:rPr>
              <w:t xml:space="preserve"> </w:t>
            </w:r>
            <w:r>
              <w:rPr>
                <w:color w:val="000000"/>
                <w:sz w:val="18"/>
                <w:szCs w:val="18"/>
              </w:rPr>
              <w:t>&amp;</w:t>
            </w:r>
            <w:r w:rsidR="00254FC3">
              <w:rPr>
                <w:color w:val="000000"/>
                <w:sz w:val="18"/>
                <w:szCs w:val="18"/>
              </w:rPr>
              <w:t xml:space="preserve"> </w:t>
            </w:r>
            <w:r>
              <w:rPr>
                <w:color w:val="000000"/>
                <w:sz w:val="18"/>
                <w:szCs w:val="18"/>
              </w:rPr>
              <w:t>Squares)</w:t>
            </w:r>
            <w:commentRangeEnd w:id="210"/>
            <w:r w:rsidR="00071392">
              <w:rPr>
                <w:rStyle w:val="CommentReference"/>
              </w:rPr>
              <w:commentReference w:id="210"/>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A9690B3"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D3A203C"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9F36548" w14:textId="77777777" w:rsidR="00D61BB3" w:rsidRDefault="00D61BB3" w:rsidP="00254FC3">
            <w:pPr>
              <w:spacing w:after="0"/>
              <w:jc w:val="center"/>
              <w:rPr>
                <w:color w:val="000000"/>
                <w:sz w:val="18"/>
                <w:szCs w:val="18"/>
              </w:rPr>
            </w:pPr>
            <w:r>
              <w:rPr>
                <w:color w:val="000000"/>
                <w:sz w:val="18"/>
                <w:szCs w:val="18"/>
              </w:rPr>
              <w:t>0.12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9813991"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D8A7BA4" w14:textId="77777777" w:rsidR="00D61BB3" w:rsidRDefault="00D61BB3" w:rsidP="00254FC3">
            <w:pPr>
              <w:spacing w:after="0"/>
              <w:jc w:val="center"/>
              <w:rPr>
                <w:color w:val="000000"/>
                <w:sz w:val="18"/>
                <w:szCs w:val="18"/>
              </w:rPr>
            </w:pPr>
            <w:r>
              <w:rPr>
                <w:color w:val="000000"/>
                <w:sz w:val="18"/>
                <w:szCs w:val="18"/>
              </w:rPr>
              <w:t>0.01*</w:t>
            </w:r>
          </w:p>
        </w:tc>
      </w:tr>
      <w:tr w:rsidR="00D61BB3" w14:paraId="0265F6A9"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ACAC5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FF5F110"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792DEA3F"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1806141" w14:textId="515C014B"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51FE9E1" w14:textId="51AA75BC"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5C52E7" w14:textId="13737ED2" w:rsidR="00D61BB3" w:rsidRDefault="00D61BB3" w:rsidP="00254FC3">
            <w:pPr>
              <w:spacing w:after="0"/>
              <w:jc w:val="center"/>
              <w:rPr>
                <w:color w:val="000000"/>
                <w:sz w:val="18"/>
                <w:szCs w:val="18"/>
              </w:rPr>
            </w:pPr>
          </w:p>
        </w:tc>
      </w:tr>
      <w:tr w:rsidR="00D61BB3" w14:paraId="3647F21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CB45716" w14:textId="77777777" w:rsidR="00D61BB3" w:rsidRDefault="00D61BB3" w:rsidP="00276D44">
            <w:pPr>
              <w:spacing w:after="0"/>
              <w:rPr>
                <w:color w:val="000000"/>
                <w:sz w:val="18"/>
                <w:szCs w:val="18"/>
              </w:rPr>
            </w:pPr>
            <w:r>
              <w:rPr>
                <w:color w:val="000000"/>
                <w:sz w:val="18"/>
                <w:szCs w:val="18"/>
              </w:rPr>
              <w:t>RS: Reaction time on 0-Star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4D7DA87B"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68B55E15"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0E73EF2" w14:textId="50D509BE"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266924C" w14:textId="17E3947E"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40732EC" w14:textId="10C470C8" w:rsidR="00D61BB3" w:rsidRDefault="00D61BB3" w:rsidP="00254FC3">
            <w:pPr>
              <w:spacing w:after="0"/>
              <w:jc w:val="center"/>
              <w:rPr>
                <w:color w:val="000000"/>
                <w:sz w:val="18"/>
                <w:szCs w:val="18"/>
              </w:rPr>
            </w:pPr>
          </w:p>
        </w:tc>
      </w:tr>
      <w:tr w:rsidR="00D61BB3" w14:paraId="05A99C8C"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11FC829"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B4E71E9"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B74C725"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08B107" w14:textId="77777777" w:rsidR="00D61BB3" w:rsidRDefault="00D61BB3" w:rsidP="00254FC3">
            <w:pPr>
              <w:spacing w:after="0"/>
              <w:jc w:val="center"/>
              <w:rPr>
                <w:color w:val="000000"/>
                <w:sz w:val="18"/>
                <w:szCs w:val="18"/>
              </w:rPr>
            </w:pPr>
            <w:r>
              <w:rPr>
                <w:color w:val="000000"/>
                <w:sz w:val="18"/>
                <w:szCs w:val="18"/>
              </w:rPr>
              <w:t>-0.13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7C4A8A"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444050" w14:textId="77777777" w:rsidR="00D61BB3" w:rsidRDefault="00D61BB3" w:rsidP="00254FC3">
            <w:pPr>
              <w:spacing w:after="0"/>
              <w:jc w:val="center"/>
              <w:rPr>
                <w:color w:val="000000"/>
                <w:sz w:val="18"/>
                <w:szCs w:val="18"/>
              </w:rPr>
            </w:pPr>
            <w:r>
              <w:rPr>
                <w:color w:val="000000"/>
                <w:sz w:val="18"/>
                <w:szCs w:val="18"/>
              </w:rPr>
              <w:t>0.01*</w:t>
            </w:r>
          </w:p>
        </w:tc>
      </w:tr>
      <w:tr w:rsidR="00D61BB3" w14:paraId="43597F21"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6E75BAF" w14:textId="77777777" w:rsidR="00D61BB3" w:rsidRDefault="00D61BB3" w:rsidP="00276D44">
            <w:pPr>
              <w:spacing w:after="0"/>
              <w:rPr>
                <w:color w:val="000000"/>
                <w:sz w:val="18"/>
                <w:szCs w:val="18"/>
              </w:rPr>
            </w:pPr>
            <w:r>
              <w:rPr>
                <w:color w:val="000000"/>
                <w:sz w:val="18"/>
                <w:szCs w:val="18"/>
              </w:rPr>
              <w:t>FC: SCR during CS+ acquisition</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4B52497"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4496A6E"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F84D2ED" w14:textId="77777777"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59CCD8D" w14:textId="77777777" w:rsidR="00D61BB3" w:rsidRDefault="00D61BB3" w:rsidP="00254FC3">
            <w:pPr>
              <w:spacing w:after="0"/>
              <w:jc w:val="center"/>
              <w:rPr>
                <w:sz w:val="20"/>
                <w:szCs w:val="20"/>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B867304" w14:textId="5B275550" w:rsidR="00D61BB3" w:rsidRDefault="00D61BB3" w:rsidP="00254FC3">
            <w:pPr>
              <w:spacing w:after="0"/>
              <w:jc w:val="center"/>
              <w:rPr>
                <w:color w:val="000000"/>
                <w:sz w:val="18"/>
                <w:szCs w:val="18"/>
              </w:rPr>
            </w:pPr>
          </w:p>
        </w:tc>
      </w:tr>
      <w:tr w:rsidR="00D61BB3" w14:paraId="5D9F28F4"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B6EDBA5"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ED2D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402B152"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5951D5"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A53750"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7D739" w14:textId="77777777" w:rsidR="00D61BB3" w:rsidRDefault="00D61BB3" w:rsidP="00254FC3">
            <w:pPr>
              <w:spacing w:after="0"/>
              <w:jc w:val="center"/>
              <w:rPr>
                <w:color w:val="000000"/>
                <w:sz w:val="18"/>
                <w:szCs w:val="18"/>
              </w:rPr>
            </w:pPr>
            <w:r>
              <w:rPr>
                <w:color w:val="000000"/>
                <w:sz w:val="18"/>
                <w:szCs w:val="18"/>
              </w:rPr>
              <w:t>-0.02**</w:t>
            </w:r>
          </w:p>
        </w:tc>
      </w:tr>
      <w:tr w:rsidR="00D61BB3" w14:paraId="6230212E"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DF308A9" w14:textId="77777777" w:rsidR="00D61BB3" w:rsidRDefault="00D61BB3" w:rsidP="00276D44">
            <w:pPr>
              <w:spacing w:after="0"/>
              <w:rPr>
                <w:b/>
                <w:bCs/>
                <w:color w:val="000000"/>
                <w:sz w:val="18"/>
                <w:szCs w:val="18"/>
              </w:rPr>
            </w:pPr>
            <w:r>
              <w:rPr>
                <w:b/>
                <w:bCs/>
                <w:color w:val="000000"/>
                <w:sz w:val="18"/>
                <w:szCs w:val="18"/>
              </w:rPr>
              <w:t>Attention</w:t>
            </w:r>
          </w:p>
        </w:tc>
      </w:tr>
      <w:tr w:rsidR="00D61BB3" w14:paraId="4312468B"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B75D3F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251F7BD"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D99BFF0"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652F75"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DA6A1B"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5560A" w14:textId="0F00C1CC" w:rsidR="00D61BB3" w:rsidRDefault="00D61BB3" w:rsidP="00254FC3">
            <w:pPr>
              <w:spacing w:after="0"/>
              <w:jc w:val="center"/>
              <w:rPr>
                <w:color w:val="000000"/>
                <w:sz w:val="18"/>
                <w:szCs w:val="18"/>
              </w:rPr>
            </w:pPr>
            <w:r>
              <w:rPr>
                <w:color w:val="000000"/>
                <w:sz w:val="18"/>
                <w:szCs w:val="18"/>
              </w:rPr>
              <w:t>α*β</w:t>
            </w:r>
          </w:p>
        </w:tc>
      </w:tr>
      <w:tr w:rsidR="00D61BB3" w14:paraId="4A8A9E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2F290D0D"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54E67B4C"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914E8B4"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2300FEB" w14:textId="77777777" w:rsidR="00D61BB3" w:rsidRDefault="00D61BB3" w:rsidP="00254FC3">
            <w:pPr>
              <w:spacing w:after="0"/>
              <w:jc w:val="center"/>
              <w:rPr>
                <w:color w:val="000000"/>
                <w:sz w:val="18"/>
                <w:szCs w:val="18"/>
              </w:rPr>
            </w:pPr>
            <w:r>
              <w:rPr>
                <w:color w:val="000000"/>
                <w:sz w:val="18"/>
                <w:szCs w:val="18"/>
              </w:rPr>
              <w:t>0.29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DF6BA3" w14:textId="77777777" w:rsidR="00D61BB3" w:rsidRDefault="00D61BB3" w:rsidP="00254FC3">
            <w:pPr>
              <w:spacing w:after="0"/>
              <w:jc w:val="center"/>
              <w:rPr>
                <w:color w:val="000000"/>
                <w:sz w:val="18"/>
                <w:szCs w:val="18"/>
              </w:rPr>
            </w:pPr>
            <w:r>
              <w:rPr>
                <w:color w:val="000000"/>
                <w:sz w:val="18"/>
                <w:szCs w:val="18"/>
              </w:rPr>
              <w:t>-0.26 (0.1)</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E3107B6" w14:textId="77777777" w:rsidR="00D61BB3" w:rsidRDefault="00D61BB3" w:rsidP="00254FC3">
            <w:pPr>
              <w:spacing w:after="0"/>
              <w:jc w:val="center"/>
              <w:rPr>
                <w:color w:val="000000"/>
                <w:sz w:val="18"/>
                <w:szCs w:val="18"/>
              </w:rPr>
            </w:pPr>
            <w:r>
              <w:rPr>
                <w:color w:val="000000"/>
                <w:sz w:val="18"/>
                <w:szCs w:val="18"/>
              </w:rPr>
              <w:t>-0.08***^</w:t>
            </w:r>
          </w:p>
        </w:tc>
      </w:tr>
      <w:tr w:rsidR="00D61BB3" w14:paraId="540FC15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2FD210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3EA0CB4"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4F5F71C" w14:textId="77777777" w:rsidR="00D61BB3" w:rsidRDefault="00D61BB3" w:rsidP="00254FC3">
            <w:pPr>
              <w:spacing w:after="0"/>
              <w:jc w:val="center"/>
              <w:rPr>
                <w:color w:val="000000"/>
                <w:sz w:val="18"/>
                <w:szCs w:val="18"/>
              </w:rPr>
            </w:pPr>
            <w:r>
              <w:rPr>
                <w:color w:val="000000"/>
                <w:sz w:val="18"/>
                <w:szCs w:val="18"/>
              </w:rPr>
              <w:t>0.18**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15BCF9" w14:textId="2B175985"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BFF6117" w14:textId="39D215D0"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C97E2" w14:textId="4B9BA5E0" w:rsidR="00D61BB3" w:rsidRDefault="00D61BB3" w:rsidP="00254FC3">
            <w:pPr>
              <w:spacing w:after="0"/>
              <w:jc w:val="center"/>
              <w:rPr>
                <w:color w:val="000000"/>
                <w:sz w:val="18"/>
                <w:szCs w:val="18"/>
              </w:rPr>
            </w:pPr>
          </w:p>
        </w:tc>
      </w:tr>
      <w:tr w:rsidR="00D61BB3" w14:paraId="496FBC14"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7B786F61" w14:textId="77777777" w:rsidR="00D61BB3" w:rsidRDefault="00D61BB3" w:rsidP="00276D44">
            <w:pPr>
              <w:spacing w:after="0"/>
              <w:rPr>
                <w:b/>
                <w:bCs/>
                <w:color w:val="000000"/>
                <w:sz w:val="18"/>
                <w:szCs w:val="18"/>
              </w:rPr>
            </w:pPr>
            <w:r>
              <w:rPr>
                <w:b/>
                <w:bCs/>
                <w:color w:val="000000"/>
                <w:sz w:val="18"/>
                <w:szCs w:val="18"/>
              </w:rPr>
              <w:t>Rule-Breaking</w:t>
            </w:r>
          </w:p>
        </w:tc>
      </w:tr>
      <w:tr w:rsidR="00D61BB3" w14:paraId="69C23870"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E8F3716"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7412F71"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AC5E3D5"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C23DCA"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C95F4C"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9DC9E" w14:textId="2D376FFF" w:rsidR="00D61BB3" w:rsidRDefault="00D61BB3" w:rsidP="00254FC3">
            <w:pPr>
              <w:spacing w:after="0"/>
              <w:jc w:val="center"/>
              <w:rPr>
                <w:color w:val="000000"/>
                <w:sz w:val="18"/>
                <w:szCs w:val="18"/>
              </w:rPr>
            </w:pPr>
            <w:r>
              <w:rPr>
                <w:color w:val="000000"/>
                <w:sz w:val="18"/>
                <w:szCs w:val="18"/>
              </w:rPr>
              <w:t>α*β</w:t>
            </w:r>
          </w:p>
        </w:tc>
      </w:tr>
      <w:tr w:rsidR="00D61BB3" w14:paraId="72CAEBA9"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AFC0012"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09B9526"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BB587C8"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E26C73E" w14:textId="77777777" w:rsidR="00D61BB3" w:rsidRDefault="00D61BB3" w:rsidP="00254FC3">
            <w:pPr>
              <w:spacing w:after="0"/>
              <w:jc w:val="center"/>
              <w:rPr>
                <w:color w:val="000000"/>
                <w:sz w:val="18"/>
                <w:szCs w:val="18"/>
              </w:rPr>
            </w:pPr>
            <w:r>
              <w:rPr>
                <w:color w:val="000000"/>
                <w:sz w:val="18"/>
                <w:szCs w:val="18"/>
              </w:rPr>
              <w:t>-0.16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0B66937"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0EF5F10" w14:textId="77777777" w:rsidR="00D61BB3" w:rsidRDefault="00D61BB3" w:rsidP="00254FC3">
            <w:pPr>
              <w:spacing w:after="0"/>
              <w:jc w:val="center"/>
              <w:rPr>
                <w:color w:val="000000"/>
                <w:sz w:val="18"/>
                <w:szCs w:val="18"/>
              </w:rPr>
            </w:pPr>
            <w:r>
              <w:rPr>
                <w:color w:val="000000"/>
                <w:sz w:val="18"/>
                <w:szCs w:val="18"/>
              </w:rPr>
              <w:t>0.02**</w:t>
            </w:r>
          </w:p>
        </w:tc>
      </w:tr>
      <w:tr w:rsidR="00D61BB3" w14:paraId="113A97B0"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6DBF9F5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50AAA3"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0AF2DEC"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817035" w14:textId="77777777" w:rsidR="00D61BB3" w:rsidRDefault="00D61BB3" w:rsidP="00254FC3">
            <w:pPr>
              <w:spacing w:after="0"/>
              <w:jc w:val="center"/>
              <w:rPr>
                <w:color w:val="000000"/>
                <w:sz w:val="18"/>
                <w:szCs w:val="18"/>
              </w:rPr>
            </w:pPr>
            <w:commentRangeStart w:id="211"/>
            <w:r>
              <w:rPr>
                <w:color w:val="000000"/>
                <w:sz w:val="18"/>
                <w:szCs w:val="18"/>
              </w:rPr>
              <w:t>0.2 (0.07)</w:t>
            </w:r>
            <w:commentRangeEnd w:id="211"/>
            <w:r w:rsidR="00071392">
              <w:rPr>
                <w:rStyle w:val="CommentReference"/>
              </w:rPr>
              <w:commentReference w:id="211"/>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FBA60F2"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5E686" w14:textId="77777777" w:rsidR="00D61BB3" w:rsidRDefault="00D61BB3" w:rsidP="00254FC3">
            <w:pPr>
              <w:spacing w:after="0"/>
              <w:jc w:val="center"/>
              <w:rPr>
                <w:color w:val="000000"/>
                <w:sz w:val="18"/>
                <w:szCs w:val="18"/>
              </w:rPr>
            </w:pPr>
            <w:r>
              <w:rPr>
                <w:color w:val="000000"/>
                <w:sz w:val="18"/>
                <w:szCs w:val="18"/>
              </w:rPr>
              <w:t>-0.03**</w:t>
            </w:r>
          </w:p>
        </w:tc>
      </w:tr>
      <w:tr w:rsidR="00D61BB3" w14:paraId="3C150A76"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0FD9F037"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6E12714"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6A4ED79"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037388A" w14:textId="77777777" w:rsidR="00D61BB3" w:rsidRDefault="00D61BB3" w:rsidP="00254FC3">
            <w:pPr>
              <w:spacing w:after="0"/>
              <w:jc w:val="center"/>
              <w:rPr>
                <w:color w:val="000000"/>
                <w:sz w:val="18"/>
                <w:szCs w:val="18"/>
              </w:rPr>
            </w:pPr>
            <w:r>
              <w:rPr>
                <w:color w:val="000000"/>
                <w:sz w:val="18"/>
                <w:szCs w:val="18"/>
              </w:rPr>
              <w:t>0.27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80CA18" w14:textId="77777777" w:rsidR="00D61BB3" w:rsidRDefault="00D61BB3" w:rsidP="00254FC3">
            <w:pPr>
              <w:spacing w:after="0"/>
              <w:jc w:val="center"/>
              <w:rPr>
                <w:color w:val="000000"/>
                <w:sz w:val="18"/>
                <w:szCs w:val="18"/>
              </w:rPr>
            </w:pPr>
            <w:r>
              <w:rPr>
                <w:color w:val="000000"/>
                <w:sz w:val="18"/>
                <w:szCs w:val="18"/>
              </w:rPr>
              <w:t>-0.27 (0.08)</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4D5CAE4" w14:textId="77777777" w:rsidR="00D61BB3" w:rsidRDefault="00D61BB3" w:rsidP="00254FC3">
            <w:pPr>
              <w:spacing w:after="0"/>
              <w:jc w:val="center"/>
              <w:rPr>
                <w:color w:val="000000"/>
                <w:sz w:val="18"/>
                <w:szCs w:val="18"/>
              </w:rPr>
            </w:pPr>
            <w:r>
              <w:rPr>
                <w:color w:val="000000"/>
                <w:sz w:val="18"/>
                <w:szCs w:val="18"/>
              </w:rPr>
              <w:t>-0.07***^</w:t>
            </w:r>
          </w:p>
        </w:tc>
      </w:tr>
      <w:tr w:rsidR="00D61BB3" w14:paraId="4DFE849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E3F264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AC9B0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3C54E71"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35EFD2C" w14:textId="42D0598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235CB2" w14:textId="4E06C231"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A7FF17" w14:textId="7454B634" w:rsidR="00D61BB3" w:rsidRDefault="00D61BB3" w:rsidP="00254FC3">
            <w:pPr>
              <w:spacing w:after="0"/>
              <w:jc w:val="center"/>
              <w:rPr>
                <w:color w:val="000000"/>
                <w:sz w:val="18"/>
                <w:szCs w:val="18"/>
              </w:rPr>
            </w:pPr>
          </w:p>
        </w:tc>
      </w:tr>
      <w:tr w:rsidR="00D61BB3" w14:paraId="1680054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3831F0FF" w14:textId="77777777" w:rsidR="00D61BB3" w:rsidRDefault="00D61BB3" w:rsidP="00276D44">
            <w:pPr>
              <w:spacing w:after="0"/>
              <w:rPr>
                <w:color w:val="000000"/>
                <w:sz w:val="18"/>
                <w:szCs w:val="18"/>
              </w:rPr>
            </w:pPr>
            <w:r>
              <w:rPr>
                <w:color w:val="000000"/>
                <w:sz w:val="18"/>
                <w:szCs w:val="18"/>
              </w:rPr>
              <w:t>IC: Accuracy on No-Go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EF73370"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C7D307F"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9BA45B1" w14:textId="77777777" w:rsidR="00D61BB3" w:rsidRDefault="00D61BB3" w:rsidP="00254FC3">
            <w:pPr>
              <w:spacing w:after="0"/>
              <w:jc w:val="center"/>
              <w:rPr>
                <w:color w:val="000000"/>
                <w:sz w:val="18"/>
                <w:szCs w:val="18"/>
              </w:rPr>
            </w:pPr>
            <w:r>
              <w:rPr>
                <w:color w:val="000000"/>
                <w:sz w:val="18"/>
                <w:szCs w:val="18"/>
              </w:rPr>
              <w:t>0.13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A104AB4" w14:textId="77777777" w:rsidR="00D61BB3" w:rsidRDefault="00D61BB3" w:rsidP="00254FC3">
            <w:pPr>
              <w:spacing w:after="0"/>
              <w:jc w:val="center"/>
              <w:rPr>
                <w:color w:val="000000"/>
                <w:sz w:val="18"/>
                <w:szCs w:val="18"/>
              </w:rPr>
            </w:pPr>
            <w:r>
              <w:rPr>
                <w:color w:val="000000"/>
                <w:sz w:val="18"/>
                <w:szCs w:val="18"/>
              </w:rPr>
              <w:t>-0.1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0EA617" w14:textId="77777777" w:rsidR="00D61BB3" w:rsidRDefault="00D61BB3" w:rsidP="00254FC3">
            <w:pPr>
              <w:spacing w:after="0"/>
              <w:jc w:val="center"/>
              <w:rPr>
                <w:color w:val="000000"/>
                <w:sz w:val="18"/>
                <w:szCs w:val="18"/>
              </w:rPr>
            </w:pPr>
            <w:r>
              <w:rPr>
                <w:color w:val="000000"/>
                <w:sz w:val="18"/>
                <w:szCs w:val="18"/>
              </w:rPr>
              <w:t>-0.01*</w:t>
            </w:r>
          </w:p>
        </w:tc>
      </w:tr>
      <w:tr w:rsidR="00D61BB3" w14:paraId="48B81065"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856DFBD"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7D22DED"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538B5E3"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BA6A8AB" w14:textId="70DED20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3A194D7" w14:textId="2F2BB74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D7EB72" w14:textId="3B23C257" w:rsidR="00D61BB3" w:rsidRDefault="00D61BB3" w:rsidP="00254FC3">
            <w:pPr>
              <w:spacing w:after="0"/>
              <w:jc w:val="center"/>
              <w:rPr>
                <w:color w:val="000000"/>
                <w:sz w:val="18"/>
                <w:szCs w:val="18"/>
              </w:rPr>
            </w:pPr>
          </w:p>
        </w:tc>
      </w:tr>
      <w:tr w:rsidR="00D61BB3" w14:paraId="477E5D3A"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859D093" w14:textId="77777777" w:rsidR="00D61BB3" w:rsidRDefault="00D61BB3" w:rsidP="00276D44">
            <w:pPr>
              <w:spacing w:after="0"/>
              <w:rPr>
                <w:color w:val="000000"/>
                <w:sz w:val="18"/>
                <w:szCs w:val="18"/>
              </w:rPr>
            </w:pPr>
            <w:r>
              <w:rPr>
                <w:color w:val="000000"/>
                <w:sz w:val="18"/>
                <w:szCs w:val="18"/>
              </w:rPr>
              <w:t>ToM: Accuracy on Affective Theory of Mind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8A38819"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4A8E1C1"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E96534" w14:textId="65E35460"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DC6FA7" w14:textId="5D28DFBC"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CB44BDB" w14:textId="041C089E" w:rsidR="00D61BB3" w:rsidRDefault="00D61BB3" w:rsidP="00254FC3">
            <w:pPr>
              <w:spacing w:after="0"/>
              <w:jc w:val="center"/>
              <w:rPr>
                <w:color w:val="000000"/>
                <w:sz w:val="18"/>
                <w:szCs w:val="18"/>
              </w:rPr>
            </w:pPr>
          </w:p>
        </w:tc>
      </w:tr>
      <w:tr w:rsidR="00D61BB3" w14:paraId="32CA9BB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5CB5961"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530B9D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957A5D5"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81C61A"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99B89A" w14:textId="77777777" w:rsidR="00D61BB3" w:rsidRDefault="00D61BB3" w:rsidP="00254FC3">
            <w:pPr>
              <w:spacing w:after="0"/>
              <w:jc w:val="center"/>
              <w:rPr>
                <w:color w:val="000000"/>
                <w:sz w:val="18"/>
                <w:szCs w:val="18"/>
              </w:rPr>
            </w:pPr>
            <w:r>
              <w:rPr>
                <w:color w:val="000000"/>
                <w:sz w:val="18"/>
                <w:szCs w:val="18"/>
              </w:rPr>
              <w:t>0.11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BA7AA" w14:textId="77777777" w:rsidR="00D61BB3" w:rsidRDefault="00D61BB3" w:rsidP="00254FC3">
            <w:pPr>
              <w:spacing w:after="0"/>
              <w:jc w:val="center"/>
              <w:rPr>
                <w:color w:val="000000"/>
                <w:sz w:val="18"/>
                <w:szCs w:val="18"/>
              </w:rPr>
            </w:pPr>
            <w:r>
              <w:rPr>
                <w:color w:val="000000"/>
                <w:sz w:val="18"/>
                <w:szCs w:val="18"/>
              </w:rPr>
              <w:t>-0.02*</w:t>
            </w:r>
          </w:p>
        </w:tc>
      </w:tr>
      <w:tr w:rsidR="00D61BB3" w14:paraId="0ED9FCC1"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21C3EAC9" w14:textId="6E27FD8B" w:rsidR="00D61BB3" w:rsidRDefault="00155893" w:rsidP="00276D44">
            <w:pPr>
              <w:spacing w:after="0"/>
              <w:rPr>
                <w:b/>
                <w:bCs/>
                <w:color w:val="000000"/>
                <w:sz w:val="18"/>
                <w:szCs w:val="18"/>
              </w:rPr>
            </w:pPr>
            <w:r>
              <w:rPr>
                <w:b/>
                <w:bCs/>
                <w:color w:val="000000"/>
                <w:sz w:val="18"/>
                <w:szCs w:val="18"/>
              </w:rPr>
              <w:t>Overall e</w:t>
            </w:r>
            <w:r w:rsidR="00D61BB3">
              <w:rPr>
                <w:b/>
                <w:bCs/>
                <w:color w:val="000000"/>
                <w:sz w:val="18"/>
                <w:szCs w:val="18"/>
              </w:rPr>
              <w:t>xternalizing</w:t>
            </w:r>
          </w:p>
        </w:tc>
      </w:tr>
      <w:tr w:rsidR="00D61BB3" w14:paraId="608747F5"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BC22DE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3682D85"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EA7140C"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AB8C3D6"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D3DBA6A"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54DE6" w14:textId="4283364B" w:rsidR="00D61BB3" w:rsidRDefault="00D61BB3" w:rsidP="00254FC3">
            <w:pPr>
              <w:spacing w:after="0"/>
              <w:jc w:val="center"/>
              <w:rPr>
                <w:color w:val="000000"/>
                <w:sz w:val="18"/>
                <w:szCs w:val="18"/>
              </w:rPr>
            </w:pPr>
            <w:r>
              <w:rPr>
                <w:color w:val="000000"/>
                <w:sz w:val="18"/>
                <w:szCs w:val="18"/>
              </w:rPr>
              <w:t>α*β</w:t>
            </w:r>
          </w:p>
        </w:tc>
      </w:tr>
      <w:tr w:rsidR="00D61BB3" w14:paraId="7E9D3627"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0E07E03"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7F4F042A"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55FBF9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546A35C" w14:textId="77777777" w:rsidR="00D61BB3" w:rsidRDefault="00D61BB3" w:rsidP="00254FC3">
            <w:pPr>
              <w:spacing w:after="0"/>
              <w:jc w:val="center"/>
              <w:rPr>
                <w:color w:val="000000"/>
                <w:sz w:val="18"/>
                <w:szCs w:val="18"/>
              </w:rPr>
            </w:pPr>
            <w:r>
              <w:rPr>
                <w:color w:val="000000"/>
                <w:sz w:val="18"/>
                <w:szCs w:val="18"/>
              </w:rPr>
              <w:t>-0.19 (0.08)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F5B22C"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9C13333" w14:textId="77777777" w:rsidR="00D61BB3" w:rsidRDefault="00D61BB3" w:rsidP="00254FC3">
            <w:pPr>
              <w:spacing w:after="0"/>
              <w:jc w:val="center"/>
              <w:rPr>
                <w:color w:val="000000"/>
                <w:sz w:val="18"/>
                <w:szCs w:val="18"/>
              </w:rPr>
            </w:pPr>
            <w:r>
              <w:rPr>
                <w:color w:val="000000"/>
                <w:sz w:val="18"/>
                <w:szCs w:val="18"/>
              </w:rPr>
              <w:t>0.03*</w:t>
            </w:r>
          </w:p>
        </w:tc>
      </w:tr>
      <w:tr w:rsidR="00D61BB3" w14:paraId="5205C82B"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703360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DF852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A8D3CF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769B0DE" w14:textId="77777777" w:rsidR="00D61BB3" w:rsidRDefault="00D61BB3" w:rsidP="00254FC3">
            <w:pPr>
              <w:spacing w:after="0"/>
              <w:jc w:val="center"/>
              <w:rPr>
                <w:color w:val="000000"/>
                <w:sz w:val="18"/>
                <w:szCs w:val="18"/>
              </w:rPr>
            </w:pPr>
            <w:r>
              <w:rPr>
                <w:color w:val="000000"/>
                <w:sz w:val="18"/>
                <w:szCs w:val="18"/>
              </w:rPr>
              <w:t>0.17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CB31143"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A9FE4C" w14:textId="77777777" w:rsidR="00D61BB3" w:rsidRDefault="00D61BB3" w:rsidP="00254FC3">
            <w:pPr>
              <w:spacing w:after="0"/>
              <w:jc w:val="center"/>
              <w:rPr>
                <w:color w:val="000000"/>
                <w:sz w:val="18"/>
                <w:szCs w:val="18"/>
              </w:rPr>
            </w:pPr>
            <w:r>
              <w:rPr>
                <w:color w:val="000000"/>
                <w:sz w:val="18"/>
                <w:szCs w:val="18"/>
              </w:rPr>
              <w:t>-0.02*</w:t>
            </w:r>
          </w:p>
        </w:tc>
      </w:tr>
      <w:tr w:rsidR="00D61BB3" w14:paraId="5F9233E4"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2DCEED1"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0C28F8F"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30A2D4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78C056" w14:textId="77777777" w:rsidR="00D61BB3" w:rsidRDefault="00D61BB3" w:rsidP="00254FC3">
            <w:pPr>
              <w:spacing w:after="0"/>
              <w:jc w:val="center"/>
              <w:rPr>
                <w:color w:val="000000"/>
                <w:sz w:val="18"/>
                <w:szCs w:val="18"/>
              </w:rPr>
            </w:pPr>
            <w:r>
              <w:rPr>
                <w:color w:val="000000"/>
                <w:sz w:val="18"/>
                <w:szCs w:val="18"/>
              </w:rPr>
              <w:t>0.25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B776328" w14:textId="77777777" w:rsidR="00D61BB3" w:rsidRDefault="00D61BB3" w:rsidP="00254FC3">
            <w:pPr>
              <w:spacing w:after="0"/>
              <w:jc w:val="center"/>
              <w:rPr>
                <w:color w:val="000000"/>
                <w:sz w:val="18"/>
                <w:szCs w:val="18"/>
              </w:rPr>
            </w:pPr>
            <w:r>
              <w:rPr>
                <w:color w:val="000000"/>
                <w:sz w:val="18"/>
                <w:szCs w:val="18"/>
              </w:rPr>
              <w:t>-0.29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23CD0C" w14:textId="77777777" w:rsidR="00D61BB3" w:rsidRDefault="00D61BB3" w:rsidP="00254FC3">
            <w:pPr>
              <w:spacing w:after="0"/>
              <w:jc w:val="center"/>
              <w:rPr>
                <w:color w:val="000000"/>
                <w:sz w:val="18"/>
                <w:szCs w:val="18"/>
              </w:rPr>
            </w:pPr>
            <w:r>
              <w:rPr>
                <w:color w:val="000000"/>
                <w:sz w:val="18"/>
                <w:szCs w:val="18"/>
              </w:rPr>
              <w:t>-0.07***^</w:t>
            </w:r>
          </w:p>
        </w:tc>
      </w:tr>
      <w:tr w:rsidR="00D61BB3" w14:paraId="13FD358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6DDA512"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01264F5"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CB7AE12"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D9DC2AF" w14:textId="3EC6AB1F"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8426207" w14:textId="669F8F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B79810" w14:textId="125EF5B1" w:rsidR="00D61BB3" w:rsidRDefault="00D61BB3" w:rsidP="00254FC3">
            <w:pPr>
              <w:spacing w:after="0"/>
              <w:jc w:val="center"/>
              <w:rPr>
                <w:color w:val="000000"/>
                <w:sz w:val="18"/>
                <w:szCs w:val="18"/>
              </w:rPr>
            </w:pPr>
          </w:p>
        </w:tc>
      </w:tr>
      <w:tr w:rsidR="00D61BB3" w14:paraId="6C0285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73FBA587" w14:textId="77777777" w:rsidR="00D61BB3" w:rsidRDefault="00D61BB3" w:rsidP="00276D44">
            <w:pPr>
              <w:spacing w:after="0"/>
              <w:rPr>
                <w:color w:val="000000"/>
                <w:sz w:val="18"/>
                <w:szCs w:val="18"/>
              </w:rPr>
            </w:pPr>
            <w:r>
              <w:rPr>
                <w:color w:val="000000"/>
                <w:sz w:val="18"/>
                <w:szCs w:val="18"/>
              </w:rPr>
              <w:t>TD: Reaction time to fearful faces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80A274E"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892872B"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858606E" w14:textId="60044A0F"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1780D57" w14:textId="1F9A1B96"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5A490FB" w14:textId="7620FFD0" w:rsidR="00D61BB3" w:rsidRDefault="00D61BB3" w:rsidP="00254FC3">
            <w:pPr>
              <w:spacing w:after="0"/>
              <w:jc w:val="center"/>
              <w:rPr>
                <w:color w:val="000000"/>
                <w:sz w:val="18"/>
                <w:szCs w:val="18"/>
              </w:rPr>
            </w:pPr>
          </w:p>
        </w:tc>
      </w:tr>
      <w:tr w:rsidR="00D61BB3" w14:paraId="0CC289FE"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37D617B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59D786"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0AE010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E6B339B" w14:textId="77777777" w:rsidR="00D61BB3" w:rsidRDefault="00D61BB3" w:rsidP="00254FC3">
            <w:pPr>
              <w:spacing w:after="0"/>
              <w:jc w:val="center"/>
              <w:rPr>
                <w:color w:val="000000"/>
                <w:sz w:val="18"/>
                <w:szCs w:val="18"/>
              </w:rPr>
            </w:pPr>
            <w:r>
              <w:rPr>
                <w:color w:val="000000"/>
                <w:sz w:val="18"/>
                <w:szCs w:val="18"/>
              </w:rPr>
              <w:t>0.14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1A779A8"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F2EC49" w14:textId="77777777" w:rsidR="00D61BB3" w:rsidRDefault="00D61BB3" w:rsidP="00254FC3">
            <w:pPr>
              <w:spacing w:after="0"/>
              <w:jc w:val="center"/>
              <w:rPr>
                <w:color w:val="000000"/>
                <w:sz w:val="18"/>
                <w:szCs w:val="18"/>
              </w:rPr>
            </w:pPr>
            <w:r>
              <w:rPr>
                <w:color w:val="000000"/>
                <w:sz w:val="18"/>
                <w:szCs w:val="18"/>
              </w:rPr>
              <w:t>0.02*</w:t>
            </w:r>
          </w:p>
        </w:tc>
      </w:tr>
      <w:tr w:rsidR="00D61BB3" w14:paraId="550F98DA" w14:textId="77777777" w:rsidTr="00602E93">
        <w:trPr>
          <w:trHeight w:val="28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2FE57D1" w14:textId="011D89AC" w:rsidR="00D61BB3" w:rsidRDefault="00D61BB3" w:rsidP="00276D44">
            <w:pPr>
              <w:spacing w:after="0"/>
              <w:rPr>
                <w:sz w:val="20"/>
                <w:szCs w:val="20"/>
              </w:rPr>
            </w:pPr>
            <w:r>
              <w:rPr>
                <w:color w:val="000000"/>
                <w:sz w:val="16"/>
                <w:szCs w:val="16"/>
              </w:rPr>
              <w:t>ϒ = standardized coefficient for the association between the exposure and the outcome, adjusted for age, sex, chronicity of poverty and maternal depression</w:t>
            </w:r>
          </w:p>
        </w:tc>
      </w:tr>
      <w:tr w:rsidR="00D61BB3" w14:paraId="3FFA0618" w14:textId="77777777" w:rsidTr="00FF694F">
        <w:trPr>
          <w:trHeight w:val="129"/>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9F731E0" w14:textId="6199E81B" w:rsidR="00D61BB3" w:rsidRDefault="00D61BB3" w:rsidP="00276D44">
            <w:pPr>
              <w:spacing w:after="0"/>
              <w:rPr>
                <w:sz w:val="20"/>
                <w:szCs w:val="20"/>
              </w:rPr>
            </w:pPr>
            <w:r>
              <w:rPr>
                <w:color w:val="000000"/>
                <w:sz w:val="16"/>
                <w:szCs w:val="16"/>
              </w:rPr>
              <w:t>α = standardized coefficient for the association between the exposure and the mediator Mk</w:t>
            </w:r>
          </w:p>
        </w:tc>
      </w:tr>
      <w:tr w:rsidR="00D61BB3" w14:paraId="52D68970" w14:textId="77777777" w:rsidTr="00FF694F">
        <w:trPr>
          <w:trHeight w:val="84"/>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62DAB96" w14:textId="298611AD" w:rsidR="00D61BB3" w:rsidRDefault="00D61BB3" w:rsidP="00276D44">
            <w:pPr>
              <w:spacing w:after="0"/>
              <w:rPr>
                <w:sz w:val="20"/>
                <w:szCs w:val="20"/>
              </w:rPr>
            </w:pPr>
            <w:r>
              <w:rPr>
                <w:color w:val="000000"/>
                <w:sz w:val="16"/>
                <w:szCs w:val="16"/>
              </w:rPr>
              <w:t>β = standardized MCP-regularized coefficient for the association between the mediator Mk and the outcome</w:t>
            </w:r>
          </w:p>
        </w:tc>
      </w:tr>
      <w:tr w:rsidR="00D61BB3" w14:paraId="15456D3D" w14:textId="77777777" w:rsidTr="00FF694F">
        <w:trPr>
          <w:trHeight w:val="147"/>
        </w:trPr>
        <w:tc>
          <w:tcPr>
            <w:tcW w:w="8725" w:type="dxa"/>
            <w:gridSpan w:val="6"/>
            <w:tcBorders>
              <w:top w:val="nil"/>
              <w:left w:val="nil"/>
              <w:bottom w:val="nil"/>
            </w:tcBorders>
            <w:shd w:val="clear" w:color="auto" w:fill="auto"/>
            <w:noWrap/>
            <w:tcMar>
              <w:top w:w="15" w:type="dxa"/>
              <w:left w:w="15" w:type="dxa"/>
              <w:bottom w:w="0" w:type="dxa"/>
              <w:right w:w="15" w:type="dxa"/>
            </w:tcMar>
            <w:vAlign w:val="center"/>
            <w:hideMark/>
          </w:tcPr>
          <w:p w14:paraId="2946E2C5" w14:textId="41BDD84E" w:rsidR="00D61BB3" w:rsidRDefault="00D61BB3" w:rsidP="00276D44">
            <w:pPr>
              <w:spacing w:after="0"/>
              <w:rPr>
                <w:sz w:val="20"/>
                <w:szCs w:val="20"/>
              </w:rPr>
            </w:pPr>
            <w:r>
              <w:rPr>
                <w:color w:val="000000"/>
                <w:sz w:val="16"/>
                <w:szCs w:val="16"/>
              </w:rPr>
              <w:t>SE = standard error</w:t>
            </w:r>
          </w:p>
        </w:tc>
      </w:tr>
      <w:tr w:rsidR="00276D44" w14:paraId="4F44F089" w14:textId="77777777" w:rsidTr="00FF694F">
        <w:trPr>
          <w:trHeight w:val="111"/>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7F1B450F" w14:textId="0D521685" w:rsidR="00276D44" w:rsidRDefault="00276D44" w:rsidP="00276D44">
            <w:pPr>
              <w:spacing w:after="0"/>
              <w:rPr>
                <w:sz w:val="20"/>
                <w:szCs w:val="20"/>
              </w:rPr>
            </w:pPr>
            <w:r>
              <w:rPr>
                <w:color w:val="000000"/>
                <w:sz w:val="16"/>
                <w:szCs w:val="16"/>
              </w:rPr>
              <w:t>The maximum of p-values for α and β is *&lt;0.1; **&lt;0.05; ***&lt;0.01</w:t>
            </w:r>
          </w:p>
        </w:tc>
      </w:tr>
      <w:tr w:rsidR="00276D44" w14:paraId="33D95117" w14:textId="77777777" w:rsidTr="00FF694F">
        <w:trPr>
          <w:trHeight w:val="16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5F5C2E0B" w14:textId="7250C56E" w:rsidR="00276D44" w:rsidRDefault="00276D44" w:rsidP="00276D44">
            <w:pPr>
              <w:spacing w:after="0"/>
              <w:rPr>
                <w:sz w:val="20"/>
                <w:szCs w:val="20"/>
              </w:rPr>
            </w:pPr>
            <w:r>
              <w:rPr>
                <w:color w:val="000000"/>
                <w:sz w:val="16"/>
                <w:szCs w:val="16"/>
              </w:rPr>
              <w:t xml:space="preserve">WM = Working Memory; IC=Inhibitory Control; RS=Reward Sensitivity; FC=Fear Conditioning; TD =Threat Detection </w:t>
            </w:r>
          </w:p>
        </w:tc>
      </w:tr>
      <w:tr w:rsidR="00D61BB3" w14:paraId="7067E853" w14:textId="77777777" w:rsidTr="00FF694F">
        <w:trPr>
          <w:trHeight w:val="318"/>
        </w:trPr>
        <w:tc>
          <w:tcPr>
            <w:tcW w:w="8725" w:type="dxa"/>
            <w:gridSpan w:val="6"/>
            <w:tcBorders>
              <w:top w:val="nil"/>
              <w:left w:val="nil"/>
              <w:bottom w:val="nil"/>
              <w:right w:val="nil"/>
            </w:tcBorders>
            <w:shd w:val="clear" w:color="auto" w:fill="auto"/>
            <w:tcMar>
              <w:top w:w="15" w:type="dxa"/>
              <w:left w:w="15" w:type="dxa"/>
              <w:bottom w:w="0" w:type="dxa"/>
              <w:right w:w="15" w:type="dxa"/>
            </w:tcMar>
            <w:vAlign w:val="center"/>
            <w:hideMark/>
          </w:tcPr>
          <w:p w14:paraId="3308B72C" w14:textId="5CA683A1" w:rsidR="00D61BB3" w:rsidRDefault="00D61BB3" w:rsidP="00276D44">
            <w:pPr>
              <w:spacing w:after="0"/>
              <w:rPr>
                <w:color w:val="000000"/>
                <w:sz w:val="16"/>
                <w:szCs w:val="16"/>
              </w:rPr>
            </w:pPr>
            <w:r>
              <w:rPr>
                <w:color w:val="000000"/>
                <w:sz w:val="16"/>
                <w:szCs w:val="16"/>
              </w:rPr>
              <w:t xml:space="preserve">† </w:t>
            </w:r>
            <w:r w:rsidR="00FF694F">
              <w:rPr>
                <w:color w:val="000000"/>
                <w:sz w:val="16"/>
                <w:szCs w:val="16"/>
              </w:rPr>
              <w:t xml:space="preserve">ϒ coefficients </w:t>
            </w:r>
            <w:r>
              <w:rPr>
                <w:color w:val="000000"/>
                <w:sz w:val="16"/>
                <w:szCs w:val="16"/>
              </w:rPr>
              <w:t xml:space="preserve">are averages across all 20 imputations, whereas </w:t>
            </w:r>
            <w:r w:rsidR="00FF694F">
              <w:rPr>
                <w:color w:val="000000"/>
                <w:sz w:val="16"/>
                <w:szCs w:val="16"/>
              </w:rPr>
              <w:t xml:space="preserve">α and β coefficients </w:t>
            </w:r>
            <w:r>
              <w:rPr>
                <w:color w:val="000000"/>
                <w:sz w:val="16"/>
                <w:szCs w:val="16"/>
              </w:rPr>
              <w:t xml:space="preserve">are averages of estimates from imputations where the mediator </w:t>
            </w:r>
            <w:r w:rsidR="00FF694F">
              <w:rPr>
                <w:color w:val="000000"/>
                <w:sz w:val="16"/>
                <w:szCs w:val="16"/>
              </w:rPr>
              <w:t xml:space="preserve">was </w:t>
            </w:r>
            <w:r>
              <w:rPr>
                <w:color w:val="000000"/>
                <w:sz w:val="16"/>
                <w:szCs w:val="16"/>
              </w:rPr>
              <w:t>retained by MCP-regularized regression</w:t>
            </w:r>
          </w:p>
        </w:tc>
      </w:tr>
    </w:tbl>
    <w:p w14:paraId="3B82672F" w14:textId="3EEEA753" w:rsidR="00FF694F" w:rsidRDefault="00D61BB3">
      <w:pPr>
        <w:rPr>
          <w:b/>
          <w:bCs/>
        </w:rPr>
      </w:pPr>
      <w:r>
        <w:rPr>
          <w:b/>
          <w:bCs/>
        </w:rPr>
        <w:t xml:space="preserve"> </w:t>
      </w:r>
    </w:p>
    <w:p w14:paraId="4DD642A3" w14:textId="77777777" w:rsidR="009D733C" w:rsidRDefault="009D733C" w:rsidP="00254FC3">
      <w:pPr>
        <w:rPr>
          <w:b/>
          <w:bCs/>
        </w:rPr>
      </w:pPr>
    </w:p>
    <w:p w14:paraId="454A2202" w14:textId="78B4DEDA" w:rsidR="00844A8D" w:rsidRPr="001D1FDF" w:rsidRDefault="001D1FDF" w:rsidP="00254FC3">
      <w:pPr>
        <w:rPr>
          <w:b/>
          <w:bCs/>
        </w:rPr>
      </w:pPr>
      <w:r w:rsidRPr="001D1FDF">
        <w:rPr>
          <w:b/>
          <w:bCs/>
        </w:rPr>
        <w:lastRenderedPageBreak/>
        <w:t>References</w:t>
      </w:r>
    </w:p>
    <w:p w14:paraId="6CBDF7A9" w14:textId="77777777" w:rsidR="000E3E40" w:rsidRPr="000E3E40" w:rsidRDefault="00844A8D" w:rsidP="000E3E40">
      <w:pPr>
        <w:pStyle w:val="EndNoteBibliography"/>
        <w:spacing w:after="0"/>
        <w:ind w:left="720" w:hanging="720"/>
      </w:pPr>
      <w:r>
        <w:fldChar w:fldCharType="begin"/>
      </w:r>
      <w:r>
        <w:instrText xml:space="preserve"> ADDIN EN.REFLIST </w:instrText>
      </w:r>
      <w:r>
        <w:fldChar w:fldCharType="separate"/>
      </w:r>
      <w:r w:rsidR="000E3E40" w:rsidRPr="000E3E40">
        <w:t>1.</w:t>
      </w:r>
      <w:r w:rsidR="000E3E40" w:rsidRPr="000E3E40">
        <w:tab/>
        <w:t xml:space="preserve">Kessler RC, McLaughlin KA, Green JG, et al. Childhood adversities and adult psychopathology in the WHO World Mental Health Surveys. </w:t>
      </w:r>
      <w:r w:rsidR="000E3E40" w:rsidRPr="000E3E40">
        <w:rPr>
          <w:i/>
        </w:rPr>
        <w:t xml:space="preserve">Br J Psychiatry. </w:t>
      </w:r>
      <w:r w:rsidR="000E3E40" w:rsidRPr="000E3E40">
        <w:t>2010;197(5):378-385.</w:t>
      </w:r>
    </w:p>
    <w:p w14:paraId="0EA0D1B2" w14:textId="77777777" w:rsidR="000E3E40" w:rsidRPr="000E3E40" w:rsidRDefault="000E3E40" w:rsidP="000E3E40">
      <w:pPr>
        <w:pStyle w:val="EndNoteBibliography"/>
        <w:spacing w:after="0"/>
        <w:ind w:left="720" w:hanging="720"/>
      </w:pPr>
      <w:r w:rsidRPr="000E3E40">
        <w:t>2.</w:t>
      </w:r>
      <w:r w:rsidRPr="000E3E40">
        <w:tab/>
        <w:t xml:space="preserve">McLaughlin KA, Greif Green J, Gruber MJ, Sampson NA, Zaslavsky AM, Kessler RC. Childhood adversities and first onset of psychiatric disorders in a national sample of US adolescents. </w:t>
      </w:r>
      <w:r w:rsidRPr="000E3E40">
        <w:rPr>
          <w:i/>
        </w:rPr>
        <w:t xml:space="preserve">Arch Gen Psychiatry. </w:t>
      </w:r>
      <w:r w:rsidRPr="000E3E40">
        <w:t>2012;69(11):1151-1160.</w:t>
      </w:r>
    </w:p>
    <w:p w14:paraId="7175F59C" w14:textId="77777777" w:rsidR="000E3E40" w:rsidRPr="000E3E40" w:rsidRDefault="000E3E40" w:rsidP="000E3E40">
      <w:pPr>
        <w:pStyle w:val="EndNoteBibliography"/>
        <w:spacing w:after="0"/>
        <w:ind w:left="720" w:hanging="720"/>
      </w:pPr>
      <w:r w:rsidRPr="000E3E40">
        <w:t>3.</w:t>
      </w:r>
      <w:r w:rsidRPr="000E3E40">
        <w:tab/>
        <w:t xml:space="preserve">McLaughlin KA. Future Directions in Childhood Adversity and Youth Psychopathology. </w:t>
      </w:r>
      <w:r w:rsidRPr="000E3E40">
        <w:rPr>
          <w:i/>
        </w:rPr>
        <w:t xml:space="preserve">J Clin Child Adolesc Psychol. </w:t>
      </w:r>
      <w:r w:rsidRPr="000E3E40">
        <w:t>2016;45(3):361-382.</w:t>
      </w:r>
    </w:p>
    <w:p w14:paraId="510A43D1" w14:textId="77777777" w:rsidR="000E3E40" w:rsidRPr="000E3E40" w:rsidRDefault="000E3E40" w:rsidP="000E3E40">
      <w:pPr>
        <w:pStyle w:val="EndNoteBibliography"/>
        <w:spacing w:after="0"/>
        <w:ind w:left="720" w:hanging="720"/>
      </w:pPr>
      <w:r w:rsidRPr="000E3E40">
        <w:t>4.</w:t>
      </w:r>
      <w:r w:rsidRPr="000E3E40">
        <w:tab/>
        <w:t xml:space="preserve">McLaughlin KA, Sheridan MA, Lambert HK. Childhood adversity and neural development: Deprivation and threat as distinct dimensions of early experience. </w:t>
      </w:r>
      <w:r w:rsidRPr="000E3E40">
        <w:rPr>
          <w:i/>
        </w:rPr>
        <w:t xml:space="preserve">Neuroscience &amp; Biobehavioral Reviews. </w:t>
      </w:r>
      <w:r w:rsidRPr="000E3E40">
        <w:t>2014;47:578-591.</w:t>
      </w:r>
    </w:p>
    <w:p w14:paraId="060574F0" w14:textId="77777777" w:rsidR="000E3E40" w:rsidRPr="000E3E40" w:rsidRDefault="000E3E40" w:rsidP="000E3E40">
      <w:pPr>
        <w:pStyle w:val="EndNoteBibliography"/>
        <w:spacing w:after="0"/>
        <w:ind w:left="720" w:hanging="720"/>
      </w:pPr>
      <w:r w:rsidRPr="000E3E40">
        <w:t>5.</w:t>
      </w:r>
      <w:r w:rsidRPr="000E3E40">
        <w:tab/>
        <w:t xml:space="preserve">McLaughlin KA, Sheridan MA. Beyond Cumulative Risk: A Dimensional Approach to Childhood Adversity. </w:t>
      </w:r>
      <w:r w:rsidRPr="000E3E40">
        <w:rPr>
          <w:i/>
        </w:rPr>
        <w:t xml:space="preserve">Curr Dir Psychol Sci. </w:t>
      </w:r>
      <w:r w:rsidRPr="000E3E40">
        <w:t>2016;25(4):239-245.</w:t>
      </w:r>
    </w:p>
    <w:p w14:paraId="3AE6A629" w14:textId="77777777" w:rsidR="000E3E40" w:rsidRPr="000E3E40" w:rsidRDefault="000E3E40" w:rsidP="000E3E40">
      <w:pPr>
        <w:pStyle w:val="EndNoteBibliography"/>
        <w:spacing w:after="0"/>
        <w:ind w:left="720" w:hanging="720"/>
      </w:pPr>
      <w:r w:rsidRPr="000E3E40">
        <w:t>6.</w:t>
      </w:r>
      <w:r w:rsidRPr="000E3E40">
        <w:tab/>
        <w:t xml:space="preserve">Sheridan MA, McLaughlin KA. Dimensions of early experience and neural development: deprivation and threat. </w:t>
      </w:r>
      <w:r w:rsidRPr="000E3E40">
        <w:rPr>
          <w:i/>
        </w:rPr>
        <w:t xml:space="preserve">Trends Cogn Sci. </w:t>
      </w:r>
      <w:r w:rsidRPr="000E3E40">
        <w:t>2014;18(11):580-585.</w:t>
      </w:r>
    </w:p>
    <w:p w14:paraId="225B9D1A" w14:textId="77777777" w:rsidR="000E3E40" w:rsidRPr="000E3E40" w:rsidRDefault="000E3E40" w:rsidP="000E3E40">
      <w:pPr>
        <w:pStyle w:val="EndNoteBibliography"/>
        <w:spacing w:after="0"/>
        <w:ind w:left="720" w:hanging="720"/>
      </w:pPr>
      <w:r w:rsidRPr="000E3E40">
        <w:t>7.</w:t>
      </w:r>
      <w:r w:rsidRPr="000E3E40">
        <w:tab/>
        <w:t xml:space="preserve">McLaughlin KA, Weissman D, Bitran D. Childhood Adversity and Neural Development: A Systematic Review. </w:t>
      </w:r>
      <w:r w:rsidRPr="000E3E40">
        <w:rPr>
          <w:i/>
        </w:rPr>
        <w:t xml:space="preserve">Annu Rev Dev Psychol. </w:t>
      </w:r>
      <w:r w:rsidRPr="000E3E40">
        <w:t>2019;1:277-312.</w:t>
      </w:r>
    </w:p>
    <w:p w14:paraId="2DE592AE" w14:textId="77777777" w:rsidR="000E3E40" w:rsidRPr="000E3E40" w:rsidRDefault="000E3E40" w:rsidP="000E3E40">
      <w:pPr>
        <w:pStyle w:val="EndNoteBibliography"/>
        <w:spacing w:after="0"/>
        <w:ind w:left="720" w:hanging="720"/>
      </w:pPr>
      <w:r w:rsidRPr="000E3E40">
        <w:t>8.</w:t>
      </w:r>
      <w:r w:rsidRPr="000E3E40">
        <w:tab/>
        <w:t xml:space="preserve">Otto MW, Moshier SJ, Kinner DG, Simon NM, Pollack MH, Orr SP. De novo fear conditioning across diagnostic groups in the affective disorders: evidence for learning impairments. </w:t>
      </w:r>
      <w:r w:rsidRPr="000E3E40">
        <w:rPr>
          <w:i/>
        </w:rPr>
        <w:t xml:space="preserve">Behav Ther. </w:t>
      </w:r>
      <w:r w:rsidRPr="000E3E40">
        <w:t>2014;45(5):619-629.</w:t>
      </w:r>
    </w:p>
    <w:p w14:paraId="2D6BB788" w14:textId="77777777" w:rsidR="000E3E40" w:rsidRPr="000E3E40" w:rsidRDefault="000E3E40" w:rsidP="000E3E40">
      <w:pPr>
        <w:pStyle w:val="EndNoteBibliography"/>
        <w:spacing w:after="0"/>
        <w:ind w:left="720" w:hanging="720"/>
      </w:pPr>
      <w:r w:rsidRPr="000E3E40">
        <w:t>9.</w:t>
      </w:r>
      <w:r w:rsidRPr="000E3E40">
        <w:tab/>
        <w:t xml:space="preserve">Weissman DG, Bitran D, Miller AB, Schaefer JD, Sheridan MA, McLaughlin KA. Difficulties with emotion regulation as a transdiagnostic mechanism linking child maltreatment with the emergence of psychopathology. </w:t>
      </w:r>
      <w:r w:rsidRPr="000E3E40">
        <w:rPr>
          <w:i/>
        </w:rPr>
        <w:t xml:space="preserve">Dev Psychopathol. </w:t>
      </w:r>
      <w:r w:rsidRPr="000E3E40">
        <w:t>2019;31(3):899-915.</w:t>
      </w:r>
    </w:p>
    <w:p w14:paraId="2ECACC90" w14:textId="77777777" w:rsidR="000E3E40" w:rsidRPr="000E3E40" w:rsidRDefault="000E3E40" w:rsidP="000E3E40">
      <w:pPr>
        <w:pStyle w:val="EndNoteBibliography"/>
        <w:spacing w:after="0"/>
        <w:ind w:left="720" w:hanging="720"/>
      </w:pPr>
      <w:r w:rsidRPr="000E3E40">
        <w:t>10.</w:t>
      </w:r>
      <w:r w:rsidRPr="000E3E40">
        <w:tab/>
        <w:t xml:space="preserve">Shackman JE, Shackman AJ, Pollak SD. Physical abuse amplifies attention to threat and increases anxiety in children. </w:t>
      </w:r>
      <w:r w:rsidRPr="000E3E40">
        <w:rPr>
          <w:i/>
        </w:rPr>
        <w:t xml:space="preserve">Emotion. </w:t>
      </w:r>
      <w:r w:rsidRPr="000E3E40">
        <w:t>2007;7(4):838-852.</w:t>
      </w:r>
    </w:p>
    <w:p w14:paraId="38BC9A03" w14:textId="77777777" w:rsidR="000E3E40" w:rsidRPr="000E3E40" w:rsidRDefault="000E3E40" w:rsidP="000E3E40">
      <w:pPr>
        <w:pStyle w:val="EndNoteBibliography"/>
        <w:spacing w:after="0"/>
        <w:ind w:left="720" w:hanging="720"/>
      </w:pPr>
      <w:r w:rsidRPr="000E3E40">
        <w:t>11.</w:t>
      </w:r>
      <w:r w:rsidRPr="000E3E40">
        <w:tab/>
        <w:t xml:space="preserve">Heleniak C, McLaughlin KA. Social-cognitive mechanisms in the cycle of violence: Cognitive and affective theory of mind, and externalizing psychopathology in children and adolescents. </w:t>
      </w:r>
      <w:r w:rsidRPr="000E3E40">
        <w:rPr>
          <w:i/>
        </w:rPr>
        <w:t xml:space="preserve">Dev Psychopathol. </w:t>
      </w:r>
      <w:r w:rsidRPr="000E3E40">
        <w:t>2020;32(2):735-750.</w:t>
      </w:r>
    </w:p>
    <w:p w14:paraId="4B6472CE" w14:textId="77777777" w:rsidR="000E3E40" w:rsidRPr="000E3E40" w:rsidRDefault="000E3E40" w:rsidP="000E3E40">
      <w:pPr>
        <w:pStyle w:val="EndNoteBibliography"/>
        <w:spacing w:after="0"/>
        <w:ind w:left="720" w:hanging="720"/>
      </w:pPr>
      <w:r w:rsidRPr="000E3E40">
        <w:t>12.</w:t>
      </w:r>
      <w:r w:rsidRPr="000E3E40">
        <w:tab/>
        <w:t xml:space="preserve">McLaughlin KA, Sheridan MA, Gold AL, et al. Maltreatment Exposure, Brain Structure, and Fear Conditioning in Children and Adolescents. </w:t>
      </w:r>
      <w:r w:rsidRPr="000E3E40">
        <w:rPr>
          <w:i/>
        </w:rPr>
        <w:t xml:space="preserve">Neuropsychopharmacology (New York, NY). </w:t>
      </w:r>
      <w:r w:rsidRPr="000E3E40">
        <w:t>2016;41(8):1956-1964.</w:t>
      </w:r>
    </w:p>
    <w:p w14:paraId="4F0F660E" w14:textId="77777777" w:rsidR="000E3E40" w:rsidRPr="000E3E40" w:rsidRDefault="000E3E40" w:rsidP="000E3E40">
      <w:pPr>
        <w:pStyle w:val="EndNoteBibliography"/>
        <w:spacing w:after="0"/>
        <w:ind w:left="720" w:hanging="720"/>
      </w:pPr>
      <w:r w:rsidRPr="000E3E40">
        <w:t>13.</w:t>
      </w:r>
      <w:r w:rsidRPr="000E3E40">
        <w:tab/>
        <w:t xml:space="preserve">Kim SG, Weissman DG, Sheridan MA, McLaughlin KA. Child abuse and automatic emotion regulation in children and adolescents. </w:t>
      </w:r>
      <w:r w:rsidRPr="000E3E40">
        <w:rPr>
          <w:i/>
        </w:rPr>
        <w:t xml:space="preserve">Dev Psychopathol. </w:t>
      </w:r>
      <w:r w:rsidRPr="000E3E40">
        <w:t>2021:1-11.</w:t>
      </w:r>
    </w:p>
    <w:p w14:paraId="4591DAA4" w14:textId="77777777" w:rsidR="000E3E40" w:rsidRPr="000E3E40" w:rsidRDefault="000E3E40" w:rsidP="000E3E40">
      <w:pPr>
        <w:pStyle w:val="EndNoteBibliography"/>
        <w:spacing w:after="0"/>
        <w:ind w:left="720" w:hanging="720"/>
      </w:pPr>
      <w:r w:rsidRPr="000E3E40">
        <w:t>14.</w:t>
      </w:r>
      <w:r w:rsidRPr="000E3E40">
        <w:tab/>
        <w:t xml:space="preserve">Colic NL, Platt JM, Keyes KM, Sumner JA, Allen NB, McLaughlin KA. Earlier age at menarche as a transdiagnostic mechanism linking childhood trauma with multiple forms of psychopathology in adolescent girls. </w:t>
      </w:r>
      <w:r w:rsidRPr="000E3E40">
        <w:rPr>
          <w:i/>
        </w:rPr>
        <w:t xml:space="preserve">Psychological medicine. </w:t>
      </w:r>
      <w:r w:rsidRPr="000E3E40">
        <w:t>2020;50(7):1090-1098.</w:t>
      </w:r>
    </w:p>
    <w:p w14:paraId="41164732" w14:textId="77777777" w:rsidR="000E3E40" w:rsidRPr="000E3E40" w:rsidRDefault="000E3E40" w:rsidP="000E3E40">
      <w:pPr>
        <w:pStyle w:val="EndNoteBibliography"/>
        <w:spacing w:after="0"/>
        <w:ind w:left="720" w:hanging="720"/>
      </w:pPr>
      <w:r w:rsidRPr="000E3E40">
        <w:t>15.</w:t>
      </w:r>
      <w:r w:rsidRPr="000E3E40">
        <w:tab/>
        <w:t xml:space="preserve">Miller AB, Machlin L, McLaughlin KA, Sheridan MA. Deprivation and psychopathology in the Fragile Families Study: A 15-year longitudinal investigation. </w:t>
      </w:r>
      <w:r w:rsidRPr="000E3E40">
        <w:rPr>
          <w:i/>
        </w:rPr>
        <w:t xml:space="preserve">J Child Psychol Psychiatry. </w:t>
      </w:r>
      <w:r w:rsidRPr="000E3E40">
        <w:t>2021;62(4):382-391.</w:t>
      </w:r>
    </w:p>
    <w:p w14:paraId="7C2A71E0" w14:textId="77777777" w:rsidR="000E3E40" w:rsidRPr="000E3E40" w:rsidRDefault="000E3E40" w:rsidP="000E3E40">
      <w:pPr>
        <w:pStyle w:val="EndNoteBibliography"/>
        <w:spacing w:after="0"/>
        <w:ind w:left="720" w:hanging="720"/>
      </w:pPr>
      <w:r w:rsidRPr="000E3E40">
        <w:t>16.</w:t>
      </w:r>
      <w:r w:rsidRPr="000E3E40">
        <w:tab/>
        <w:t xml:space="preserve">Miller AB, Sheridan MA, Hanson JL, et al. Dimensions of deprivation and threat, psychopathology, and potential mediators: A multi-year longitudinal analysis. </w:t>
      </w:r>
      <w:r w:rsidRPr="000E3E40">
        <w:rPr>
          <w:i/>
        </w:rPr>
        <w:t xml:space="preserve">J Abnorm Psychol. </w:t>
      </w:r>
      <w:r w:rsidRPr="000E3E40">
        <w:t>2018;127(2):160-170.</w:t>
      </w:r>
    </w:p>
    <w:p w14:paraId="51ECA744" w14:textId="77777777" w:rsidR="000E3E40" w:rsidRPr="000E3E40" w:rsidRDefault="000E3E40" w:rsidP="000E3E40">
      <w:pPr>
        <w:pStyle w:val="EndNoteBibliography"/>
        <w:spacing w:after="0"/>
        <w:ind w:left="720" w:hanging="720"/>
      </w:pPr>
      <w:r w:rsidRPr="000E3E40">
        <w:t>17.</w:t>
      </w:r>
      <w:r w:rsidRPr="000E3E40">
        <w:tab/>
        <w:t xml:space="preserve">Wade M, Zeanah CH, Fox NA, Nelson CA. Global deficits in executive functioning are transdiagnostic mediators between severe childhood neglect and psychopathology in adolescence. </w:t>
      </w:r>
      <w:r w:rsidRPr="000E3E40">
        <w:rPr>
          <w:i/>
        </w:rPr>
        <w:t xml:space="preserve">Psychological medicine. </w:t>
      </w:r>
      <w:r w:rsidRPr="000E3E40">
        <w:t>2020;50(10):1687-1694.</w:t>
      </w:r>
    </w:p>
    <w:p w14:paraId="0076568E" w14:textId="77777777" w:rsidR="000E3E40" w:rsidRPr="000E3E40" w:rsidRDefault="000E3E40" w:rsidP="000E3E40">
      <w:pPr>
        <w:pStyle w:val="EndNoteBibliography"/>
        <w:spacing w:after="0"/>
        <w:ind w:left="720" w:hanging="720"/>
      </w:pPr>
      <w:r w:rsidRPr="000E3E40">
        <w:t>18.</w:t>
      </w:r>
      <w:r w:rsidRPr="000E3E40">
        <w:tab/>
        <w:t xml:space="preserve">McNeilly EA, Peverill M, Jung J, McLaughlin KA. Executive function as a mechanism linking socioeconomic status to internalizing and externalizing psychopathology in children and adolescents. </w:t>
      </w:r>
      <w:r w:rsidRPr="000E3E40">
        <w:rPr>
          <w:i/>
        </w:rPr>
        <w:t xml:space="preserve">Journal of adolescence (London, England). </w:t>
      </w:r>
      <w:r w:rsidRPr="000E3E40">
        <w:t>2021;89:149-160.</w:t>
      </w:r>
    </w:p>
    <w:p w14:paraId="3841DEDD" w14:textId="77777777" w:rsidR="000E3E40" w:rsidRPr="000E3E40" w:rsidRDefault="000E3E40" w:rsidP="000E3E40">
      <w:pPr>
        <w:pStyle w:val="EndNoteBibliography"/>
        <w:spacing w:after="0"/>
        <w:ind w:left="720" w:hanging="720"/>
      </w:pPr>
      <w:r w:rsidRPr="000E3E40">
        <w:lastRenderedPageBreak/>
        <w:t>19.</w:t>
      </w:r>
      <w:r w:rsidRPr="000E3E40">
        <w:tab/>
        <w:t xml:space="preserve">Zalewski M, Lengua LJ, Kiff CJ, Fisher PA. Understanding the Relation of Low Income to HPA-Axis Functioning in Preschool Children: Cumulative Family Risk and Parenting As Pathways to Disruptions in Cortisol. </w:t>
      </w:r>
      <w:r w:rsidRPr="000E3E40">
        <w:rPr>
          <w:i/>
        </w:rPr>
        <w:t xml:space="preserve">Child psychiatry and human development. </w:t>
      </w:r>
      <w:r w:rsidRPr="000E3E40">
        <w:t>2012;43(6):924-942.</w:t>
      </w:r>
    </w:p>
    <w:p w14:paraId="5A4BFB9D" w14:textId="77777777" w:rsidR="000E3E40" w:rsidRPr="000E3E40" w:rsidRDefault="000E3E40" w:rsidP="000E3E40">
      <w:pPr>
        <w:pStyle w:val="EndNoteBibliography"/>
        <w:spacing w:after="0"/>
        <w:ind w:left="720" w:hanging="720"/>
      </w:pPr>
      <w:r w:rsidRPr="000E3E40">
        <w:t>20.</w:t>
      </w:r>
      <w:r w:rsidRPr="000E3E40">
        <w:tab/>
        <w:t xml:space="preserve">Mott FL. The utility of the HOME-SF scale for child development research in a large national longitudinal survey: the National Longitudinal Survey of Youth 1979 cohort. </w:t>
      </w:r>
      <w:r w:rsidRPr="000E3E40">
        <w:rPr>
          <w:i/>
        </w:rPr>
        <w:t xml:space="preserve">Parenting. </w:t>
      </w:r>
      <w:r w:rsidRPr="000E3E40">
        <w:t>2004;4(2-3):259-270.</w:t>
      </w:r>
    </w:p>
    <w:p w14:paraId="516864D6" w14:textId="77777777" w:rsidR="000E3E40" w:rsidRPr="000E3E40" w:rsidRDefault="000E3E40" w:rsidP="000E3E40">
      <w:pPr>
        <w:pStyle w:val="EndNoteBibliography"/>
        <w:spacing w:after="0"/>
        <w:ind w:left="720" w:hanging="720"/>
      </w:pPr>
      <w:r w:rsidRPr="000E3E40">
        <w:t>21.</w:t>
      </w:r>
      <w:r w:rsidRPr="000E3E40">
        <w:tab/>
        <w:t xml:space="preserve">Bifulco A, Brown GW, Harris TO. Childhood Experience of Care and Abuse (CECA): a retrospective interview measure. </w:t>
      </w:r>
      <w:r w:rsidRPr="000E3E40">
        <w:rPr>
          <w:i/>
        </w:rPr>
        <w:t xml:space="preserve">Journal of Child Psychology and Psychiatry. </w:t>
      </w:r>
      <w:r w:rsidRPr="000E3E40">
        <w:t>1994;35(8):1419-1435.</w:t>
      </w:r>
    </w:p>
    <w:p w14:paraId="02065239" w14:textId="77777777" w:rsidR="000E3E40" w:rsidRPr="000E3E40" w:rsidRDefault="000E3E40" w:rsidP="000E3E40">
      <w:pPr>
        <w:pStyle w:val="EndNoteBibliography"/>
        <w:spacing w:after="0"/>
        <w:ind w:left="720" w:hanging="720"/>
      </w:pPr>
      <w:r w:rsidRPr="000E3E40">
        <w:t>22.</w:t>
      </w:r>
      <w:r w:rsidRPr="000E3E40">
        <w:tab/>
        <w:t xml:space="preserve">Kaufman Kantor G, Holt M, Mebert C, et al. Development and psychometric properties of the Child Self-report multidimensional neglectful behavior scale (MNBS-CR). </w:t>
      </w:r>
      <w:r w:rsidRPr="000E3E40">
        <w:rPr>
          <w:i/>
        </w:rPr>
        <w:t xml:space="preserve">Child Maltreatment. </w:t>
      </w:r>
      <w:r w:rsidRPr="000E3E40">
        <w:t>2004;9(4):409-429.</w:t>
      </w:r>
    </w:p>
    <w:p w14:paraId="61E48872" w14:textId="77777777" w:rsidR="000E3E40" w:rsidRPr="000E3E40" w:rsidRDefault="000E3E40" w:rsidP="000E3E40">
      <w:pPr>
        <w:pStyle w:val="EndNoteBibliography"/>
        <w:spacing w:after="0"/>
        <w:ind w:left="720" w:hanging="720"/>
      </w:pPr>
      <w:r w:rsidRPr="000E3E40">
        <w:t>23.</w:t>
      </w:r>
      <w:r w:rsidRPr="000E3E40">
        <w:tab/>
        <w:t xml:space="preserve">Bernstein DP, Ahluvalia T, Pogge D, Handelsman L. Validity of the Childhood Trauma Questionnaire in an adolescent psychiatric population. </w:t>
      </w:r>
      <w:r w:rsidRPr="000E3E40">
        <w:rPr>
          <w:i/>
        </w:rPr>
        <w:t xml:space="preserve">Journal of the American Academy of Child &amp; Adolescent Psychiatry. </w:t>
      </w:r>
      <w:r w:rsidRPr="000E3E40">
        <w:t>1997;36(3):340-348.</w:t>
      </w:r>
    </w:p>
    <w:p w14:paraId="784090FE" w14:textId="77777777" w:rsidR="000E3E40" w:rsidRPr="000E3E40" w:rsidRDefault="000E3E40" w:rsidP="000E3E40">
      <w:pPr>
        <w:pStyle w:val="EndNoteBibliography"/>
        <w:spacing w:after="0"/>
        <w:ind w:left="720" w:hanging="720"/>
      </w:pPr>
      <w:r w:rsidRPr="000E3E40">
        <w:t>24.</w:t>
      </w:r>
      <w:r w:rsidRPr="000E3E40">
        <w:tab/>
        <w:t xml:space="preserve">Steinberg AM, Brymer MJ, Decker KB, Pynoos RS. The University of California at Los Angeles Post-traumatic Stress Disorder Reaction Index. </w:t>
      </w:r>
      <w:r w:rsidRPr="000E3E40">
        <w:rPr>
          <w:i/>
        </w:rPr>
        <w:t xml:space="preserve">Curr Psychiatry Rep. </w:t>
      </w:r>
      <w:r w:rsidRPr="000E3E40">
        <w:t>2004;6(2):96-100.</w:t>
      </w:r>
    </w:p>
    <w:p w14:paraId="4C6E623B" w14:textId="77777777" w:rsidR="000E3E40" w:rsidRPr="000E3E40" w:rsidRDefault="000E3E40" w:rsidP="000E3E40">
      <w:pPr>
        <w:pStyle w:val="EndNoteBibliography"/>
        <w:spacing w:after="0"/>
        <w:ind w:left="720" w:hanging="720"/>
      </w:pPr>
      <w:r w:rsidRPr="000E3E40">
        <w:t>25.</w:t>
      </w:r>
      <w:r w:rsidRPr="000E3E40">
        <w:tab/>
        <w:t xml:space="preserve">Raviv A, Raviv A, Shimoni H, Fox NA, Leavitt LA. Children's self-report of exposure to violence and its relation to emotional distress. </w:t>
      </w:r>
      <w:r w:rsidRPr="000E3E40">
        <w:rPr>
          <w:i/>
        </w:rPr>
        <w:t xml:space="preserve">Journal of Applied Developmental Psychology. </w:t>
      </w:r>
      <w:r w:rsidRPr="000E3E40">
        <w:t>1999;20(2):337-353.</w:t>
      </w:r>
    </w:p>
    <w:p w14:paraId="6953A1AC" w14:textId="77777777" w:rsidR="000E3E40" w:rsidRPr="000E3E40" w:rsidRDefault="000E3E40" w:rsidP="000E3E40">
      <w:pPr>
        <w:pStyle w:val="EndNoteBibliography"/>
        <w:spacing w:after="0"/>
        <w:ind w:left="720" w:hanging="720"/>
        <w:rPr>
          <w:i/>
        </w:rPr>
      </w:pPr>
      <w:r w:rsidRPr="000E3E40">
        <w:t>26.</w:t>
      </w:r>
      <w:r w:rsidRPr="000E3E40">
        <w:tab/>
        <w:t xml:space="preserve">Kovacs M. Children Depression Inventory (CDI) manual. 1992. </w:t>
      </w:r>
      <w:r w:rsidRPr="000E3E40">
        <w:rPr>
          <w:i/>
        </w:rPr>
        <w:t>Toronto, Ontario: Multi-Health Systems.</w:t>
      </w:r>
    </w:p>
    <w:p w14:paraId="44845E05" w14:textId="77777777" w:rsidR="000E3E40" w:rsidRPr="000E3E40" w:rsidRDefault="000E3E40" w:rsidP="000E3E40">
      <w:pPr>
        <w:pStyle w:val="EndNoteBibliography"/>
        <w:spacing w:after="0"/>
        <w:ind w:left="720" w:hanging="720"/>
      </w:pPr>
      <w:r w:rsidRPr="000E3E40">
        <w:t>27.</w:t>
      </w:r>
      <w:r w:rsidRPr="000E3E40">
        <w:tab/>
        <w:t xml:space="preserve">Birmaher B, Khetarpal S, Brent D, et al. The screen for child anxiety related emotional disorders (SCARED): Scale construction and psychometric characteristics. </w:t>
      </w:r>
      <w:r w:rsidRPr="000E3E40">
        <w:rPr>
          <w:i/>
        </w:rPr>
        <w:t xml:space="preserve">Journal of the American Academy of Child &amp; Adolescent Psychiatry. </w:t>
      </w:r>
      <w:r w:rsidRPr="000E3E40">
        <w:t>1997;36(4):545-553.</w:t>
      </w:r>
    </w:p>
    <w:p w14:paraId="3C19EDFE" w14:textId="77777777" w:rsidR="000E3E40" w:rsidRPr="000E3E40" w:rsidRDefault="000E3E40" w:rsidP="000E3E40">
      <w:pPr>
        <w:pStyle w:val="EndNoteBibliography"/>
        <w:spacing w:after="0"/>
        <w:ind w:left="720" w:hanging="720"/>
      </w:pPr>
      <w:r w:rsidRPr="000E3E40">
        <w:t>28.</w:t>
      </w:r>
      <w:r w:rsidRPr="000E3E40">
        <w:tab/>
        <w:t xml:space="preserve">Liu X, Guo C, Liu L, et al. Reliability and validity of the Youth Self-Report (YSR) of Achenbach's Child Behavior Checklist (CBCL). </w:t>
      </w:r>
      <w:r w:rsidRPr="000E3E40">
        <w:rPr>
          <w:i/>
        </w:rPr>
        <w:t xml:space="preserve">Chinese Mental Health Journal. </w:t>
      </w:r>
      <w:r w:rsidRPr="000E3E40">
        <w:t>1997.</w:t>
      </w:r>
    </w:p>
    <w:p w14:paraId="4195119A" w14:textId="77777777" w:rsidR="000E3E40" w:rsidRPr="000E3E40" w:rsidRDefault="000E3E40" w:rsidP="000E3E40">
      <w:pPr>
        <w:pStyle w:val="EndNoteBibliography"/>
        <w:spacing w:after="0"/>
        <w:ind w:left="720" w:hanging="720"/>
      </w:pPr>
      <w:r w:rsidRPr="000E3E40">
        <w:t>29.</w:t>
      </w:r>
      <w:r w:rsidRPr="000E3E40">
        <w:tab/>
        <w:t xml:space="preserve">Achenbach TM. Manual for the Child Behavior Checklist/4-18 and 1991 profile. </w:t>
      </w:r>
      <w:r w:rsidRPr="000E3E40">
        <w:rPr>
          <w:i/>
        </w:rPr>
        <w:t xml:space="preserve">University of Vermont, Department of Psychiatry. </w:t>
      </w:r>
      <w:r w:rsidRPr="000E3E40">
        <w:t>1991.</w:t>
      </w:r>
    </w:p>
    <w:p w14:paraId="071D0146" w14:textId="77777777" w:rsidR="000E3E40" w:rsidRPr="000E3E40" w:rsidRDefault="000E3E40" w:rsidP="000E3E40">
      <w:pPr>
        <w:pStyle w:val="EndNoteBibliography"/>
        <w:spacing w:after="0"/>
        <w:ind w:left="720" w:hanging="720"/>
      </w:pPr>
      <w:r w:rsidRPr="000E3E40">
        <w:t>30.</w:t>
      </w:r>
      <w:r w:rsidRPr="000E3E40">
        <w:tab/>
        <w:t xml:space="preserve">Muthén LK, Muthén B. </w:t>
      </w:r>
      <w:r w:rsidRPr="000E3E40">
        <w:rPr>
          <w:i/>
        </w:rPr>
        <w:t>Mplus user's guide: Statistical analysis with latent variables, user's guide.</w:t>
      </w:r>
      <w:r w:rsidRPr="000E3E40">
        <w:t xml:space="preserve"> Muthén &amp; Muthén; 2017.</w:t>
      </w:r>
    </w:p>
    <w:p w14:paraId="395B4CEE" w14:textId="77777777" w:rsidR="000E3E40" w:rsidRPr="000E3E40" w:rsidRDefault="000E3E40" w:rsidP="000E3E40">
      <w:pPr>
        <w:pStyle w:val="EndNoteBibliography"/>
        <w:spacing w:after="0"/>
        <w:ind w:left="720" w:hanging="720"/>
      </w:pPr>
      <w:r w:rsidRPr="000E3E40">
        <w:t>31.</w:t>
      </w:r>
      <w:r w:rsidRPr="000E3E40">
        <w:tab/>
        <w:t xml:space="preserve">Weissman DG, Nook EC, Dews AA, et al. Low Emotional Awareness as a Transdiagnostic Mechanism Underlying Psychopathology in Adolescence. </w:t>
      </w:r>
      <w:r w:rsidRPr="000E3E40">
        <w:rPr>
          <w:i/>
        </w:rPr>
        <w:t xml:space="preserve">Clin Psychol Sci. </w:t>
      </w:r>
      <w:r w:rsidRPr="000E3E40">
        <w:t>2020;8(6):971-988.</w:t>
      </w:r>
    </w:p>
    <w:p w14:paraId="6AD42553" w14:textId="77777777" w:rsidR="000E3E40" w:rsidRPr="000E3E40" w:rsidRDefault="000E3E40" w:rsidP="000E3E40">
      <w:pPr>
        <w:pStyle w:val="EndNoteBibliography"/>
        <w:spacing w:after="0"/>
        <w:ind w:left="720" w:hanging="720"/>
      </w:pPr>
      <w:r w:rsidRPr="000E3E40">
        <w:t>32.</w:t>
      </w:r>
      <w:r w:rsidRPr="000E3E40">
        <w:tab/>
        <w:t xml:space="preserve">Sheridan MA, McLaughlin KA. Neurodevelopmental mechanisms linking ACEs with psychopathology. In: </w:t>
      </w:r>
      <w:r w:rsidRPr="000E3E40">
        <w:rPr>
          <w:i/>
        </w:rPr>
        <w:t>Adverse childhood experiences: Using evidence to advance research, practice, policy, and prevention.</w:t>
      </w:r>
      <w:r w:rsidRPr="000E3E40">
        <w:t xml:space="preserve"> San Diego, CA, US: Elsevier Academic Press; 2020:265-285.</w:t>
      </w:r>
    </w:p>
    <w:p w14:paraId="30C1F5B4" w14:textId="77777777" w:rsidR="000E3E40" w:rsidRPr="000E3E40" w:rsidRDefault="000E3E40" w:rsidP="000E3E40">
      <w:pPr>
        <w:pStyle w:val="EndNoteBibliography"/>
        <w:spacing w:after="0"/>
        <w:ind w:left="720" w:hanging="720"/>
      </w:pPr>
      <w:r w:rsidRPr="000E3E40">
        <w:t>33.</w:t>
      </w:r>
      <w:r w:rsidRPr="000E3E40">
        <w:tab/>
        <w:t xml:space="preserve">McLaughlin KA, Colich NL, Rodman AM, Weissman DG. Mechanisms linking childhood trauma exposure and psychopathology: a transdiagnostic model of risk and resilience. </w:t>
      </w:r>
      <w:r w:rsidRPr="000E3E40">
        <w:rPr>
          <w:i/>
        </w:rPr>
        <w:t xml:space="preserve">BMC Med. </w:t>
      </w:r>
      <w:r w:rsidRPr="000E3E40">
        <w:t>2020;18(1):96.</w:t>
      </w:r>
    </w:p>
    <w:p w14:paraId="266E7417" w14:textId="77777777" w:rsidR="000E3E40" w:rsidRPr="000E3E40" w:rsidRDefault="000E3E40" w:rsidP="000E3E40">
      <w:pPr>
        <w:pStyle w:val="EndNoteBibliography"/>
        <w:spacing w:after="0"/>
        <w:ind w:left="720" w:hanging="720"/>
      </w:pPr>
      <w:r w:rsidRPr="000E3E40">
        <w:t>34.</w:t>
      </w:r>
      <w:r w:rsidRPr="000E3E40">
        <w:tab/>
        <w:t xml:space="preserve">McLaughlin KA, DeCross SN, Jovanovic T, Tottenham N. Mechanisms linking childhood adversity with psychopathology: Learning as an intervention target. </w:t>
      </w:r>
      <w:r w:rsidRPr="000E3E40">
        <w:rPr>
          <w:i/>
        </w:rPr>
        <w:t xml:space="preserve">Behav Res Ther. </w:t>
      </w:r>
      <w:r w:rsidRPr="000E3E40">
        <w:t>2019;118:101-109.</w:t>
      </w:r>
    </w:p>
    <w:p w14:paraId="1242E218" w14:textId="77777777" w:rsidR="000E3E40" w:rsidRPr="000E3E40" w:rsidRDefault="000E3E40" w:rsidP="000E3E40">
      <w:pPr>
        <w:pStyle w:val="EndNoteBibliography"/>
        <w:spacing w:after="0"/>
        <w:ind w:left="720" w:hanging="720"/>
      </w:pPr>
      <w:r w:rsidRPr="000E3E40">
        <w:t>35.</w:t>
      </w:r>
      <w:r w:rsidRPr="000E3E40">
        <w:tab/>
        <w:t xml:space="preserve">Podsakoff PM, MacKenzie SB, Lee J-Y, Podsakoff NP. Common Method Biases in Behavioral Research: A Critical Review of the Literature and Recommended Remedies. </w:t>
      </w:r>
      <w:r w:rsidRPr="000E3E40">
        <w:rPr>
          <w:i/>
        </w:rPr>
        <w:t xml:space="preserve">Journal of applied psychology. </w:t>
      </w:r>
      <w:r w:rsidRPr="000E3E40">
        <w:t>2003;88(5):879-903.</w:t>
      </w:r>
    </w:p>
    <w:p w14:paraId="1DE0F1CE" w14:textId="77777777" w:rsidR="000E3E40" w:rsidRPr="000E3E40" w:rsidRDefault="000E3E40" w:rsidP="000E3E40">
      <w:pPr>
        <w:pStyle w:val="EndNoteBibliography"/>
        <w:spacing w:after="0"/>
        <w:ind w:left="720" w:hanging="720"/>
      </w:pPr>
      <w:r w:rsidRPr="000E3E40">
        <w:t>36.</w:t>
      </w:r>
      <w:r w:rsidRPr="000E3E40">
        <w:tab/>
        <w:t xml:space="preserve">Ben-Haim MS, Williams P, Howard Z, Mama Y, Eidels A, Algom D. The Emotional Stroop Task: Assessing Cognitive Performance under Exposure to Emotional Content. </w:t>
      </w:r>
      <w:r w:rsidRPr="000E3E40">
        <w:rPr>
          <w:i/>
        </w:rPr>
        <w:t xml:space="preserve">Journal of Visualized Experiments. </w:t>
      </w:r>
      <w:r w:rsidRPr="000E3E40">
        <w:t>2016(112).</w:t>
      </w:r>
    </w:p>
    <w:p w14:paraId="42BE1203" w14:textId="77777777" w:rsidR="000E3E40" w:rsidRPr="000E3E40" w:rsidRDefault="000E3E40" w:rsidP="000E3E40">
      <w:pPr>
        <w:pStyle w:val="EndNoteBibliography"/>
        <w:spacing w:after="0"/>
        <w:ind w:left="720" w:hanging="720"/>
      </w:pPr>
      <w:r w:rsidRPr="000E3E40">
        <w:t>37.</w:t>
      </w:r>
      <w:r w:rsidRPr="000E3E40">
        <w:tab/>
        <w:t xml:space="preserve">Pollak SD, Cicchetti D, Hornung K, Reed A. Recognizing Emotion in Faces: Developmental Effects of Child Abuse and Neglect. </w:t>
      </w:r>
      <w:r w:rsidRPr="000E3E40">
        <w:rPr>
          <w:i/>
        </w:rPr>
        <w:t xml:space="preserve">Developmental psychology. </w:t>
      </w:r>
      <w:r w:rsidRPr="000E3E40">
        <w:t>2000;36(5):679-688.</w:t>
      </w:r>
    </w:p>
    <w:p w14:paraId="12B90448" w14:textId="77777777" w:rsidR="000E3E40" w:rsidRPr="000E3E40" w:rsidRDefault="000E3E40" w:rsidP="000E3E40">
      <w:pPr>
        <w:pStyle w:val="EndNoteBibliography"/>
        <w:spacing w:after="0"/>
        <w:ind w:left="720" w:hanging="720"/>
      </w:pPr>
      <w:r w:rsidRPr="000E3E40">
        <w:lastRenderedPageBreak/>
        <w:t>38.</w:t>
      </w:r>
      <w:r w:rsidRPr="000E3E40">
        <w:tab/>
        <w:t xml:space="preserve">Amin Z, Todd Constable R, Canli T. Attentional bias for valenced stimuli as a function of personality in the dot-probe task. </w:t>
      </w:r>
      <w:r w:rsidRPr="000E3E40">
        <w:rPr>
          <w:i/>
        </w:rPr>
        <w:t xml:space="preserve">Journal of research in personality. </w:t>
      </w:r>
      <w:r w:rsidRPr="000E3E40">
        <w:t>2004;38(1):15-23.</w:t>
      </w:r>
    </w:p>
    <w:p w14:paraId="7040B65C" w14:textId="77777777" w:rsidR="000E3E40" w:rsidRPr="000E3E40" w:rsidRDefault="000E3E40" w:rsidP="000E3E40">
      <w:pPr>
        <w:pStyle w:val="EndNoteBibliography"/>
        <w:spacing w:after="0"/>
        <w:ind w:left="720" w:hanging="720"/>
      </w:pPr>
      <w:r w:rsidRPr="000E3E40">
        <w:t>39.</w:t>
      </w:r>
      <w:r w:rsidRPr="000E3E40">
        <w:tab/>
        <w:t>Wechsler D. Wechsler abbreviated scale of intelligence. 1999.</w:t>
      </w:r>
    </w:p>
    <w:p w14:paraId="201F3FAB" w14:textId="77777777" w:rsidR="000E3E40" w:rsidRPr="000E3E40" w:rsidRDefault="000E3E40" w:rsidP="000E3E40">
      <w:pPr>
        <w:pStyle w:val="EndNoteBibliography"/>
        <w:spacing w:after="0"/>
        <w:ind w:left="720" w:hanging="720"/>
      </w:pPr>
      <w:r w:rsidRPr="000E3E40">
        <w:t>40.</w:t>
      </w:r>
      <w:r w:rsidRPr="000E3E40">
        <w:tab/>
        <w:t xml:space="preserve">Brooks BL, Sherman EMS, Strauss E. NEPSY-II: A Developmental Neuropsychological Assessment, Second Edition. </w:t>
      </w:r>
      <w:r w:rsidRPr="000E3E40">
        <w:rPr>
          <w:i/>
        </w:rPr>
        <w:t xml:space="preserve">Child neuropsychology. </w:t>
      </w:r>
      <w:r w:rsidRPr="000E3E40">
        <w:t>2009;16(1):80-101.</w:t>
      </w:r>
    </w:p>
    <w:p w14:paraId="60BC4D53" w14:textId="77777777" w:rsidR="000E3E40" w:rsidRPr="000E3E40" w:rsidRDefault="000E3E40" w:rsidP="000E3E40">
      <w:pPr>
        <w:pStyle w:val="EndNoteBibliography"/>
        <w:spacing w:after="0"/>
        <w:ind w:left="720" w:hanging="720"/>
      </w:pPr>
      <w:r w:rsidRPr="000E3E40">
        <w:t>41.</w:t>
      </w:r>
      <w:r w:rsidRPr="000E3E40">
        <w:tab/>
        <w:t xml:space="preserve">Stroop JR. </w:t>
      </w:r>
      <w:r w:rsidRPr="000E3E40">
        <w:rPr>
          <w:i/>
        </w:rPr>
        <w:t>Studies of interference in serial verbal reactions</w:t>
      </w:r>
      <w:r w:rsidRPr="000E3E40">
        <w:t>. Nashville, Tenn., George Peabody College for Teachers; 1935.</w:t>
      </w:r>
    </w:p>
    <w:p w14:paraId="01350BB7" w14:textId="77777777" w:rsidR="000E3E40" w:rsidRPr="000E3E40" w:rsidRDefault="000E3E40" w:rsidP="000E3E40">
      <w:pPr>
        <w:pStyle w:val="EndNoteBibliography"/>
        <w:spacing w:after="0"/>
        <w:ind w:left="720" w:hanging="720"/>
      </w:pPr>
      <w:r w:rsidRPr="000E3E40">
        <w:t>42.</w:t>
      </w:r>
      <w:r w:rsidRPr="000E3E40">
        <w:tab/>
        <w:t xml:space="preserve">Verbruggen F, Logan GD. Automatic and Controlled Response Inhibition: Associative Learning in the Go/No-Go and Stop-Signal Paradigms. </w:t>
      </w:r>
      <w:r w:rsidRPr="000E3E40">
        <w:rPr>
          <w:i/>
        </w:rPr>
        <w:t xml:space="preserve">Journal of experimental psychology General. </w:t>
      </w:r>
      <w:r w:rsidRPr="000E3E40">
        <w:t>2008;137(4):649-672.</w:t>
      </w:r>
    </w:p>
    <w:p w14:paraId="3EC18790" w14:textId="77777777" w:rsidR="000E3E40" w:rsidRPr="000E3E40" w:rsidRDefault="000E3E40" w:rsidP="000E3E40">
      <w:pPr>
        <w:pStyle w:val="EndNoteBibliography"/>
        <w:spacing w:after="0"/>
        <w:ind w:left="720" w:hanging="720"/>
      </w:pPr>
      <w:r w:rsidRPr="000E3E40">
        <w:t>43.</w:t>
      </w:r>
      <w:r w:rsidRPr="000E3E40">
        <w:tab/>
        <w:t xml:space="preserve">Helfinstein SM, Kirwan ML, Benson BE, et al. Validation of a child-friendly version of the monetary incentive delay task. </w:t>
      </w:r>
      <w:r w:rsidRPr="000E3E40">
        <w:rPr>
          <w:i/>
        </w:rPr>
        <w:t xml:space="preserve">Social cognitive and affective neuroscience. </w:t>
      </w:r>
      <w:r w:rsidRPr="000E3E40">
        <w:t>2013;8(6):720-726.</w:t>
      </w:r>
    </w:p>
    <w:p w14:paraId="1F718A11" w14:textId="77777777" w:rsidR="000E3E40" w:rsidRPr="000E3E40" w:rsidRDefault="000E3E40" w:rsidP="000E3E40">
      <w:pPr>
        <w:pStyle w:val="EndNoteBibliography"/>
        <w:spacing w:after="0"/>
        <w:ind w:left="720" w:hanging="720"/>
      </w:pPr>
      <w:r w:rsidRPr="000E3E40">
        <w:t>44.</w:t>
      </w:r>
      <w:r w:rsidRPr="000E3E40">
        <w:tab/>
        <w:t xml:space="preserve">Zhang H, Zheng Y, Zhang Z, et al. Estimating and testing high-dimensional mediation effects in epigenetic studies. </w:t>
      </w:r>
      <w:r w:rsidRPr="000E3E40">
        <w:rPr>
          <w:i/>
        </w:rPr>
        <w:t xml:space="preserve">Bioinformatics. </w:t>
      </w:r>
      <w:r w:rsidRPr="000E3E40">
        <w:t>2016;32(20):3150-3154.</w:t>
      </w:r>
    </w:p>
    <w:p w14:paraId="68CA65A9" w14:textId="77777777" w:rsidR="000E3E40" w:rsidRPr="000E3E40" w:rsidRDefault="000E3E40" w:rsidP="000E3E40">
      <w:pPr>
        <w:pStyle w:val="EndNoteBibliography"/>
        <w:spacing w:after="0"/>
        <w:ind w:left="720" w:hanging="720"/>
      </w:pPr>
      <w:r w:rsidRPr="000E3E40">
        <w:t>45.</w:t>
      </w:r>
      <w:r w:rsidRPr="000E3E40">
        <w:tab/>
        <w:t xml:space="preserve">Fan J, Lv J. Sure independence screening for ultrahigh dimensional feature space. </w:t>
      </w:r>
      <w:r w:rsidRPr="000E3E40">
        <w:rPr>
          <w:i/>
        </w:rPr>
        <w:t xml:space="preserve">Journal of the Royal Statistical Society: Series B (Statistical Methodology). </w:t>
      </w:r>
      <w:r w:rsidRPr="000E3E40">
        <w:t>2008;70(5):849-911.</w:t>
      </w:r>
    </w:p>
    <w:p w14:paraId="358062E7" w14:textId="77777777" w:rsidR="000E3E40" w:rsidRPr="000E3E40" w:rsidRDefault="000E3E40" w:rsidP="000E3E40">
      <w:pPr>
        <w:pStyle w:val="EndNoteBibliography"/>
        <w:spacing w:after="0"/>
        <w:ind w:left="720" w:hanging="720"/>
      </w:pPr>
      <w:r w:rsidRPr="000E3E40">
        <w:t>46.</w:t>
      </w:r>
      <w:r w:rsidRPr="000E3E40">
        <w:tab/>
        <w:t xml:space="preserve">Fan J, Li R. Variable selection via nonconcave penalized likelihood and its oracle properties. </w:t>
      </w:r>
      <w:r w:rsidRPr="000E3E40">
        <w:rPr>
          <w:i/>
        </w:rPr>
        <w:t xml:space="preserve">Journal of the American statistical Association. </w:t>
      </w:r>
      <w:r w:rsidRPr="000E3E40">
        <w:t>2001;96(456):1348-1360.</w:t>
      </w:r>
    </w:p>
    <w:p w14:paraId="3EB7F31F" w14:textId="77777777" w:rsidR="000E3E40" w:rsidRPr="000E3E40" w:rsidRDefault="000E3E40" w:rsidP="000E3E40">
      <w:pPr>
        <w:pStyle w:val="EndNoteBibliography"/>
        <w:spacing w:after="0"/>
        <w:ind w:left="720" w:hanging="720"/>
      </w:pPr>
      <w:r w:rsidRPr="000E3E40">
        <w:t>47.</w:t>
      </w:r>
      <w:r w:rsidRPr="000E3E40">
        <w:tab/>
        <w:t xml:space="preserve">Hentges RF, Weaver Krug CM, Shaw DS, Wilson MN, Dishion TJ, Lemery-Chalfant K. The long-term indirect effect of the early Family Check-Up intervention on adolescent internalizing and externalizing symptoms via inhibitory control. </w:t>
      </w:r>
      <w:r w:rsidRPr="000E3E40">
        <w:rPr>
          <w:i/>
        </w:rPr>
        <w:t xml:space="preserve">Development and psychopathology. </w:t>
      </w:r>
      <w:r w:rsidRPr="000E3E40">
        <w:t>2020;32(4):1544-1554.</w:t>
      </w:r>
    </w:p>
    <w:p w14:paraId="6109BCE9" w14:textId="77777777" w:rsidR="000E3E40" w:rsidRPr="000E3E40" w:rsidRDefault="000E3E40" w:rsidP="000E3E40">
      <w:pPr>
        <w:pStyle w:val="EndNoteBibliography"/>
        <w:spacing w:after="0"/>
        <w:ind w:left="720" w:hanging="720"/>
      </w:pPr>
      <w:r w:rsidRPr="000E3E40">
        <w:t>48.</w:t>
      </w:r>
      <w:r w:rsidRPr="000E3E40">
        <w:tab/>
        <w:t xml:space="preserve">Sheridan MA, McLaughlin KA, Winter W, Fox N, Zeanah C, Nelson CA. Early deprivation disruption of associative learning is a developmental pathway to depression and social problems. </w:t>
      </w:r>
      <w:r w:rsidRPr="000E3E40">
        <w:rPr>
          <w:i/>
        </w:rPr>
        <w:t xml:space="preserve">Nat Commun. </w:t>
      </w:r>
      <w:r w:rsidRPr="000E3E40">
        <w:t>2018;9(1):2216.</w:t>
      </w:r>
    </w:p>
    <w:p w14:paraId="3125B408" w14:textId="77777777" w:rsidR="000E3E40" w:rsidRPr="000E3E40" w:rsidRDefault="000E3E40" w:rsidP="000E3E40">
      <w:pPr>
        <w:pStyle w:val="EndNoteBibliography"/>
        <w:ind w:left="720" w:hanging="720"/>
      </w:pPr>
      <w:r w:rsidRPr="000E3E40">
        <w:t>49.</w:t>
      </w:r>
      <w:r w:rsidRPr="000E3E40">
        <w:tab/>
        <w:t xml:space="preserve">Dennison MJ, Sheridan MA, Busso DS, et al. Neurobehavioral Markers of Resilience to Depression Amongst Adolescents Exposed to Child Abuse. </w:t>
      </w:r>
      <w:r w:rsidRPr="000E3E40">
        <w:rPr>
          <w:i/>
        </w:rPr>
        <w:t xml:space="preserve">Journal of abnormal psychology (1965). </w:t>
      </w:r>
      <w:r w:rsidRPr="000E3E40">
        <w:t>2016;125(8):1201-1212.</w:t>
      </w:r>
    </w:p>
    <w:p w14:paraId="44E69BA9" w14:textId="3B57C4CD" w:rsidR="00E63C6C" w:rsidRDefault="00844A8D" w:rsidP="0052534A">
      <w:pPr>
        <w:spacing w:line="360" w:lineRule="auto"/>
      </w:pPr>
      <w:r>
        <w:fldChar w:fldCharType="end"/>
      </w:r>
    </w:p>
    <w:p w14:paraId="29C02920" w14:textId="4BF6787B" w:rsidR="0070747E" w:rsidRDefault="0070747E" w:rsidP="0052534A">
      <w:pPr>
        <w:spacing w:line="360" w:lineRule="auto"/>
      </w:pPr>
    </w:p>
    <w:p w14:paraId="4978E7F1" w14:textId="3E66D98C" w:rsidR="0070747E" w:rsidRDefault="0070747E" w:rsidP="0052534A">
      <w:pPr>
        <w:spacing w:line="360" w:lineRule="auto"/>
      </w:pPr>
    </w:p>
    <w:p w14:paraId="0AB4B744" w14:textId="51E7524A" w:rsidR="0070747E" w:rsidRDefault="0070747E" w:rsidP="0052534A">
      <w:pPr>
        <w:spacing w:line="360" w:lineRule="auto"/>
      </w:pPr>
    </w:p>
    <w:p w14:paraId="7519823B" w14:textId="77777777" w:rsidR="008C58E1" w:rsidRDefault="008C58E1">
      <w:pPr>
        <w:rPr>
          <w:rFonts w:cs="Times New Roman"/>
          <w:b/>
          <w:bCs/>
        </w:rPr>
      </w:pPr>
      <w:r>
        <w:rPr>
          <w:rFonts w:cs="Times New Roman"/>
          <w:b/>
          <w:bCs/>
        </w:rPr>
        <w:br w:type="page"/>
      </w:r>
    </w:p>
    <w:p w14:paraId="47C618CC" w14:textId="530800F4" w:rsidR="0070747E" w:rsidRPr="007731B6" w:rsidRDefault="0070747E" w:rsidP="0070747E">
      <w:pPr>
        <w:rPr>
          <w:rFonts w:cs="Times New Roman"/>
        </w:rPr>
      </w:pPr>
      <w:r w:rsidRPr="007731B6">
        <w:rPr>
          <w:rFonts w:cs="Times New Roman"/>
          <w:b/>
          <w:bCs/>
        </w:rPr>
        <w:lastRenderedPageBreak/>
        <w:t>Appendix</w:t>
      </w:r>
    </w:p>
    <w:p w14:paraId="6E33D1C8" w14:textId="77777777" w:rsidR="0070747E" w:rsidRPr="00961B5E" w:rsidRDefault="0070747E" w:rsidP="0070747E">
      <w:pPr>
        <w:rPr>
          <w:rFonts w:cs="Times New Roman"/>
          <w:b/>
          <w:bCs/>
        </w:rPr>
      </w:pPr>
      <w:r w:rsidRPr="00961B5E">
        <w:rPr>
          <w:rFonts w:cs="Times New Roman"/>
          <w:b/>
          <w:bCs/>
        </w:rPr>
        <w:t>Table A.1: T1 data collection for the Deprivation and Threat Study, by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70747E" w14:paraId="11B59953" w14:textId="77777777" w:rsidTr="00602E93">
        <w:tc>
          <w:tcPr>
            <w:tcW w:w="9350" w:type="dxa"/>
            <w:gridSpan w:val="2"/>
            <w:tcBorders>
              <w:top w:val="single" w:sz="4" w:space="0" w:color="auto"/>
              <w:bottom w:val="single" w:sz="4" w:space="0" w:color="auto"/>
            </w:tcBorders>
          </w:tcPr>
          <w:p w14:paraId="5503E6AF" w14:textId="77777777" w:rsidR="0070747E" w:rsidRPr="00A962C6" w:rsidRDefault="0070747E" w:rsidP="00602E93">
            <w:pPr>
              <w:rPr>
                <w:rFonts w:cs="Times New Roman"/>
                <w:b/>
                <w:bCs/>
              </w:rPr>
            </w:pPr>
            <w:r w:rsidRPr="00A962C6">
              <w:rPr>
                <w:rFonts w:cs="Times New Roman"/>
                <w:b/>
                <w:bCs/>
              </w:rPr>
              <w:t>Session 1:</w:t>
            </w:r>
          </w:p>
        </w:tc>
      </w:tr>
      <w:tr w:rsidR="0070747E" w14:paraId="33005CD9" w14:textId="77777777" w:rsidTr="00602E93">
        <w:tc>
          <w:tcPr>
            <w:tcW w:w="2335" w:type="dxa"/>
            <w:tcBorders>
              <w:top w:val="single" w:sz="4" w:space="0" w:color="auto"/>
              <w:right w:val="single" w:sz="4" w:space="0" w:color="auto"/>
            </w:tcBorders>
          </w:tcPr>
          <w:p w14:paraId="7EC7BF25" w14:textId="77777777" w:rsidR="0070747E" w:rsidRDefault="0070747E" w:rsidP="00602E93">
            <w:pPr>
              <w:rPr>
                <w:rFonts w:cs="Times New Roman"/>
              </w:rPr>
            </w:pPr>
            <w:r>
              <w:rPr>
                <w:rFonts w:cs="Times New Roman"/>
              </w:rPr>
              <w:t>Child Measures</w:t>
            </w:r>
          </w:p>
        </w:tc>
        <w:tc>
          <w:tcPr>
            <w:tcW w:w="7015" w:type="dxa"/>
            <w:tcBorders>
              <w:top w:val="single" w:sz="4" w:space="0" w:color="auto"/>
              <w:left w:val="single" w:sz="4" w:space="0" w:color="auto"/>
            </w:tcBorders>
          </w:tcPr>
          <w:p w14:paraId="4FFCDEE8" w14:textId="77777777" w:rsidR="0070747E" w:rsidRDefault="0070747E" w:rsidP="00602E93">
            <w:pPr>
              <w:rPr>
                <w:rFonts w:cs="Times New Roman"/>
              </w:rPr>
            </w:pPr>
            <w:r>
              <w:rPr>
                <w:rFonts w:cs="Times New Roman"/>
              </w:rPr>
              <w:t>Child demographics</w:t>
            </w:r>
          </w:p>
        </w:tc>
      </w:tr>
      <w:tr w:rsidR="0070747E" w14:paraId="64532B1E" w14:textId="77777777" w:rsidTr="00602E93">
        <w:tc>
          <w:tcPr>
            <w:tcW w:w="2335" w:type="dxa"/>
            <w:tcBorders>
              <w:right w:val="single" w:sz="4" w:space="0" w:color="auto"/>
            </w:tcBorders>
          </w:tcPr>
          <w:p w14:paraId="2FF6C042" w14:textId="77777777" w:rsidR="0070747E" w:rsidRDefault="0070747E" w:rsidP="00602E93">
            <w:pPr>
              <w:ind w:left="720"/>
              <w:rPr>
                <w:rFonts w:cs="Times New Roman"/>
              </w:rPr>
            </w:pPr>
          </w:p>
        </w:tc>
        <w:tc>
          <w:tcPr>
            <w:tcW w:w="7015" w:type="dxa"/>
            <w:tcBorders>
              <w:left w:val="single" w:sz="4" w:space="0" w:color="auto"/>
            </w:tcBorders>
          </w:tcPr>
          <w:p w14:paraId="283A6C22" w14:textId="77777777" w:rsidR="0070747E" w:rsidRDefault="0070747E" w:rsidP="00602E93">
            <w:pPr>
              <w:rPr>
                <w:rFonts w:cs="Times New Roman"/>
              </w:rPr>
            </w:pPr>
            <w:r>
              <w:rPr>
                <w:rFonts w:cs="Times New Roman"/>
              </w:rPr>
              <w:t>Body Mass Index (BMI)</w:t>
            </w:r>
          </w:p>
        </w:tc>
      </w:tr>
      <w:tr w:rsidR="0070747E" w14:paraId="1F0D923F" w14:textId="77777777" w:rsidTr="00602E93">
        <w:tc>
          <w:tcPr>
            <w:tcW w:w="2335" w:type="dxa"/>
            <w:tcBorders>
              <w:right w:val="single" w:sz="4" w:space="0" w:color="auto"/>
            </w:tcBorders>
          </w:tcPr>
          <w:p w14:paraId="65AA04C6" w14:textId="77777777" w:rsidR="0070747E" w:rsidRDefault="0070747E" w:rsidP="00602E93">
            <w:pPr>
              <w:ind w:left="720"/>
              <w:rPr>
                <w:rFonts w:cs="Times New Roman"/>
              </w:rPr>
            </w:pPr>
          </w:p>
        </w:tc>
        <w:tc>
          <w:tcPr>
            <w:tcW w:w="7015" w:type="dxa"/>
            <w:tcBorders>
              <w:left w:val="single" w:sz="4" w:space="0" w:color="auto"/>
            </w:tcBorders>
          </w:tcPr>
          <w:p w14:paraId="468608D4" w14:textId="5140D8C8" w:rsidR="0070747E" w:rsidRDefault="0070747E" w:rsidP="00602E93">
            <w:pPr>
              <w:rPr>
                <w:rFonts w:cs="Times New Roman"/>
              </w:rPr>
            </w:pPr>
            <w:r>
              <w:rPr>
                <w:rFonts w:cs="Times New Roman"/>
              </w:rPr>
              <w:t>Children’s Depression Inventory</w:t>
            </w:r>
            <w:r w:rsidR="007079B4">
              <w:rPr>
                <w:rFonts w:cs="Times New Roman"/>
              </w:rPr>
              <w:t xml:space="preserve"> 2</w:t>
            </w:r>
            <w:r>
              <w:rPr>
                <w:rFonts w:cs="Times New Roman"/>
              </w:rPr>
              <w:t xml:space="preserve"> (CDI</w:t>
            </w:r>
            <w:r w:rsidR="007079B4">
              <w:rPr>
                <w:rFonts w:cs="Times New Roman"/>
              </w:rPr>
              <w:t xml:space="preserve"> 2</w:t>
            </w:r>
            <w:r>
              <w:rPr>
                <w:rFonts w:cs="Times New Roman"/>
              </w:rPr>
              <w:t>)</w:t>
            </w:r>
          </w:p>
        </w:tc>
      </w:tr>
      <w:tr w:rsidR="0070747E" w14:paraId="629C94B2" w14:textId="77777777" w:rsidTr="00602E93">
        <w:tc>
          <w:tcPr>
            <w:tcW w:w="2335" w:type="dxa"/>
            <w:tcBorders>
              <w:right w:val="single" w:sz="4" w:space="0" w:color="auto"/>
            </w:tcBorders>
          </w:tcPr>
          <w:p w14:paraId="66B03D92" w14:textId="77777777" w:rsidR="0070747E" w:rsidRDefault="0070747E" w:rsidP="00602E93">
            <w:pPr>
              <w:ind w:left="720"/>
              <w:rPr>
                <w:rFonts w:cs="Times New Roman"/>
              </w:rPr>
            </w:pPr>
          </w:p>
        </w:tc>
        <w:tc>
          <w:tcPr>
            <w:tcW w:w="7015" w:type="dxa"/>
            <w:tcBorders>
              <w:left w:val="single" w:sz="4" w:space="0" w:color="auto"/>
            </w:tcBorders>
          </w:tcPr>
          <w:p w14:paraId="1236FD35" w14:textId="77777777" w:rsidR="0070747E" w:rsidRDefault="0070747E" w:rsidP="00602E93">
            <w:pPr>
              <w:rPr>
                <w:rFonts w:cs="Times New Roman"/>
              </w:rPr>
            </w:pPr>
            <w:r>
              <w:rPr>
                <w:rFonts w:cs="Times New Roman"/>
              </w:rPr>
              <w:t>Screen for Child Anxiety Related Disorders (SCARED)</w:t>
            </w:r>
          </w:p>
        </w:tc>
      </w:tr>
      <w:tr w:rsidR="0070747E" w14:paraId="59D03B1C" w14:textId="77777777" w:rsidTr="00602E93">
        <w:tc>
          <w:tcPr>
            <w:tcW w:w="2335" w:type="dxa"/>
            <w:tcBorders>
              <w:right w:val="single" w:sz="4" w:space="0" w:color="auto"/>
            </w:tcBorders>
          </w:tcPr>
          <w:p w14:paraId="2C016494" w14:textId="77777777" w:rsidR="0070747E" w:rsidRDefault="0070747E" w:rsidP="00602E93">
            <w:pPr>
              <w:ind w:left="720"/>
              <w:rPr>
                <w:rFonts w:cs="Times New Roman"/>
              </w:rPr>
            </w:pPr>
          </w:p>
        </w:tc>
        <w:tc>
          <w:tcPr>
            <w:tcW w:w="7015" w:type="dxa"/>
            <w:tcBorders>
              <w:left w:val="single" w:sz="4" w:space="0" w:color="auto"/>
            </w:tcBorders>
          </w:tcPr>
          <w:p w14:paraId="4C7C5B87" w14:textId="77777777" w:rsidR="0070747E" w:rsidRDefault="0070747E" w:rsidP="00602E93">
            <w:pPr>
              <w:rPr>
                <w:rFonts w:cs="Times New Roman"/>
              </w:rPr>
            </w:pPr>
            <w:r>
              <w:rPr>
                <w:rFonts w:cs="Times New Roman"/>
              </w:rPr>
              <w:t>UCLA PTSD Reaction Index</w:t>
            </w:r>
          </w:p>
        </w:tc>
      </w:tr>
      <w:tr w:rsidR="0070747E" w14:paraId="5CF59DDF" w14:textId="77777777" w:rsidTr="00602E93">
        <w:tc>
          <w:tcPr>
            <w:tcW w:w="2335" w:type="dxa"/>
            <w:tcBorders>
              <w:right w:val="single" w:sz="4" w:space="0" w:color="auto"/>
            </w:tcBorders>
          </w:tcPr>
          <w:p w14:paraId="24787EAF" w14:textId="77777777" w:rsidR="0070747E" w:rsidRDefault="0070747E" w:rsidP="00602E93">
            <w:pPr>
              <w:ind w:left="720"/>
              <w:rPr>
                <w:rFonts w:cs="Times New Roman"/>
              </w:rPr>
            </w:pPr>
          </w:p>
        </w:tc>
        <w:tc>
          <w:tcPr>
            <w:tcW w:w="7015" w:type="dxa"/>
            <w:tcBorders>
              <w:left w:val="single" w:sz="4" w:space="0" w:color="auto"/>
            </w:tcBorders>
          </w:tcPr>
          <w:p w14:paraId="3DA0CD6D" w14:textId="77777777" w:rsidR="0070747E" w:rsidRDefault="0070747E" w:rsidP="00602E93">
            <w:pPr>
              <w:rPr>
                <w:rFonts w:cs="Times New Roman"/>
              </w:rPr>
            </w:pPr>
            <w:r>
              <w:rPr>
                <w:rFonts w:cs="Times New Roman"/>
              </w:rPr>
              <w:t>Childhood Trauma Questionnaire (CTQ)</w:t>
            </w:r>
          </w:p>
        </w:tc>
      </w:tr>
      <w:tr w:rsidR="0070747E" w14:paraId="55D8D932" w14:textId="77777777" w:rsidTr="00602E93">
        <w:tc>
          <w:tcPr>
            <w:tcW w:w="2335" w:type="dxa"/>
            <w:tcBorders>
              <w:right w:val="single" w:sz="4" w:space="0" w:color="auto"/>
            </w:tcBorders>
          </w:tcPr>
          <w:p w14:paraId="55B65498" w14:textId="77777777" w:rsidR="0070747E" w:rsidRDefault="0070747E" w:rsidP="00602E93">
            <w:pPr>
              <w:ind w:left="720"/>
              <w:rPr>
                <w:rFonts w:cs="Times New Roman"/>
              </w:rPr>
            </w:pPr>
          </w:p>
        </w:tc>
        <w:tc>
          <w:tcPr>
            <w:tcW w:w="7015" w:type="dxa"/>
            <w:tcBorders>
              <w:left w:val="single" w:sz="4" w:space="0" w:color="auto"/>
            </w:tcBorders>
          </w:tcPr>
          <w:p w14:paraId="4ED82A3A" w14:textId="77777777" w:rsidR="0070747E" w:rsidRDefault="0070747E" w:rsidP="00602E93">
            <w:pPr>
              <w:rPr>
                <w:rFonts w:cs="Times New Roman"/>
              </w:rPr>
            </w:pPr>
            <w:r>
              <w:rPr>
                <w:rFonts w:cs="Times New Roman"/>
              </w:rPr>
              <w:t>School Mindset Questionnaire</w:t>
            </w:r>
          </w:p>
        </w:tc>
      </w:tr>
      <w:tr w:rsidR="0070747E" w14:paraId="506DA57B" w14:textId="77777777" w:rsidTr="00602E93">
        <w:tc>
          <w:tcPr>
            <w:tcW w:w="2335" w:type="dxa"/>
            <w:tcBorders>
              <w:right w:val="single" w:sz="4" w:space="0" w:color="auto"/>
            </w:tcBorders>
          </w:tcPr>
          <w:p w14:paraId="7B11431B" w14:textId="77777777" w:rsidR="0070747E" w:rsidRDefault="0070747E" w:rsidP="00602E93">
            <w:pPr>
              <w:ind w:left="720"/>
              <w:rPr>
                <w:rFonts w:cs="Times New Roman"/>
              </w:rPr>
            </w:pPr>
          </w:p>
        </w:tc>
        <w:tc>
          <w:tcPr>
            <w:tcW w:w="7015" w:type="dxa"/>
            <w:tcBorders>
              <w:left w:val="single" w:sz="4" w:space="0" w:color="auto"/>
            </w:tcBorders>
          </w:tcPr>
          <w:p w14:paraId="60484AE2" w14:textId="77777777" w:rsidR="0070747E" w:rsidRDefault="0070747E" w:rsidP="00602E93">
            <w:pPr>
              <w:rPr>
                <w:rFonts w:cs="Times New Roman"/>
              </w:rPr>
            </w:pPr>
            <w:r>
              <w:rPr>
                <w:rFonts w:cs="Times New Roman"/>
              </w:rPr>
              <w:t>Youth Self-Report (YSL)</w:t>
            </w:r>
          </w:p>
        </w:tc>
      </w:tr>
      <w:tr w:rsidR="0070747E" w14:paraId="3220C489" w14:textId="77777777" w:rsidTr="00602E93">
        <w:tc>
          <w:tcPr>
            <w:tcW w:w="2335" w:type="dxa"/>
            <w:tcBorders>
              <w:right w:val="single" w:sz="4" w:space="0" w:color="auto"/>
            </w:tcBorders>
          </w:tcPr>
          <w:p w14:paraId="1972304F" w14:textId="77777777" w:rsidR="0070747E" w:rsidRDefault="0070747E" w:rsidP="00602E93">
            <w:pPr>
              <w:ind w:left="720"/>
              <w:rPr>
                <w:rFonts w:cs="Times New Roman"/>
              </w:rPr>
            </w:pPr>
          </w:p>
        </w:tc>
        <w:tc>
          <w:tcPr>
            <w:tcW w:w="7015" w:type="dxa"/>
            <w:tcBorders>
              <w:left w:val="single" w:sz="4" w:space="0" w:color="auto"/>
            </w:tcBorders>
          </w:tcPr>
          <w:p w14:paraId="4CB40B42" w14:textId="77777777" w:rsidR="0070747E" w:rsidRDefault="0070747E" w:rsidP="00602E93">
            <w:pPr>
              <w:rPr>
                <w:rFonts w:cs="Times New Roman"/>
              </w:rPr>
            </w:pPr>
            <w:r>
              <w:rPr>
                <w:rFonts w:cs="Times New Roman"/>
              </w:rPr>
              <w:t>Children’s Response Styles Questionnaire</w:t>
            </w:r>
          </w:p>
        </w:tc>
      </w:tr>
      <w:tr w:rsidR="0070747E" w14:paraId="244B7892" w14:textId="77777777" w:rsidTr="00602E93">
        <w:tc>
          <w:tcPr>
            <w:tcW w:w="2335" w:type="dxa"/>
            <w:tcBorders>
              <w:right w:val="single" w:sz="4" w:space="0" w:color="auto"/>
            </w:tcBorders>
          </w:tcPr>
          <w:p w14:paraId="2E208247" w14:textId="77777777" w:rsidR="0070747E" w:rsidRDefault="0070747E" w:rsidP="00602E93">
            <w:pPr>
              <w:ind w:left="720"/>
              <w:rPr>
                <w:rFonts w:cs="Times New Roman"/>
              </w:rPr>
            </w:pPr>
          </w:p>
        </w:tc>
        <w:tc>
          <w:tcPr>
            <w:tcW w:w="7015" w:type="dxa"/>
            <w:tcBorders>
              <w:left w:val="single" w:sz="4" w:space="0" w:color="auto"/>
            </w:tcBorders>
          </w:tcPr>
          <w:p w14:paraId="3032B4B6" w14:textId="77777777" w:rsidR="0070747E" w:rsidRDefault="0070747E" w:rsidP="00602E93">
            <w:pPr>
              <w:rPr>
                <w:rFonts w:cs="Times New Roman"/>
              </w:rPr>
            </w:pPr>
            <w:r>
              <w:rPr>
                <w:rFonts w:cs="Times New Roman"/>
              </w:rPr>
              <w:t>Tanner Pubertal Stage</w:t>
            </w:r>
          </w:p>
        </w:tc>
      </w:tr>
      <w:tr w:rsidR="0070747E" w14:paraId="545D98A4" w14:textId="77777777" w:rsidTr="00602E93">
        <w:tc>
          <w:tcPr>
            <w:tcW w:w="2335" w:type="dxa"/>
            <w:tcBorders>
              <w:right w:val="single" w:sz="4" w:space="0" w:color="auto"/>
            </w:tcBorders>
          </w:tcPr>
          <w:p w14:paraId="7E5D3354" w14:textId="77777777" w:rsidR="0070747E" w:rsidRDefault="0070747E" w:rsidP="00602E93">
            <w:pPr>
              <w:ind w:left="720"/>
              <w:rPr>
                <w:rFonts w:cs="Times New Roman"/>
              </w:rPr>
            </w:pPr>
          </w:p>
        </w:tc>
        <w:tc>
          <w:tcPr>
            <w:tcW w:w="7015" w:type="dxa"/>
            <w:tcBorders>
              <w:left w:val="single" w:sz="4" w:space="0" w:color="auto"/>
            </w:tcBorders>
          </w:tcPr>
          <w:p w14:paraId="588729DB" w14:textId="77777777" w:rsidR="0070747E" w:rsidRDefault="0070747E" w:rsidP="00602E93">
            <w:pPr>
              <w:rPr>
                <w:rFonts w:cs="Times New Roman"/>
              </w:rPr>
            </w:pPr>
            <w:r>
              <w:rPr>
                <w:rFonts w:cs="Times New Roman"/>
              </w:rPr>
              <w:t>Positive and Negative Affect Scale (PANAS-GEN)</w:t>
            </w:r>
          </w:p>
        </w:tc>
      </w:tr>
      <w:tr w:rsidR="0070747E" w14:paraId="4BAD33E5" w14:textId="77777777" w:rsidTr="00602E93">
        <w:tc>
          <w:tcPr>
            <w:tcW w:w="2335" w:type="dxa"/>
            <w:tcBorders>
              <w:bottom w:val="single" w:sz="4" w:space="0" w:color="auto"/>
              <w:right w:val="single" w:sz="4" w:space="0" w:color="auto"/>
            </w:tcBorders>
          </w:tcPr>
          <w:p w14:paraId="25B59C81"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4341BAEF" w14:textId="77777777" w:rsidR="0070747E" w:rsidRDefault="0070747E" w:rsidP="00602E93">
            <w:pPr>
              <w:rPr>
                <w:rFonts w:cs="Times New Roman"/>
              </w:rPr>
            </w:pPr>
            <w:r>
              <w:rPr>
                <w:rFonts w:cs="Times New Roman"/>
              </w:rPr>
              <w:t>Childhood Experiences of Care and Abuse Interview (CECA)</w:t>
            </w:r>
          </w:p>
        </w:tc>
      </w:tr>
      <w:tr w:rsidR="0070747E" w14:paraId="1E319333" w14:textId="77777777" w:rsidTr="00602E93">
        <w:tc>
          <w:tcPr>
            <w:tcW w:w="2335" w:type="dxa"/>
            <w:tcBorders>
              <w:top w:val="single" w:sz="4" w:space="0" w:color="auto"/>
              <w:right w:val="single" w:sz="4" w:space="0" w:color="auto"/>
            </w:tcBorders>
          </w:tcPr>
          <w:p w14:paraId="4EACC68F" w14:textId="77777777" w:rsidR="0070747E" w:rsidRDefault="0070747E" w:rsidP="00602E93">
            <w:pPr>
              <w:rPr>
                <w:rFonts w:cs="Times New Roman"/>
              </w:rPr>
            </w:pPr>
            <w:r>
              <w:rPr>
                <w:rFonts w:cs="Times New Roman"/>
              </w:rPr>
              <w:t>Parent Measures</w:t>
            </w:r>
          </w:p>
        </w:tc>
        <w:tc>
          <w:tcPr>
            <w:tcW w:w="7015" w:type="dxa"/>
            <w:tcBorders>
              <w:top w:val="single" w:sz="4" w:space="0" w:color="auto"/>
              <w:left w:val="single" w:sz="4" w:space="0" w:color="auto"/>
            </w:tcBorders>
          </w:tcPr>
          <w:p w14:paraId="554A4B24" w14:textId="77777777" w:rsidR="0070747E" w:rsidRDefault="0070747E" w:rsidP="00602E93">
            <w:pPr>
              <w:rPr>
                <w:rFonts w:cs="Times New Roman"/>
              </w:rPr>
            </w:pPr>
            <w:r>
              <w:rPr>
                <w:rFonts w:cs="Times New Roman"/>
              </w:rPr>
              <w:t>Parent demographics</w:t>
            </w:r>
          </w:p>
        </w:tc>
      </w:tr>
      <w:tr w:rsidR="0070747E" w14:paraId="0CDE42DB" w14:textId="77777777" w:rsidTr="00602E93">
        <w:tc>
          <w:tcPr>
            <w:tcW w:w="2335" w:type="dxa"/>
            <w:tcBorders>
              <w:right w:val="single" w:sz="4" w:space="0" w:color="auto"/>
            </w:tcBorders>
          </w:tcPr>
          <w:p w14:paraId="6EE8CD50" w14:textId="77777777" w:rsidR="0070747E" w:rsidRDefault="0070747E" w:rsidP="00602E93">
            <w:pPr>
              <w:ind w:left="720"/>
              <w:rPr>
                <w:rFonts w:cs="Times New Roman"/>
              </w:rPr>
            </w:pPr>
          </w:p>
        </w:tc>
        <w:tc>
          <w:tcPr>
            <w:tcW w:w="7015" w:type="dxa"/>
            <w:tcBorders>
              <w:left w:val="single" w:sz="4" w:space="0" w:color="auto"/>
            </w:tcBorders>
          </w:tcPr>
          <w:p w14:paraId="74196255" w14:textId="77777777" w:rsidR="0070747E" w:rsidRDefault="0070747E" w:rsidP="00602E93">
            <w:pPr>
              <w:rPr>
                <w:rFonts w:cs="Times New Roman"/>
              </w:rPr>
            </w:pPr>
            <w:r>
              <w:rPr>
                <w:rFonts w:cs="Times New Roman"/>
              </w:rPr>
              <w:t>Juvenile Victimization Questionnaire (JVQ)</w:t>
            </w:r>
          </w:p>
        </w:tc>
      </w:tr>
      <w:tr w:rsidR="0070747E" w14:paraId="00A62A29" w14:textId="77777777" w:rsidTr="00602E93">
        <w:tc>
          <w:tcPr>
            <w:tcW w:w="2335" w:type="dxa"/>
            <w:tcBorders>
              <w:right w:val="single" w:sz="4" w:space="0" w:color="auto"/>
            </w:tcBorders>
          </w:tcPr>
          <w:p w14:paraId="45B7754B" w14:textId="77777777" w:rsidR="0070747E" w:rsidRDefault="0070747E" w:rsidP="00602E93">
            <w:pPr>
              <w:ind w:left="720"/>
              <w:rPr>
                <w:rFonts w:cs="Times New Roman"/>
              </w:rPr>
            </w:pPr>
          </w:p>
        </w:tc>
        <w:tc>
          <w:tcPr>
            <w:tcW w:w="7015" w:type="dxa"/>
            <w:tcBorders>
              <w:left w:val="single" w:sz="4" w:space="0" w:color="auto"/>
            </w:tcBorders>
          </w:tcPr>
          <w:p w14:paraId="2A1B9EC1" w14:textId="77777777" w:rsidR="0070747E" w:rsidRDefault="0070747E" w:rsidP="00602E93">
            <w:pPr>
              <w:rPr>
                <w:rFonts w:cs="Times New Roman"/>
              </w:rPr>
            </w:pPr>
            <w:r>
              <w:rPr>
                <w:rFonts w:cs="Times New Roman"/>
              </w:rPr>
              <w:t>Conflict Tactics Scale – Family Version</w:t>
            </w:r>
          </w:p>
        </w:tc>
      </w:tr>
      <w:tr w:rsidR="0070747E" w14:paraId="06B73E01" w14:textId="77777777" w:rsidTr="00602E93">
        <w:tc>
          <w:tcPr>
            <w:tcW w:w="2335" w:type="dxa"/>
            <w:tcBorders>
              <w:right w:val="single" w:sz="4" w:space="0" w:color="auto"/>
            </w:tcBorders>
          </w:tcPr>
          <w:p w14:paraId="01AC046C" w14:textId="77777777" w:rsidR="0070747E" w:rsidRDefault="0070747E" w:rsidP="00602E93">
            <w:pPr>
              <w:ind w:left="720"/>
              <w:rPr>
                <w:rFonts w:cs="Times New Roman"/>
              </w:rPr>
            </w:pPr>
          </w:p>
        </w:tc>
        <w:tc>
          <w:tcPr>
            <w:tcW w:w="7015" w:type="dxa"/>
            <w:tcBorders>
              <w:left w:val="single" w:sz="4" w:space="0" w:color="auto"/>
            </w:tcBorders>
          </w:tcPr>
          <w:p w14:paraId="3F324614" w14:textId="77777777" w:rsidR="0070747E" w:rsidRDefault="0070747E" w:rsidP="00602E93">
            <w:pPr>
              <w:rPr>
                <w:rFonts w:cs="Times New Roman"/>
              </w:rPr>
            </w:pPr>
            <w:r>
              <w:rPr>
                <w:rFonts w:cs="Times New Roman"/>
              </w:rPr>
              <w:t>CHAOS Scale</w:t>
            </w:r>
          </w:p>
        </w:tc>
      </w:tr>
      <w:tr w:rsidR="0070747E" w14:paraId="2E89DF01" w14:textId="77777777" w:rsidTr="00602E93">
        <w:tc>
          <w:tcPr>
            <w:tcW w:w="2335" w:type="dxa"/>
            <w:tcBorders>
              <w:right w:val="single" w:sz="4" w:space="0" w:color="auto"/>
            </w:tcBorders>
          </w:tcPr>
          <w:p w14:paraId="3ED2513A" w14:textId="77777777" w:rsidR="0070747E" w:rsidRDefault="0070747E" w:rsidP="00602E93">
            <w:pPr>
              <w:ind w:left="720"/>
              <w:rPr>
                <w:rFonts w:cs="Times New Roman"/>
              </w:rPr>
            </w:pPr>
          </w:p>
        </w:tc>
        <w:tc>
          <w:tcPr>
            <w:tcW w:w="7015" w:type="dxa"/>
            <w:tcBorders>
              <w:left w:val="single" w:sz="4" w:space="0" w:color="auto"/>
            </w:tcBorders>
          </w:tcPr>
          <w:p w14:paraId="258305FF" w14:textId="77777777" w:rsidR="0070747E" w:rsidRDefault="0070747E" w:rsidP="00602E93">
            <w:pPr>
              <w:rPr>
                <w:rFonts w:cs="Times New Roman"/>
              </w:rPr>
            </w:pPr>
            <w:r>
              <w:rPr>
                <w:rFonts w:cs="Times New Roman"/>
              </w:rPr>
              <w:t>Family Routines Inventory</w:t>
            </w:r>
          </w:p>
        </w:tc>
      </w:tr>
      <w:tr w:rsidR="0070747E" w14:paraId="19BD9C4B" w14:textId="77777777" w:rsidTr="00602E93">
        <w:tc>
          <w:tcPr>
            <w:tcW w:w="2335" w:type="dxa"/>
            <w:tcBorders>
              <w:right w:val="single" w:sz="4" w:space="0" w:color="auto"/>
            </w:tcBorders>
          </w:tcPr>
          <w:p w14:paraId="7A3CFB42" w14:textId="77777777" w:rsidR="0070747E" w:rsidRDefault="0070747E" w:rsidP="00602E93">
            <w:pPr>
              <w:ind w:left="720"/>
              <w:rPr>
                <w:rFonts w:cs="Times New Roman"/>
              </w:rPr>
            </w:pPr>
          </w:p>
        </w:tc>
        <w:tc>
          <w:tcPr>
            <w:tcW w:w="7015" w:type="dxa"/>
            <w:tcBorders>
              <w:left w:val="single" w:sz="4" w:space="0" w:color="auto"/>
            </w:tcBorders>
          </w:tcPr>
          <w:p w14:paraId="10800146" w14:textId="77777777" w:rsidR="0070747E" w:rsidRDefault="0070747E" w:rsidP="00602E93">
            <w:pPr>
              <w:rPr>
                <w:rFonts w:cs="Times New Roman"/>
              </w:rPr>
            </w:pPr>
            <w:r>
              <w:rPr>
                <w:rFonts w:cs="Times New Roman"/>
              </w:rPr>
              <w:t>HOME Parent Report Measure</w:t>
            </w:r>
          </w:p>
        </w:tc>
      </w:tr>
      <w:tr w:rsidR="0070747E" w14:paraId="3D326810" w14:textId="77777777" w:rsidTr="00602E93">
        <w:tc>
          <w:tcPr>
            <w:tcW w:w="2335" w:type="dxa"/>
            <w:tcBorders>
              <w:right w:val="single" w:sz="4" w:space="0" w:color="auto"/>
            </w:tcBorders>
          </w:tcPr>
          <w:p w14:paraId="1A21B620" w14:textId="77777777" w:rsidR="0070747E" w:rsidRDefault="0070747E" w:rsidP="00602E93">
            <w:pPr>
              <w:ind w:left="720"/>
              <w:rPr>
                <w:rFonts w:cs="Times New Roman"/>
              </w:rPr>
            </w:pPr>
          </w:p>
        </w:tc>
        <w:tc>
          <w:tcPr>
            <w:tcW w:w="7015" w:type="dxa"/>
            <w:tcBorders>
              <w:left w:val="single" w:sz="4" w:space="0" w:color="auto"/>
            </w:tcBorders>
          </w:tcPr>
          <w:p w14:paraId="1A54AB0A" w14:textId="77777777" w:rsidR="0070747E" w:rsidRDefault="0070747E" w:rsidP="00602E93">
            <w:pPr>
              <w:rPr>
                <w:rFonts w:cs="Times New Roman"/>
              </w:rPr>
            </w:pPr>
            <w:r>
              <w:rPr>
                <w:rFonts w:cs="Times New Roman"/>
              </w:rPr>
              <w:t>UCLA PTSD Reaction Index</w:t>
            </w:r>
          </w:p>
        </w:tc>
      </w:tr>
      <w:tr w:rsidR="0070747E" w14:paraId="1BBA818F" w14:textId="77777777" w:rsidTr="00602E93">
        <w:tc>
          <w:tcPr>
            <w:tcW w:w="2335" w:type="dxa"/>
            <w:tcBorders>
              <w:right w:val="single" w:sz="4" w:space="0" w:color="auto"/>
            </w:tcBorders>
          </w:tcPr>
          <w:p w14:paraId="51CF07F3" w14:textId="77777777" w:rsidR="0070747E" w:rsidRDefault="0070747E" w:rsidP="00602E93">
            <w:pPr>
              <w:ind w:left="720"/>
              <w:rPr>
                <w:rFonts w:cs="Times New Roman"/>
              </w:rPr>
            </w:pPr>
          </w:p>
        </w:tc>
        <w:tc>
          <w:tcPr>
            <w:tcW w:w="7015" w:type="dxa"/>
            <w:tcBorders>
              <w:left w:val="single" w:sz="4" w:space="0" w:color="auto"/>
            </w:tcBorders>
          </w:tcPr>
          <w:p w14:paraId="0E70E2D3" w14:textId="77777777" w:rsidR="0070747E" w:rsidRDefault="0070747E" w:rsidP="00602E93">
            <w:pPr>
              <w:rPr>
                <w:rFonts w:cs="Times New Roman"/>
              </w:rPr>
            </w:pPr>
            <w:r>
              <w:rPr>
                <w:rFonts w:cs="Times New Roman"/>
              </w:rPr>
              <w:t>Child Abuse Potential Inventory</w:t>
            </w:r>
          </w:p>
        </w:tc>
      </w:tr>
      <w:tr w:rsidR="0070747E" w14:paraId="5FBFBA3C" w14:textId="77777777" w:rsidTr="00602E93">
        <w:tc>
          <w:tcPr>
            <w:tcW w:w="2335" w:type="dxa"/>
            <w:tcBorders>
              <w:right w:val="single" w:sz="4" w:space="0" w:color="auto"/>
            </w:tcBorders>
          </w:tcPr>
          <w:p w14:paraId="5D091AAC" w14:textId="77777777" w:rsidR="0070747E" w:rsidRDefault="0070747E" w:rsidP="00602E93">
            <w:pPr>
              <w:ind w:left="720"/>
              <w:rPr>
                <w:rFonts w:cs="Times New Roman"/>
              </w:rPr>
            </w:pPr>
          </w:p>
        </w:tc>
        <w:tc>
          <w:tcPr>
            <w:tcW w:w="7015" w:type="dxa"/>
            <w:tcBorders>
              <w:left w:val="single" w:sz="4" w:space="0" w:color="auto"/>
            </w:tcBorders>
          </w:tcPr>
          <w:p w14:paraId="41511C84" w14:textId="77777777" w:rsidR="0070747E" w:rsidRDefault="0070747E" w:rsidP="00602E93">
            <w:pPr>
              <w:rPr>
                <w:rFonts w:cs="Times New Roman"/>
              </w:rPr>
            </w:pPr>
            <w:r>
              <w:rPr>
                <w:rFonts w:cs="Times New Roman"/>
              </w:rPr>
              <w:t>Child Behavior Checklist (CBCL)</w:t>
            </w:r>
          </w:p>
        </w:tc>
      </w:tr>
      <w:tr w:rsidR="0070747E" w14:paraId="533613A4" w14:textId="77777777" w:rsidTr="00602E93">
        <w:tc>
          <w:tcPr>
            <w:tcW w:w="2335" w:type="dxa"/>
            <w:tcBorders>
              <w:right w:val="single" w:sz="4" w:space="0" w:color="auto"/>
            </w:tcBorders>
          </w:tcPr>
          <w:p w14:paraId="5958782C" w14:textId="77777777" w:rsidR="0070747E" w:rsidRDefault="0070747E" w:rsidP="00602E93">
            <w:pPr>
              <w:ind w:left="720"/>
              <w:rPr>
                <w:rFonts w:cs="Times New Roman"/>
              </w:rPr>
            </w:pPr>
          </w:p>
        </w:tc>
        <w:tc>
          <w:tcPr>
            <w:tcW w:w="7015" w:type="dxa"/>
            <w:tcBorders>
              <w:left w:val="single" w:sz="4" w:space="0" w:color="auto"/>
            </w:tcBorders>
          </w:tcPr>
          <w:p w14:paraId="32070ACC" w14:textId="77777777" w:rsidR="0070747E" w:rsidRDefault="0070747E" w:rsidP="00602E93">
            <w:pPr>
              <w:rPr>
                <w:rFonts w:cs="Times New Roman"/>
              </w:rPr>
            </w:pPr>
            <w:r>
              <w:rPr>
                <w:rFonts w:cs="Times New Roman"/>
              </w:rPr>
              <w:t>Pittsburg Sleep Quality Index (PSQI)</w:t>
            </w:r>
          </w:p>
        </w:tc>
      </w:tr>
      <w:tr w:rsidR="0070747E" w14:paraId="0F1228C3" w14:textId="77777777" w:rsidTr="00602E93">
        <w:tc>
          <w:tcPr>
            <w:tcW w:w="2335" w:type="dxa"/>
            <w:tcBorders>
              <w:right w:val="single" w:sz="4" w:space="0" w:color="auto"/>
            </w:tcBorders>
          </w:tcPr>
          <w:p w14:paraId="5C9C6B1E" w14:textId="77777777" w:rsidR="0070747E" w:rsidRDefault="0070747E" w:rsidP="00602E93">
            <w:pPr>
              <w:ind w:left="720"/>
              <w:rPr>
                <w:rFonts w:cs="Times New Roman"/>
              </w:rPr>
            </w:pPr>
          </w:p>
        </w:tc>
        <w:tc>
          <w:tcPr>
            <w:tcW w:w="7015" w:type="dxa"/>
            <w:tcBorders>
              <w:left w:val="single" w:sz="4" w:space="0" w:color="auto"/>
            </w:tcBorders>
          </w:tcPr>
          <w:p w14:paraId="77C6575B" w14:textId="77777777" w:rsidR="0070747E" w:rsidRDefault="0070747E" w:rsidP="00602E93">
            <w:pPr>
              <w:rPr>
                <w:rFonts w:cs="Times New Roman"/>
              </w:rPr>
            </w:pPr>
            <w:r>
              <w:rPr>
                <w:rFonts w:cs="Times New Roman"/>
              </w:rPr>
              <w:t>Family Inventory of Sleep Habits (FISH)</w:t>
            </w:r>
          </w:p>
        </w:tc>
      </w:tr>
      <w:tr w:rsidR="0070747E" w14:paraId="24D7E0B7" w14:textId="77777777" w:rsidTr="00602E93">
        <w:tc>
          <w:tcPr>
            <w:tcW w:w="2335" w:type="dxa"/>
            <w:tcBorders>
              <w:right w:val="single" w:sz="4" w:space="0" w:color="auto"/>
            </w:tcBorders>
          </w:tcPr>
          <w:p w14:paraId="46B26721" w14:textId="77777777" w:rsidR="0070747E" w:rsidRDefault="0070747E" w:rsidP="00602E93">
            <w:pPr>
              <w:ind w:left="720"/>
              <w:rPr>
                <w:rFonts w:cs="Times New Roman"/>
              </w:rPr>
            </w:pPr>
          </w:p>
        </w:tc>
        <w:tc>
          <w:tcPr>
            <w:tcW w:w="7015" w:type="dxa"/>
            <w:tcBorders>
              <w:left w:val="single" w:sz="4" w:space="0" w:color="auto"/>
            </w:tcBorders>
          </w:tcPr>
          <w:p w14:paraId="452B2FDC" w14:textId="77777777" w:rsidR="0070747E" w:rsidRDefault="0070747E" w:rsidP="00602E93">
            <w:pPr>
              <w:rPr>
                <w:rFonts w:cs="Times New Roman"/>
              </w:rPr>
            </w:pPr>
            <w:r>
              <w:rPr>
                <w:rFonts w:cs="Times New Roman"/>
              </w:rPr>
              <w:t>Epworth Sleepiness Scale (ESS)</w:t>
            </w:r>
          </w:p>
        </w:tc>
      </w:tr>
      <w:tr w:rsidR="0070747E" w14:paraId="37BD2076" w14:textId="77777777" w:rsidTr="00602E93">
        <w:tc>
          <w:tcPr>
            <w:tcW w:w="2335" w:type="dxa"/>
            <w:tcBorders>
              <w:bottom w:val="single" w:sz="4" w:space="0" w:color="auto"/>
              <w:right w:val="single" w:sz="4" w:space="0" w:color="auto"/>
            </w:tcBorders>
          </w:tcPr>
          <w:p w14:paraId="08D4A580"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60DDCAE2" w14:textId="77777777" w:rsidR="0070747E" w:rsidRDefault="0070747E" w:rsidP="00602E93">
            <w:pPr>
              <w:rPr>
                <w:rFonts w:cs="Times New Roman"/>
              </w:rPr>
            </w:pPr>
            <w:r>
              <w:rPr>
                <w:rFonts w:cs="Times New Roman"/>
              </w:rPr>
              <w:t>Children’s Chronotype Questionnaire (CCTQ)</w:t>
            </w:r>
          </w:p>
        </w:tc>
      </w:tr>
      <w:tr w:rsidR="0070747E" w14:paraId="75B546F2" w14:textId="77777777" w:rsidTr="00602E93">
        <w:tc>
          <w:tcPr>
            <w:tcW w:w="2335" w:type="dxa"/>
            <w:tcBorders>
              <w:top w:val="single" w:sz="4" w:space="0" w:color="auto"/>
              <w:right w:val="single" w:sz="4" w:space="0" w:color="auto"/>
            </w:tcBorders>
          </w:tcPr>
          <w:p w14:paraId="6D9318F8" w14:textId="77777777" w:rsidR="0070747E" w:rsidRDefault="0070747E" w:rsidP="00602E93">
            <w:pPr>
              <w:rPr>
                <w:rFonts w:cs="Times New Roman"/>
              </w:rPr>
            </w:pPr>
            <w:r>
              <w:rPr>
                <w:rFonts w:cs="Times New Roman"/>
              </w:rPr>
              <w:t>Behavioral Tasks</w:t>
            </w:r>
          </w:p>
        </w:tc>
        <w:tc>
          <w:tcPr>
            <w:tcW w:w="7015" w:type="dxa"/>
            <w:tcBorders>
              <w:top w:val="single" w:sz="4" w:space="0" w:color="auto"/>
              <w:left w:val="single" w:sz="4" w:space="0" w:color="auto"/>
            </w:tcBorders>
          </w:tcPr>
          <w:p w14:paraId="3F31D496" w14:textId="77777777" w:rsidR="0070747E" w:rsidRDefault="0070747E" w:rsidP="00602E93">
            <w:pPr>
              <w:rPr>
                <w:rFonts w:cs="Times New Roman"/>
              </w:rPr>
            </w:pPr>
            <w:r>
              <w:rPr>
                <w:rFonts w:cs="Times New Roman"/>
              </w:rPr>
              <w:t>Wechsler Abbreviated Scale of Intelligence (WASI)</w:t>
            </w:r>
          </w:p>
        </w:tc>
      </w:tr>
      <w:tr w:rsidR="0070747E" w14:paraId="1CA66DF6" w14:textId="77777777" w:rsidTr="00602E93">
        <w:tc>
          <w:tcPr>
            <w:tcW w:w="2335" w:type="dxa"/>
            <w:tcBorders>
              <w:right w:val="single" w:sz="4" w:space="0" w:color="auto"/>
            </w:tcBorders>
          </w:tcPr>
          <w:p w14:paraId="466FA48E" w14:textId="77777777" w:rsidR="0070747E" w:rsidRDefault="0070747E" w:rsidP="00602E93">
            <w:pPr>
              <w:ind w:left="720"/>
              <w:rPr>
                <w:rFonts w:cs="Times New Roman"/>
              </w:rPr>
            </w:pPr>
          </w:p>
        </w:tc>
        <w:tc>
          <w:tcPr>
            <w:tcW w:w="7015" w:type="dxa"/>
            <w:tcBorders>
              <w:left w:val="single" w:sz="4" w:space="0" w:color="auto"/>
            </w:tcBorders>
          </w:tcPr>
          <w:p w14:paraId="4408B221" w14:textId="77777777" w:rsidR="0070747E" w:rsidRDefault="0070747E" w:rsidP="00602E93">
            <w:pPr>
              <w:rPr>
                <w:rFonts w:cs="Times New Roman"/>
              </w:rPr>
            </w:pPr>
            <w:r>
              <w:rPr>
                <w:rFonts w:cs="Times New Roman"/>
              </w:rPr>
              <w:t>Dimensional Change Card Sort (DCCS)</w:t>
            </w:r>
          </w:p>
        </w:tc>
      </w:tr>
      <w:tr w:rsidR="0070747E" w14:paraId="24EA4374" w14:textId="77777777" w:rsidTr="00602E93">
        <w:tc>
          <w:tcPr>
            <w:tcW w:w="2335" w:type="dxa"/>
            <w:tcBorders>
              <w:right w:val="single" w:sz="4" w:space="0" w:color="auto"/>
            </w:tcBorders>
          </w:tcPr>
          <w:p w14:paraId="37D54544" w14:textId="77777777" w:rsidR="0070747E" w:rsidRDefault="0070747E" w:rsidP="00602E93">
            <w:pPr>
              <w:ind w:left="720"/>
              <w:rPr>
                <w:rFonts w:cs="Times New Roman"/>
              </w:rPr>
            </w:pPr>
          </w:p>
        </w:tc>
        <w:tc>
          <w:tcPr>
            <w:tcW w:w="7015" w:type="dxa"/>
            <w:tcBorders>
              <w:left w:val="single" w:sz="4" w:space="0" w:color="auto"/>
            </w:tcBorders>
          </w:tcPr>
          <w:p w14:paraId="0BCF25D0" w14:textId="77777777" w:rsidR="0070747E" w:rsidRDefault="0070747E" w:rsidP="00602E93">
            <w:pPr>
              <w:rPr>
                <w:rFonts w:cs="Times New Roman"/>
              </w:rPr>
            </w:pPr>
            <w:r>
              <w:rPr>
                <w:rFonts w:cs="Times New Roman"/>
              </w:rPr>
              <w:t>FIT</w:t>
            </w:r>
          </w:p>
        </w:tc>
      </w:tr>
      <w:tr w:rsidR="0070747E" w14:paraId="6371F9BB" w14:textId="77777777" w:rsidTr="00602E93">
        <w:tc>
          <w:tcPr>
            <w:tcW w:w="2335" w:type="dxa"/>
            <w:tcBorders>
              <w:right w:val="single" w:sz="4" w:space="0" w:color="auto"/>
            </w:tcBorders>
          </w:tcPr>
          <w:p w14:paraId="4A2A7708" w14:textId="77777777" w:rsidR="0070747E" w:rsidRDefault="0070747E" w:rsidP="00602E93">
            <w:pPr>
              <w:ind w:left="720"/>
              <w:rPr>
                <w:rFonts w:cs="Times New Roman"/>
              </w:rPr>
            </w:pPr>
          </w:p>
        </w:tc>
        <w:tc>
          <w:tcPr>
            <w:tcW w:w="7015" w:type="dxa"/>
            <w:tcBorders>
              <w:left w:val="single" w:sz="4" w:space="0" w:color="auto"/>
            </w:tcBorders>
          </w:tcPr>
          <w:p w14:paraId="5A254918" w14:textId="77777777" w:rsidR="0070747E" w:rsidRDefault="0070747E" w:rsidP="00602E93">
            <w:pPr>
              <w:rPr>
                <w:rFonts w:cs="Times New Roman"/>
              </w:rPr>
            </w:pPr>
            <w:r>
              <w:rPr>
                <w:rFonts w:cs="Times New Roman"/>
              </w:rPr>
              <w:t>NEPSY Auditory Attention Task</w:t>
            </w:r>
          </w:p>
        </w:tc>
      </w:tr>
      <w:tr w:rsidR="0070747E" w14:paraId="6F50DF45" w14:textId="77777777" w:rsidTr="00602E93">
        <w:tc>
          <w:tcPr>
            <w:tcW w:w="2335" w:type="dxa"/>
            <w:tcBorders>
              <w:right w:val="single" w:sz="4" w:space="0" w:color="auto"/>
            </w:tcBorders>
          </w:tcPr>
          <w:p w14:paraId="268656DF" w14:textId="77777777" w:rsidR="0070747E" w:rsidRDefault="0070747E" w:rsidP="00602E93">
            <w:pPr>
              <w:ind w:left="720"/>
              <w:rPr>
                <w:rFonts w:cs="Times New Roman"/>
              </w:rPr>
            </w:pPr>
          </w:p>
        </w:tc>
        <w:tc>
          <w:tcPr>
            <w:tcW w:w="7015" w:type="dxa"/>
            <w:tcBorders>
              <w:left w:val="single" w:sz="4" w:space="0" w:color="auto"/>
            </w:tcBorders>
          </w:tcPr>
          <w:p w14:paraId="0ABF7DFC" w14:textId="77777777" w:rsidR="0070747E" w:rsidRDefault="0070747E" w:rsidP="00602E93">
            <w:pPr>
              <w:rPr>
                <w:rFonts w:cs="Times New Roman"/>
              </w:rPr>
            </w:pPr>
            <w:r>
              <w:rPr>
                <w:rFonts w:cs="Times New Roman"/>
              </w:rPr>
              <w:t>Theory of Mind Task</w:t>
            </w:r>
          </w:p>
        </w:tc>
      </w:tr>
      <w:tr w:rsidR="0070747E" w14:paraId="7DBD29B0" w14:textId="77777777" w:rsidTr="00602E93">
        <w:tc>
          <w:tcPr>
            <w:tcW w:w="2335" w:type="dxa"/>
            <w:tcBorders>
              <w:right w:val="single" w:sz="4" w:space="0" w:color="auto"/>
            </w:tcBorders>
          </w:tcPr>
          <w:p w14:paraId="0C925926" w14:textId="77777777" w:rsidR="0070747E" w:rsidRDefault="0070747E" w:rsidP="00602E93">
            <w:pPr>
              <w:ind w:left="720"/>
              <w:rPr>
                <w:rFonts w:cs="Times New Roman"/>
              </w:rPr>
            </w:pPr>
          </w:p>
        </w:tc>
        <w:tc>
          <w:tcPr>
            <w:tcW w:w="7015" w:type="dxa"/>
            <w:tcBorders>
              <w:left w:val="single" w:sz="4" w:space="0" w:color="auto"/>
            </w:tcBorders>
          </w:tcPr>
          <w:p w14:paraId="6572BCAD" w14:textId="77777777" w:rsidR="0070747E" w:rsidRDefault="0070747E" w:rsidP="00602E93">
            <w:pPr>
              <w:rPr>
                <w:rFonts w:cs="Times New Roman"/>
              </w:rPr>
            </w:pPr>
            <w:r>
              <w:rPr>
                <w:rFonts w:cs="Times New Roman"/>
              </w:rPr>
              <w:t>Dot Probe Task</w:t>
            </w:r>
          </w:p>
        </w:tc>
      </w:tr>
      <w:tr w:rsidR="0070747E" w14:paraId="1D0F2729" w14:textId="77777777" w:rsidTr="00602E93">
        <w:tc>
          <w:tcPr>
            <w:tcW w:w="2335" w:type="dxa"/>
            <w:tcBorders>
              <w:bottom w:val="single" w:sz="4" w:space="0" w:color="auto"/>
              <w:right w:val="single" w:sz="4" w:space="0" w:color="auto"/>
            </w:tcBorders>
          </w:tcPr>
          <w:p w14:paraId="5CF533E8"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45D52592" w14:textId="77777777" w:rsidR="0070747E" w:rsidRDefault="0070747E" w:rsidP="00602E93">
            <w:pPr>
              <w:rPr>
                <w:rFonts w:cs="Times New Roman"/>
              </w:rPr>
            </w:pPr>
            <w:r>
              <w:rPr>
                <w:rFonts w:cs="Times New Roman"/>
              </w:rPr>
              <w:t>Emotional Stroop Task</w:t>
            </w:r>
          </w:p>
        </w:tc>
      </w:tr>
      <w:tr w:rsidR="0070747E" w14:paraId="58AE0E6C" w14:textId="77777777" w:rsidTr="00602E93">
        <w:tc>
          <w:tcPr>
            <w:tcW w:w="9350" w:type="dxa"/>
            <w:gridSpan w:val="2"/>
            <w:tcBorders>
              <w:top w:val="single" w:sz="4" w:space="0" w:color="auto"/>
              <w:bottom w:val="single" w:sz="4" w:space="0" w:color="auto"/>
            </w:tcBorders>
          </w:tcPr>
          <w:p w14:paraId="695E108E" w14:textId="77777777" w:rsidR="0070747E" w:rsidRPr="00A962C6" w:rsidRDefault="0070747E" w:rsidP="00602E93">
            <w:pPr>
              <w:rPr>
                <w:rFonts w:cs="Times New Roman"/>
                <w:b/>
                <w:bCs/>
              </w:rPr>
            </w:pPr>
            <w:r w:rsidRPr="00A962C6">
              <w:rPr>
                <w:rFonts w:cs="Times New Roman"/>
                <w:b/>
                <w:bCs/>
              </w:rPr>
              <w:t>Session 2</w:t>
            </w:r>
            <w:r>
              <w:rPr>
                <w:rFonts w:cs="Times New Roman"/>
                <w:b/>
                <w:bCs/>
              </w:rPr>
              <w:t>:</w:t>
            </w:r>
          </w:p>
        </w:tc>
      </w:tr>
      <w:tr w:rsidR="0070747E" w14:paraId="0B645934" w14:textId="77777777" w:rsidTr="00602E93">
        <w:tc>
          <w:tcPr>
            <w:tcW w:w="2335" w:type="dxa"/>
            <w:tcBorders>
              <w:top w:val="single" w:sz="4" w:space="0" w:color="auto"/>
              <w:right w:val="single" w:sz="4" w:space="0" w:color="auto"/>
            </w:tcBorders>
          </w:tcPr>
          <w:p w14:paraId="286C2239" w14:textId="77777777" w:rsidR="0070747E" w:rsidRDefault="0070747E" w:rsidP="00602E93">
            <w:pPr>
              <w:rPr>
                <w:rFonts w:cs="Times New Roman"/>
              </w:rPr>
            </w:pPr>
            <w:r>
              <w:rPr>
                <w:rFonts w:cs="Times New Roman"/>
              </w:rPr>
              <w:t>Child Measures</w:t>
            </w:r>
          </w:p>
        </w:tc>
        <w:tc>
          <w:tcPr>
            <w:tcW w:w="7015" w:type="dxa"/>
            <w:tcBorders>
              <w:top w:val="single" w:sz="4" w:space="0" w:color="auto"/>
              <w:left w:val="single" w:sz="4" w:space="0" w:color="auto"/>
            </w:tcBorders>
          </w:tcPr>
          <w:p w14:paraId="5769A824" w14:textId="77777777" w:rsidR="0070747E" w:rsidRDefault="0070747E" w:rsidP="00602E93">
            <w:pPr>
              <w:rPr>
                <w:rFonts w:cs="Times New Roman"/>
              </w:rPr>
            </w:pPr>
            <w:r>
              <w:rPr>
                <w:rFonts w:cs="Times New Roman"/>
              </w:rPr>
              <w:t>Violence Exposure Interview (VEX-R)</w:t>
            </w:r>
          </w:p>
        </w:tc>
      </w:tr>
      <w:tr w:rsidR="0070747E" w14:paraId="02F7A7AB" w14:textId="77777777" w:rsidTr="00602E93">
        <w:tc>
          <w:tcPr>
            <w:tcW w:w="2335" w:type="dxa"/>
            <w:tcBorders>
              <w:right w:val="single" w:sz="4" w:space="0" w:color="auto"/>
            </w:tcBorders>
          </w:tcPr>
          <w:p w14:paraId="23BED77D" w14:textId="77777777" w:rsidR="0070747E" w:rsidRDefault="0070747E" w:rsidP="00602E93">
            <w:pPr>
              <w:rPr>
                <w:rFonts w:cs="Times New Roman"/>
              </w:rPr>
            </w:pPr>
          </w:p>
        </w:tc>
        <w:tc>
          <w:tcPr>
            <w:tcW w:w="7015" w:type="dxa"/>
            <w:tcBorders>
              <w:left w:val="single" w:sz="4" w:space="0" w:color="auto"/>
            </w:tcBorders>
          </w:tcPr>
          <w:p w14:paraId="6B5DA7B4" w14:textId="77777777" w:rsidR="0070747E" w:rsidRDefault="0070747E" w:rsidP="00602E93">
            <w:pPr>
              <w:rPr>
                <w:rFonts w:cs="Times New Roman"/>
              </w:rPr>
            </w:pPr>
            <w:r>
              <w:rPr>
                <w:rFonts w:cs="Times New Roman"/>
              </w:rPr>
              <w:t>Child Sleep Assessment</w:t>
            </w:r>
          </w:p>
        </w:tc>
      </w:tr>
      <w:tr w:rsidR="0070747E" w14:paraId="2E1B21F6" w14:textId="77777777" w:rsidTr="00602E93">
        <w:tc>
          <w:tcPr>
            <w:tcW w:w="2335" w:type="dxa"/>
            <w:tcBorders>
              <w:bottom w:val="single" w:sz="4" w:space="0" w:color="auto"/>
              <w:right w:val="single" w:sz="4" w:space="0" w:color="auto"/>
            </w:tcBorders>
          </w:tcPr>
          <w:p w14:paraId="71E80796" w14:textId="77777777" w:rsidR="0070747E" w:rsidRDefault="0070747E" w:rsidP="00602E93">
            <w:pPr>
              <w:rPr>
                <w:rFonts w:cs="Times New Roman"/>
              </w:rPr>
            </w:pPr>
          </w:p>
        </w:tc>
        <w:tc>
          <w:tcPr>
            <w:tcW w:w="7015" w:type="dxa"/>
            <w:tcBorders>
              <w:left w:val="single" w:sz="4" w:space="0" w:color="auto"/>
              <w:bottom w:val="single" w:sz="4" w:space="0" w:color="auto"/>
            </w:tcBorders>
          </w:tcPr>
          <w:p w14:paraId="6D77F5BC" w14:textId="77777777" w:rsidR="0070747E" w:rsidRDefault="0070747E" w:rsidP="00602E93">
            <w:pPr>
              <w:rPr>
                <w:rFonts w:cs="Times New Roman"/>
              </w:rPr>
            </w:pPr>
            <w:r>
              <w:rPr>
                <w:rFonts w:cs="Times New Roman"/>
              </w:rPr>
              <w:t>Multidimensional Neglectful Behavior Scale (MNBS)</w:t>
            </w:r>
          </w:p>
        </w:tc>
      </w:tr>
      <w:tr w:rsidR="0070747E" w14:paraId="6B1F49C3" w14:textId="77777777" w:rsidTr="00602E93">
        <w:tc>
          <w:tcPr>
            <w:tcW w:w="2335" w:type="dxa"/>
            <w:tcBorders>
              <w:right w:val="single" w:sz="4" w:space="0" w:color="auto"/>
            </w:tcBorders>
          </w:tcPr>
          <w:p w14:paraId="61F2AD29" w14:textId="77777777" w:rsidR="0070747E" w:rsidRDefault="0070747E" w:rsidP="00602E93">
            <w:pPr>
              <w:rPr>
                <w:rFonts w:cs="Times New Roman"/>
              </w:rPr>
            </w:pPr>
            <w:r>
              <w:rPr>
                <w:rFonts w:cs="Times New Roman"/>
              </w:rPr>
              <w:t>Parent Measures</w:t>
            </w:r>
          </w:p>
        </w:tc>
        <w:tc>
          <w:tcPr>
            <w:tcW w:w="7015" w:type="dxa"/>
            <w:tcBorders>
              <w:left w:val="single" w:sz="4" w:space="0" w:color="auto"/>
            </w:tcBorders>
          </w:tcPr>
          <w:p w14:paraId="35E9F315" w14:textId="77777777" w:rsidR="0070747E" w:rsidRDefault="0070747E" w:rsidP="00602E93">
            <w:pPr>
              <w:rPr>
                <w:rFonts w:cs="Times New Roman"/>
              </w:rPr>
            </w:pPr>
            <w:r>
              <w:rPr>
                <w:rFonts w:cs="Times New Roman"/>
              </w:rPr>
              <w:t>Violence Exposure Interview (VEX-R)</w:t>
            </w:r>
          </w:p>
        </w:tc>
      </w:tr>
      <w:tr w:rsidR="0070747E" w14:paraId="22E2E49C" w14:textId="77777777" w:rsidTr="00602E93">
        <w:tc>
          <w:tcPr>
            <w:tcW w:w="2335" w:type="dxa"/>
            <w:tcBorders>
              <w:bottom w:val="single" w:sz="4" w:space="0" w:color="auto"/>
              <w:right w:val="single" w:sz="4" w:space="0" w:color="auto"/>
            </w:tcBorders>
          </w:tcPr>
          <w:p w14:paraId="2A5DB594"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680BAC6E" w14:textId="77777777" w:rsidR="0070747E" w:rsidRDefault="0070747E" w:rsidP="00602E93">
            <w:pPr>
              <w:rPr>
                <w:rFonts w:cs="Times New Roman"/>
              </w:rPr>
            </w:pPr>
            <w:r>
              <w:rPr>
                <w:rFonts w:cs="Times New Roman"/>
              </w:rPr>
              <w:t>The Schedule for Affective Disorders and Schizophrenia for School-Aged Children (K-SADS) – clinical diagnostic interview</w:t>
            </w:r>
          </w:p>
        </w:tc>
      </w:tr>
      <w:tr w:rsidR="0070747E" w14:paraId="7C4D1F7F" w14:textId="77777777" w:rsidTr="00602E93">
        <w:tc>
          <w:tcPr>
            <w:tcW w:w="2335" w:type="dxa"/>
            <w:tcBorders>
              <w:top w:val="single" w:sz="4" w:space="0" w:color="auto"/>
              <w:right w:val="single" w:sz="4" w:space="0" w:color="auto"/>
            </w:tcBorders>
          </w:tcPr>
          <w:p w14:paraId="7568F6AE" w14:textId="77777777" w:rsidR="0070747E" w:rsidRDefault="0070747E" w:rsidP="00602E93">
            <w:pPr>
              <w:rPr>
                <w:rFonts w:cs="Times New Roman"/>
              </w:rPr>
            </w:pPr>
            <w:r>
              <w:rPr>
                <w:rFonts w:cs="Times New Roman"/>
              </w:rPr>
              <w:t>Behavioral Tasks</w:t>
            </w:r>
          </w:p>
        </w:tc>
        <w:tc>
          <w:tcPr>
            <w:tcW w:w="7015" w:type="dxa"/>
            <w:tcBorders>
              <w:top w:val="single" w:sz="4" w:space="0" w:color="auto"/>
              <w:left w:val="single" w:sz="4" w:space="0" w:color="auto"/>
            </w:tcBorders>
          </w:tcPr>
          <w:p w14:paraId="56CC7263" w14:textId="77777777" w:rsidR="0070747E" w:rsidRDefault="0070747E" w:rsidP="00602E93">
            <w:pPr>
              <w:rPr>
                <w:rFonts w:cs="Times New Roman"/>
              </w:rPr>
            </w:pPr>
            <w:r>
              <w:rPr>
                <w:rFonts w:cs="Times New Roman"/>
              </w:rPr>
              <w:t>Stroop Task</w:t>
            </w:r>
          </w:p>
        </w:tc>
      </w:tr>
      <w:tr w:rsidR="0070747E" w14:paraId="674F3BC6" w14:textId="77777777" w:rsidTr="00602E93">
        <w:tc>
          <w:tcPr>
            <w:tcW w:w="2335" w:type="dxa"/>
            <w:tcBorders>
              <w:right w:val="single" w:sz="4" w:space="0" w:color="auto"/>
            </w:tcBorders>
          </w:tcPr>
          <w:p w14:paraId="35BE3BAE" w14:textId="77777777" w:rsidR="0070747E" w:rsidRDefault="0070747E" w:rsidP="00602E93">
            <w:pPr>
              <w:ind w:left="720"/>
              <w:rPr>
                <w:rFonts w:cs="Times New Roman"/>
              </w:rPr>
            </w:pPr>
          </w:p>
        </w:tc>
        <w:tc>
          <w:tcPr>
            <w:tcW w:w="7015" w:type="dxa"/>
            <w:tcBorders>
              <w:left w:val="single" w:sz="4" w:space="0" w:color="auto"/>
            </w:tcBorders>
          </w:tcPr>
          <w:p w14:paraId="5E045574" w14:textId="77777777" w:rsidR="0070747E" w:rsidRDefault="0070747E" w:rsidP="00602E93">
            <w:pPr>
              <w:rPr>
                <w:rFonts w:cs="Times New Roman"/>
              </w:rPr>
            </w:pPr>
            <w:r>
              <w:rPr>
                <w:rFonts w:cs="Times New Roman"/>
              </w:rPr>
              <w:t>Pi</w:t>
            </w:r>
            <w:r w:rsidRPr="006B4E7C">
              <w:rPr>
                <w:rFonts w:cs="Times New Roman"/>
              </w:rPr>
              <w:t>ñ</w:t>
            </w:r>
            <w:r>
              <w:rPr>
                <w:rFonts w:cs="Times New Roman"/>
              </w:rPr>
              <w:t>ata Task</w:t>
            </w:r>
          </w:p>
        </w:tc>
      </w:tr>
      <w:tr w:rsidR="0070747E" w14:paraId="1BC2A7D8" w14:textId="77777777" w:rsidTr="00602E93">
        <w:tc>
          <w:tcPr>
            <w:tcW w:w="2335" w:type="dxa"/>
            <w:tcBorders>
              <w:right w:val="single" w:sz="4" w:space="0" w:color="auto"/>
            </w:tcBorders>
          </w:tcPr>
          <w:p w14:paraId="65B505B3" w14:textId="77777777" w:rsidR="0070747E" w:rsidRDefault="0070747E" w:rsidP="00602E93">
            <w:pPr>
              <w:ind w:left="720"/>
              <w:rPr>
                <w:rFonts w:cs="Times New Roman"/>
              </w:rPr>
            </w:pPr>
          </w:p>
        </w:tc>
        <w:tc>
          <w:tcPr>
            <w:tcW w:w="7015" w:type="dxa"/>
            <w:tcBorders>
              <w:left w:val="single" w:sz="4" w:space="0" w:color="auto"/>
            </w:tcBorders>
          </w:tcPr>
          <w:p w14:paraId="6CA89E02" w14:textId="77777777" w:rsidR="0070747E" w:rsidRDefault="0070747E" w:rsidP="00602E93">
            <w:pPr>
              <w:rPr>
                <w:rFonts w:cs="Times New Roman"/>
              </w:rPr>
            </w:pPr>
            <w:r>
              <w:rPr>
                <w:rFonts w:cs="Times New Roman"/>
              </w:rPr>
              <w:t>Fear Conditioning Task</w:t>
            </w:r>
          </w:p>
        </w:tc>
      </w:tr>
      <w:tr w:rsidR="0070747E" w14:paraId="44AC67CB" w14:textId="77777777" w:rsidTr="00602E93">
        <w:tc>
          <w:tcPr>
            <w:tcW w:w="9350" w:type="dxa"/>
            <w:gridSpan w:val="2"/>
            <w:tcBorders>
              <w:top w:val="single" w:sz="4" w:space="0" w:color="auto"/>
              <w:bottom w:val="single" w:sz="4" w:space="0" w:color="auto"/>
            </w:tcBorders>
          </w:tcPr>
          <w:p w14:paraId="15ADB95A" w14:textId="77777777" w:rsidR="0070747E" w:rsidRPr="00A962C6" w:rsidRDefault="0070747E" w:rsidP="00602E93">
            <w:pPr>
              <w:rPr>
                <w:rFonts w:cs="Times New Roman"/>
                <w:b/>
                <w:bCs/>
              </w:rPr>
            </w:pPr>
            <w:r w:rsidRPr="00A962C6">
              <w:rPr>
                <w:rFonts w:cs="Times New Roman"/>
                <w:b/>
                <w:bCs/>
              </w:rPr>
              <w:t>Session 3</w:t>
            </w:r>
            <w:r>
              <w:rPr>
                <w:rFonts w:cs="Times New Roman"/>
                <w:b/>
                <w:bCs/>
              </w:rPr>
              <w:t>:</w:t>
            </w:r>
          </w:p>
        </w:tc>
      </w:tr>
      <w:tr w:rsidR="0070747E" w14:paraId="43488C8E" w14:textId="77777777" w:rsidTr="00602E93">
        <w:tc>
          <w:tcPr>
            <w:tcW w:w="2335" w:type="dxa"/>
            <w:tcBorders>
              <w:top w:val="single" w:sz="4" w:space="0" w:color="auto"/>
              <w:right w:val="single" w:sz="4" w:space="0" w:color="auto"/>
            </w:tcBorders>
          </w:tcPr>
          <w:p w14:paraId="2516B622" w14:textId="77777777" w:rsidR="0070747E" w:rsidRDefault="0070747E" w:rsidP="00602E93">
            <w:pPr>
              <w:rPr>
                <w:rFonts w:cs="Times New Roman"/>
              </w:rPr>
            </w:pPr>
            <w:r>
              <w:rPr>
                <w:rFonts w:cs="Times New Roman"/>
              </w:rPr>
              <w:t>MRI Assessment</w:t>
            </w:r>
          </w:p>
        </w:tc>
        <w:tc>
          <w:tcPr>
            <w:tcW w:w="7015" w:type="dxa"/>
            <w:tcBorders>
              <w:top w:val="single" w:sz="4" w:space="0" w:color="auto"/>
              <w:left w:val="single" w:sz="4" w:space="0" w:color="auto"/>
            </w:tcBorders>
          </w:tcPr>
          <w:p w14:paraId="7355F297" w14:textId="77777777" w:rsidR="0070747E" w:rsidRDefault="0070747E" w:rsidP="00602E93">
            <w:pPr>
              <w:rPr>
                <w:rFonts w:cs="Times New Roman"/>
              </w:rPr>
            </w:pPr>
            <w:r>
              <w:rPr>
                <w:rFonts w:cs="Times New Roman"/>
              </w:rPr>
              <w:t>fMRI Face Reactivity Task</w:t>
            </w:r>
          </w:p>
        </w:tc>
      </w:tr>
      <w:tr w:rsidR="0070747E" w14:paraId="54D558D7" w14:textId="77777777" w:rsidTr="00602E93">
        <w:tc>
          <w:tcPr>
            <w:tcW w:w="2335" w:type="dxa"/>
            <w:tcBorders>
              <w:right w:val="single" w:sz="4" w:space="0" w:color="auto"/>
            </w:tcBorders>
          </w:tcPr>
          <w:p w14:paraId="51450D9C" w14:textId="77777777" w:rsidR="0070747E" w:rsidRDefault="0070747E" w:rsidP="00602E93">
            <w:pPr>
              <w:rPr>
                <w:rFonts w:cs="Times New Roman"/>
              </w:rPr>
            </w:pPr>
          </w:p>
        </w:tc>
        <w:tc>
          <w:tcPr>
            <w:tcW w:w="7015" w:type="dxa"/>
            <w:tcBorders>
              <w:left w:val="single" w:sz="4" w:space="0" w:color="auto"/>
            </w:tcBorders>
          </w:tcPr>
          <w:p w14:paraId="6127F455" w14:textId="77777777" w:rsidR="0070747E" w:rsidRDefault="0070747E" w:rsidP="00602E93">
            <w:pPr>
              <w:rPr>
                <w:rFonts w:cs="Times New Roman"/>
              </w:rPr>
            </w:pPr>
            <w:r>
              <w:rPr>
                <w:rFonts w:cs="Times New Roman"/>
              </w:rPr>
              <w:t>Working Memory Task – Shapes</w:t>
            </w:r>
          </w:p>
        </w:tc>
      </w:tr>
      <w:tr w:rsidR="0070747E" w14:paraId="47B512B5" w14:textId="77777777" w:rsidTr="00602E93">
        <w:tc>
          <w:tcPr>
            <w:tcW w:w="2335" w:type="dxa"/>
            <w:tcBorders>
              <w:right w:val="single" w:sz="4" w:space="0" w:color="auto"/>
            </w:tcBorders>
          </w:tcPr>
          <w:p w14:paraId="17BE0288" w14:textId="77777777" w:rsidR="0070747E" w:rsidRDefault="0070747E" w:rsidP="00602E93">
            <w:pPr>
              <w:rPr>
                <w:rFonts w:cs="Times New Roman"/>
              </w:rPr>
            </w:pPr>
          </w:p>
        </w:tc>
        <w:tc>
          <w:tcPr>
            <w:tcW w:w="7015" w:type="dxa"/>
            <w:tcBorders>
              <w:left w:val="single" w:sz="4" w:space="0" w:color="auto"/>
            </w:tcBorders>
          </w:tcPr>
          <w:p w14:paraId="6F73C763" w14:textId="77777777" w:rsidR="0070747E" w:rsidRDefault="0070747E" w:rsidP="00602E93">
            <w:pPr>
              <w:rPr>
                <w:rFonts w:cs="Times New Roman"/>
              </w:rPr>
            </w:pPr>
            <w:r>
              <w:rPr>
                <w:rFonts w:cs="Times New Roman"/>
              </w:rPr>
              <w:t>Working Memory Task – Faces</w:t>
            </w:r>
          </w:p>
        </w:tc>
      </w:tr>
      <w:tr w:rsidR="0070747E" w14:paraId="7915D616" w14:textId="77777777" w:rsidTr="00602E93">
        <w:tc>
          <w:tcPr>
            <w:tcW w:w="2335" w:type="dxa"/>
            <w:tcBorders>
              <w:right w:val="single" w:sz="4" w:space="0" w:color="auto"/>
            </w:tcBorders>
          </w:tcPr>
          <w:p w14:paraId="089B7968" w14:textId="77777777" w:rsidR="0070747E" w:rsidRDefault="0070747E" w:rsidP="00602E93">
            <w:pPr>
              <w:rPr>
                <w:rFonts w:cs="Times New Roman"/>
              </w:rPr>
            </w:pPr>
          </w:p>
        </w:tc>
        <w:tc>
          <w:tcPr>
            <w:tcW w:w="7015" w:type="dxa"/>
            <w:tcBorders>
              <w:left w:val="single" w:sz="4" w:space="0" w:color="auto"/>
            </w:tcBorders>
          </w:tcPr>
          <w:p w14:paraId="4F8D417A" w14:textId="77777777" w:rsidR="0070747E" w:rsidRDefault="0070747E" w:rsidP="00602E93">
            <w:pPr>
              <w:rPr>
                <w:rFonts w:cs="Times New Roman"/>
              </w:rPr>
            </w:pPr>
            <w:r>
              <w:rPr>
                <w:rFonts w:cs="Times New Roman"/>
              </w:rPr>
              <w:t>Go/No-Go Task</w:t>
            </w:r>
          </w:p>
        </w:tc>
      </w:tr>
      <w:tr w:rsidR="0070747E" w14:paraId="1CF4DD73" w14:textId="77777777" w:rsidTr="00602E93">
        <w:tc>
          <w:tcPr>
            <w:tcW w:w="2335" w:type="dxa"/>
            <w:tcBorders>
              <w:right w:val="single" w:sz="4" w:space="0" w:color="auto"/>
            </w:tcBorders>
          </w:tcPr>
          <w:p w14:paraId="55C2F1FE" w14:textId="77777777" w:rsidR="0070747E" w:rsidRDefault="0070747E" w:rsidP="00602E93">
            <w:pPr>
              <w:rPr>
                <w:rFonts w:cs="Times New Roman"/>
              </w:rPr>
            </w:pPr>
          </w:p>
        </w:tc>
        <w:tc>
          <w:tcPr>
            <w:tcW w:w="7015" w:type="dxa"/>
            <w:tcBorders>
              <w:left w:val="single" w:sz="4" w:space="0" w:color="auto"/>
            </w:tcBorders>
          </w:tcPr>
          <w:p w14:paraId="32CA7B9C" w14:textId="77777777" w:rsidR="0070747E" w:rsidRDefault="0070747E" w:rsidP="00602E93">
            <w:pPr>
              <w:rPr>
                <w:rFonts w:cs="Times New Roman"/>
              </w:rPr>
            </w:pPr>
            <w:r>
              <w:rPr>
                <w:rFonts w:cs="Times New Roman"/>
              </w:rPr>
              <w:t>Fear Learning Task</w:t>
            </w:r>
          </w:p>
        </w:tc>
      </w:tr>
      <w:tr w:rsidR="0070747E" w14:paraId="455EB283" w14:textId="77777777" w:rsidTr="00602E93">
        <w:tc>
          <w:tcPr>
            <w:tcW w:w="2335" w:type="dxa"/>
            <w:tcBorders>
              <w:right w:val="single" w:sz="4" w:space="0" w:color="auto"/>
            </w:tcBorders>
          </w:tcPr>
          <w:p w14:paraId="78E04D14" w14:textId="77777777" w:rsidR="0070747E" w:rsidRDefault="0070747E" w:rsidP="00602E93">
            <w:pPr>
              <w:rPr>
                <w:rFonts w:cs="Times New Roman"/>
              </w:rPr>
            </w:pPr>
          </w:p>
        </w:tc>
        <w:tc>
          <w:tcPr>
            <w:tcW w:w="7015" w:type="dxa"/>
            <w:tcBorders>
              <w:left w:val="single" w:sz="4" w:space="0" w:color="auto"/>
            </w:tcBorders>
          </w:tcPr>
          <w:p w14:paraId="4FFA0355" w14:textId="77777777" w:rsidR="0070747E" w:rsidRDefault="0070747E" w:rsidP="00602E93">
            <w:pPr>
              <w:rPr>
                <w:rFonts w:cs="Times New Roman"/>
              </w:rPr>
            </w:pPr>
            <w:r>
              <w:rPr>
                <w:rFonts w:cs="Times New Roman"/>
              </w:rPr>
              <w:t>Resting State Scans (6 minutes of acquisition)</w:t>
            </w:r>
          </w:p>
        </w:tc>
      </w:tr>
      <w:tr w:rsidR="0070747E" w14:paraId="4A7A6D2C" w14:textId="77777777" w:rsidTr="00602E93">
        <w:tc>
          <w:tcPr>
            <w:tcW w:w="2335" w:type="dxa"/>
            <w:tcBorders>
              <w:bottom w:val="single" w:sz="4" w:space="0" w:color="auto"/>
              <w:right w:val="single" w:sz="4" w:space="0" w:color="auto"/>
            </w:tcBorders>
          </w:tcPr>
          <w:p w14:paraId="5CF3353D" w14:textId="77777777" w:rsidR="0070747E" w:rsidRDefault="0070747E" w:rsidP="00602E93">
            <w:pPr>
              <w:rPr>
                <w:rFonts w:cs="Times New Roman"/>
              </w:rPr>
            </w:pPr>
          </w:p>
        </w:tc>
        <w:tc>
          <w:tcPr>
            <w:tcW w:w="7015" w:type="dxa"/>
            <w:tcBorders>
              <w:left w:val="single" w:sz="4" w:space="0" w:color="auto"/>
              <w:bottom w:val="single" w:sz="4" w:space="0" w:color="auto"/>
            </w:tcBorders>
          </w:tcPr>
          <w:p w14:paraId="794E4358" w14:textId="77777777" w:rsidR="0070747E" w:rsidRDefault="0070747E" w:rsidP="00602E93">
            <w:pPr>
              <w:rPr>
                <w:rFonts w:cs="Times New Roman"/>
              </w:rPr>
            </w:pPr>
            <w:r>
              <w:rPr>
                <w:rFonts w:cs="Times New Roman"/>
              </w:rPr>
              <w:t>Diffusion Tensor Imaging (60 direction DTI sequence)</w:t>
            </w:r>
          </w:p>
        </w:tc>
      </w:tr>
    </w:tbl>
    <w:p w14:paraId="55BB0188" w14:textId="77777777" w:rsidR="0070747E" w:rsidRDefault="0070747E" w:rsidP="0070747E">
      <w:pPr>
        <w:rPr>
          <w:rFonts w:cs="Times New Roman"/>
        </w:rPr>
      </w:pPr>
    </w:p>
    <w:p w14:paraId="0236A25D" w14:textId="77777777" w:rsidR="0070747E" w:rsidRPr="00961B5E" w:rsidRDefault="0070747E" w:rsidP="0070747E">
      <w:pPr>
        <w:rPr>
          <w:rFonts w:cs="Times New Roman"/>
          <w:b/>
          <w:bCs/>
        </w:rPr>
      </w:pPr>
      <w:r w:rsidRPr="00961B5E">
        <w:rPr>
          <w:rFonts w:cs="Times New Roman"/>
          <w:b/>
          <w:bCs/>
        </w:rPr>
        <w:t>Table A.2: Candidate mediators of the effects of deprivation and threat on adolescent psychopathology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23"/>
        <w:gridCol w:w="3126"/>
        <w:gridCol w:w="2211"/>
        <w:gridCol w:w="2910"/>
      </w:tblGrid>
      <w:tr w:rsidR="0070747E" w:rsidRPr="00BA32D8" w14:paraId="266925AC" w14:textId="77777777" w:rsidTr="0070747E">
        <w:trPr>
          <w:trHeight w:val="285"/>
        </w:trPr>
        <w:tc>
          <w:tcPr>
            <w:tcW w:w="1435" w:type="dxa"/>
            <w:shd w:val="clear" w:color="auto" w:fill="auto"/>
            <w:noWrap/>
            <w:hideMark/>
          </w:tcPr>
          <w:p w14:paraId="04FF891A" w14:textId="77777777" w:rsidR="0070747E" w:rsidRPr="00BA32D8" w:rsidRDefault="0070747E" w:rsidP="00602E93">
            <w:pPr>
              <w:spacing w:after="0" w:line="240" w:lineRule="auto"/>
              <w:rPr>
                <w:rFonts w:eastAsia="Times New Roman" w:cs="Times New Roman"/>
                <w:b/>
                <w:bCs/>
                <w:color w:val="000000"/>
              </w:rPr>
            </w:pPr>
            <w:bookmarkStart w:id="212" w:name="_Hlk80868584"/>
            <w:r>
              <w:rPr>
                <w:rFonts w:eastAsia="Times New Roman" w:cs="Times New Roman"/>
                <w:b/>
                <w:bCs/>
                <w:color w:val="000000"/>
              </w:rPr>
              <w:t>Behavioral mediator candidates</w:t>
            </w:r>
          </w:p>
        </w:tc>
        <w:tc>
          <w:tcPr>
            <w:tcW w:w="1023" w:type="dxa"/>
            <w:shd w:val="clear" w:color="auto" w:fill="auto"/>
            <w:noWrap/>
            <w:hideMark/>
          </w:tcPr>
          <w:p w14:paraId="5A3B7094" w14:textId="77777777" w:rsidR="0070747E" w:rsidRPr="00BA32D8"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Primary source</w:t>
            </w:r>
            <w:r>
              <w:rPr>
                <w:rFonts w:eastAsia="Times New Roman" w:cs="Times New Roman"/>
                <w:b/>
                <w:bCs/>
                <w:color w:val="000000"/>
              </w:rPr>
              <w:t>s</w:t>
            </w:r>
            <w:r w:rsidRPr="00BA32D8">
              <w:rPr>
                <w:rFonts w:eastAsia="Times New Roman" w:cs="Times New Roman"/>
                <w:b/>
                <w:bCs/>
                <w:color w:val="000000"/>
              </w:rPr>
              <w:t xml:space="preserve"> of evidence</w:t>
            </w:r>
          </w:p>
        </w:tc>
        <w:tc>
          <w:tcPr>
            <w:tcW w:w="3387" w:type="dxa"/>
            <w:shd w:val="clear" w:color="auto" w:fill="auto"/>
            <w:hideMark/>
          </w:tcPr>
          <w:p w14:paraId="355ACF33" w14:textId="77777777" w:rsidR="0070747E" w:rsidRPr="00BA32D8"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Evidence</w:t>
            </w:r>
            <w:r>
              <w:rPr>
                <w:rFonts w:eastAsia="Times New Roman" w:cs="Times New Roman"/>
                <w:b/>
                <w:bCs/>
                <w:color w:val="000000"/>
              </w:rPr>
              <w:t xml:space="preserve"> </w:t>
            </w:r>
          </w:p>
        </w:tc>
        <w:tc>
          <w:tcPr>
            <w:tcW w:w="2340" w:type="dxa"/>
          </w:tcPr>
          <w:p w14:paraId="77CBA23A" w14:textId="77777777" w:rsidR="0070747E" w:rsidRPr="00BA32D8" w:rsidRDefault="0070747E" w:rsidP="00602E93">
            <w:pPr>
              <w:spacing w:after="0" w:line="240" w:lineRule="auto"/>
              <w:rPr>
                <w:rFonts w:eastAsia="Times New Roman" w:cs="Times New Roman"/>
                <w:b/>
                <w:bCs/>
                <w:color w:val="000000"/>
              </w:rPr>
            </w:pPr>
            <w:r>
              <w:rPr>
                <w:rFonts w:eastAsia="Times New Roman" w:cs="Times New Roman"/>
                <w:b/>
                <w:bCs/>
                <w:color w:val="000000"/>
              </w:rPr>
              <w:t>Hypothesis</w:t>
            </w:r>
          </w:p>
        </w:tc>
        <w:tc>
          <w:tcPr>
            <w:tcW w:w="2520" w:type="dxa"/>
            <w:shd w:val="clear" w:color="auto" w:fill="auto"/>
            <w:noWrap/>
            <w:hideMark/>
          </w:tcPr>
          <w:p w14:paraId="5A1B8EF1" w14:textId="77777777" w:rsidR="0070747E"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In DT Data</w:t>
            </w:r>
            <w:r>
              <w:rPr>
                <w:rFonts w:eastAsia="Times New Roman" w:cs="Times New Roman"/>
                <w:b/>
                <w:bCs/>
                <w:color w:val="000000"/>
              </w:rPr>
              <w:t>:</w:t>
            </w:r>
          </w:p>
          <w:p w14:paraId="6E47A7C3" w14:textId="77777777" w:rsidR="0070747E" w:rsidRPr="00FB0F58" w:rsidRDefault="0070747E" w:rsidP="00602E93">
            <w:pPr>
              <w:spacing w:after="0" w:line="240" w:lineRule="auto"/>
              <w:rPr>
                <w:rFonts w:eastAsia="Times New Roman" w:cs="Times New Roman"/>
                <w:color w:val="000000"/>
              </w:rPr>
            </w:pPr>
            <w:r w:rsidRPr="00FB0F58">
              <w:rPr>
                <w:rFonts w:eastAsia="Times New Roman" w:cs="Times New Roman"/>
                <w:color w:val="000000"/>
                <w:u w:val="single"/>
              </w:rPr>
              <w:t>Construct</w:t>
            </w:r>
            <w:r w:rsidRPr="00FB0F58">
              <w:rPr>
                <w:rFonts w:eastAsia="Times New Roman" w:cs="Times New Roman"/>
                <w:color w:val="000000"/>
              </w:rPr>
              <w:t>:</w:t>
            </w:r>
          </w:p>
          <w:p w14:paraId="4DFBD97A" w14:textId="77777777" w:rsidR="0070747E" w:rsidRPr="00FB0F58" w:rsidRDefault="0070747E" w:rsidP="00602E93">
            <w:pPr>
              <w:spacing w:after="0" w:line="240" w:lineRule="auto"/>
              <w:rPr>
                <w:rFonts w:eastAsia="Times New Roman" w:cs="Times New Roman"/>
                <w:color w:val="000000"/>
              </w:rPr>
            </w:pPr>
            <w:r w:rsidRPr="00FB0F58">
              <w:rPr>
                <w:rFonts w:eastAsia="Times New Roman" w:cs="Times New Roman"/>
                <w:color w:val="000000"/>
                <w:highlight w:val="cyan"/>
              </w:rPr>
              <w:t>Task</w:t>
            </w:r>
          </w:p>
          <w:p w14:paraId="51D2FE0D" w14:textId="77777777" w:rsidR="0070747E" w:rsidRPr="00FB0F58" w:rsidRDefault="0070747E" w:rsidP="00602E93">
            <w:pPr>
              <w:pStyle w:val="ListParagraph"/>
              <w:numPr>
                <w:ilvl w:val="0"/>
                <w:numId w:val="1"/>
              </w:numPr>
              <w:spacing w:after="0" w:line="240" w:lineRule="auto"/>
              <w:rPr>
                <w:rFonts w:eastAsia="Times New Roman" w:cs="Times New Roman"/>
                <w:b/>
                <w:bCs/>
                <w:color w:val="000000"/>
              </w:rPr>
            </w:pPr>
            <w:r w:rsidRPr="00FB0F58">
              <w:rPr>
                <w:rFonts w:eastAsia="Times New Roman" w:cs="Times New Roman"/>
                <w:color w:val="000000"/>
                <w:highlight w:val="yellow"/>
              </w:rPr>
              <w:t>Variable</w:t>
            </w:r>
            <w:r>
              <w:rPr>
                <w:rFonts w:eastAsia="Times New Roman" w:cs="Times New Roman"/>
                <w:color w:val="000000"/>
                <w:highlight w:val="yellow"/>
              </w:rPr>
              <w:t>(</w:t>
            </w:r>
            <w:r w:rsidRPr="00FB0F58">
              <w:rPr>
                <w:rFonts w:eastAsia="Times New Roman" w:cs="Times New Roman"/>
                <w:color w:val="000000"/>
                <w:highlight w:val="yellow"/>
              </w:rPr>
              <w:t>s)</w:t>
            </w:r>
          </w:p>
        </w:tc>
      </w:tr>
      <w:tr w:rsidR="0070747E" w:rsidRPr="00BA32D8" w14:paraId="1D04971B" w14:textId="77777777" w:rsidTr="0070747E">
        <w:trPr>
          <w:trHeight w:val="285"/>
        </w:trPr>
        <w:tc>
          <w:tcPr>
            <w:tcW w:w="1435" w:type="dxa"/>
            <w:shd w:val="clear" w:color="auto" w:fill="auto"/>
            <w:noWrap/>
          </w:tcPr>
          <w:p w14:paraId="2AD6EF02" w14:textId="77777777" w:rsidR="0070747E" w:rsidRPr="00AE6164" w:rsidRDefault="0070747E" w:rsidP="00602E93">
            <w:pPr>
              <w:spacing w:after="0" w:line="240" w:lineRule="auto"/>
              <w:rPr>
                <w:rFonts w:eastAsia="Times New Roman" w:cs="Times New Roman"/>
                <w:color w:val="000000"/>
                <w:sz w:val="18"/>
                <w:szCs w:val="18"/>
                <w:highlight w:val="yellow"/>
                <w:rPrChange w:id="213" w:author="Ekaterina Sadikova" w:date="2023-01-22T14:19:00Z">
                  <w:rPr>
                    <w:rFonts w:eastAsia="Times New Roman" w:cs="Times New Roman"/>
                    <w:color w:val="000000"/>
                    <w:sz w:val="18"/>
                    <w:szCs w:val="18"/>
                  </w:rPr>
                </w:rPrChange>
              </w:rPr>
            </w:pPr>
            <w:r w:rsidRPr="00AE6164">
              <w:rPr>
                <w:rFonts w:eastAsia="Times New Roman" w:cs="Times New Roman"/>
                <w:color w:val="000000"/>
                <w:sz w:val="18"/>
                <w:szCs w:val="18"/>
                <w:highlight w:val="yellow"/>
                <w:rPrChange w:id="214" w:author="Ekaterina Sadikova" w:date="2023-01-22T14:19:00Z">
                  <w:rPr>
                    <w:rFonts w:eastAsia="Times New Roman" w:cs="Times New Roman"/>
                    <w:color w:val="000000"/>
                    <w:sz w:val="18"/>
                    <w:szCs w:val="18"/>
                  </w:rPr>
                </w:rPrChange>
              </w:rPr>
              <w:t>Threat detection and attention bias to threat</w:t>
            </w:r>
          </w:p>
        </w:tc>
        <w:tc>
          <w:tcPr>
            <w:tcW w:w="1023" w:type="dxa"/>
            <w:shd w:val="clear" w:color="auto" w:fill="auto"/>
            <w:noWrap/>
          </w:tcPr>
          <w:p w14:paraId="129BEA0F" w14:textId="06BD17E4"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417862">
              <w:rPr>
                <w:rFonts w:eastAsia="Times New Roman" w:cs="Times New Roman"/>
                <w:color w:val="000000"/>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color w:val="000000"/>
                <w:sz w:val="18"/>
                <w:szCs w:val="18"/>
              </w:rPr>
              <w:fldChar w:fldCharType="separate"/>
            </w:r>
            <w:r w:rsidR="00417862" w:rsidRPr="00417862">
              <w:rPr>
                <w:rFonts w:eastAsia="Times New Roman" w:cs="Times New Roman"/>
                <w:noProof/>
                <w:color w:val="000000"/>
                <w:sz w:val="18"/>
                <w:szCs w:val="18"/>
                <w:vertAlign w:val="superscript"/>
              </w:rPr>
              <w:t>37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10</w:t>
            </w:r>
            <w:r w:rsidRPr="00A67E90">
              <w:rPr>
                <w:rFonts w:eastAsia="Times New Roman" w:cs="Times New Roman"/>
                <w:color w:val="000000"/>
                <w:sz w:val="18"/>
                <w:szCs w:val="18"/>
              </w:rPr>
              <w:fldChar w:fldCharType="end"/>
            </w:r>
          </w:p>
        </w:tc>
        <w:tc>
          <w:tcPr>
            <w:tcW w:w="3387" w:type="dxa"/>
            <w:shd w:val="clear" w:color="auto" w:fill="auto"/>
          </w:tcPr>
          <w:p w14:paraId="026EFC1F" w14:textId="653A77E9"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417862">
              <w:rPr>
                <w:rFonts w:eastAsia="Times New Roman" w:cs="Times New Roman"/>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sz w:val="18"/>
                <w:szCs w:val="18"/>
              </w:rPr>
              <w:fldChar w:fldCharType="separate"/>
            </w:r>
            <w:r w:rsidR="00417862" w:rsidRPr="00417862">
              <w:rPr>
                <w:rFonts w:eastAsia="Times New Roman" w:cs="Times New Roman"/>
                <w:noProof/>
                <w:sz w:val="18"/>
                <w:szCs w:val="18"/>
                <w:vertAlign w:val="superscript"/>
              </w:rPr>
              <w:t>37</w:t>
            </w:r>
            <w:r w:rsidRPr="00A67E90">
              <w:rPr>
                <w:rFonts w:eastAsia="Times New Roman" w:cs="Times New Roman"/>
                <w:sz w:val="18"/>
                <w:szCs w:val="18"/>
              </w:rPr>
              <w:fldChar w:fldCharType="end"/>
            </w:r>
            <w:r w:rsidRPr="00A67E90">
              <w:rPr>
                <w:rFonts w:eastAsia="Times New Roman" w:cs="Times New Roman"/>
                <w:sz w:val="18"/>
                <w:szCs w:val="18"/>
              </w:rPr>
              <w:t xml:space="preserve"> Pollak et al experimentally showed that children who experienced neglect (deprivation) have a difficult time differentiating emotional valence of facial expressions, whereas children who experienced abuse (threat) were considerably better at detecting anger in facial expressions, but were comparable to non-abused or neglected children in recognizing other emotions.</w:t>
            </w:r>
          </w:p>
          <w:p w14:paraId="76CAED5A" w14:textId="1515894C"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Weissman et al indicate that maltreatment predicted attention to threat bias in younger adolescents, which in turn was associated with increases in psychopathology (p-factor) over time.</w:t>
            </w:r>
          </w:p>
          <w:p w14:paraId="62008976" w14:textId="0F27FFFC"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10</w:t>
            </w:r>
            <w:r w:rsidRPr="00A67E90">
              <w:rPr>
                <w:rFonts w:eastAsia="Times New Roman" w:cs="Times New Roman"/>
                <w:sz w:val="18"/>
                <w:szCs w:val="18"/>
              </w:rPr>
              <w:fldChar w:fldCharType="end"/>
            </w:r>
            <w:r w:rsidRPr="00A67E90">
              <w:rPr>
                <w:rFonts w:eastAsia="Times New Roman" w:cs="Times New Roman"/>
                <w:sz w:val="18"/>
                <w:szCs w:val="18"/>
              </w:rPr>
              <w:t xml:space="preserve"> </w:t>
            </w:r>
            <w:proofErr w:type="spellStart"/>
            <w:r w:rsidRPr="00A67E90">
              <w:rPr>
                <w:rFonts w:eastAsia="Times New Roman" w:cs="Times New Roman"/>
                <w:sz w:val="18"/>
                <w:szCs w:val="18"/>
              </w:rPr>
              <w:t>Shackman</w:t>
            </w:r>
            <w:proofErr w:type="spellEnd"/>
            <w:r w:rsidRPr="00A67E90">
              <w:rPr>
                <w:rFonts w:eastAsia="Times New Roman" w:cs="Times New Roman"/>
                <w:sz w:val="18"/>
                <w:szCs w:val="18"/>
              </w:rPr>
              <w:t xml:space="preserve"> et al demonstrated statistical mediation of the relationship between physical abuse and child-reported anxiety by increased attention allocated to anger cues.</w:t>
            </w:r>
          </w:p>
          <w:p w14:paraId="49A656B3" w14:textId="77777777" w:rsidR="0070747E" w:rsidRPr="00A67E90" w:rsidRDefault="0070747E" w:rsidP="00602E93">
            <w:pPr>
              <w:spacing w:after="0" w:line="240" w:lineRule="auto"/>
              <w:rPr>
                <w:rFonts w:eastAsia="Times New Roman" w:cs="Times New Roman"/>
                <w:sz w:val="18"/>
                <w:szCs w:val="18"/>
              </w:rPr>
            </w:pPr>
          </w:p>
        </w:tc>
        <w:tc>
          <w:tcPr>
            <w:tcW w:w="2340" w:type="dxa"/>
          </w:tcPr>
          <w:p w14:paraId="0D58DAE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It’s likely that higher accuracy and lower reaction time to the identification of fearful faces (enhanced threat detection) as well as an increased difference in reaction time to neutral vs angry faces (attention bias to threat) will serve as mediators of the effects of threat but not deprivation. </w:t>
            </w:r>
          </w:p>
        </w:tc>
        <w:tc>
          <w:tcPr>
            <w:tcW w:w="2520" w:type="dxa"/>
            <w:shd w:val="clear" w:color="auto" w:fill="auto"/>
            <w:noWrap/>
          </w:tcPr>
          <w:p w14:paraId="24D2D3DE"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Threat Detection</w:t>
            </w:r>
            <w:r w:rsidRPr="00A67E90">
              <w:rPr>
                <w:rFonts w:eastAsia="Times New Roman" w:cs="Times New Roman"/>
                <w:sz w:val="18"/>
                <w:szCs w:val="18"/>
              </w:rPr>
              <w:t>:</w:t>
            </w:r>
          </w:p>
          <w:p w14:paraId="4716C07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4EE286BF"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ACC_FEAR</w:t>
            </w:r>
            <w:r w:rsidRPr="00A67E90">
              <w:rPr>
                <w:rFonts w:eastAsia="Times New Roman" w:cs="Times New Roman"/>
                <w:sz w:val="18"/>
                <w:szCs w:val="18"/>
              </w:rPr>
              <w:t xml:space="preserve">, </w:t>
            </w:r>
            <w:r w:rsidRPr="00A67E90">
              <w:rPr>
                <w:rFonts w:eastAsia="Times New Roman" w:cs="Times New Roman"/>
                <w:sz w:val="18"/>
                <w:szCs w:val="18"/>
                <w:highlight w:val="yellow"/>
              </w:rPr>
              <w:t>RT_FEAR</w:t>
            </w:r>
            <w:r w:rsidRPr="00A67E90">
              <w:rPr>
                <w:rFonts w:eastAsia="Times New Roman" w:cs="Times New Roman"/>
                <w:sz w:val="18"/>
                <w:szCs w:val="18"/>
              </w:rPr>
              <w:t xml:space="preserve">, </w:t>
            </w:r>
            <w:r w:rsidRPr="00A67E90">
              <w:rPr>
                <w:rFonts w:eastAsia="Times New Roman" w:cs="Times New Roman"/>
                <w:sz w:val="18"/>
                <w:szCs w:val="18"/>
                <w:highlight w:val="yellow"/>
              </w:rPr>
              <w:t>ACC_HAPPY</w:t>
            </w:r>
            <w:r w:rsidRPr="00A67E90">
              <w:rPr>
                <w:rFonts w:eastAsia="Times New Roman" w:cs="Times New Roman"/>
                <w:sz w:val="18"/>
                <w:szCs w:val="18"/>
              </w:rPr>
              <w:t xml:space="preserve">, </w:t>
            </w:r>
            <w:r w:rsidRPr="00A67E90">
              <w:rPr>
                <w:rFonts w:eastAsia="Times New Roman" w:cs="Times New Roman"/>
                <w:sz w:val="18"/>
                <w:szCs w:val="18"/>
                <w:highlight w:val="yellow"/>
              </w:rPr>
              <w:t>RT_HAPPY</w:t>
            </w:r>
          </w:p>
          <w:p w14:paraId="63582E58" w14:textId="77777777" w:rsidR="0070747E" w:rsidRPr="00A67E90" w:rsidRDefault="0070747E" w:rsidP="00602E93">
            <w:pPr>
              <w:spacing w:after="0" w:line="240" w:lineRule="auto"/>
              <w:rPr>
                <w:rFonts w:eastAsia="Times New Roman" w:cs="Times New Roman"/>
                <w:sz w:val="18"/>
                <w:szCs w:val="18"/>
              </w:rPr>
            </w:pPr>
          </w:p>
          <w:p w14:paraId="48F6C175"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Attention to threat</w:t>
            </w:r>
          </w:p>
          <w:p w14:paraId="3D687707"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Dot Probe Task</w:t>
            </w:r>
          </w:p>
          <w:p w14:paraId="6BAB12FE" w14:textId="77777777" w:rsidR="0070747E" w:rsidRPr="00A67E90" w:rsidRDefault="0070747E" w:rsidP="00602E93">
            <w:pPr>
              <w:pStyle w:val="ListParagraph"/>
              <w:numPr>
                <w:ilvl w:val="0"/>
                <w:numId w:val="1"/>
              </w:numPr>
              <w:spacing w:after="0" w:line="240" w:lineRule="auto"/>
              <w:rPr>
                <w:rFonts w:eastAsia="Times New Roman" w:cs="Times New Roman"/>
                <w:sz w:val="16"/>
                <w:szCs w:val="16"/>
              </w:rPr>
            </w:pPr>
            <w:r w:rsidRPr="00A67E90">
              <w:rPr>
                <w:rFonts w:eastAsia="Times New Roman" w:cs="Times New Roman"/>
                <w:sz w:val="16"/>
                <w:szCs w:val="16"/>
                <w:highlight w:val="yellow"/>
              </w:rPr>
              <w:t>RT_NEUTRAL_ACCURATE - RT_ANGRY_ACCURATE</w:t>
            </w:r>
          </w:p>
        </w:tc>
      </w:tr>
      <w:tr w:rsidR="0070747E" w:rsidRPr="00BA32D8" w14:paraId="20EB0C73" w14:textId="77777777" w:rsidTr="0070747E">
        <w:trPr>
          <w:trHeight w:val="285"/>
        </w:trPr>
        <w:tc>
          <w:tcPr>
            <w:tcW w:w="1435" w:type="dxa"/>
            <w:shd w:val="clear" w:color="auto" w:fill="auto"/>
            <w:noWrap/>
          </w:tcPr>
          <w:p w14:paraId="5425B1F6" w14:textId="77777777" w:rsidR="0070747E" w:rsidRPr="00A67E90" w:rsidRDefault="0070747E" w:rsidP="00602E93">
            <w:pPr>
              <w:spacing w:after="0" w:line="240" w:lineRule="auto"/>
              <w:rPr>
                <w:rFonts w:eastAsia="Times New Roman" w:cs="Times New Roman"/>
                <w:color w:val="000000"/>
                <w:sz w:val="18"/>
                <w:szCs w:val="18"/>
              </w:rPr>
            </w:pPr>
            <w:r w:rsidRPr="00AE6164">
              <w:rPr>
                <w:rFonts w:eastAsia="Times New Roman" w:cs="Times New Roman"/>
                <w:color w:val="000000"/>
                <w:sz w:val="18"/>
                <w:szCs w:val="18"/>
                <w:highlight w:val="yellow"/>
                <w:rPrChange w:id="215" w:author="Ekaterina Sadikova" w:date="2023-01-22T14:19:00Z">
                  <w:rPr>
                    <w:rFonts w:eastAsia="Times New Roman" w:cs="Times New Roman"/>
                    <w:color w:val="000000"/>
                    <w:sz w:val="18"/>
                    <w:szCs w:val="18"/>
                  </w:rPr>
                </w:rPrChange>
              </w:rPr>
              <w:t>Cognitive and affective Theory of Mind (ToM)</w:t>
            </w:r>
          </w:p>
        </w:tc>
        <w:tc>
          <w:tcPr>
            <w:tcW w:w="1023" w:type="dxa"/>
            <w:shd w:val="clear" w:color="auto" w:fill="auto"/>
            <w:noWrap/>
          </w:tcPr>
          <w:p w14:paraId="45290B53" w14:textId="1FF44B39"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11</w:t>
            </w:r>
            <w:r w:rsidRPr="00A67E90">
              <w:rPr>
                <w:rFonts w:eastAsia="Times New Roman" w:cs="Times New Roman"/>
                <w:color w:val="000000"/>
                <w:sz w:val="18"/>
                <w:szCs w:val="18"/>
              </w:rPr>
              <w:fldChar w:fldCharType="end"/>
            </w:r>
          </w:p>
        </w:tc>
        <w:tc>
          <w:tcPr>
            <w:tcW w:w="3387" w:type="dxa"/>
            <w:shd w:val="clear" w:color="auto" w:fill="auto"/>
          </w:tcPr>
          <w:p w14:paraId="52A44AA4" w14:textId="5314164B"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11</w:t>
            </w:r>
            <w:r w:rsidRPr="00A67E90">
              <w:rPr>
                <w:rFonts w:eastAsia="Times New Roman" w:cs="Times New Roman"/>
                <w:sz w:val="18"/>
                <w:szCs w:val="18"/>
              </w:rPr>
              <w:fldChar w:fldCharType="end"/>
            </w:r>
            <w:r w:rsidRPr="00A67E90">
              <w:rPr>
                <w:rFonts w:eastAsia="Times New Roman" w:cs="Times New Roman"/>
                <w:sz w:val="18"/>
                <w:szCs w:val="18"/>
              </w:rPr>
              <w:t xml:space="preserve"> Poor accuracy on cognitive and affective theory of mind (ToM) tasks was found to mediate the relationship between violence exposure in childhood and development of externalizing behaviors. </w:t>
            </w:r>
          </w:p>
        </w:tc>
        <w:tc>
          <w:tcPr>
            <w:tcW w:w="2340" w:type="dxa"/>
          </w:tcPr>
          <w:p w14:paraId="03D0471B"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It is likely that affective and cognitive theory of mind mediates the effects of threatening experiences, but not the effect of deprivation on psychopathology</w:t>
            </w:r>
          </w:p>
        </w:tc>
        <w:tc>
          <w:tcPr>
            <w:tcW w:w="2520" w:type="dxa"/>
            <w:shd w:val="clear" w:color="auto" w:fill="auto"/>
            <w:noWrap/>
          </w:tcPr>
          <w:p w14:paraId="68447BE5"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 xml:space="preserve">Cognitive and Affective Theory of Mind: </w:t>
            </w:r>
          </w:p>
          <w:p w14:paraId="2651FD06"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Theory of Mind Task</w:t>
            </w:r>
          </w:p>
          <w:p w14:paraId="32649A2F"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ACC_ATOM</w:t>
            </w:r>
            <w:r w:rsidRPr="00A67E90">
              <w:rPr>
                <w:rFonts w:eastAsia="Times New Roman" w:cs="Times New Roman"/>
                <w:sz w:val="18"/>
                <w:szCs w:val="18"/>
              </w:rPr>
              <w:t xml:space="preserve">, </w:t>
            </w:r>
            <w:r w:rsidRPr="00A67E90">
              <w:rPr>
                <w:rFonts w:eastAsia="Times New Roman" w:cs="Times New Roman"/>
                <w:sz w:val="18"/>
                <w:szCs w:val="18"/>
                <w:highlight w:val="yellow"/>
              </w:rPr>
              <w:t xml:space="preserve">RT_ATOM, </w:t>
            </w:r>
          </w:p>
          <w:p w14:paraId="587BD018"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ACC_CTOM</w:t>
            </w:r>
            <w:r w:rsidRPr="00A67E90">
              <w:rPr>
                <w:rFonts w:eastAsia="Times New Roman" w:cs="Times New Roman"/>
                <w:sz w:val="18"/>
                <w:szCs w:val="18"/>
              </w:rPr>
              <w:t xml:space="preserve">, </w:t>
            </w:r>
            <w:r w:rsidRPr="00A67E90">
              <w:rPr>
                <w:rFonts w:eastAsia="Times New Roman" w:cs="Times New Roman"/>
                <w:sz w:val="18"/>
                <w:szCs w:val="18"/>
                <w:highlight w:val="yellow"/>
              </w:rPr>
              <w:t>RT_CTOM</w:t>
            </w:r>
          </w:p>
        </w:tc>
      </w:tr>
      <w:tr w:rsidR="0070747E" w:rsidRPr="00BA32D8" w14:paraId="247EFBB0" w14:textId="77777777" w:rsidTr="0070747E">
        <w:trPr>
          <w:trHeight w:val="285"/>
        </w:trPr>
        <w:tc>
          <w:tcPr>
            <w:tcW w:w="1435" w:type="dxa"/>
            <w:shd w:val="clear" w:color="auto" w:fill="auto"/>
            <w:noWrap/>
          </w:tcPr>
          <w:p w14:paraId="7449688C" w14:textId="77777777" w:rsidR="0070747E" w:rsidRPr="00A67E90" w:rsidRDefault="0070747E" w:rsidP="00602E93">
            <w:pPr>
              <w:spacing w:after="0" w:line="240" w:lineRule="auto"/>
              <w:rPr>
                <w:rFonts w:eastAsia="Times New Roman" w:cs="Times New Roman"/>
                <w:color w:val="000000"/>
                <w:sz w:val="18"/>
                <w:szCs w:val="18"/>
              </w:rPr>
            </w:pPr>
            <w:r w:rsidRPr="000925C2">
              <w:rPr>
                <w:rFonts w:eastAsia="Times New Roman" w:cs="Times New Roman"/>
                <w:color w:val="000000"/>
                <w:sz w:val="18"/>
                <w:szCs w:val="18"/>
                <w:highlight w:val="yellow"/>
                <w:rPrChange w:id="216" w:author="Ekaterina Sadikova" w:date="2023-01-22T14:33:00Z">
                  <w:rPr>
                    <w:rFonts w:eastAsia="Times New Roman" w:cs="Times New Roman"/>
                    <w:color w:val="000000"/>
                    <w:sz w:val="18"/>
                    <w:szCs w:val="18"/>
                  </w:rPr>
                </w:rPrChange>
              </w:rPr>
              <w:t>Fear conditioning</w:t>
            </w:r>
          </w:p>
        </w:tc>
        <w:tc>
          <w:tcPr>
            <w:tcW w:w="1023" w:type="dxa"/>
            <w:shd w:val="clear" w:color="auto" w:fill="auto"/>
            <w:noWrap/>
          </w:tcPr>
          <w:p w14:paraId="3F3CBBB8" w14:textId="5EB8A61B"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12</w:t>
            </w:r>
            <w:r w:rsidRPr="00A67E90">
              <w:rPr>
                <w:rFonts w:eastAsia="Times New Roman" w:cs="Times New Roman"/>
                <w:color w:val="000000"/>
                <w:sz w:val="18"/>
                <w:szCs w:val="18"/>
              </w:rPr>
              <w:fldChar w:fldCharType="end"/>
            </w:r>
          </w:p>
        </w:tc>
        <w:tc>
          <w:tcPr>
            <w:tcW w:w="3387" w:type="dxa"/>
            <w:shd w:val="clear" w:color="auto" w:fill="auto"/>
          </w:tcPr>
          <w:p w14:paraId="17FA5B3C" w14:textId="34E13EC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12</w:t>
            </w:r>
            <w:r w:rsidRPr="00A67E90">
              <w:rPr>
                <w:rFonts w:eastAsia="Times New Roman" w:cs="Times New Roman"/>
                <w:sz w:val="18"/>
                <w:szCs w:val="18"/>
              </w:rPr>
              <w:fldChar w:fldCharType="end"/>
            </w:r>
            <w:r w:rsidRPr="00A67E90">
              <w:rPr>
                <w:rFonts w:eastAsia="Times New Roman" w:cs="Times New Roman"/>
                <w:sz w:val="18"/>
                <w:szCs w:val="18"/>
              </w:rPr>
              <w:t xml:space="preserve"> Children exposed to trauma take longer to differentiate between paired and unpaired conditioned stimuli (reduced fear extinction) and have lower skin conductance response to CS+ during conditioning compared to children who have not been exposed to trauma. Fear conditioning and fear extinction were shown to mediate the effects of trauma on externalizing psychopathology.</w:t>
            </w:r>
          </w:p>
        </w:tc>
        <w:tc>
          <w:tcPr>
            <w:tcW w:w="2340" w:type="dxa"/>
          </w:tcPr>
          <w:p w14:paraId="7A8ADB05"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Differential fear conditioning and extinction serve as likely mechanisms linking threat exposure (but not deprivation) and externalizing psychopathology.</w:t>
            </w:r>
          </w:p>
        </w:tc>
        <w:tc>
          <w:tcPr>
            <w:tcW w:w="2520" w:type="dxa"/>
            <w:shd w:val="clear" w:color="auto" w:fill="auto"/>
            <w:noWrap/>
          </w:tcPr>
          <w:p w14:paraId="3C0140E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Fear Conditioning</w:t>
            </w:r>
            <w:r w:rsidRPr="00A67E90">
              <w:rPr>
                <w:rFonts w:eastAsia="Times New Roman" w:cs="Times New Roman"/>
                <w:sz w:val="18"/>
                <w:szCs w:val="18"/>
              </w:rPr>
              <w:t>:</w:t>
            </w:r>
          </w:p>
          <w:p w14:paraId="1724DCE1"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Fear Conditioning Task</w:t>
            </w:r>
          </w:p>
          <w:p w14:paraId="7C3A6539"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Skin conductance response (SCR) to CS+ (Variables </w:t>
            </w:r>
            <w:r w:rsidRPr="00A67E90">
              <w:rPr>
                <w:rFonts w:eastAsia="Times New Roman" w:cs="Times New Roman"/>
                <w:sz w:val="18"/>
                <w:szCs w:val="18"/>
                <w:highlight w:val="yellow"/>
              </w:rPr>
              <w:t>TBD</w:t>
            </w:r>
            <w:r w:rsidRPr="00A67E90">
              <w:rPr>
                <w:rFonts w:eastAsia="Times New Roman" w:cs="Times New Roman"/>
                <w:sz w:val="18"/>
                <w:szCs w:val="18"/>
              </w:rPr>
              <w:t>)</w:t>
            </w:r>
          </w:p>
          <w:p w14:paraId="674A3277"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Time to differentiation between CS+ and CS- (Variables </w:t>
            </w:r>
            <w:r w:rsidRPr="00A67E90">
              <w:rPr>
                <w:rFonts w:eastAsia="Times New Roman" w:cs="Times New Roman"/>
                <w:sz w:val="18"/>
                <w:szCs w:val="18"/>
                <w:highlight w:val="yellow"/>
              </w:rPr>
              <w:t>TBD</w:t>
            </w:r>
            <w:r w:rsidRPr="00A67E90">
              <w:rPr>
                <w:rFonts w:eastAsia="Times New Roman" w:cs="Times New Roman"/>
                <w:sz w:val="18"/>
                <w:szCs w:val="18"/>
              </w:rPr>
              <w:t>)</w:t>
            </w:r>
          </w:p>
        </w:tc>
      </w:tr>
      <w:tr w:rsidR="0070747E" w:rsidRPr="00BA32D8" w14:paraId="0ADB0361" w14:textId="77777777" w:rsidTr="0070747E">
        <w:trPr>
          <w:trHeight w:val="285"/>
        </w:trPr>
        <w:tc>
          <w:tcPr>
            <w:tcW w:w="1435" w:type="dxa"/>
            <w:shd w:val="clear" w:color="auto" w:fill="auto"/>
            <w:noWrap/>
          </w:tcPr>
          <w:p w14:paraId="368A5D77" w14:textId="77777777" w:rsidR="0070747E" w:rsidRPr="00A67E90" w:rsidRDefault="0070747E" w:rsidP="00602E93">
            <w:pPr>
              <w:spacing w:after="0" w:line="240" w:lineRule="auto"/>
              <w:rPr>
                <w:rFonts w:eastAsia="Times New Roman" w:cs="Times New Roman"/>
                <w:color w:val="000000"/>
                <w:sz w:val="18"/>
                <w:szCs w:val="18"/>
              </w:rPr>
            </w:pPr>
            <w:r w:rsidRPr="00AE6164">
              <w:rPr>
                <w:rFonts w:eastAsia="Times New Roman" w:cs="Times New Roman"/>
                <w:color w:val="000000"/>
                <w:sz w:val="18"/>
                <w:szCs w:val="18"/>
                <w:highlight w:val="yellow"/>
                <w:rPrChange w:id="217" w:author="Ekaterina Sadikova" w:date="2023-01-22T14:19:00Z">
                  <w:rPr>
                    <w:rFonts w:eastAsia="Times New Roman" w:cs="Times New Roman"/>
                    <w:color w:val="000000"/>
                    <w:sz w:val="18"/>
                    <w:szCs w:val="18"/>
                  </w:rPr>
                </w:rPrChange>
              </w:rPr>
              <w:t>Automatic emotion regulation</w:t>
            </w:r>
            <w:r w:rsidRPr="00A67E90">
              <w:rPr>
                <w:rFonts w:eastAsia="Times New Roman" w:cs="Times New Roman"/>
                <w:color w:val="000000"/>
                <w:sz w:val="18"/>
                <w:szCs w:val="18"/>
              </w:rPr>
              <w:t xml:space="preserve"> </w:t>
            </w:r>
          </w:p>
        </w:tc>
        <w:tc>
          <w:tcPr>
            <w:tcW w:w="1023" w:type="dxa"/>
            <w:shd w:val="clear" w:color="auto" w:fill="auto"/>
            <w:noWrap/>
          </w:tcPr>
          <w:p w14:paraId="75305F7D" w14:textId="4AF83EC0"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13</w:t>
            </w:r>
            <w:r w:rsidRPr="00A67E90">
              <w:rPr>
                <w:rFonts w:eastAsia="Times New Roman" w:cs="Times New Roman"/>
                <w:color w:val="000000"/>
                <w:sz w:val="18"/>
                <w:szCs w:val="18"/>
              </w:rPr>
              <w:fldChar w:fldCharType="end"/>
            </w:r>
          </w:p>
        </w:tc>
        <w:tc>
          <w:tcPr>
            <w:tcW w:w="3387" w:type="dxa"/>
            <w:shd w:val="clear" w:color="auto" w:fill="auto"/>
          </w:tcPr>
          <w:p w14:paraId="5BCC46A1" w14:textId="03EA7CEE"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Explicit emotional dysregulation (specifically engagement in rumination as a maladaptive strategy to regulate emotions) has been shown to mediate the relationship between child </w:t>
            </w:r>
            <w:r w:rsidRPr="00A67E90">
              <w:rPr>
                <w:rFonts w:eastAsia="Times New Roman" w:cs="Times New Roman"/>
                <w:sz w:val="18"/>
                <w:szCs w:val="18"/>
              </w:rPr>
              <w:lastRenderedPageBreak/>
              <w:t>maltreatment and general psychopathology by Weissman et al.</w:t>
            </w:r>
          </w:p>
          <w:p w14:paraId="46BE7105" w14:textId="3403A8D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13</w:t>
            </w:r>
            <w:r w:rsidRPr="00A67E90">
              <w:rPr>
                <w:rFonts w:eastAsia="Times New Roman" w:cs="Times New Roman"/>
                <w:sz w:val="18"/>
                <w:szCs w:val="18"/>
              </w:rPr>
              <w:fldChar w:fldCharType="end"/>
            </w:r>
            <w:r w:rsidRPr="00A67E90">
              <w:rPr>
                <w:rFonts w:eastAsia="Times New Roman" w:cs="Times New Roman"/>
                <w:sz w:val="18"/>
                <w:szCs w:val="18"/>
              </w:rPr>
              <w:t xml:space="preserve"> Kim et al found that emotional and physical abuse predicted reduced automatic emotion regulation, as measured using the emotional Stroop task, but that automatic emotion regulation was not associated with specifically internalizing psychopathology. The link to externalizing psychopathology was not examined.</w:t>
            </w:r>
          </w:p>
        </w:tc>
        <w:tc>
          <w:tcPr>
            <w:tcW w:w="2340" w:type="dxa"/>
          </w:tcPr>
          <w:p w14:paraId="1302A130"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lastRenderedPageBreak/>
              <w:t xml:space="preserve">Given mixed evidence, we hypothesize that automatic emotion regulation, as measured by the adaptation construct from the emotional Stroop task, will </w:t>
            </w:r>
            <w:r w:rsidRPr="00A67E90">
              <w:rPr>
                <w:rFonts w:eastAsia="Times New Roman" w:cs="Times New Roman"/>
                <w:sz w:val="18"/>
                <w:szCs w:val="18"/>
              </w:rPr>
              <w:lastRenderedPageBreak/>
              <w:t>likely not serve as a pathway distinguishing the effects of deprivation and threat, but may be a significant mediator of overall adversity on general adolescent psychopathology (p-factor)</w:t>
            </w:r>
          </w:p>
        </w:tc>
        <w:tc>
          <w:tcPr>
            <w:tcW w:w="2520" w:type="dxa"/>
            <w:shd w:val="clear" w:color="auto" w:fill="auto"/>
            <w:noWrap/>
          </w:tcPr>
          <w:p w14:paraId="66EE762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lastRenderedPageBreak/>
              <w:t>Adaptation to emotional conflict</w:t>
            </w:r>
            <w:r w:rsidRPr="00A67E90">
              <w:rPr>
                <w:rFonts w:eastAsia="Times New Roman" w:cs="Times New Roman"/>
                <w:sz w:val="18"/>
                <w:szCs w:val="18"/>
              </w:rPr>
              <w:t>:</w:t>
            </w:r>
          </w:p>
          <w:p w14:paraId="65373CC2"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1322DE15" w14:textId="77777777" w:rsidR="0070747E" w:rsidRPr="00A67E90" w:rsidRDefault="0070747E" w:rsidP="00602E93">
            <w:pPr>
              <w:pStyle w:val="ListParagraph"/>
              <w:numPr>
                <w:ilvl w:val="0"/>
                <w:numId w:val="1"/>
              </w:numPr>
              <w:spacing w:after="0" w:line="240" w:lineRule="auto"/>
              <w:rPr>
                <w:rFonts w:cs="Times New Roman"/>
                <w:sz w:val="18"/>
                <w:szCs w:val="18"/>
              </w:rPr>
            </w:pPr>
            <w:r w:rsidRPr="00A67E90">
              <w:rPr>
                <w:rFonts w:cs="Times New Roman"/>
                <w:sz w:val="18"/>
                <w:szCs w:val="18"/>
                <w:highlight w:val="yellow"/>
              </w:rPr>
              <w:t>ADAPTATION</w:t>
            </w:r>
            <w:r w:rsidRPr="00A67E90">
              <w:rPr>
                <w:rFonts w:cs="Times New Roman"/>
                <w:sz w:val="18"/>
                <w:szCs w:val="18"/>
              </w:rPr>
              <w:t xml:space="preserve"> = </w:t>
            </w:r>
            <w:proofErr w:type="spellStart"/>
            <w:r w:rsidRPr="00A67E90">
              <w:rPr>
                <w:rFonts w:cs="Times New Roman"/>
                <w:sz w:val="18"/>
                <w:szCs w:val="18"/>
                <w:highlight w:val="yellow"/>
              </w:rPr>
              <w:t>RTci</w:t>
            </w:r>
            <w:proofErr w:type="spellEnd"/>
            <w:r w:rsidRPr="00A67E90">
              <w:rPr>
                <w:rFonts w:cs="Times New Roman"/>
                <w:sz w:val="18"/>
                <w:szCs w:val="18"/>
              </w:rPr>
              <w:t xml:space="preserve"> – </w:t>
            </w:r>
            <w:proofErr w:type="spellStart"/>
            <w:r w:rsidRPr="00A67E90">
              <w:rPr>
                <w:rFonts w:cs="Times New Roman"/>
                <w:sz w:val="18"/>
                <w:szCs w:val="18"/>
                <w:highlight w:val="yellow"/>
              </w:rPr>
              <w:t>RTii</w:t>
            </w:r>
            <w:proofErr w:type="spellEnd"/>
          </w:p>
          <w:p w14:paraId="3BAE8BEB" w14:textId="77777777" w:rsidR="0070747E" w:rsidRPr="00A67E90" w:rsidRDefault="0070747E" w:rsidP="00602E93">
            <w:pPr>
              <w:pStyle w:val="ListParagraph"/>
              <w:spacing w:after="0" w:line="240" w:lineRule="auto"/>
              <w:rPr>
                <w:rFonts w:cs="Times New Roman"/>
                <w:sz w:val="18"/>
                <w:szCs w:val="18"/>
              </w:rPr>
            </w:pPr>
            <w:r w:rsidRPr="00A67E90">
              <w:rPr>
                <w:rFonts w:cs="Times New Roman"/>
                <w:sz w:val="18"/>
                <w:szCs w:val="18"/>
              </w:rPr>
              <w:t xml:space="preserve">where </w:t>
            </w:r>
            <w:proofErr w:type="spellStart"/>
            <w:r w:rsidRPr="00A67E90">
              <w:rPr>
                <w:rFonts w:cs="Times New Roman"/>
                <w:sz w:val="18"/>
                <w:szCs w:val="18"/>
              </w:rPr>
              <w:t>RTci</w:t>
            </w:r>
            <w:proofErr w:type="spellEnd"/>
            <w:r w:rsidRPr="00A67E90">
              <w:rPr>
                <w:rFonts w:cs="Times New Roman"/>
                <w:sz w:val="18"/>
                <w:szCs w:val="18"/>
              </w:rPr>
              <w:t xml:space="preserve"> = reaction time on incongruent trials </w:t>
            </w:r>
            <w:r w:rsidRPr="00A67E90">
              <w:rPr>
                <w:rFonts w:cs="Times New Roman"/>
                <w:sz w:val="18"/>
                <w:szCs w:val="18"/>
              </w:rPr>
              <w:lastRenderedPageBreak/>
              <w:t xml:space="preserve">preceded by congruent trial and </w:t>
            </w:r>
            <w:proofErr w:type="spellStart"/>
            <w:r w:rsidRPr="00A67E90">
              <w:rPr>
                <w:rFonts w:cs="Times New Roman"/>
                <w:sz w:val="18"/>
                <w:szCs w:val="18"/>
              </w:rPr>
              <w:t>RTii</w:t>
            </w:r>
            <w:proofErr w:type="spellEnd"/>
            <w:r w:rsidRPr="00A67E90">
              <w:rPr>
                <w:rFonts w:cs="Times New Roman"/>
                <w:sz w:val="18"/>
                <w:szCs w:val="18"/>
              </w:rPr>
              <w:t xml:space="preserve"> = reaction time on incongruent trials preceded by incongruent trial. Higher scores signal greater adaptation to emotional conflict</w:t>
            </w:r>
          </w:p>
          <w:p w14:paraId="323A8A5E" w14:textId="77777777" w:rsidR="0070747E" w:rsidRPr="00A67E90" w:rsidRDefault="0070747E" w:rsidP="00602E93">
            <w:pPr>
              <w:spacing w:after="0" w:line="240" w:lineRule="auto"/>
              <w:rPr>
                <w:rFonts w:cs="Times New Roman"/>
                <w:sz w:val="18"/>
                <w:szCs w:val="18"/>
              </w:rPr>
            </w:pPr>
          </w:p>
        </w:tc>
      </w:tr>
      <w:tr w:rsidR="0070747E" w:rsidRPr="00BA32D8" w14:paraId="74D15954" w14:textId="77777777" w:rsidTr="0070747E">
        <w:trPr>
          <w:trHeight w:val="285"/>
        </w:trPr>
        <w:tc>
          <w:tcPr>
            <w:tcW w:w="1435" w:type="dxa"/>
            <w:shd w:val="clear" w:color="auto" w:fill="auto"/>
            <w:noWrap/>
          </w:tcPr>
          <w:p w14:paraId="0F1D61CE" w14:textId="77777777" w:rsidR="0070747E" w:rsidRPr="00A67E90" w:rsidRDefault="0070747E" w:rsidP="00602E93">
            <w:pPr>
              <w:spacing w:after="0" w:line="240" w:lineRule="auto"/>
              <w:rPr>
                <w:rFonts w:eastAsia="Times New Roman" w:cs="Times New Roman"/>
                <w:color w:val="000000"/>
                <w:sz w:val="18"/>
                <w:szCs w:val="18"/>
              </w:rPr>
            </w:pPr>
            <w:r>
              <w:rPr>
                <w:rFonts w:eastAsia="Times New Roman" w:cs="Times New Roman"/>
                <w:color w:val="000000"/>
                <w:sz w:val="18"/>
                <w:szCs w:val="18"/>
              </w:rPr>
              <w:lastRenderedPageBreak/>
              <w:t>Early pubertal timing / A</w:t>
            </w:r>
            <w:r w:rsidRPr="00A67E90">
              <w:rPr>
                <w:rFonts w:eastAsia="Times New Roman" w:cs="Times New Roman"/>
                <w:color w:val="000000"/>
                <w:sz w:val="18"/>
                <w:szCs w:val="18"/>
              </w:rPr>
              <w:t xml:space="preserve">ccelerated biological aging </w:t>
            </w:r>
          </w:p>
          <w:p w14:paraId="753DCCD6" w14:textId="77777777" w:rsidR="0070747E" w:rsidRPr="00A67E90" w:rsidRDefault="0070747E" w:rsidP="00602E93">
            <w:pPr>
              <w:spacing w:after="0" w:line="240" w:lineRule="auto"/>
              <w:rPr>
                <w:rFonts w:eastAsia="Times New Roman" w:cs="Times New Roman"/>
                <w:color w:val="000000"/>
                <w:sz w:val="18"/>
                <w:szCs w:val="18"/>
              </w:rPr>
            </w:pPr>
          </w:p>
        </w:tc>
        <w:tc>
          <w:tcPr>
            <w:tcW w:w="1023" w:type="dxa"/>
            <w:shd w:val="clear" w:color="auto" w:fill="auto"/>
            <w:noWrap/>
          </w:tcPr>
          <w:p w14:paraId="5EE82600" w14:textId="41B1AC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14</w:t>
            </w:r>
            <w:r w:rsidRPr="00A67E90">
              <w:rPr>
                <w:rFonts w:eastAsia="Times New Roman" w:cs="Times New Roman"/>
                <w:color w:val="000000"/>
                <w:sz w:val="18"/>
                <w:szCs w:val="18"/>
              </w:rPr>
              <w:fldChar w:fldCharType="end"/>
            </w:r>
          </w:p>
        </w:tc>
        <w:tc>
          <w:tcPr>
            <w:tcW w:w="3387" w:type="dxa"/>
            <w:shd w:val="clear" w:color="auto" w:fill="auto"/>
          </w:tcPr>
          <w:p w14:paraId="0B06BC5F" w14:textId="0575F1E6"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14</w:t>
            </w:r>
            <w:r w:rsidRPr="00A67E90">
              <w:rPr>
                <w:rFonts w:eastAsia="Times New Roman" w:cs="Times New Roman"/>
                <w:sz w:val="18"/>
                <w:szCs w:val="18"/>
              </w:rPr>
              <w:fldChar w:fldCharType="end"/>
            </w:r>
            <w:r w:rsidRPr="00A67E90">
              <w:rPr>
                <w:rFonts w:eastAsia="Times New Roman" w:cs="Times New Roman"/>
                <w:sz w:val="18"/>
                <w:szCs w:val="18"/>
              </w:rPr>
              <w:t xml:space="preserve"> Used a sample of 13-18-year old girls from the National Comorbidity Survey Adolescence Supplement (NCS-A) to show that earlier age at menarche mediated the relationship between exposure to threat and externalizing psychopathology (where threat is associated with earlier age at menarche, which in turn is associated with reduced odds of externalizing pathology) </w:t>
            </w:r>
          </w:p>
        </w:tc>
        <w:tc>
          <w:tcPr>
            <w:tcW w:w="2340" w:type="dxa"/>
          </w:tcPr>
          <w:p w14:paraId="1C75515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We expect that earlier pubertal maturation will mediate the relationship between threatening exposures and psychopathology, but will likely not mediate the effects of deprivation</w:t>
            </w:r>
          </w:p>
        </w:tc>
        <w:tc>
          <w:tcPr>
            <w:tcW w:w="2520" w:type="dxa"/>
            <w:shd w:val="clear" w:color="auto" w:fill="auto"/>
            <w:noWrap/>
          </w:tcPr>
          <w:p w14:paraId="5BBE65B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Pubertal stage</w:t>
            </w:r>
            <w:r w:rsidRPr="00A67E90">
              <w:rPr>
                <w:rFonts w:eastAsia="Times New Roman" w:cs="Times New Roman"/>
                <w:sz w:val="18"/>
                <w:szCs w:val="18"/>
              </w:rPr>
              <w:t>:</w:t>
            </w:r>
          </w:p>
          <w:p w14:paraId="3251525C"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TANNER_STAGE</w:t>
            </w:r>
          </w:p>
        </w:tc>
      </w:tr>
      <w:tr w:rsidR="0070747E" w:rsidRPr="00BA32D8" w14:paraId="59E74AC5" w14:textId="77777777" w:rsidTr="0070747E">
        <w:trPr>
          <w:trHeight w:val="285"/>
        </w:trPr>
        <w:tc>
          <w:tcPr>
            <w:tcW w:w="1435" w:type="dxa"/>
            <w:shd w:val="clear" w:color="auto" w:fill="auto"/>
            <w:noWrap/>
            <w:hideMark/>
          </w:tcPr>
          <w:p w14:paraId="1E5CD76A"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Language ability</w:t>
            </w:r>
          </w:p>
        </w:tc>
        <w:tc>
          <w:tcPr>
            <w:tcW w:w="1023" w:type="dxa"/>
            <w:shd w:val="clear" w:color="auto" w:fill="auto"/>
            <w:noWrap/>
            <w:hideMark/>
          </w:tcPr>
          <w:p w14:paraId="6AC0C690" w14:textId="2BD382F4"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16</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15</w:t>
            </w:r>
            <w:r w:rsidRPr="00A67E90">
              <w:rPr>
                <w:rFonts w:eastAsia="Times New Roman" w:cs="Times New Roman"/>
                <w:color w:val="000000"/>
                <w:sz w:val="18"/>
                <w:szCs w:val="18"/>
              </w:rPr>
              <w:fldChar w:fldCharType="end"/>
            </w:r>
          </w:p>
        </w:tc>
        <w:tc>
          <w:tcPr>
            <w:tcW w:w="3387" w:type="dxa"/>
            <w:shd w:val="clear" w:color="auto" w:fill="auto"/>
            <w:hideMark/>
          </w:tcPr>
          <w:p w14:paraId="008E5FFA" w14:textId="7C342EE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In a longitudinal cohort study (Child Development Project, N=585) deprivation in early childhood (age 5-6) was shown to be associated with externalizing problems (by age 17) via effects on verbal abilities at age 14. In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xml:space="preserve">, Miller et al used a larger longitudinal study (Fragile Families and Child Wellbeing Study, N=2,301) to confirm that deprivation, but not threat, has a significant indirect effect on internalizing and externalizing pathology through language ability </w:t>
            </w:r>
          </w:p>
        </w:tc>
        <w:tc>
          <w:tcPr>
            <w:tcW w:w="2340" w:type="dxa"/>
          </w:tcPr>
          <w:p w14:paraId="7104AF3E" w14:textId="608F53AE"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Based on the findings in </w:t>
            </w: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and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we would expect language ability to serve as a heterogeneous mediator on the path from deprivation (but not threat) to psychopathology.</w:t>
            </w:r>
          </w:p>
        </w:tc>
        <w:tc>
          <w:tcPr>
            <w:tcW w:w="2520" w:type="dxa"/>
            <w:shd w:val="clear" w:color="auto" w:fill="auto"/>
            <w:noWrap/>
            <w:hideMark/>
          </w:tcPr>
          <w:p w14:paraId="5BC3CAEB"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Vocabulary</w:t>
            </w:r>
            <w:r w:rsidRPr="00A67E90">
              <w:rPr>
                <w:rFonts w:eastAsia="Times New Roman" w:cs="Times New Roman"/>
                <w:sz w:val="18"/>
                <w:szCs w:val="18"/>
              </w:rPr>
              <w:t>:</w:t>
            </w:r>
          </w:p>
          <w:p w14:paraId="014C863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FC6CF70"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wasitscv</w:t>
            </w:r>
            <w:proofErr w:type="spellEnd"/>
          </w:p>
          <w:p w14:paraId="3910F081" w14:textId="77777777" w:rsidR="0070747E" w:rsidRPr="00A67E90" w:rsidRDefault="0070747E" w:rsidP="00602E93">
            <w:pPr>
              <w:spacing w:after="0" w:line="240" w:lineRule="auto"/>
              <w:rPr>
                <w:rFonts w:eastAsia="Times New Roman" w:cs="Times New Roman"/>
                <w:sz w:val="18"/>
                <w:szCs w:val="18"/>
              </w:rPr>
            </w:pPr>
          </w:p>
        </w:tc>
      </w:tr>
      <w:tr w:rsidR="0070747E" w:rsidRPr="00BA32D8" w14:paraId="7FA7680E" w14:textId="77777777" w:rsidTr="0070747E">
        <w:trPr>
          <w:trHeight w:val="285"/>
        </w:trPr>
        <w:tc>
          <w:tcPr>
            <w:tcW w:w="1435" w:type="dxa"/>
            <w:shd w:val="clear" w:color="auto" w:fill="auto"/>
            <w:noWrap/>
            <w:hideMark/>
          </w:tcPr>
          <w:p w14:paraId="192C5377"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Executive functioning</w:t>
            </w:r>
          </w:p>
        </w:tc>
        <w:tc>
          <w:tcPr>
            <w:tcW w:w="1023" w:type="dxa"/>
            <w:shd w:val="clear" w:color="auto" w:fill="auto"/>
            <w:noWrap/>
            <w:hideMark/>
          </w:tcPr>
          <w:p w14:paraId="548AC549" w14:textId="540CBDEF"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18</w:t>
            </w:r>
            <w:r w:rsidRPr="00A67E90">
              <w:rPr>
                <w:rFonts w:eastAsia="Times New Roman" w:cs="Times New Roman"/>
                <w:color w:val="000000"/>
                <w:sz w:val="18"/>
                <w:szCs w:val="18"/>
              </w:rPr>
              <w:fldChar w:fldCharType="end"/>
            </w:r>
          </w:p>
        </w:tc>
        <w:tc>
          <w:tcPr>
            <w:tcW w:w="3387" w:type="dxa"/>
            <w:shd w:val="clear" w:color="auto" w:fill="auto"/>
            <w:hideMark/>
          </w:tcPr>
          <w:p w14:paraId="6ABF5F2D" w14:textId="25998822"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17</w:t>
            </w:r>
            <w:r w:rsidRPr="00A67E90">
              <w:rPr>
                <w:rFonts w:eastAsia="Times New Roman" w:cs="Times New Roman"/>
                <w:sz w:val="18"/>
                <w:szCs w:val="18"/>
              </w:rPr>
              <w:fldChar w:fldCharType="end"/>
            </w:r>
            <w:r w:rsidRPr="00A67E90">
              <w:rPr>
                <w:rFonts w:eastAsia="Times New Roman" w:cs="Times New Roman"/>
                <w:sz w:val="18"/>
                <w:szCs w:val="18"/>
              </w:rPr>
              <w:t xml:space="preserve"> In this study, executive function (EF) was measured using the Cambridge Automated Neuropsychological Test Battery (CANTAB). Four dimensions of EF were examined and combined into one latent EF variable: “(</w:t>
            </w:r>
            <w:proofErr w:type="spellStart"/>
            <w:r w:rsidRPr="00A67E90">
              <w:rPr>
                <w:rFonts w:eastAsia="Times New Roman" w:cs="Times New Roman"/>
                <w:sz w:val="18"/>
                <w:szCs w:val="18"/>
              </w:rPr>
              <w:t>i</w:t>
            </w:r>
            <w:proofErr w:type="spellEnd"/>
            <w:r w:rsidRPr="00A67E90">
              <w:rPr>
                <w:rFonts w:eastAsia="Times New Roman" w:cs="Times New Roman"/>
                <w:sz w:val="18"/>
                <w:szCs w:val="18"/>
              </w:rPr>
              <w:t>) Delayed Matching to Sample (DMS), which assesses attention and short-term visual memory; (ii) Paired Associated Learning (PAL), which assesses visual-spatial memory and new learning; (iii) Stockings of Cambridge (SOC), which is a test of spatial planning and problem-solving; and (iv) Spatial Working Memory (SWM), which assesses the ability to continually update spatial information in memory.” (p.1688). There was a significant indirect effect of institutional rearing (deprivation) on p- factor through EF.</w:t>
            </w:r>
          </w:p>
          <w:p w14:paraId="4AB3437F" w14:textId="633D27D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18</w:t>
            </w:r>
            <w:r w:rsidRPr="00A67E90">
              <w:rPr>
                <w:rFonts w:eastAsia="Times New Roman" w:cs="Times New Roman"/>
                <w:sz w:val="18"/>
                <w:szCs w:val="18"/>
              </w:rPr>
              <w:fldChar w:fldCharType="end"/>
            </w:r>
            <w:r w:rsidRPr="00A67E90">
              <w:rPr>
                <w:rFonts w:eastAsia="Times New Roman" w:cs="Times New Roman"/>
                <w:sz w:val="18"/>
                <w:szCs w:val="18"/>
              </w:rPr>
              <w:t xml:space="preserve"> McNeilly et al examined the connection between a less extreme experience of deprivation (namely, low SES) and internalizing and externalizing psychopathology through executive function, and found that EF (behavioral regulation and </w:t>
            </w:r>
            <w:r w:rsidRPr="007B661D">
              <w:rPr>
                <w:rFonts w:eastAsia="Times New Roman" w:cs="Times New Roman"/>
                <w:sz w:val="18"/>
                <w:szCs w:val="18"/>
              </w:rPr>
              <w:t xml:space="preserve">inhibition) </w:t>
            </w:r>
            <w:r w:rsidRPr="007B661D">
              <w:rPr>
                <w:rFonts w:eastAsia="Times New Roman" w:cs="Times New Roman"/>
                <w:sz w:val="18"/>
                <w:szCs w:val="18"/>
              </w:rPr>
              <w:lastRenderedPageBreak/>
              <w:t>mediate the relationship between material deprivation and both internalizing and externalizing symptomatology</w:t>
            </w:r>
          </w:p>
        </w:tc>
        <w:tc>
          <w:tcPr>
            <w:tcW w:w="2340" w:type="dxa"/>
          </w:tcPr>
          <w:p w14:paraId="5A314C8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lastRenderedPageBreak/>
              <w:t>Executive functioning will likely serve as a mediating mechanism differentiating the effects of threat and deprivation experiences on psychopathology. We expect that the effect of deprivation specifically will be mediated by facets of EF</w:t>
            </w:r>
          </w:p>
        </w:tc>
        <w:tc>
          <w:tcPr>
            <w:tcW w:w="2520" w:type="dxa"/>
            <w:shd w:val="clear" w:color="auto" w:fill="auto"/>
            <w:noWrap/>
            <w:hideMark/>
          </w:tcPr>
          <w:p w14:paraId="3051DEBD"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Inhibitory control</w:t>
            </w:r>
            <w:r w:rsidRPr="00A67E90">
              <w:rPr>
                <w:rFonts w:eastAsia="Times New Roman" w:cs="Times New Roman"/>
                <w:sz w:val="18"/>
                <w:szCs w:val="18"/>
              </w:rPr>
              <w:t>:</w:t>
            </w:r>
          </w:p>
          <w:p w14:paraId="4FDAD0A0"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NEPSY Circles and Squares Task</w:t>
            </w:r>
            <w:r w:rsidRPr="00A67E90">
              <w:rPr>
                <w:rFonts w:eastAsia="Times New Roman" w:cs="Times New Roman"/>
                <w:sz w:val="18"/>
                <w:szCs w:val="18"/>
              </w:rPr>
              <w:t>:</w:t>
            </w:r>
          </w:p>
          <w:p w14:paraId="18826D68"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Inhibition_inhibit_baseline_RT</w:t>
            </w:r>
            <w:proofErr w:type="spellEnd"/>
          </w:p>
          <w:p w14:paraId="5EABFC1B"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Inhibition_switch_baseline_RT</w:t>
            </w:r>
            <w:proofErr w:type="spellEnd"/>
          </w:p>
          <w:p w14:paraId="06F38309" w14:textId="77777777" w:rsidR="0070747E" w:rsidRPr="00A67E90" w:rsidRDefault="0070747E" w:rsidP="00602E93">
            <w:pPr>
              <w:pStyle w:val="ListParagraph"/>
              <w:spacing w:after="0" w:line="240" w:lineRule="auto"/>
              <w:ind w:left="360"/>
              <w:rPr>
                <w:rFonts w:eastAsia="Times New Roman" w:cs="Times New Roman"/>
                <w:sz w:val="18"/>
                <w:szCs w:val="18"/>
              </w:rPr>
            </w:pPr>
          </w:p>
          <w:p w14:paraId="46F6A0F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Stroop Task</w:t>
            </w:r>
            <w:r w:rsidRPr="00A67E90">
              <w:rPr>
                <w:rFonts w:eastAsia="Times New Roman" w:cs="Times New Roman"/>
                <w:sz w:val="18"/>
                <w:szCs w:val="18"/>
              </w:rPr>
              <w:t xml:space="preserve">: </w:t>
            </w:r>
          </w:p>
          <w:p w14:paraId="7E8A4CD7"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STROOP_ACC</w:t>
            </w:r>
          </w:p>
          <w:p w14:paraId="1AB2D2E3" w14:textId="77777777" w:rsidR="0070747E" w:rsidRPr="00A67E90" w:rsidRDefault="0070747E" w:rsidP="00602E93">
            <w:pPr>
              <w:pStyle w:val="ListParagraph"/>
              <w:spacing w:after="0" w:line="240" w:lineRule="auto"/>
              <w:ind w:left="360"/>
              <w:rPr>
                <w:rFonts w:eastAsia="Times New Roman" w:cs="Times New Roman"/>
                <w:sz w:val="18"/>
                <w:szCs w:val="18"/>
              </w:rPr>
            </w:pPr>
          </w:p>
          <w:p w14:paraId="59510ED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Go/No-Go Task</w:t>
            </w:r>
            <w:r w:rsidRPr="00A67E90">
              <w:rPr>
                <w:rFonts w:eastAsia="Times New Roman" w:cs="Times New Roman"/>
                <w:sz w:val="18"/>
                <w:szCs w:val="18"/>
              </w:rPr>
              <w:t>:</w:t>
            </w:r>
          </w:p>
          <w:p w14:paraId="15B2B5F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BothRuns_All_Go</w:t>
            </w:r>
            <w:proofErr w:type="spellEnd"/>
            <w:r w:rsidRPr="00A67E90">
              <w:rPr>
                <w:rFonts w:eastAsia="Times New Roman" w:cs="Times New Roman"/>
                <w:sz w:val="12"/>
                <w:szCs w:val="12"/>
                <w:highlight w:val="yellow"/>
              </w:rPr>
              <w:t>_</w:t>
            </w:r>
          </w:p>
          <w:p w14:paraId="03FC254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Trials_Accuracy</w:t>
            </w:r>
            <w:proofErr w:type="spellEnd"/>
          </w:p>
          <w:p w14:paraId="7B2F702E"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BothRuns_All_NoGo_Trials_Accuracy</w:t>
            </w:r>
            <w:proofErr w:type="spellEnd"/>
          </w:p>
          <w:p w14:paraId="65EF8EE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BothRuns_All_Accurate_Go_Trials_RT</w:t>
            </w:r>
            <w:proofErr w:type="spellEnd"/>
          </w:p>
          <w:p w14:paraId="324AB11A"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BothRuns_All_Inaccurate_NoGo_Trials_RT</w:t>
            </w:r>
            <w:proofErr w:type="spellEnd"/>
          </w:p>
          <w:p w14:paraId="76790337" w14:textId="77777777" w:rsidR="0070747E" w:rsidRPr="00A67E90" w:rsidRDefault="0070747E" w:rsidP="00602E93">
            <w:pPr>
              <w:spacing w:after="0" w:line="240" w:lineRule="auto"/>
              <w:rPr>
                <w:rFonts w:eastAsia="Times New Roman" w:cs="Times New Roman"/>
                <w:sz w:val="18"/>
                <w:szCs w:val="18"/>
              </w:rPr>
            </w:pPr>
          </w:p>
          <w:p w14:paraId="1B7D4DD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Working memory</w:t>
            </w:r>
            <w:r w:rsidRPr="00A67E90">
              <w:rPr>
                <w:rFonts w:eastAsia="Times New Roman" w:cs="Times New Roman"/>
                <w:sz w:val="18"/>
                <w:szCs w:val="18"/>
              </w:rPr>
              <w:t>:</w:t>
            </w:r>
          </w:p>
          <w:p w14:paraId="31200A7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Working memory shapes task</w:t>
            </w:r>
          </w:p>
          <w:p w14:paraId="353F785D"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Hit_low</w:t>
            </w:r>
            <w:proofErr w:type="spellEnd"/>
          </w:p>
          <w:p w14:paraId="5EF95389"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Hit_high</w:t>
            </w:r>
            <w:proofErr w:type="spellEnd"/>
          </w:p>
          <w:p w14:paraId="1E06A11D"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Sensitivity Index</w:t>
            </w:r>
            <w:r w:rsidRPr="00A67E90">
              <w:rPr>
                <w:rFonts w:eastAsia="Times New Roman" w:cs="Times New Roman"/>
                <w:sz w:val="18"/>
                <w:szCs w:val="18"/>
              </w:rPr>
              <w:t xml:space="preserve"> (d’) = difference between standardized target hit rate and standardized false alarm rate (Maya will send). Shapes task (as opposed to faces) is most straightforward for WM because if doesn’t contain any emotional information</w:t>
            </w:r>
          </w:p>
          <w:p w14:paraId="7F5F900D" w14:textId="77777777" w:rsidR="0070747E" w:rsidRPr="00A67E90" w:rsidRDefault="0070747E" w:rsidP="00602E93">
            <w:pPr>
              <w:spacing w:after="0" w:line="240" w:lineRule="auto"/>
              <w:rPr>
                <w:rFonts w:eastAsia="Times New Roman" w:cs="Times New Roman"/>
                <w:sz w:val="18"/>
                <w:szCs w:val="18"/>
              </w:rPr>
            </w:pPr>
          </w:p>
          <w:p w14:paraId="10263D9C" w14:textId="77777777" w:rsidR="0070747E" w:rsidRPr="00A67E90" w:rsidRDefault="0070747E" w:rsidP="00602E93">
            <w:pPr>
              <w:spacing w:after="0" w:line="240" w:lineRule="auto"/>
              <w:rPr>
                <w:rFonts w:eastAsia="Times New Roman" w:cs="Times New Roman"/>
                <w:sz w:val="18"/>
                <w:szCs w:val="18"/>
              </w:rPr>
            </w:pPr>
          </w:p>
          <w:p w14:paraId="261638F4"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Reasoning / general cognitive ability</w:t>
            </w:r>
          </w:p>
          <w:p w14:paraId="3D93B3B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66273D5"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WASItscm</w:t>
            </w:r>
            <w:proofErr w:type="spellEnd"/>
          </w:p>
          <w:p w14:paraId="6A0291FC" w14:textId="77777777" w:rsidR="0070747E" w:rsidRPr="00A67E90" w:rsidRDefault="0070747E" w:rsidP="00602E93">
            <w:pPr>
              <w:spacing w:after="0" w:line="240" w:lineRule="auto"/>
              <w:rPr>
                <w:rFonts w:eastAsia="Times New Roman" w:cs="Times New Roman"/>
                <w:sz w:val="18"/>
                <w:szCs w:val="18"/>
              </w:rPr>
            </w:pPr>
          </w:p>
        </w:tc>
      </w:tr>
      <w:tr w:rsidR="0070747E" w:rsidRPr="00BA32D8" w14:paraId="62B9ED98" w14:textId="77777777" w:rsidTr="0070747E">
        <w:trPr>
          <w:trHeight w:val="285"/>
        </w:trPr>
        <w:tc>
          <w:tcPr>
            <w:tcW w:w="1435" w:type="dxa"/>
            <w:shd w:val="clear" w:color="auto" w:fill="auto"/>
            <w:noWrap/>
            <w:hideMark/>
          </w:tcPr>
          <w:p w14:paraId="544FD66C" w14:textId="77777777" w:rsidR="0070747E" w:rsidRPr="00A67E90" w:rsidRDefault="0070747E" w:rsidP="00602E93">
            <w:pPr>
              <w:spacing w:after="0" w:line="240" w:lineRule="auto"/>
              <w:rPr>
                <w:rFonts w:eastAsia="Times New Roman" w:cs="Times New Roman"/>
                <w:color w:val="000000"/>
                <w:sz w:val="18"/>
                <w:szCs w:val="18"/>
              </w:rPr>
            </w:pPr>
            <w:r w:rsidRPr="000925C2">
              <w:rPr>
                <w:rFonts w:eastAsia="Times New Roman" w:cs="Times New Roman"/>
                <w:color w:val="000000"/>
                <w:sz w:val="18"/>
                <w:szCs w:val="18"/>
                <w:highlight w:val="yellow"/>
                <w:rPrChange w:id="218" w:author="Ekaterina Sadikova" w:date="2023-01-22T14:37:00Z">
                  <w:rPr>
                    <w:rFonts w:eastAsia="Times New Roman" w:cs="Times New Roman"/>
                    <w:color w:val="000000"/>
                    <w:sz w:val="18"/>
                    <w:szCs w:val="18"/>
                  </w:rPr>
                </w:rPrChange>
              </w:rPr>
              <w:lastRenderedPageBreak/>
              <w:t>Reward processing</w:t>
            </w:r>
          </w:p>
        </w:tc>
        <w:tc>
          <w:tcPr>
            <w:tcW w:w="1023" w:type="dxa"/>
            <w:shd w:val="clear" w:color="auto" w:fill="auto"/>
            <w:noWrap/>
            <w:hideMark/>
          </w:tcPr>
          <w:p w14:paraId="15E1D876" w14:textId="7BE9F8A8"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 </w:instrText>
            </w:r>
            <w:r w:rsidR="000E3E4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EN.CITE.DATA </w:instrText>
            </w:r>
            <w:r w:rsidR="000E3E40">
              <w:rPr>
                <w:rFonts w:eastAsia="Times New Roman" w:cs="Times New Roman"/>
                <w:color w:val="000000"/>
                <w:sz w:val="18"/>
                <w:szCs w:val="18"/>
              </w:rPr>
            </w:r>
            <w:r w:rsidR="000E3E40">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0E3E40" w:rsidRPr="000E3E40">
              <w:rPr>
                <w:rFonts w:eastAsia="Times New Roman" w:cs="Times New Roman"/>
                <w:noProof/>
                <w:color w:val="000000"/>
                <w:sz w:val="18"/>
                <w:szCs w:val="18"/>
                <w:vertAlign w:val="superscript"/>
              </w:rPr>
              <w:t>48,49</w:t>
            </w:r>
            <w:r w:rsidRPr="00A67E90">
              <w:rPr>
                <w:rFonts w:eastAsia="Times New Roman" w:cs="Times New Roman"/>
                <w:color w:val="000000"/>
                <w:sz w:val="18"/>
                <w:szCs w:val="18"/>
              </w:rPr>
              <w:fldChar w:fldCharType="end"/>
            </w:r>
          </w:p>
        </w:tc>
        <w:tc>
          <w:tcPr>
            <w:tcW w:w="3387" w:type="dxa"/>
            <w:shd w:val="clear" w:color="auto" w:fill="auto"/>
            <w:hideMark/>
          </w:tcPr>
          <w:p w14:paraId="1439D793" w14:textId="17CCA1CA"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 </w:instrText>
            </w:r>
            <w:r w:rsidR="000E3E4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EN.CITE.DATA </w:instrText>
            </w:r>
            <w:r w:rsidR="000E3E40">
              <w:rPr>
                <w:rFonts w:eastAsia="Times New Roman" w:cs="Times New Roman"/>
                <w:sz w:val="18"/>
                <w:szCs w:val="18"/>
              </w:rPr>
            </w:r>
            <w:r w:rsidR="000E3E40">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48</w:t>
            </w:r>
            <w:r w:rsidRPr="00A67E90">
              <w:rPr>
                <w:rFonts w:eastAsia="Times New Roman" w:cs="Times New Roman"/>
                <w:sz w:val="18"/>
                <w:szCs w:val="18"/>
              </w:rPr>
              <w:fldChar w:fldCharType="end"/>
            </w:r>
            <w:r w:rsidRPr="00A67E90">
              <w:rPr>
                <w:rFonts w:eastAsia="Times New Roman" w:cs="Times New Roman"/>
                <w:sz w:val="18"/>
                <w:szCs w:val="18"/>
              </w:rPr>
              <w:t xml:space="preserve"> Utilizing experimental data from the Bucharest Early Intervention Project (BEIP), investigators found that cognitive deprivation from institutional rearing in early childhood impacts depression and social problems in adolescence through reward processing and implicit learning, respectively. Reward processing was measured using a monetary incentive delay (MID) Piñata task.</w:t>
            </w:r>
          </w:p>
          <w:p w14:paraId="0A0FD86E" w14:textId="4C2A5E0C"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0E3E40">
              <w:rPr>
                <w:rFonts w:eastAsia="Times New Roman" w:cs="Times New Roman"/>
                <w:sz w:val="18"/>
                <w:szCs w:val="18"/>
              </w:rPr>
              <w:instrText xml:space="preserve"> ADDIN EN.CITE &lt;EndNote&gt;&lt;Cite&gt;&lt;Author&gt;Dennison&lt;/Author&gt;&lt;Year&gt;2016&lt;/Year&gt;&lt;RecNum&gt;398&lt;/RecNum&gt;&lt;DisplayText&gt;&lt;style face="superscript"&gt;49&lt;/style&gt;&lt;/DisplayText&gt;&lt;record&gt;&lt;rec-number&gt;398&lt;/rec-number&gt;&lt;foreign-keys&gt;&lt;key app="EN" db-id="wxvvvfa0md2sabevrvgvs9052azse250pt0a" timestamp="1629945062"&gt;398&lt;/key&gt;&lt;/foreign-keys&gt;&lt;ref-type name="Journal Article"&gt;17&lt;/ref-type&gt;&lt;contributors&gt;&lt;authors&gt;&lt;author&gt;Dennison, Meg J.&lt;/author&gt;&lt;author&gt;Sheridan, Margaret A.&lt;/author&gt;&lt;author&gt;Busso, Daniel S.&lt;/author&gt;&lt;author&gt;Jenness, Jessica L.&lt;/author&gt;&lt;author&gt;Peverill, Matthew&lt;/author&gt;&lt;author&gt;Rosen, Maya L.&lt;/author&gt;&lt;author&gt;McLaughlin, Katie A.&lt;/author&gt;&lt;/authors&gt;&lt;/contributors&gt;&lt;titles&gt;&lt;title&gt;Neurobehavioral Markers of Resilience to Depression Amongst Adolescents Exposed to Child Abuse&lt;/title&gt;&lt;secondary-title&gt;Journal of abnormal psychology (1965)&lt;/secondary-title&gt;&lt;/titles&gt;&lt;periodical&gt;&lt;full-title&gt;Journal of abnormal psychology (1965)&lt;/full-title&gt;&lt;/periodical&gt;&lt;pages&gt;1201-1212&lt;/pages&gt;&lt;volume&gt;125&lt;/volume&gt;&lt;number&gt;8&lt;/number&gt;&lt;keywords&gt;&lt;keyword&gt;Adolescent&lt;/keyword&gt;&lt;keyword&gt;basal ganglia&lt;/keyword&gt;&lt;keyword&gt;Basal Ganglia - physiopathology&lt;/keyword&gt;&lt;keyword&gt;Brain Mapping&lt;/keyword&gt;&lt;keyword&gt;Child Abuse - psychology&lt;/keyword&gt;&lt;keyword&gt;depression&lt;/keyword&gt;&lt;keyword&gt;Depression - physiopathology&lt;/keyword&gt;&lt;keyword&gt;Female&lt;/keyword&gt;&lt;keyword&gt;Humans&lt;/keyword&gt;&lt;keyword&gt;Magnetic Resonance Imaging&lt;/keyword&gt;&lt;keyword&gt;Male&lt;/keyword&gt;&lt;keyword&gt;maltreatment&lt;/keyword&gt;&lt;keyword&gt;Reaction Time&lt;/keyword&gt;&lt;keyword&gt;Resilience, Psychological&lt;/keyword&gt;&lt;keyword&gt;Reward&lt;/keyword&gt;&lt;keyword&gt;Reward reactivity&lt;/keyword&gt;&lt;/keywords&gt;&lt;dates&gt;&lt;year&gt;2016&lt;/year&gt;&lt;/dates&gt;&lt;pub-location&gt;United States&lt;/pub-location&gt;&lt;publisher&gt;American Psychological Association&lt;/publisher&gt;&lt;isbn&gt;0021-843X&lt;/isbn&gt;&lt;urls&gt;&lt;/urls&gt;&lt;electronic-resource-num&gt;10.1037/abn0000215&lt;/electronic-resource-num&gt;&lt;/record&gt;&lt;/Cite&gt;&lt;/EndNote&gt;</w:instrText>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49</w:t>
            </w:r>
            <w:r w:rsidRPr="00A67E90">
              <w:rPr>
                <w:rFonts w:eastAsia="Times New Roman" w:cs="Times New Roman"/>
                <w:sz w:val="18"/>
                <w:szCs w:val="18"/>
              </w:rPr>
              <w:fldChar w:fldCharType="end"/>
            </w:r>
            <w:r w:rsidRPr="00A67E90">
              <w:rPr>
                <w:rFonts w:eastAsia="Times New Roman" w:cs="Times New Roman"/>
                <w:sz w:val="18"/>
                <w:szCs w:val="18"/>
              </w:rPr>
              <w:t xml:space="preserve"> Dennison et al found that maltreatment was associated with greater reward reactivity, which in turn is a resilience marker for depression in adolescents</w:t>
            </w:r>
          </w:p>
        </w:tc>
        <w:tc>
          <w:tcPr>
            <w:tcW w:w="2340" w:type="dxa"/>
          </w:tcPr>
          <w:p w14:paraId="1CEEA60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Reward processing will likely mediate the associations between both threat and deprivation with psychopathology, but the mechanisms of action through reward processing will be different. Higher reward reactivity will likely explain some of the harm that stems from deprivation, whereas it is likely to buffer the deleterious effects of threat. </w:t>
            </w:r>
          </w:p>
        </w:tc>
        <w:tc>
          <w:tcPr>
            <w:tcW w:w="2520" w:type="dxa"/>
            <w:shd w:val="clear" w:color="auto" w:fill="auto"/>
            <w:noWrap/>
            <w:hideMark/>
          </w:tcPr>
          <w:p w14:paraId="0A63A7D2" w14:textId="76D249C1"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 xml:space="preserve">Reward </w:t>
            </w:r>
            <w:r w:rsidR="00C57AA5">
              <w:rPr>
                <w:rFonts w:eastAsia="Times New Roman" w:cs="Times New Roman"/>
                <w:sz w:val="18"/>
                <w:szCs w:val="18"/>
                <w:u w:val="single"/>
              </w:rPr>
              <w:t>sensitivity</w:t>
            </w:r>
            <w:r w:rsidRPr="00A67E90">
              <w:rPr>
                <w:rFonts w:eastAsia="Times New Roman" w:cs="Times New Roman"/>
                <w:sz w:val="18"/>
                <w:szCs w:val="18"/>
              </w:rPr>
              <w:t>:</w:t>
            </w:r>
          </w:p>
          <w:p w14:paraId="2C29D7E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 xml:space="preserve">MID Piñata task </w:t>
            </w:r>
          </w:p>
          <w:p w14:paraId="5C4C0CEF"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TotalStars</w:t>
            </w:r>
            <w:proofErr w:type="spellEnd"/>
          </w:p>
          <w:p w14:paraId="6C99151F"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RT_0star</w:t>
            </w:r>
          </w:p>
          <w:p w14:paraId="47CC4078"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RT_1star</w:t>
            </w:r>
          </w:p>
          <w:p w14:paraId="01D21F54"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RT_2star</w:t>
            </w:r>
          </w:p>
          <w:p w14:paraId="750883EC"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RT_4star</w:t>
            </w:r>
          </w:p>
        </w:tc>
      </w:tr>
      <w:bookmarkEnd w:id="212"/>
    </w:tbl>
    <w:p w14:paraId="11DCD08A" w14:textId="77777777" w:rsidR="0070747E" w:rsidRDefault="0070747E" w:rsidP="0070747E">
      <w:pPr>
        <w:rPr>
          <w:rFonts w:cs="Times New Roman"/>
          <w:u w:val="single"/>
        </w:rPr>
      </w:pPr>
    </w:p>
    <w:p w14:paraId="5F38FC52" w14:textId="77777777" w:rsidR="0070747E" w:rsidRDefault="0070747E" w:rsidP="0070747E">
      <w:pPr>
        <w:spacing w:line="360" w:lineRule="auto"/>
      </w:pPr>
    </w:p>
    <w:p w14:paraId="324CCFA1" w14:textId="33D1306C" w:rsidR="0070747E" w:rsidRDefault="009D733C" w:rsidP="008C58E1">
      <w:pPr>
        <w:rPr>
          <w:b/>
          <w:bCs/>
        </w:rPr>
      </w:pPr>
      <w:r>
        <w:rPr>
          <w:b/>
          <w:bCs/>
        </w:rPr>
        <w:t>Table A.3: HIMA analysis within strata of biological sex</w:t>
      </w:r>
    </w:p>
    <w:tbl>
      <w:tblPr>
        <w:tblW w:w="10435" w:type="dxa"/>
        <w:tblLook w:val="04A0" w:firstRow="1" w:lastRow="0" w:firstColumn="1" w:lastColumn="0" w:noHBand="0" w:noVBand="1"/>
      </w:tblPr>
      <w:tblGrid>
        <w:gridCol w:w="1975"/>
        <w:gridCol w:w="1260"/>
        <w:gridCol w:w="810"/>
        <w:gridCol w:w="1080"/>
        <w:gridCol w:w="1080"/>
        <w:gridCol w:w="801"/>
        <w:gridCol w:w="819"/>
        <w:gridCol w:w="1080"/>
        <w:gridCol w:w="720"/>
        <w:gridCol w:w="810"/>
      </w:tblGrid>
      <w:tr w:rsidR="009D733C" w:rsidRPr="009D733C" w14:paraId="117C1FE7"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09D4EA56"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Major Depression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482EAB86"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Males</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1771C0E"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Females</w:t>
            </w:r>
          </w:p>
        </w:tc>
      </w:tr>
      <w:tr w:rsidR="009D733C" w:rsidRPr="009D733C" w14:paraId="30394B70"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61E09A1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0842E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9FA10D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965D8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13421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68F92B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A0AEB1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FEAC9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D4F40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45872C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5699A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10FD2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76FE84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D237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75D6E1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 (0.1)</w:t>
            </w:r>
          </w:p>
        </w:tc>
        <w:tc>
          <w:tcPr>
            <w:tcW w:w="1080" w:type="dxa"/>
            <w:tcBorders>
              <w:top w:val="nil"/>
              <w:left w:val="nil"/>
              <w:bottom w:val="nil"/>
              <w:right w:val="nil"/>
            </w:tcBorders>
            <w:shd w:val="clear" w:color="auto" w:fill="auto"/>
            <w:vAlign w:val="center"/>
            <w:hideMark/>
          </w:tcPr>
          <w:p w14:paraId="4F9C484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398D4F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nil"/>
              <w:right w:val="nil"/>
            </w:tcBorders>
            <w:shd w:val="clear" w:color="auto" w:fill="auto"/>
            <w:vAlign w:val="center"/>
            <w:hideMark/>
          </w:tcPr>
          <w:p w14:paraId="7D289E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A55B1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4751E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66C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53321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C51736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BC5518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BD5350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6D5F5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CC4FD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C3DE5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D88FD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B744EF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806F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6DA2AF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F9F777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58ADD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1B551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0D41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3699FEE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CD464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0B12A7D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65BD0EF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20F3CDE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w:t>
            </w:r>
          </w:p>
        </w:tc>
        <w:tc>
          <w:tcPr>
            <w:tcW w:w="720" w:type="dxa"/>
            <w:tcBorders>
              <w:top w:val="nil"/>
              <w:left w:val="nil"/>
              <w:bottom w:val="nil"/>
              <w:right w:val="nil"/>
            </w:tcBorders>
            <w:shd w:val="clear" w:color="auto" w:fill="auto"/>
            <w:vAlign w:val="center"/>
            <w:hideMark/>
          </w:tcPr>
          <w:p w14:paraId="442E1A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(0.09)</w:t>
            </w:r>
          </w:p>
        </w:tc>
        <w:tc>
          <w:tcPr>
            <w:tcW w:w="810" w:type="dxa"/>
            <w:tcBorders>
              <w:top w:val="nil"/>
              <w:left w:val="nil"/>
              <w:bottom w:val="nil"/>
              <w:right w:val="single" w:sz="4" w:space="0" w:color="auto"/>
            </w:tcBorders>
            <w:shd w:val="clear" w:color="auto" w:fill="auto"/>
            <w:vAlign w:val="center"/>
            <w:hideMark/>
          </w:tcPr>
          <w:p w14:paraId="37C585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r>
      <w:tr w:rsidR="009D733C" w:rsidRPr="009D733C" w14:paraId="629BCAD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B6BC4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4623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6A0E3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055072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A349E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FC22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B1E5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2EC616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0631D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6299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788590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C15A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RS: Reaction time on 0-Star trials</w:t>
            </w:r>
          </w:p>
        </w:tc>
        <w:tc>
          <w:tcPr>
            <w:tcW w:w="1260" w:type="dxa"/>
            <w:tcBorders>
              <w:top w:val="nil"/>
              <w:left w:val="nil"/>
              <w:bottom w:val="nil"/>
              <w:right w:val="nil"/>
            </w:tcBorders>
            <w:shd w:val="clear" w:color="auto" w:fill="auto"/>
            <w:vAlign w:val="center"/>
            <w:hideMark/>
          </w:tcPr>
          <w:p w14:paraId="4DB888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5B9D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44A50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C4B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34527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F16C6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37C4B46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1049A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56610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2F577E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4CB6B87"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AE917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B251A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7967E2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1080" w:type="dxa"/>
            <w:tcBorders>
              <w:top w:val="nil"/>
              <w:left w:val="nil"/>
              <w:bottom w:val="single" w:sz="4" w:space="0" w:color="auto"/>
              <w:right w:val="nil"/>
            </w:tcBorders>
            <w:shd w:val="clear" w:color="auto" w:fill="auto"/>
            <w:vAlign w:val="center"/>
            <w:hideMark/>
          </w:tcPr>
          <w:p w14:paraId="21577E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01" w:type="dxa"/>
            <w:tcBorders>
              <w:top w:val="nil"/>
              <w:left w:val="nil"/>
              <w:bottom w:val="single" w:sz="4" w:space="0" w:color="auto"/>
              <w:right w:val="single" w:sz="4" w:space="0" w:color="auto"/>
            </w:tcBorders>
            <w:shd w:val="clear" w:color="auto" w:fill="auto"/>
            <w:vAlign w:val="center"/>
            <w:hideMark/>
          </w:tcPr>
          <w:p w14:paraId="348DE8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819" w:type="dxa"/>
            <w:tcBorders>
              <w:top w:val="nil"/>
              <w:left w:val="nil"/>
              <w:bottom w:val="single" w:sz="4" w:space="0" w:color="auto"/>
              <w:right w:val="nil"/>
            </w:tcBorders>
            <w:shd w:val="clear" w:color="auto" w:fill="auto"/>
            <w:vAlign w:val="center"/>
            <w:hideMark/>
          </w:tcPr>
          <w:p w14:paraId="431728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A6EEB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720" w:type="dxa"/>
            <w:tcBorders>
              <w:top w:val="nil"/>
              <w:left w:val="nil"/>
              <w:bottom w:val="single" w:sz="4" w:space="0" w:color="auto"/>
              <w:right w:val="nil"/>
            </w:tcBorders>
            <w:shd w:val="clear" w:color="auto" w:fill="auto"/>
            <w:vAlign w:val="center"/>
            <w:hideMark/>
          </w:tcPr>
          <w:p w14:paraId="3C530A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10" w:type="dxa"/>
            <w:tcBorders>
              <w:top w:val="nil"/>
              <w:left w:val="nil"/>
              <w:bottom w:val="single" w:sz="4" w:space="0" w:color="auto"/>
              <w:right w:val="single" w:sz="4" w:space="0" w:color="auto"/>
            </w:tcBorders>
            <w:shd w:val="clear" w:color="auto" w:fill="auto"/>
            <w:vAlign w:val="center"/>
            <w:hideMark/>
          </w:tcPr>
          <w:p w14:paraId="58B6AC1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r>
      <w:tr w:rsidR="009D733C" w:rsidRPr="009D733C" w14:paraId="676C460B"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E05A8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FC: SCR during CS+ acquisition</w:t>
            </w:r>
          </w:p>
        </w:tc>
        <w:tc>
          <w:tcPr>
            <w:tcW w:w="1260" w:type="dxa"/>
            <w:tcBorders>
              <w:top w:val="nil"/>
              <w:left w:val="nil"/>
              <w:bottom w:val="nil"/>
              <w:right w:val="nil"/>
            </w:tcBorders>
            <w:shd w:val="clear" w:color="auto" w:fill="auto"/>
            <w:vAlign w:val="center"/>
            <w:hideMark/>
          </w:tcPr>
          <w:p w14:paraId="4A209F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09FBF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6B9317B4" w14:textId="77777777" w:rsidR="009D733C" w:rsidRPr="009D733C" w:rsidRDefault="009D733C" w:rsidP="009D733C">
            <w:pPr>
              <w:spacing w:after="0" w:line="240" w:lineRule="auto"/>
              <w:rPr>
                <w:rFonts w:eastAsia="Times New Roman" w:cs="Times New Roman"/>
                <w:color w:val="000000"/>
                <w:sz w:val="18"/>
                <w:szCs w:val="18"/>
              </w:rPr>
            </w:pPr>
          </w:p>
        </w:tc>
        <w:tc>
          <w:tcPr>
            <w:tcW w:w="1080" w:type="dxa"/>
            <w:tcBorders>
              <w:top w:val="nil"/>
              <w:left w:val="nil"/>
              <w:bottom w:val="nil"/>
              <w:right w:val="nil"/>
            </w:tcBorders>
            <w:shd w:val="clear" w:color="auto" w:fill="auto"/>
            <w:vAlign w:val="center"/>
            <w:hideMark/>
          </w:tcPr>
          <w:p w14:paraId="0501331B" w14:textId="77777777" w:rsidR="009D733C" w:rsidRPr="009D733C" w:rsidRDefault="009D733C" w:rsidP="009D733C">
            <w:pPr>
              <w:spacing w:after="0" w:line="240" w:lineRule="auto"/>
              <w:rPr>
                <w:rFonts w:eastAsia="Times New Roman" w:cs="Times New Roman"/>
                <w:sz w:val="18"/>
                <w:szCs w:val="18"/>
              </w:rPr>
            </w:pPr>
          </w:p>
        </w:tc>
        <w:tc>
          <w:tcPr>
            <w:tcW w:w="801" w:type="dxa"/>
            <w:tcBorders>
              <w:top w:val="nil"/>
              <w:left w:val="nil"/>
              <w:bottom w:val="nil"/>
              <w:right w:val="single" w:sz="4" w:space="0" w:color="auto"/>
            </w:tcBorders>
            <w:shd w:val="clear" w:color="auto" w:fill="auto"/>
            <w:vAlign w:val="center"/>
            <w:hideMark/>
          </w:tcPr>
          <w:p w14:paraId="1A1236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7C94B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05297EF" w14:textId="77777777" w:rsidR="009D733C" w:rsidRPr="009D733C" w:rsidRDefault="009D733C" w:rsidP="009D733C">
            <w:pPr>
              <w:spacing w:after="0" w:line="240" w:lineRule="auto"/>
              <w:rPr>
                <w:rFonts w:eastAsia="Times New Roman" w:cs="Times New Roman"/>
                <w:color w:val="000000"/>
                <w:sz w:val="18"/>
                <w:szCs w:val="18"/>
              </w:rPr>
            </w:pPr>
          </w:p>
        </w:tc>
        <w:tc>
          <w:tcPr>
            <w:tcW w:w="720" w:type="dxa"/>
            <w:tcBorders>
              <w:top w:val="nil"/>
              <w:left w:val="nil"/>
              <w:bottom w:val="nil"/>
              <w:right w:val="nil"/>
            </w:tcBorders>
            <w:shd w:val="clear" w:color="auto" w:fill="auto"/>
            <w:vAlign w:val="center"/>
            <w:hideMark/>
          </w:tcPr>
          <w:p w14:paraId="4B9B78DA" w14:textId="77777777" w:rsidR="009D733C" w:rsidRPr="009D733C" w:rsidRDefault="009D733C" w:rsidP="009D733C">
            <w:pPr>
              <w:spacing w:after="0" w:line="240" w:lineRule="auto"/>
              <w:rPr>
                <w:rFonts w:eastAsia="Times New Roman" w:cs="Times New Roman"/>
                <w:sz w:val="18"/>
                <w:szCs w:val="18"/>
              </w:rPr>
            </w:pPr>
          </w:p>
        </w:tc>
        <w:tc>
          <w:tcPr>
            <w:tcW w:w="810" w:type="dxa"/>
            <w:tcBorders>
              <w:top w:val="nil"/>
              <w:left w:val="nil"/>
              <w:bottom w:val="nil"/>
              <w:right w:val="single" w:sz="4" w:space="0" w:color="auto"/>
            </w:tcBorders>
            <w:shd w:val="clear" w:color="auto" w:fill="auto"/>
            <w:vAlign w:val="center"/>
            <w:hideMark/>
          </w:tcPr>
          <w:p w14:paraId="267812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A75F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FC8153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E3F8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39BCD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1D12D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777BF8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69F42E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57B44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3994BE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1A66BE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72A5B8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240C677A"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61F972F1"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Aggression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39BB6E5A"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668554A0"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7B5B7008"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AEA7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5FAF98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E6DC565"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43AA5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58F4E2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45A06F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6D24488"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B9BEF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6838F5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C2C52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EB058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DE5D19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74A5D9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9899F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FB485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5B73BA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(0.09)</w:t>
            </w:r>
          </w:p>
        </w:tc>
        <w:tc>
          <w:tcPr>
            <w:tcW w:w="801" w:type="dxa"/>
            <w:tcBorders>
              <w:top w:val="nil"/>
              <w:left w:val="nil"/>
              <w:bottom w:val="nil"/>
              <w:right w:val="single" w:sz="4" w:space="0" w:color="auto"/>
            </w:tcBorders>
            <w:shd w:val="clear" w:color="auto" w:fill="auto"/>
            <w:vAlign w:val="center"/>
            <w:hideMark/>
          </w:tcPr>
          <w:p w14:paraId="01BA2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5EB4BC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56A93D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359AF3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475BD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4026888"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A3F5FA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C46A86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DB71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53662DD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FA2C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583A9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15C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973FD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1D757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D4A3C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7DA58B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B7122C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E5083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1C2C0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2758693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05C87C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-0.32 (0.1)</w:t>
            </w:r>
          </w:p>
        </w:tc>
        <w:tc>
          <w:tcPr>
            <w:tcW w:w="801" w:type="dxa"/>
            <w:tcBorders>
              <w:top w:val="nil"/>
              <w:left w:val="nil"/>
              <w:bottom w:val="nil"/>
              <w:right w:val="single" w:sz="4" w:space="0" w:color="auto"/>
            </w:tcBorders>
            <w:shd w:val="clear" w:color="auto" w:fill="auto"/>
            <w:vAlign w:val="center"/>
            <w:hideMark/>
          </w:tcPr>
          <w:p w14:paraId="775C58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0.07**</w:t>
            </w:r>
          </w:p>
        </w:tc>
        <w:tc>
          <w:tcPr>
            <w:tcW w:w="819" w:type="dxa"/>
            <w:tcBorders>
              <w:top w:val="nil"/>
              <w:left w:val="nil"/>
              <w:bottom w:val="nil"/>
              <w:right w:val="nil"/>
            </w:tcBorders>
            <w:shd w:val="clear" w:color="auto" w:fill="auto"/>
            <w:vAlign w:val="center"/>
            <w:hideMark/>
          </w:tcPr>
          <w:p w14:paraId="2CCD02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FEE3F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20EEE0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CF46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1E1EF3E"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E8B60D0"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40E0C1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9F1AF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27E405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1AB20F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D1DDD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0DBE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2F269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8B8C1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2D5DF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181D1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3A3E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Reaction time on Affective ToM trials</w:t>
            </w:r>
          </w:p>
        </w:tc>
        <w:tc>
          <w:tcPr>
            <w:tcW w:w="1260" w:type="dxa"/>
            <w:tcBorders>
              <w:top w:val="nil"/>
              <w:left w:val="nil"/>
              <w:bottom w:val="nil"/>
              <w:right w:val="nil"/>
            </w:tcBorders>
            <w:shd w:val="clear" w:color="auto" w:fill="auto"/>
            <w:vAlign w:val="center"/>
            <w:hideMark/>
          </w:tcPr>
          <w:p w14:paraId="72D44D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5B900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3556B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BA9D1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(0.1)</w:t>
            </w:r>
          </w:p>
        </w:tc>
        <w:tc>
          <w:tcPr>
            <w:tcW w:w="801" w:type="dxa"/>
            <w:tcBorders>
              <w:top w:val="nil"/>
              <w:left w:val="nil"/>
              <w:bottom w:val="nil"/>
              <w:right w:val="single" w:sz="4" w:space="0" w:color="auto"/>
            </w:tcBorders>
            <w:shd w:val="clear" w:color="auto" w:fill="auto"/>
            <w:vAlign w:val="center"/>
            <w:hideMark/>
          </w:tcPr>
          <w:p w14:paraId="1CC5A68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65927B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FA57E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AFAC7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D40D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74E3B5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B20801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8DE43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1D9F7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41F28F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6DC75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B8526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E25CA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ADCBF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1B94E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D06C2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3CBE6A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F48612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06C43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184E95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52F8D46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2EFA0B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(0.11)</w:t>
            </w:r>
          </w:p>
        </w:tc>
        <w:tc>
          <w:tcPr>
            <w:tcW w:w="801" w:type="dxa"/>
            <w:tcBorders>
              <w:top w:val="nil"/>
              <w:left w:val="nil"/>
              <w:bottom w:val="nil"/>
              <w:right w:val="single" w:sz="4" w:space="0" w:color="auto"/>
            </w:tcBorders>
            <w:shd w:val="clear" w:color="auto" w:fill="auto"/>
            <w:vAlign w:val="center"/>
            <w:hideMark/>
          </w:tcPr>
          <w:p w14:paraId="49A945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7DDCA3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1476A1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262F01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462F7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EFA6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05D4B6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62245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BD6B0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064289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1B0F0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C0C3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3B223A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B22AD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C6238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F122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9F36FE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C097D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13147B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3D74C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5ACACC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0C6D16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(0.08)</w:t>
            </w:r>
          </w:p>
        </w:tc>
        <w:tc>
          <w:tcPr>
            <w:tcW w:w="801" w:type="dxa"/>
            <w:tcBorders>
              <w:top w:val="nil"/>
              <w:left w:val="nil"/>
              <w:bottom w:val="nil"/>
              <w:right w:val="single" w:sz="4" w:space="0" w:color="auto"/>
            </w:tcBorders>
            <w:shd w:val="clear" w:color="auto" w:fill="auto"/>
            <w:vAlign w:val="center"/>
            <w:hideMark/>
          </w:tcPr>
          <w:p w14:paraId="500E90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59B83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6E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1492D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45272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E415D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B17FFC8"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2BC44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7BA22F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17F6DF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4F77A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534AF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14402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91F9D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CDC6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FA7D0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0BA338"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102805D9"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lastRenderedPageBreak/>
              <w:t>Rule-Breaking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6A7516CB"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28F85618"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33E4ACF2"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B8186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3171F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924A24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7D733C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8EEFF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13BB531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146F6A22"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114746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667D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097DA3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41075A4A"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6CB9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2ABF7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F84A3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E6EA0B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(0.11)</w:t>
            </w:r>
          </w:p>
        </w:tc>
        <w:tc>
          <w:tcPr>
            <w:tcW w:w="1080" w:type="dxa"/>
            <w:tcBorders>
              <w:top w:val="nil"/>
              <w:left w:val="nil"/>
              <w:bottom w:val="nil"/>
              <w:right w:val="nil"/>
            </w:tcBorders>
            <w:shd w:val="clear" w:color="auto" w:fill="auto"/>
            <w:vAlign w:val="center"/>
            <w:hideMark/>
          </w:tcPr>
          <w:p w14:paraId="2517E1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-0.35 (0.13)</w:t>
            </w:r>
          </w:p>
        </w:tc>
        <w:tc>
          <w:tcPr>
            <w:tcW w:w="801" w:type="dxa"/>
            <w:tcBorders>
              <w:top w:val="nil"/>
              <w:left w:val="nil"/>
              <w:bottom w:val="nil"/>
              <w:right w:val="single" w:sz="4" w:space="0" w:color="auto"/>
            </w:tcBorders>
            <w:shd w:val="clear" w:color="auto" w:fill="auto"/>
            <w:vAlign w:val="center"/>
            <w:hideMark/>
          </w:tcPr>
          <w:p w14:paraId="2031AE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2D0FCC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5232A77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C4FDC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ED734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97DE84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21F9FA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23C8A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8DEF9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B2E18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1080" w:type="dxa"/>
            <w:tcBorders>
              <w:top w:val="nil"/>
              <w:left w:val="nil"/>
              <w:bottom w:val="single" w:sz="4" w:space="0" w:color="auto"/>
              <w:right w:val="nil"/>
            </w:tcBorders>
            <w:shd w:val="clear" w:color="auto" w:fill="auto"/>
            <w:vAlign w:val="center"/>
            <w:hideMark/>
          </w:tcPr>
          <w:p w14:paraId="627E18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1A82BF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single" w:sz="4" w:space="0" w:color="auto"/>
              <w:right w:val="nil"/>
            </w:tcBorders>
            <w:shd w:val="clear" w:color="auto" w:fill="auto"/>
            <w:vAlign w:val="center"/>
            <w:hideMark/>
          </w:tcPr>
          <w:p w14:paraId="24F035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2E49BF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720" w:type="dxa"/>
            <w:tcBorders>
              <w:top w:val="nil"/>
              <w:left w:val="nil"/>
              <w:bottom w:val="single" w:sz="4" w:space="0" w:color="auto"/>
              <w:right w:val="nil"/>
            </w:tcBorders>
            <w:shd w:val="clear" w:color="auto" w:fill="auto"/>
            <w:vAlign w:val="center"/>
            <w:hideMark/>
          </w:tcPr>
          <w:p w14:paraId="5E4505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18EF9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r>
      <w:tr w:rsidR="009D733C" w:rsidRPr="009D733C" w14:paraId="491DB56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E44BD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1E2277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58D3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9A731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0.31 (0.1)</w:t>
            </w:r>
          </w:p>
        </w:tc>
        <w:tc>
          <w:tcPr>
            <w:tcW w:w="1080" w:type="dxa"/>
            <w:tcBorders>
              <w:top w:val="nil"/>
              <w:left w:val="nil"/>
              <w:bottom w:val="nil"/>
              <w:right w:val="nil"/>
            </w:tcBorders>
            <w:shd w:val="clear" w:color="auto" w:fill="auto"/>
            <w:vAlign w:val="center"/>
            <w:hideMark/>
          </w:tcPr>
          <w:p w14:paraId="6E214B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801" w:type="dxa"/>
            <w:tcBorders>
              <w:top w:val="nil"/>
              <w:left w:val="nil"/>
              <w:bottom w:val="nil"/>
              <w:right w:val="single" w:sz="4" w:space="0" w:color="auto"/>
            </w:tcBorders>
            <w:shd w:val="clear" w:color="auto" w:fill="auto"/>
            <w:vAlign w:val="center"/>
            <w:hideMark/>
          </w:tcPr>
          <w:p w14:paraId="0E5524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735D641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0D514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97301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4E8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B8C28B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C4795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37011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D665C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4AEA16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7A10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2E3E0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4B394E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7078D8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7261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C5387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5862B4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B01FA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16021E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A58AD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70E80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26E5C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EDCCC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79EB4A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E8536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77CF9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60804F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F52409C"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737453D"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E683E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02FD2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5B728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3E9FD6F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01" w:type="dxa"/>
            <w:tcBorders>
              <w:top w:val="nil"/>
              <w:left w:val="nil"/>
              <w:bottom w:val="single" w:sz="4" w:space="0" w:color="auto"/>
              <w:right w:val="single" w:sz="4" w:space="0" w:color="auto"/>
            </w:tcBorders>
            <w:shd w:val="clear" w:color="auto" w:fill="auto"/>
            <w:vAlign w:val="center"/>
            <w:hideMark/>
          </w:tcPr>
          <w:p w14:paraId="150616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259147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17BA1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0EDC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10" w:type="dxa"/>
            <w:tcBorders>
              <w:top w:val="nil"/>
              <w:left w:val="nil"/>
              <w:bottom w:val="single" w:sz="4" w:space="0" w:color="auto"/>
              <w:right w:val="single" w:sz="4" w:space="0" w:color="auto"/>
            </w:tcBorders>
            <w:shd w:val="clear" w:color="auto" w:fill="auto"/>
            <w:vAlign w:val="center"/>
            <w:hideMark/>
          </w:tcPr>
          <w:p w14:paraId="4ED8697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0507A39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18586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2A8E50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6E0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D11E9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032793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801" w:type="dxa"/>
            <w:tcBorders>
              <w:top w:val="nil"/>
              <w:left w:val="nil"/>
              <w:bottom w:val="nil"/>
              <w:right w:val="single" w:sz="4" w:space="0" w:color="auto"/>
            </w:tcBorders>
            <w:shd w:val="clear" w:color="auto" w:fill="auto"/>
            <w:vAlign w:val="center"/>
            <w:hideMark/>
          </w:tcPr>
          <w:p w14:paraId="20597E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244C9F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A931B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893E2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C5DC9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179162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11CAAC2"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3CF9D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ED86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F22261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C1B6D9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346EB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2D3E3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35DB6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CC9CD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24DF9C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8C38532"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5432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IC: Reaction time on inhibition/switch trials (NEPSY </w:t>
            </w:r>
            <w:proofErr w:type="spellStart"/>
            <w:r w:rsidRPr="009D733C">
              <w:rPr>
                <w:rFonts w:eastAsia="Times New Roman" w:cs="Times New Roman"/>
                <w:color w:val="000000"/>
                <w:sz w:val="18"/>
                <w:szCs w:val="18"/>
              </w:rPr>
              <w:t>Circles&amp;Squares</w:t>
            </w:r>
            <w:proofErr w:type="spellEnd"/>
            <w:r w:rsidRPr="009D733C">
              <w:rPr>
                <w:rFonts w:eastAsia="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722EEC9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D376D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22723DB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1080" w:type="dxa"/>
            <w:tcBorders>
              <w:top w:val="nil"/>
              <w:left w:val="nil"/>
              <w:bottom w:val="nil"/>
              <w:right w:val="nil"/>
            </w:tcBorders>
            <w:shd w:val="clear" w:color="auto" w:fill="auto"/>
            <w:vAlign w:val="center"/>
            <w:hideMark/>
          </w:tcPr>
          <w:p w14:paraId="13B790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042E1B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7DDB6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0FA87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DDB3A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042ABB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639AC2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FD99BA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A35B4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9495B1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3E398C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0D0E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A8DA1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167CBD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4A8C1D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C481E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B545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A7F8490"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D8E39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443141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15E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39AA0F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(0.11)</w:t>
            </w:r>
          </w:p>
        </w:tc>
        <w:tc>
          <w:tcPr>
            <w:tcW w:w="1080" w:type="dxa"/>
            <w:tcBorders>
              <w:top w:val="nil"/>
              <w:left w:val="nil"/>
              <w:bottom w:val="nil"/>
              <w:right w:val="nil"/>
            </w:tcBorders>
            <w:shd w:val="clear" w:color="auto" w:fill="auto"/>
            <w:vAlign w:val="center"/>
            <w:hideMark/>
          </w:tcPr>
          <w:p w14:paraId="4C272E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 (0.13)</w:t>
            </w:r>
          </w:p>
        </w:tc>
        <w:tc>
          <w:tcPr>
            <w:tcW w:w="801" w:type="dxa"/>
            <w:tcBorders>
              <w:top w:val="nil"/>
              <w:left w:val="nil"/>
              <w:bottom w:val="nil"/>
              <w:right w:val="single" w:sz="4" w:space="0" w:color="auto"/>
            </w:tcBorders>
            <w:shd w:val="clear" w:color="auto" w:fill="auto"/>
            <w:vAlign w:val="center"/>
            <w:hideMark/>
          </w:tcPr>
          <w:p w14:paraId="1640B30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4B203D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EDC8A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5DAE3D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08432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BAA5DB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90D829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5657F7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B74F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1E6C8F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5C757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B6E59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35B4D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00BD96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4546E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6259AA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BDE35CD"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31DA8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26CCA7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449E0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712B1F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1E71DCC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11300F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BC0D4A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FAAF3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5D46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31600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D39348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6C2C90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9A7A7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FCFDB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742AF0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E54C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48E88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B059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04A7C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48ECFE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5CB24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0C709D1"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76A059F5"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Externalizing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00A7FA14"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7317E4C"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14DD1AAF"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7ED084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20881E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0F70F6E"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117B5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5A7F2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571CE8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0B100C4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1B4E0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131D47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54B4D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379F311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15562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3BC00E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E7C75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27B8F47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(0.11)</w:t>
            </w:r>
          </w:p>
        </w:tc>
        <w:tc>
          <w:tcPr>
            <w:tcW w:w="1080" w:type="dxa"/>
            <w:tcBorders>
              <w:top w:val="nil"/>
              <w:left w:val="nil"/>
              <w:bottom w:val="nil"/>
              <w:right w:val="nil"/>
            </w:tcBorders>
            <w:shd w:val="clear" w:color="auto" w:fill="auto"/>
            <w:vAlign w:val="center"/>
            <w:hideMark/>
          </w:tcPr>
          <w:p w14:paraId="7D86FF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 (0.12)</w:t>
            </w:r>
          </w:p>
        </w:tc>
        <w:tc>
          <w:tcPr>
            <w:tcW w:w="801" w:type="dxa"/>
            <w:tcBorders>
              <w:top w:val="nil"/>
              <w:left w:val="nil"/>
              <w:bottom w:val="nil"/>
              <w:right w:val="single" w:sz="4" w:space="0" w:color="auto"/>
            </w:tcBorders>
            <w:shd w:val="clear" w:color="auto" w:fill="auto"/>
            <w:vAlign w:val="center"/>
            <w:hideMark/>
          </w:tcPr>
          <w:p w14:paraId="3F16DAA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6ACE57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8F959F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0FCCC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D2D8D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518C5"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12AB311"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0E2475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7AD76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49DA51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1080" w:type="dxa"/>
            <w:tcBorders>
              <w:top w:val="nil"/>
              <w:left w:val="nil"/>
              <w:bottom w:val="single" w:sz="4" w:space="0" w:color="auto"/>
              <w:right w:val="nil"/>
            </w:tcBorders>
            <w:shd w:val="clear" w:color="auto" w:fill="auto"/>
            <w:vAlign w:val="center"/>
            <w:hideMark/>
          </w:tcPr>
          <w:p w14:paraId="6ED2BC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259517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63A0E2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E3041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720" w:type="dxa"/>
            <w:tcBorders>
              <w:top w:val="nil"/>
              <w:left w:val="nil"/>
              <w:bottom w:val="single" w:sz="4" w:space="0" w:color="auto"/>
              <w:right w:val="nil"/>
            </w:tcBorders>
            <w:shd w:val="clear" w:color="auto" w:fill="auto"/>
            <w:vAlign w:val="center"/>
            <w:hideMark/>
          </w:tcPr>
          <w:p w14:paraId="0C430E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039353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45E0C097"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0F426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317A4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30AD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55769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(0.12)</w:t>
            </w:r>
          </w:p>
        </w:tc>
        <w:tc>
          <w:tcPr>
            <w:tcW w:w="1080" w:type="dxa"/>
            <w:tcBorders>
              <w:top w:val="nil"/>
              <w:left w:val="nil"/>
              <w:bottom w:val="nil"/>
              <w:right w:val="nil"/>
            </w:tcBorders>
            <w:shd w:val="clear" w:color="auto" w:fill="auto"/>
            <w:vAlign w:val="center"/>
            <w:hideMark/>
          </w:tcPr>
          <w:p w14:paraId="414A46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(0.09)</w:t>
            </w:r>
          </w:p>
        </w:tc>
        <w:tc>
          <w:tcPr>
            <w:tcW w:w="801" w:type="dxa"/>
            <w:tcBorders>
              <w:top w:val="nil"/>
              <w:left w:val="nil"/>
              <w:bottom w:val="nil"/>
              <w:right w:val="single" w:sz="4" w:space="0" w:color="auto"/>
            </w:tcBorders>
            <w:shd w:val="clear" w:color="auto" w:fill="auto"/>
            <w:vAlign w:val="center"/>
            <w:hideMark/>
          </w:tcPr>
          <w:p w14:paraId="5986FC7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2A8F7CD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5DB49B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C0FF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2B1B00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ABB9A7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A49291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3BA0EB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3D3D8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011ED1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655244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B5E98C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7180A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0646B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770FA2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439DC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F7FEB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A20B1F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63587DE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4E264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0C45B9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69FA81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4A57503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2AD362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A027C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C65DB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AB0E9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A6ED5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7F2D56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F25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06C942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07C4A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B3947E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F891E4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A5C23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BC304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398756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ADC247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80472FC"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91474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TD: Reaction time to fearful faces</w:t>
            </w:r>
          </w:p>
        </w:tc>
        <w:tc>
          <w:tcPr>
            <w:tcW w:w="1260" w:type="dxa"/>
            <w:tcBorders>
              <w:top w:val="nil"/>
              <w:left w:val="nil"/>
              <w:bottom w:val="nil"/>
              <w:right w:val="nil"/>
            </w:tcBorders>
            <w:shd w:val="clear" w:color="auto" w:fill="auto"/>
            <w:vAlign w:val="center"/>
            <w:hideMark/>
          </w:tcPr>
          <w:p w14:paraId="20C241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768D9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C6BDA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0B442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1E6B1C9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E343A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4B232B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35060C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D9D5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EDC5CB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DBBEB3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D3B634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A5BE9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327AC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1080" w:type="dxa"/>
            <w:tcBorders>
              <w:top w:val="nil"/>
              <w:left w:val="nil"/>
              <w:bottom w:val="single" w:sz="4" w:space="0" w:color="auto"/>
              <w:right w:val="nil"/>
            </w:tcBorders>
            <w:shd w:val="clear" w:color="auto" w:fill="auto"/>
            <w:vAlign w:val="center"/>
            <w:hideMark/>
          </w:tcPr>
          <w:p w14:paraId="73FFAC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328BDB3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3A66A5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0EEAE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720" w:type="dxa"/>
            <w:tcBorders>
              <w:top w:val="nil"/>
              <w:left w:val="nil"/>
              <w:bottom w:val="single" w:sz="4" w:space="0" w:color="auto"/>
              <w:right w:val="nil"/>
            </w:tcBorders>
            <w:shd w:val="clear" w:color="auto" w:fill="auto"/>
            <w:vAlign w:val="center"/>
            <w:hideMark/>
          </w:tcPr>
          <w:p w14:paraId="63A9EE0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091CB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7D06696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56DE37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25FCFF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75F24D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B87D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68729A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(0.12)</w:t>
            </w:r>
          </w:p>
        </w:tc>
        <w:tc>
          <w:tcPr>
            <w:tcW w:w="801" w:type="dxa"/>
            <w:tcBorders>
              <w:top w:val="nil"/>
              <w:left w:val="nil"/>
              <w:bottom w:val="nil"/>
              <w:right w:val="single" w:sz="4" w:space="0" w:color="auto"/>
            </w:tcBorders>
            <w:shd w:val="clear" w:color="auto" w:fill="auto"/>
            <w:vAlign w:val="center"/>
            <w:hideMark/>
          </w:tcPr>
          <w:p w14:paraId="1A5709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81FAE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269D0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07994B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34AF0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0DBDB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A0799E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0A7C6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F7BB9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87F816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6E9437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721A5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0E67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3EB998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06D97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575DB4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C86E0F" w14:textId="77777777" w:rsidTr="0067606B">
        <w:trPr>
          <w:trHeight w:val="285"/>
        </w:trPr>
        <w:tc>
          <w:tcPr>
            <w:tcW w:w="9625" w:type="dxa"/>
            <w:gridSpan w:val="9"/>
            <w:tcBorders>
              <w:top w:val="nil"/>
              <w:left w:val="nil"/>
              <w:bottom w:val="nil"/>
              <w:right w:val="nil"/>
            </w:tcBorders>
            <w:shd w:val="clear" w:color="auto" w:fill="auto"/>
            <w:noWrap/>
            <w:vAlign w:val="center"/>
            <w:hideMark/>
          </w:tcPr>
          <w:p w14:paraId="4D93AB8A"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ϒ = standardized coefficient for the association between the exposure and the outcome, adjusted for age, sex, chronicity of poverty and maternal depression</w:t>
            </w:r>
          </w:p>
        </w:tc>
        <w:tc>
          <w:tcPr>
            <w:tcW w:w="810" w:type="dxa"/>
            <w:tcBorders>
              <w:top w:val="nil"/>
              <w:left w:val="nil"/>
              <w:bottom w:val="nil"/>
              <w:right w:val="nil"/>
            </w:tcBorders>
            <w:shd w:val="clear" w:color="auto" w:fill="auto"/>
            <w:noWrap/>
            <w:vAlign w:val="bottom"/>
            <w:hideMark/>
          </w:tcPr>
          <w:p w14:paraId="3528A82C" w14:textId="77777777" w:rsidR="009D733C" w:rsidRPr="009D733C" w:rsidRDefault="009D733C" w:rsidP="009D733C">
            <w:pPr>
              <w:spacing w:after="0" w:line="240" w:lineRule="auto"/>
              <w:rPr>
                <w:rFonts w:eastAsia="Times New Roman" w:cs="Times New Roman"/>
                <w:color w:val="000000"/>
                <w:sz w:val="16"/>
                <w:szCs w:val="16"/>
              </w:rPr>
            </w:pPr>
          </w:p>
        </w:tc>
      </w:tr>
      <w:tr w:rsidR="0067606B" w:rsidRPr="009D733C" w14:paraId="31E45610" w14:textId="77777777" w:rsidTr="0067606B">
        <w:trPr>
          <w:trHeight w:val="285"/>
        </w:trPr>
        <w:tc>
          <w:tcPr>
            <w:tcW w:w="6205" w:type="dxa"/>
            <w:gridSpan w:val="5"/>
            <w:tcBorders>
              <w:top w:val="nil"/>
              <w:left w:val="nil"/>
              <w:bottom w:val="nil"/>
              <w:right w:val="nil"/>
            </w:tcBorders>
            <w:shd w:val="clear" w:color="auto" w:fill="auto"/>
            <w:noWrap/>
            <w:vAlign w:val="center"/>
            <w:hideMark/>
          </w:tcPr>
          <w:p w14:paraId="6B3319A0"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α = standardized coefficient for the association between the exposure and the mediator Mk</w:t>
            </w:r>
          </w:p>
        </w:tc>
        <w:tc>
          <w:tcPr>
            <w:tcW w:w="801" w:type="dxa"/>
            <w:tcBorders>
              <w:top w:val="nil"/>
              <w:left w:val="nil"/>
              <w:bottom w:val="nil"/>
              <w:right w:val="nil"/>
            </w:tcBorders>
            <w:shd w:val="clear" w:color="auto" w:fill="auto"/>
            <w:vAlign w:val="center"/>
            <w:hideMark/>
          </w:tcPr>
          <w:p w14:paraId="226B09C9" w14:textId="77777777" w:rsidR="009D733C" w:rsidRPr="009D733C" w:rsidRDefault="009D733C" w:rsidP="009D733C">
            <w:pPr>
              <w:spacing w:after="0" w:line="240" w:lineRule="auto"/>
              <w:rPr>
                <w:rFonts w:eastAsia="Times New Roman" w:cs="Times New Roman"/>
                <w:color w:val="000000"/>
                <w:sz w:val="16"/>
                <w:szCs w:val="16"/>
              </w:rPr>
            </w:pPr>
          </w:p>
        </w:tc>
        <w:tc>
          <w:tcPr>
            <w:tcW w:w="819" w:type="dxa"/>
            <w:tcBorders>
              <w:top w:val="nil"/>
              <w:left w:val="nil"/>
              <w:bottom w:val="nil"/>
              <w:right w:val="nil"/>
            </w:tcBorders>
            <w:shd w:val="clear" w:color="auto" w:fill="auto"/>
            <w:noWrap/>
            <w:vAlign w:val="bottom"/>
            <w:hideMark/>
          </w:tcPr>
          <w:p w14:paraId="7F6324D4"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988DDCB"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2B1632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5A34AD2C"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9B15E05" w14:textId="77777777" w:rsidTr="0067606B">
        <w:trPr>
          <w:trHeight w:val="285"/>
        </w:trPr>
        <w:tc>
          <w:tcPr>
            <w:tcW w:w="7006" w:type="dxa"/>
            <w:gridSpan w:val="6"/>
            <w:tcBorders>
              <w:top w:val="nil"/>
              <w:left w:val="nil"/>
              <w:bottom w:val="nil"/>
              <w:right w:val="nil"/>
            </w:tcBorders>
            <w:shd w:val="clear" w:color="auto" w:fill="auto"/>
            <w:noWrap/>
            <w:vAlign w:val="center"/>
            <w:hideMark/>
          </w:tcPr>
          <w:p w14:paraId="1FC67EED"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β = standardized MCP-regularized coefficient for the association between the mediator Mk and the outcome</w:t>
            </w:r>
          </w:p>
        </w:tc>
        <w:tc>
          <w:tcPr>
            <w:tcW w:w="819" w:type="dxa"/>
            <w:tcBorders>
              <w:top w:val="nil"/>
              <w:left w:val="nil"/>
              <w:bottom w:val="nil"/>
              <w:right w:val="nil"/>
            </w:tcBorders>
            <w:shd w:val="clear" w:color="auto" w:fill="auto"/>
            <w:noWrap/>
            <w:vAlign w:val="bottom"/>
            <w:hideMark/>
          </w:tcPr>
          <w:p w14:paraId="1D001F25" w14:textId="77777777" w:rsidR="009D733C" w:rsidRPr="009D733C" w:rsidRDefault="009D733C" w:rsidP="009D733C">
            <w:pPr>
              <w:spacing w:after="0" w:line="240" w:lineRule="auto"/>
              <w:rPr>
                <w:rFonts w:eastAsia="Times New Roman" w:cs="Times New Roman"/>
                <w:color w:val="000000"/>
                <w:sz w:val="16"/>
                <w:szCs w:val="16"/>
              </w:rPr>
            </w:pPr>
          </w:p>
        </w:tc>
        <w:tc>
          <w:tcPr>
            <w:tcW w:w="1080" w:type="dxa"/>
            <w:tcBorders>
              <w:top w:val="nil"/>
              <w:left w:val="nil"/>
              <w:bottom w:val="nil"/>
              <w:right w:val="nil"/>
            </w:tcBorders>
            <w:shd w:val="clear" w:color="auto" w:fill="auto"/>
            <w:noWrap/>
            <w:vAlign w:val="bottom"/>
            <w:hideMark/>
          </w:tcPr>
          <w:p w14:paraId="28B7882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3EE7B50"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0EFD625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AF5CDC9" w14:textId="77777777" w:rsidTr="0067606B">
        <w:trPr>
          <w:trHeight w:val="285"/>
        </w:trPr>
        <w:tc>
          <w:tcPr>
            <w:tcW w:w="1975" w:type="dxa"/>
            <w:tcBorders>
              <w:top w:val="nil"/>
              <w:left w:val="nil"/>
              <w:bottom w:val="nil"/>
              <w:right w:val="nil"/>
            </w:tcBorders>
            <w:shd w:val="clear" w:color="auto" w:fill="auto"/>
            <w:noWrap/>
            <w:vAlign w:val="center"/>
            <w:hideMark/>
          </w:tcPr>
          <w:p w14:paraId="1470C02F"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SE = standard error</w:t>
            </w:r>
          </w:p>
        </w:tc>
        <w:tc>
          <w:tcPr>
            <w:tcW w:w="1260" w:type="dxa"/>
            <w:tcBorders>
              <w:top w:val="nil"/>
              <w:left w:val="nil"/>
              <w:bottom w:val="nil"/>
              <w:right w:val="nil"/>
            </w:tcBorders>
            <w:shd w:val="clear" w:color="auto" w:fill="auto"/>
            <w:vAlign w:val="center"/>
            <w:hideMark/>
          </w:tcPr>
          <w:p w14:paraId="448980CC" w14:textId="77777777" w:rsidR="009D733C" w:rsidRPr="009D733C" w:rsidRDefault="009D733C" w:rsidP="009D733C">
            <w:pPr>
              <w:spacing w:after="0" w:line="240" w:lineRule="auto"/>
              <w:rPr>
                <w:rFonts w:eastAsia="Times New Roman" w:cs="Times New Roman"/>
                <w:color w:val="000000"/>
                <w:sz w:val="16"/>
                <w:szCs w:val="16"/>
              </w:rPr>
            </w:pPr>
          </w:p>
        </w:tc>
        <w:tc>
          <w:tcPr>
            <w:tcW w:w="810" w:type="dxa"/>
            <w:tcBorders>
              <w:top w:val="nil"/>
              <w:left w:val="nil"/>
              <w:bottom w:val="nil"/>
              <w:right w:val="nil"/>
            </w:tcBorders>
            <w:shd w:val="clear" w:color="auto" w:fill="auto"/>
            <w:vAlign w:val="center"/>
            <w:hideMark/>
          </w:tcPr>
          <w:p w14:paraId="6A1EF503"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40AA6B4D"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64E3426F" w14:textId="77777777" w:rsidR="009D733C" w:rsidRPr="009D733C" w:rsidRDefault="009D733C" w:rsidP="009D733C">
            <w:pPr>
              <w:spacing w:after="0" w:line="240" w:lineRule="auto"/>
              <w:rPr>
                <w:rFonts w:eastAsia="Times New Roman" w:cs="Times New Roman"/>
                <w:sz w:val="20"/>
                <w:szCs w:val="20"/>
              </w:rPr>
            </w:pPr>
          </w:p>
        </w:tc>
        <w:tc>
          <w:tcPr>
            <w:tcW w:w="801" w:type="dxa"/>
            <w:tcBorders>
              <w:top w:val="nil"/>
              <w:left w:val="nil"/>
              <w:bottom w:val="nil"/>
              <w:right w:val="nil"/>
            </w:tcBorders>
            <w:shd w:val="clear" w:color="auto" w:fill="auto"/>
            <w:vAlign w:val="center"/>
            <w:hideMark/>
          </w:tcPr>
          <w:p w14:paraId="7D7897E1"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166780BC"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BC278A7"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E9B55AB"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8324108"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AE508DD" w14:textId="77777777" w:rsidTr="0067606B">
        <w:trPr>
          <w:trHeight w:val="285"/>
        </w:trPr>
        <w:tc>
          <w:tcPr>
            <w:tcW w:w="5125" w:type="dxa"/>
            <w:gridSpan w:val="4"/>
            <w:tcBorders>
              <w:top w:val="nil"/>
              <w:left w:val="nil"/>
              <w:bottom w:val="nil"/>
              <w:right w:val="nil"/>
            </w:tcBorders>
            <w:shd w:val="clear" w:color="auto" w:fill="auto"/>
            <w:noWrap/>
            <w:vAlign w:val="center"/>
            <w:hideMark/>
          </w:tcPr>
          <w:p w14:paraId="02E477DB"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The maximum of p-values for α and β is *&lt;0.1; **&lt;0.05; ***&lt;0.01</w:t>
            </w:r>
          </w:p>
        </w:tc>
        <w:tc>
          <w:tcPr>
            <w:tcW w:w="1080" w:type="dxa"/>
            <w:tcBorders>
              <w:top w:val="nil"/>
              <w:left w:val="nil"/>
              <w:bottom w:val="nil"/>
              <w:right w:val="nil"/>
            </w:tcBorders>
            <w:shd w:val="clear" w:color="auto" w:fill="auto"/>
            <w:noWrap/>
            <w:vAlign w:val="bottom"/>
            <w:hideMark/>
          </w:tcPr>
          <w:p w14:paraId="11D6CC40" w14:textId="77777777" w:rsidR="009D733C" w:rsidRPr="009D733C" w:rsidRDefault="009D733C" w:rsidP="009D733C">
            <w:pPr>
              <w:spacing w:after="0" w:line="240" w:lineRule="auto"/>
              <w:rPr>
                <w:rFonts w:eastAsia="Times New Roman" w:cs="Times New Roman"/>
                <w:color w:val="000000"/>
                <w:sz w:val="16"/>
                <w:szCs w:val="16"/>
              </w:rPr>
            </w:pPr>
          </w:p>
        </w:tc>
        <w:tc>
          <w:tcPr>
            <w:tcW w:w="801" w:type="dxa"/>
            <w:tcBorders>
              <w:top w:val="nil"/>
              <w:left w:val="nil"/>
              <w:bottom w:val="nil"/>
              <w:right w:val="nil"/>
            </w:tcBorders>
            <w:shd w:val="clear" w:color="auto" w:fill="auto"/>
            <w:noWrap/>
            <w:vAlign w:val="bottom"/>
            <w:hideMark/>
          </w:tcPr>
          <w:p w14:paraId="786675DC"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0DC47C20"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45DA8D3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6C67B27E"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61378B3A"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6739506" w14:textId="77777777" w:rsidTr="0067606B">
        <w:trPr>
          <w:trHeight w:val="285"/>
        </w:trPr>
        <w:tc>
          <w:tcPr>
            <w:tcW w:w="7825" w:type="dxa"/>
            <w:gridSpan w:val="7"/>
            <w:tcBorders>
              <w:top w:val="nil"/>
              <w:left w:val="nil"/>
              <w:bottom w:val="nil"/>
              <w:right w:val="nil"/>
            </w:tcBorders>
            <w:shd w:val="clear" w:color="auto" w:fill="auto"/>
            <w:noWrap/>
            <w:vAlign w:val="center"/>
            <w:hideMark/>
          </w:tcPr>
          <w:p w14:paraId="2F91C321"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xml:space="preserve">WM = Working Memory; IC=Inhibitory Control; RS=Reward Sensitivity; FC=Fear Conditioning; TD =Threat Detection </w:t>
            </w:r>
          </w:p>
        </w:tc>
        <w:tc>
          <w:tcPr>
            <w:tcW w:w="1080" w:type="dxa"/>
            <w:tcBorders>
              <w:top w:val="nil"/>
              <w:left w:val="nil"/>
              <w:bottom w:val="nil"/>
              <w:right w:val="nil"/>
            </w:tcBorders>
            <w:shd w:val="clear" w:color="auto" w:fill="auto"/>
            <w:noWrap/>
            <w:vAlign w:val="bottom"/>
            <w:hideMark/>
          </w:tcPr>
          <w:p w14:paraId="05F78F5A" w14:textId="77777777" w:rsidR="009D733C" w:rsidRPr="009D733C" w:rsidRDefault="009D733C" w:rsidP="009D733C">
            <w:pPr>
              <w:spacing w:after="0" w:line="240" w:lineRule="auto"/>
              <w:rPr>
                <w:rFonts w:eastAsia="Times New Roman" w:cs="Times New Roman"/>
                <w:color w:val="000000"/>
                <w:sz w:val="16"/>
                <w:szCs w:val="16"/>
              </w:rPr>
            </w:pPr>
          </w:p>
        </w:tc>
        <w:tc>
          <w:tcPr>
            <w:tcW w:w="720" w:type="dxa"/>
            <w:tcBorders>
              <w:top w:val="nil"/>
              <w:left w:val="nil"/>
              <w:bottom w:val="nil"/>
              <w:right w:val="nil"/>
            </w:tcBorders>
            <w:shd w:val="clear" w:color="auto" w:fill="auto"/>
            <w:noWrap/>
            <w:vAlign w:val="bottom"/>
            <w:hideMark/>
          </w:tcPr>
          <w:p w14:paraId="0543125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9225DC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76D6F99" w14:textId="77777777" w:rsidTr="0067606B">
        <w:trPr>
          <w:trHeight w:val="285"/>
        </w:trPr>
        <w:tc>
          <w:tcPr>
            <w:tcW w:w="10435" w:type="dxa"/>
            <w:gridSpan w:val="10"/>
            <w:tcBorders>
              <w:top w:val="nil"/>
              <w:left w:val="nil"/>
              <w:bottom w:val="nil"/>
              <w:right w:val="nil"/>
            </w:tcBorders>
            <w:shd w:val="clear" w:color="auto" w:fill="auto"/>
            <w:vAlign w:val="center"/>
            <w:hideMark/>
          </w:tcPr>
          <w:p w14:paraId="0B28CDD7"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Coefficients for the X-&gt;Y relationships are averages across all 20 imputations, whereas estimates for the X-&gt;M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 xml:space="preserve"> and 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-&gt;Y relationships are averages of estimates from imputations where the mediator retained by MCP-regularized regression</w:t>
            </w:r>
          </w:p>
        </w:tc>
      </w:tr>
    </w:tbl>
    <w:p w14:paraId="7B3B7613" w14:textId="7D35F946" w:rsidR="009D733C" w:rsidRPr="008C58E1" w:rsidRDefault="009D733C" w:rsidP="008C58E1">
      <w:pPr>
        <w:rPr>
          <w:b/>
          <w:bCs/>
        </w:rPr>
      </w:pPr>
    </w:p>
    <w:sectPr w:rsidR="009D733C" w:rsidRPr="008C58E1" w:rsidSect="00F6610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adikova, Kat" w:date="2022-08-12T14:10:00Z" w:initials="SK">
    <w:p w14:paraId="3CF8C333" w14:textId="77777777" w:rsidR="00D62F9A" w:rsidRDefault="00D62F9A" w:rsidP="00602E93">
      <w:pPr>
        <w:pStyle w:val="CommentText"/>
      </w:pPr>
      <w:r>
        <w:rPr>
          <w:rStyle w:val="CommentReference"/>
        </w:rPr>
        <w:annotationRef/>
      </w:r>
      <w:r>
        <w:t>Confirm primary affiliations</w:t>
      </w:r>
    </w:p>
  </w:comment>
  <w:comment w:id="15" w:author="Sadikova, Kat" w:date="2022-08-23T16:33:00Z" w:initials="SK">
    <w:p w14:paraId="07E14FF7" w14:textId="77777777" w:rsidR="008360E8" w:rsidRDefault="008360E8" w:rsidP="00A156DC">
      <w:pPr>
        <w:pStyle w:val="CommentText"/>
      </w:pPr>
      <w:r>
        <w:rPr>
          <w:rStyle w:val="CommentReference"/>
        </w:rPr>
        <w:annotationRef/>
      </w:r>
      <w:r>
        <w:t>Contextualize with neuroplasticity / critical periods here - why specifically childhood adverse experiences matter</w:t>
      </w:r>
    </w:p>
  </w:comment>
  <w:comment w:id="16" w:author="Tiemeier, Henning" w:date="2022-08-20T12:34:00Z" w:initials="TH">
    <w:p w14:paraId="025D8F6E" w14:textId="5164BA96" w:rsidR="00D62F9A" w:rsidRDefault="00D62F9A">
      <w:pPr>
        <w:pStyle w:val="CommentText"/>
      </w:pPr>
      <w:r>
        <w:rPr>
          <w:rStyle w:val="CommentReference"/>
        </w:rPr>
        <w:annotationRef/>
      </w:r>
      <w:r>
        <w:t>link to neurodevelopment as mediator</w:t>
      </w:r>
    </w:p>
  </w:comment>
  <w:comment w:id="17" w:author="McLaughlin, Katie Anne" w:date="2022-08-23T09:03:00Z" w:initials="MKA">
    <w:p w14:paraId="32D5AF52" w14:textId="77777777" w:rsidR="0081688B" w:rsidRDefault="0081688B" w:rsidP="00603B27">
      <w:r>
        <w:rPr>
          <w:rStyle w:val="CommentReference"/>
        </w:rPr>
        <w:annotationRef/>
      </w:r>
      <w:r>
        <w:rPr>
          <w:sz w:val="20"/>
          <w:szCs w:val="20"/>
        </w:rPr>
        <w:t>Making edits here to get rid of causal language</w:t>
      </w:r>
    </w:p>
  </w:comment>
  <w:comment w:id="19" w:author="McLaughlin, Katie Anne" w:date="2022-08-23T09:23:00Z" w:initials="MKA">
    <w:p w14:paraId="37BEB360" w14:textId="77777777" w:rsidR="00F41E4A" w:rsidRDefault="00F41E4A" w:rsidP="00EF1989">
      <w:r>
        <w:rPr>
          <w:rStyle w:val="CommentReference"/>
        </w:rPr>
        <w:annotationRef/>
      </w:r>
      <w:r>
        <w:rPr>
          <w:sz w:val="20"/>
          <w:szCs w:val="20"/>
        </w:rPr>
        <w:t>I would probably start with this paragraph before diving into the neural pathways. You are focusing on cognitive, affective, and social mechanisms not neural ones, so I would start with this paragraph before you review the neuroimaging findings.  In that way you have already highlighted the behavioral mechanisms that might be important, and then are citing the neural data as supporting evidence for these differential pathways (even though your paper is not focused on neural mechanisms)</w:t>
      </w:r>
    </w:p>
  </w:comment>
  <w:comment w:id="21" w:author="Tiemeier, Henning" w:date="2022-08-20T12:39:00Z" w:initials="TH">
    <w:p w14:paraId="2A74C2A3" w14:textId="6BD18B58" w:rsidR="00D62F9A" w:rsidRDefault="00D62F9A">
      <w:pPr>
        <w:pStyle w:val="CommentText"/>
      </w:pPr>
      <w:r>
        <w:rPr>
          <w:rStyle w:val="CommentReference"/>
        </w:rPr>
        <w:annotationRef/>
      </w:r>
      <w:r>
        <w:t>imaging parameters?</w:t>
      </w:r>
    </w:p>
  </w:comment>
  <w:comment w:id="22" w:author="Tiemeier, Henning" w:date="2022-08-20T12:40:00Z" w:initials="TH">
    <w:p w14:paraId="5DFBA009" w14:textId="6741A948" w:rsidR="00D62F9A" w:rsidRDefault="00D62F9A">
      <w:pPr>
        <w:pStyle w:val="CommentText"/>
      </w:pPr>
      <w:r>
        <w:rPr>
          <w:rStyle w:val="CommentReference"/>
        </w:rPr>
        <w:annotationRef/>
      </w:r>
      <w:r>
        <w:t>really, that approach only</w:t>
      </w:r>
    </w:p>
  </w:comment>
  <w:comment w:id="23" w:author="McLaughlin, Katie Anne" w:date="2022-08-23T09:19:00Z" w:initials="MKA">
    <w:p w14:paraId="550D8AA2" w14:textId="77777777" w:rsidR="00F41E4A" w:rsidRDefault="00F41E4A" w:rsidP="00AF0E8E">
      <w:r>
        <w:rPr>
          <w:rStyle w:val="CommentReference"/>
        </w:rPr>
        <w:annotationRef/>
      </w:r>
      <w:r>
        <w:rPr>
          <w:sz w:val="20"/>
          <w:szCs w:val="20"/>
        </w:rPr>
        <w:t>Here is a recent meta-analysis showing that both threat and deprivation are associated with lower EF, but that the effect size is larger for deprivation than for threat.</w:t>
      </w:r>
      <w:r>
        <w:rPr>
          <w:sz w:val="20"/>
          <w:szCs w:val="20"/>
        </w:rPr>
        <w:cr/>
      </w:r>
      <w:r>
        <w:rPr>
          <w:sz w:val="20"/>
          <w:szCs w:val="20"/>
        </w:rPr>
        <w:cr/>
        <w:t xml:space="preserve">Johnson, D., Policelli, J., Li, M., Dharamsi, A., Hu, Q., Sheridan, M. A., . . . Wade, M. (2021). Associations of early-life threat and deprivation with executive functioning in childhood and adolescence: a systematic review and meta-analysis. </w:t>
      </w:r>
      <w:r>
        <w:rPr>
          <w:i/>
          <w:iCs/>
          <w:sz w:val="20"/>
          <w:szCs w:val="20"/>
        </w:rPr>
        <w:t>JAMA Pediatrics, 175</w:t>
      </w:r>
      <w:r>
        <w:rPr>
          <w:sz w:val="20"/>
          <w:szCs w:val="20"/>
        </w:rPr>
        <w:t xml:space="preserve">(11), e212511-e212511. </w:t>
      </w:r>
    </w:p>
    <w:p w14:paraId="317F3474" w14:textId="77777777" w:rsidR="00F41E4A" w:rsidRDefault="00F41E4A" w:rsidP="00AF0E8E"/>
  </w:comment>
  <w:comment w:id="25" w:author="Tiemeier, Henning" w:date="2022-08-20T12:41:00Z" w:initials="TH">
    <w:p w14:paraId="3FC1489A" w14:textId="3948B68E" w:rsidR="00D62F9A" w:rsidRDefault="00D62F9A">
      <w:pPr>
        <w:pStyle w:val="CommentText"/>
      </w:pPr>
      <w:r>
        <w:rPr>
          <w:rStyle w:val="CommentReference"/>
        </w:rPr>
        <w:annotationRef/>
      </w:r>
      <w:r>
        <w:t>what exactly is meant?</w:t>
      </w:r>
    </w:p>
  </w:comment>
  <w:comment w:id="26" w:author="McLaughlin, Katie Anne" w:date="2022-08-23T09:21:00Z" w:initials="MKA">
    <w:p w14:paraId="42C3C56F" w14:textId="77777777" w:rsidR="00F41E4A" w:rsidRDefault="00F41E4A" w:rsidP="00591A4D">
      <w:r>
        <w:rPr>
          <w:rStyle w:val="CommentReference"/>
        </w:rPr>
        <w:annotationRef/>
      </w:r>
      <w:r>
        <w:rPr>
          <w:sz w:val="20"/>
          <w:szCs w:val="20"/>
        </w:rPr>
        <w:t>I think you mean that many of the cognitive and affective processes that are associated with adversity experiences…</w:t>
      </w:r>
    </w:p>
  </w:comment>
  <w:comment w:id="27" w:author="Tiemeier, Henning" w:date="2022-08-20T12:42:00Z" w:initials="TH">
    <w:p w14:paraId="69353C6A" w14:textId="480C427D" w:rsidR="00D62F9A" w:rsidRDefault="00D62F9A">
      <w:pPr>
        <w:pStyle w:val="CommentText"/>
      </w:pPr>
      <w:r>
        <w:rPr>
          <w:rStyle w:val="CommentReference"/>
        </w:rPr>
        <w:annotationRef/>
      </w:r>
      <w:r>
        <w:t>a few more thoughts</w:t>
      </w:r>
    </w:p>
    <w:p w14:paraId="727FCCAC" w14:textId="7214699C" w:rsidR="00D62F9A" w:rsidRDefault="00D62F9A">
      <w:pPr>
        <w:pStyle w:val="CommentText"/>
      </w:pPr>
      <w:r>
        <w:t>I find the puberty literature not so clear and thought onset is also related to deprivation</w:t>
      </w:r>
    </w:p>
    <w:p w14:paraId="2F15118A" w14:textId="3B1BF8BA" w:rsidR="00D62F9A" w:rsidRDefault="00D62F9A">
      <w:pPr>
        <w:pStyle w:val="CommentText"/>
      </w:pPr>
      <w:r>
        <w:t>Deprivation is strongly related to behavioral problems such as externalizing problems/aggression - which is strongly tied to emotion regulation</w:t>
      </w:r>
    </w:p>
    <w:p w14:paraId="3B21D408" w14:textId="77777777" w:rsidR="00D62F9A" w:rsidRDefault="00D62F9A">
      <w:pPr>
        <w:pStyle w:val="CommentText"/>
      </w:pPr>
    </w:p>
    <w:p w14:paraId="6E956488" w14:textId="166D2D9F" w:rsidR="00D62F9A" w:rsidRDefault="00D62F9A">
      <w:pPr>
        <w:pStyle w:val="CommentText"/>
      </w:pPr>
      <w:r>
        <w:t>are financial stress, food insecurity, housing insecurity threat or only deprivation?</w:t>
      </w:r>
    </w:p>
  </w:comment>
  <w:comment w:id="24" w:author="McLaughlin, Katie Anne" w:date="2022-08-23T09:24:00Z" w:initials="MKA">
    <w:p w14:paraId="62E20FEC" w14:textId="77777777" w:rsidR="00F41E4A" w:rsidRDefault="00F41E4A" w:rsidP="00AB3240">
      <w:r>
        <w:rPr>
          <w:rStyle w:val="CommentReference"/>
        </w:rPr>
        <w:annotationRef/>
      </w:r>
      <w:r>
        <w:rPr>
          <w:sz w:val="20"/>
          <w:szCs w:val="20"/>
        </w:rPr>
        <w:t>Agree with Henning - would be good for you to highlight a bit more the novelty of the modeling approach you are using and how it addresses limitations with prior work on this topic.  i.e., you want to say directly - prior studies have typically focused on studying mediators linking adversity and psychopathology one at a time. Then highlight why that is a problem.  Then briefly highlight any other advantages of the methods you are using relative to those that are typical.</w:t>
      </w:r>
    </w:p>
  </w:comment>
  <w:comment w:id="30" w:author="Tiemeier, Henning" w:date="2022-08-20T12:48:00Z" w:initials="TH">
    <w:p w14:paraId="275E93A3" w14:textId="7E902120" w:rsidR="00D62F9A" w:rsidRDefault="00D62F9A">
      <w:pPr>
        <w:pStyle w:val="CommentText"/>
      </w:pPr>
      <w:r>
        <w:rPr>
          <w:rStyle w:val="CommentReference"/>
        </w:rPr>
        <w:annotationRef/>
      </w:r>
      <w:r>
        <w:t>you will study these and not underlying constructs?</w:t>
      </w:r>
    </w:p>
  </w:comment>
  <w:comment w:id="32" w:author="Tiemeier, Henning" w:date="2022-08-20T12:48:00Z" w:initials="TH">
    <w:p w14:paraId="00C3926F" w14:textId="4DBDCCFA" w:rsidR="00D62F9A" w:rsidRDefault="00D62F9A">
      <w:pPr>
        <w:pStyle w:val="CommentText"/>
      </w:pPr>
      <w:r>
        <w:rPr>
          <w:rStyle w:val="CommentReference"/>
        </w:rPr>
        <w:annotationRef/>
      </w:r>
      <w:r>
        <w:t>how defined and mentioned before?</w:t>
      </w:r>
    </w:p>
  </w:comment>
  <w:comment w:id="31" w:author="McLaughlin, Katie Anne" w:date="2022-08-23T09:26:00Z" w:initials="MKA">
    <w:p w14:paraId="169EEC26" w14:textId="77777777" w:rsidR="00E81FC9" w:rsidRDefault="00E81FC9" w:rsidP="008D4ECC">
      <w:r>
        <w:rPr>
          <w:rStyle w:val="CommentReference"/>
        </w:rPr>
        <w:annotationRef/>
      </w:r>
      <w:r>
        <w:rPr>
          <w:sz w:val="20"/>
          <w:szCs w:val="20"/>
        </w:rPr>
        <w:t>I know what you are trying to say here but you are using really complex terms to say something that is relatively simple - identifying these mechanisms is essential to inform early interventions and determine which pathways might be most effective to intervene on.  Simple language is always better in my view :) ending with some hypotheses would be good as well.</w:t>
      </w:r>
    </w:p>
  </w:comment>
  <w:comment w:id="37" w:author="Tiemeier, Henning" w:date="2022-08-20T12:53:00Z" w:initials="TH">
    <w:p w14:paraId="7B543709" w14:textId="10DA4289" w:rsidR="00D62F9A" w:rsidRDefault="00D62F9A">
      <w:pPr>
        <w:pStyle w:val="CommentText"/>
      </w:pPr>
      <w:r>
        <w:rPr>
          <w:rStyle w:val="CommentReference"/>
        </w:rPr>
        <w:annotationRef/>
      </w:r>
      <w:r>
        <w:t>are you informing about missing data or data collection, I think we only need the first, that can be done when you discuss measures, no I find second session and T2 confusing</w:t>
      </w:r>
    </w:p>
  </w:comment>
  <w:comment w:id="38" w:author="McLaughlin, Katie Anne" w:date="2022-08-23T09:51:00Z" w:initials="MKA">
    <w:p w14:paraId="378A33E7" w14:textId="77777777" w:rsidR="00E26BB6" w:rsidRDefault="00E26BB6" w:rsidP="0057203E">
      <w:r>
        <w:rPr>
          <w:rStyle w:val="CommentReference"/>
        </w:rPr>
        <w:annotationRef/>
      </w:r>
      <w:r>
        <w:rPr>
          <w:sz w:val="20"/>
          <w:szCs w:val="20"/>
        </w:rPr>
        <w:t>Yes, I don’t think you need this level of detail.  Probably easier to just create a supplement table that includes the N for each of the tasks/measures included in your analysis.</w:t>
      </w:r>
    </w:p>
  </w:comment>
  <w:comment w:id="43" w:author="McLaughlin, Katie Anne" w:date="2022-08-23T09:52:00Z" w:initials="MKA">
    <w:p w14:paraId="44441D6A" w14:textId="77777777" w:rsidR="00E26BB6" w:rsidRDefault="00E26BB6" w:rsidP="008F0383">
      <w:r>
        <w:rPr>
          <w:rStyle w:val="CommentReference"/>
        </w:rPr>
        <w:annotationRef/>
      </w:r>
      <w:r>
        <w:rPr>
          <w:sz w:val="20"/>
          <w:szCs w:val="20"/>
        </w:rPr>
        <w:t>Simple language always better!  I would just say “psychopathology symptoms” or “symptoms of mental health problems”</w:t>
      </w:r>
    </w:p>
  </w:comment>
  <w:comment w:id="55" w:author="McLaughlin, Katie Anne" w:date="2022-08-23T09:54:00Z" w:initials="MKA">
    <w:p w14:paraId="38813D0C" w14:textId="77777777" w:rsidR="00E26BB6" w:rsidRDefault="00E26BB6" w:rsidP="00C055C1">
      <w:r>
        <w:rPr>
          <w:rStyle w:val="CommentReference"/>
        </w:rPr>
        <w:annotationRef/>
      </w:r>
      <w:r>
        <w:rPr>
          <w:sz w:val="20"/>
          <w:szCs w:val="20"/>
        </w:rPr>
        <w:t xml:space="preserve">You could just report the N for each of these assessments in the table.  </w:t>
      </w:r>
    </w:p>
  </w:comment>
  <w:comment w:id="64" w:author="Tiemeier, Henning" w:date="2022-08-20T12:55:00Z" w:initials="TH">
    <w:p w14:paraId="117AA2D2" w14:textId="7ADA32EF" w:rsidR="00D62F9A" w:rsidRDefault="00D62F9A">
      <w:pPr>
        <w:pStyle w:val="CommentText"/>
      </w:pPr>
      <w:r>
        <w:rPr>
          <w:rStyle w:val="CommentReference"/>
        </w:rPr>
        <w:annotationRef/>
      </w:r>
      <w:r>
        <w:t>what is that, you mean with laboratory tasks?</w:t>
      </w:r>
    </w:p>
  </w:comment>
  <w:comment w:id="65" w:author="McLaughlin, Katie Anne" w:date="2022-08-23T09:55:00Z" w:initials="MKA">
    <w:p w14:paraId="44A9D945" w14:textId="77777777" w:rsidR="00F666AE" w:rsidRDefault="00F666AE" w:rsidP="00D5455E">
      <w:r>
        <w:rPr>
          <w:rStyle w:val="CommentReference"/>
        </w:rPr>
        <w:annotationRef/>
      </w:r>
      <w:r>
        <w:rPr>
          <w:sz w:val="20"/>
          <w:szCs w:val="20"/>
        </w:rPr>
        <w:t>Maybe say “behaviorally” instead of objective</w:t>
      </w:r>
    </w:p>
  </w:comment>
  <w:comment w:id="71" w:author="McLaughlin, Katie Anne" w:date="2022-08-23T09:56:00Z" w:initials="MKA">
    <w:p w14:paraId="719EB8AA" w14:textId="77777777" w:rsidR="00F666AE" w:rsidRDefault="00F666AE" w:rsidP="006672F5">
      <w:r>
        <w:rPr>
          <w:rStyle w:val="CommentReference"/>
        </w:rPr>
        <w:annotationRef/>
      </w:r>
      <w:r>
        <w:rPr>
          <w:sz w:val="20"/>
          <w:szCs w:val="20"/>
        </w:rPr>
        <w:t xml:space="preserve">Adversity was assessed at the same time as behavioral tasks, but the adversity measure is assessing lifetime experience - i.e., experiences that predate the assessment of the mediators.  </w:t>
      </w:r>
    </w:p>
  </w:comment>
  <w:comment w:id="75" w:author="McLaughlin, Katie Anne" w:date="2022-08-23T09:58:00Z" w:initials="MKA">
    <w:p w14:paraId="79088870" w14:textId="77777777" w:rsidR="00F666AE" w:rsidRDefault="00F666AE" w:rsidP="000968DE">
      <w:r>
        <w:rPr>
          <w:rStyle w:val="CommentReference"/>
        </w:rPr>
        <w:annotationRef/>
      </w:r>
      <w:r>
        <w:rPr>
          <w:sz w:val="20"/>
          <w:szCs w:val="20"/>
        </w:rPr>
        <w:t xml:space="preserve">I would add a sentence or two describing the general approach.  Something like - </w:t>
      </w:r>
    </w:p>
    <w:p w14:paraId="6CA67DF5" w14:textId="77777777" w:rsidR="00F666AE" w:rsidRDefault="00F666AE" w:rsidP="000968DE">
      <w:r>
        <w:rPr>
          <w:sz w:val="20"/>
          <w:szCs w:val="20"/>
        </w:rPr>
        <w:t xml:space="preserve">Continuous measures of threat and deprivation measures were constructed, consistent with a dimensional approach to conceptualizing and measuring adversity (McLaughlin et al., 2021, Perspectives on Psych Science). The deprivation and threat composites have been pre-registered for prior studies with this cohort: </w:t>
      </w:r>
      <w:hyperlink r:id="rId1" w:history="1">
        <w:r w:rsidRPr="000968DE">
          <w:rPr>
            <w:rStyle w:val="Hyperlink"/>
            <w:sz w:val="20"/>
            <w:szCs w:val="20"/>
          </w:rPr>
          <w:t>https://osf.io/bt32x/</w:t>
        </w:r>
      </w:hyperlink>
      <w:r>
        <w:rPr>
          <w:sz w:val="20"/>
          <w:szCs w:val="20"/>
        </w:rPr>
        <w:t xml:space="preserve"> </w:t>
      </w:r>
    </w:p>
  </w:comment>
  <w:comment w:id="76" w:author="Tiemeier, Henning" w:date="2022-08-20T12:57:00Z" w:initials="TH">
    <w:p w14:paraId="6FC809BE" w14:textId="2A13CBE0" w:rsidR="00D62F9A" w:rsidRDefault="00D62F9A">
      <w:pPr>
        <w:pStyle w:val="CommentText"/>
      </w:pPr>
      <w:r>
        <w:rPr>
          <w:rStyle w:val="CommentReference"/>
        </w:rPr>
        <w:annotationRef/>
      </w:r>
      <w:r>
        <w:t>at age 3 years?</w:t>
      </w:r>
    </w:p>
  </w:comment>
  <w:comment w:id="83" w:author="Tiemeier, Henning" w:date="2022-08-20T12:59:00Z" w:initials="TH">
    <w:p w14:paraId="4FA3D49C" w14:textId="6C85DE19" w:rsidR="00D62F9A" w:rsidRDefault="00D62F9A">
      <w:pPr>
        <w:pStyle w:val="CommentText"/>
      </w:pPr>
      <w:r>
        <w:rPr>
          <w:rStyle w:val="CommentReference"/>
        </w:rPr>
        <w:annotationRef/>
      </w:r>
      <w:r>
        <w:t>excellent</w:t>
      </w:r>
    </w:p>
  </w:comment>
  <w:comment w:id="90" w:author="Tiemeier, Henning [2]" w:date="2022-08-20T15:00:00Z" w:initials="TH">
    <w:p w14:paraId="757BE8ED" w14:textId="2284EBD2" w:rsidR="00D62F9A" w:rsidRDefault="00D62F9A">
      <w:pPr>
        <w:pStyle w:val="CommentText"/>
      </w:pPr>
      <w:r>
        <w:rPr>
          <w:rStyle w:val="CommentReference"/>
        </w:rPr>
        <w:annotationRef/>
      </w:r>
      <w:r>
        <w:t>was this measure not used for exposure assessment?</w:t>
      </w:r>
    </w:p>
  </w:comment>
  <w:comment w:id="91" w:author="McLaughlin, Katie Anne" w:date="2022-08-23T10:06:00Z" w:initials="MKA">
    <w:p w14:paraId="64C73B6F" w14:textId="77777777" w:rsidR="009E3DEB" w:rsidRDefault="009E3DEB" w:rsidP="00DB5424">
      <w:r>
        <w:rPr>
          <w:rStyle w:val="CommentReference"/>
        </w:rPr>
        <w:annotationRef/>
      </w:r>
      <w:r>
        <w:rPr>
          <w:sz w:val="20"/>
          <w:szCs w:val="20"/>
        </w:rPr>
        <w:t>Yes, it was used to assess the presence of the 5 trauma types listed above in a) of the threat assessment.</w:t>
      </w:r>
    </w:p>
  </w:comment>
  <w:comment w:id="92" w:author="Tiemeier, Henning [2]" w:date="2022-08-20T15:01:00Z" w:initials="TH">
    <w:p w14:paraId="6057A42A" w14:textId="2E5B6EBA" w:rsidR="00D62F9A" w:rsidRDefault="00D62F9A">
      <w:pPr>
        <w:pStyle w:val="CommentText"/>
      </w:pPr>
      <w:r>
        <w:rPr>
          <w:rStyle w:val="CommentReference"/>
        </w:rPr>
        <w:annotationRef/>
      </w:r>
      <w:r>
        <w:t>why not use simple scoring which will increase generalizability</w:t>
      </w:r>
    </w:p>
  </w:comment>
  <w:comment w:id="93" w:author="Tiemeier, Henning [2]" w:date="2022-08-20T15:02:00Z" w:initials="TH">
    <w:p w14:paraId="21B8AA43" w14:textId="5033E363" w:rsidR="00D62F9A" w:rsidRDefault="00D62F9A">
      <w:pPr>
        <w:pStyle w:val="CommentText"/>
      </w:pPr>
      <w:r>
        <w:rPr>
          <w:rStyle w:val="CommentReference"/>
        </w:rPr>
        <w:annotationRef/>
      </w:r>
      <w:r>
        <w:t>are they ordered, is there a hierarchical structure or are you setting yourself up for a tough multiple testing correction</w:t>
      </w:r>
    </w:p>
  </w:comment>
  <w:comment w:id="98" w:author="Tiemeier, Henning [2]" w:date="2022-08-20T15:03:00Z" w:initials="TH">
    <w:p w14:paraId="71A7224E" w14:textId="10899373" w:rsidR="00D62F9A" w:rsidRDefault="00D62F9A">
      <w:pPr>
        <w:pStyle w:val="CommentText"/>
      </w:pPr>
      <w:r>
        <w:rPr>
          <w:rStyle w:val="CommentReference"/>
        </w:rPr>
        <w:annotationRef/>
      </w:r>
      <w:r>
        <w:t>new concept to me</w:t>
      </w:r>
    </w:p>
  </w:comment>
  <w:comment w:id="97" w:author="McLaughlin, Katie Anne" w:date="2022-08-23T10:07:00Z" w:initials="MKA">
    <w:p w14:paraId="18E41C86" w14:textId="77777777" w:rsidR="009E3DEB" w:rsidRDefault="009E3DEB" w:rsidP="00BB75B4">
      <w:r>
        <w:rPr>
          <w:rStyle w:val="CommentReference"/>
        </w:rPr>
        <w:annotationRef/>
      </w:r>
      <w:r>
        <w:rPr>
          <w:sz w:val="20"/>
          <w:szCs w:val="20"/>
        </w:rPr>
        <w:t>I think it would be helpful to have a table that describes each construct, and then the specific behavioral or self-report measure used to assess that construct.  You could also list the N for each construct in that table. That way you can use the names of the constructs in the results (rather than things like - RT on 0 star trials, which makes it a bit harder for folks not familiar with these tasks to follow).</w:t>
      </w:r>
    </w:p>
  </w:comment>
  <w:comment w:id="102" w:author="Tiemeier, Henning [2]" w:date="2022-08-20T15:05:00Z" w:initials="TH">
    <w:p w14:paraId="0D382BE8" w14:textId="0AA98151" w:rsidR="00D62F9A" w:rsidRDefault="00D62F9A">
      <w:pPr>
        <w:pStyle w:val="CommentText"/>
      </w:pPr>
      <w:r>
        <w:rPr>
          <w:rStyle w:val="CommentReference"/>
        </w:rPr>
        <w:annotationRef/>
      </w:r>
      <w:r>
        <w:t>I never feel these are "objective" measures in many ways</w:t>
      </w:r>
    </w:p>
  </w:comment>
  <w:comment w:id="104" w:author="McLaughlin, Katie Anne" w:date="2022-08-23T10:08:00Z" w:initials="MKA">
    <w:p w14:paraId="033926C9" w14:textId="77777777" w:rsidR="009E3DEB" w:rsidRDefault="009E3DEB" w:rsidP="00D35BE5">
      <w:r>
        <w:rPr>
          <w:rStyle w:val="CommentReference"/>
        </w:rPr>
        <w:annotationRef/>
      </w:r>
      <w:r>
        <w:rPr>
          <w:sz w:val="20"/>
          <w:szCs w:val="20"/>
        </w:rPr>
        <w:t>I don’t think this is necessary. The fear conditioning task is not subject to shared method variance as it’s not self report.</w:t>
      </w:r>
    </w:p>
  </w:comment>
  <w:comment w:id="105" w:author="Tiemeier, Henning [2]" w:date="2022-08-20T15:06:00Z" w:initials="TH">
    <w:p w14:paraId="63718DE4" w14:textId="24B4D68B" w:rsidR="00D62F9A" w:rsidRDefault="00D62F9A">
      <w:pPr>
        <w:pStyle w:val="CommentText"/>
      </w:pPr>
      <w:r>
        <w:rPr>
          <w:rStyle w:val="CommentReference"/>
        </w:rPr>
        <w:annotationRef/>
      </w:r>
      <w:r>
        <w:t>not sure it is good to insert a novel detail of an hypothesis here</w:t>
      </w:r>
    </w:p>
  </w:comment>
  <w:comment w:id="106" w:author="Tiemeier, Henning [2]" w:date="2022-08-20T15:35:00Z" w:initials="TH">
    <w:p w14:paraId="7F585E67" w14:textId="268026DA" w:rsidR="00D62F9A" w:rsidRDefault="00D62F9A">
      <w:pPr>
        <w:pStyle w:val="CommentText"/>
      </w:pPr>
      <w:r>
        <w:rPr>
          <w:rStyle w:val="CommentReference"/>
        </w:rPr>
        <w:annotationRef/>
      </w:r>
      <w:r>
        <w:t>difference between what exactly?</w:t>
      </w:r>
    </w:p>
  </w:comment>
  <w:comment w:id="107" w:author="Tiemeier, Henning [2]" w:date="2022-08-20T15:34:00Z" w:initials="TH">
    <w:p w14:paraId="68CF17E2" w14:textId="5A07FBEB" w:rsidR="00D62F9A" w:rsidRDefault="00D62F9A">
      <w:pPr>
        <w:pStyle w:val="CommentText"/>
      </w:pPr>
      <w:r>
        <w:rPr>
          <w:rStyle w:val="CommentReference"/>
        </w:rPr>
        <w:annotationRef/>
      </w:r>
      <w:r>
        <w:t>lost here, what is the conflict measure and what the regulation</w:t>
      </w:r>
    </w:p>
  </w:comment>
  <w:comment w:id="111" w:author="McLaughlin, Katie Anne" w:date="2022-08-23T10:13:00Z" w:initials="MKA">
    <w:p w14:paraId="35633577" w14:textId="77777777" w:rsidR="00762F3F" w:rsidRDefault="00762F3F" w:rsidP="006233A6">
      <w:r>
        <w:rPr>
          <w:rStyle w:val="CommentReference"/>
        </w:rPr>
        <w:annotationRef/>
      </w:r>
      <w:r>
        <w:rPr>
          <w:sz w:val="20"/>
          <w:szCs w:val="20"/>
        </w:rPr>
        <w:t>Asked the grad student who designed this task to send me the citation - having a hard time tracking it down as well.</w:t>
      </w:r>
    </w:p>
  </w:comment>
  <w:comment w:id="110" w:author="Sadikova, Kat" w:date="2022-08-10T15:21:00Z" w:initials="SK">
    <w:p w14:paraId="0843EB48" w14:textId="2BE218CE" w:rsidR="00D62F9A" w:rsidRDefault="00D62F9A" w:rsidP="00602E93">
      <w:pPr>
        <w:pStyle w:val="CommentText"/>
      </w:pPr>
      <w:r>
        <w:rPr>
          <w:rStyle w:val="CommentReference"/>
        </w:rPr>
        <w:annotationRef/>
      </w:r>
      <w:r>
        <w:t>Having a hard time finding the specific task described in the DT codebook</w:t>
      </w:r>
    </w:p>
  </w:comment>
  <w:comment w:id="112" w:author="Tiemeier, Henning [2]" w:date="2022-08-20T15:36:00Z" w:initials="TH">
    <w:p w14:paraId="1D5F325E" w14:textId="2D0D6DAD" w:rsidR="00D62F9A" w:rsidRDefault="00D62F9A">
      <w:pPr>
        <w:pStyle w:val="CommentText"/>
      </w:pPr>
      <w:r>
        <w:rPr>
          <w:rStyle w:val="CommentReference"/>
        </w:rPr>
        <w:annotationRef/>
      </w:r>
      <w:r>
        <w:t>really, why reaction time, not just ability</w:t>
      </w:r>
    </w:p>
  </w:comment>
  <w:comment w:id="113" w:author="McLaughlin, Katie Anne" w:date="2022-08-23T10:13:00Z" w:initials="MKA">
    <w:p w14:paraId="61874B06" w14:textId="77777777" w:rsidR="00762F3F" w:rsidRDefault="00762F3F" w:rsidP="00090A4F">
      <w:r>
        <w:rPr>
          <w:rStyle w:val="CommentReference"/>
        </w:rPr>
        <w:annotationRef/>
      </w:r>
      <w:r>
        <w:rPr>
          <w:sz w:val="20"/>
          <w:szCs w:val="20"/>
        </w:rPr>
        <w:t>Agree, I would just use accuracy for this task.</w:t>
      </w:r>
    </w:p>
  </w:comment>
  <w:comment w:id="114" w:author="McLaughlin, Katie Anne" w:date="2022-08-23T10:15:00Z" w:initials="MKA">
    <w:p w14:paraId="275BE6D8" w14:textId="77777777" w:rsidR="00762F3F" w:rsidRDefault="00762F3F" w:rsidP="00354DED">
      <w:r>
        <w:rPr>
          <w:rStyle w:val="CommentReference"/>
        </w:rPr>
        <w:annotationRef/>
      </w:r>
      <w:r>
        <w:rPr>
          <w:sz w:val="20"/>
          <w:szCs w:val="20"/>
        </w:rPr>
        <w:t>A little more detail would be helpful here - you can find details in this paper:</w:t>
      </w:r>
    </w:p>
    <w:p w14:paraId="0BB3A950" w14:textId="77777777" w:rsidR="00762F3F" w:rsidRDefault="00762F3F" w:rsidP="00354DED"/>
    <w:p w14:paraId="7F8F39E4" w14:textId="77777777" w:rsidR="00762F3F" w:rsidRDefault="00762F3F" w:rsidP="00354DED">
      <w:r>
        <w:rPr>
          <w:sz w:val="20"/>
          <w:szCs w:val="20"/>
        </w:rPr>
        <w:t xml:space="preserve">Lambert, H. K., King, K. M., Monahan, K. C., &amp; McLaughlin, K. A. (2017). Differential associations of threat and deprivation with emotion regulation and cognitive control in adolescence. </w:t>
      </w:r>
      <w:r>
        <w:rPr>
          <w:i/>
          <w:iCs/>
          <w:sz w:val="20"/>
          <w:szCs w:val="20"/>
        </w:rPr>
        <w:t>Development and Psychopathology, 29</w:t>
      </w:r>
      <w:r>
        <w:rPr>
          <w:sz w:val="20"/>
          <w:szCs w:val="20"/>
        </w:rPr>
        <w:t xml:space="preserve">, 929-940. </w:t>
      </w:r>
    </w:p>
  </w:comment>
  <w:comment w:id="116" w:author="Tiemeier, Henning [2]" w:date="2022-08-20T15:39:00Z" w:initials="TH">
    <w:p w14:paraId="77355BB6" w14:textId="0AE28038" w:rsidR="00D62F9A" w:rsidRDefault="00D62F9A">
      <w:pPr>
        <w:pStyle w:val="CommentText"/>
      </w:pPr>
      <w:r>
        <w:rPr>
          <w:rStyle w:val="CommentReference"/>
        </w:rPr>
        <w:annotationRef/>
      </w:r>
      <w:r>
        <w:t>does the STROOP not consist of several tasks, some are mere control conditions?</w:t>
      </w:r>
    </w:p>
  </w:comment>
  <w:comment w:id="115" w:author="McLaughlin, Katie Anne" w:date="2022-08-23T10:14:00Z" w:initials="MKA">
    <w:p w14:paraId="02D61581" w14:textId="77777777" w:rsidR="00762F3F" w:rsidRDefault="00762F3F" w:rsidP="00BA09DB">
      <w:r>
        <w:rPr>
          <w:rStyle w:val="CommentReference"/>
        </w:rPr>
        <w:annotationRef/>
      </w:r>
      <w:r>
        <w:rPr>
          <w:sz w:val="20"/>
          <w:szCs w:val="20"/>
        </w:rPr>
        <w:t>Important to state which metric you used here and in the other tasks.  For Stroop it should be RT on congruent trials subtracted from RT on incongruent trials</w:t>
      </w:r>
    </w:p>
  </w:comment>
  <w:comment w:id="117" w:author="Sadikova, Kat" w:date="2022-08-10T15:51:00Z" w:initials="SK">
    <w:p w14:paraId="0AEC7C15" w14:textId="1E85AD0E" w:rsidR="00D62F9A" w:rsidRDefault="00D62F9A" w:rsidP="00602E93">
      <w:pPr>
        <w:pStyle w:val="CommentText"/>
      </w:pPr>
      <w:r>
        <w:rPr>
          <w:rStyle w:val="CommentReference"/>
        </w:rPr>
        <w:annotationRef/>
      </w:r>
      <w:r>
        <w:t>Getting details from Laura</w:t>
      </w:r>
    </w:p>
  </w:comment>
  <w:comment w:id="119" w:author="Tiemeier, Henning [2]" w:date="2022-08-20T15:41:00Z" w:initials="TH">
    <w:p w14:paraId="06B64C7B" w14:textId="21BECC61" w:rsidR="00D62F9A" w:rsidRDefault="00D62F9A">
      <w:pPr>
        <w:pStyle w:val="CommentText"/>
      </w:pPr>
      <w:r>
        <w:rPr>
          <w:rStyle w:val="CommentReference"/>
        </w:rPr>
        <w:annotationRef/>
      </w:r>
      <w:r>
        <w:t>have you explained, given in full, I cannot remember</w:t>
      </w:r>
    </w:p>
  </w:comment>
  <w:comment w:id="118" w:author="McLaughlin, Katie Anne" w:date="2022-08-23T10:16:00Z" w:initials="MKA">
    <w:p w14:paraId="0430A5E9" w14:textId="77777777" w:rsidR="001978D9" w:rsidRDefault="001978D9" w:rsidP="004923AB">
      <w:r>
        <w:rPr>
          <w:rStyle w:val="CommentReference"/>
        </w:rPr>
        <w:annotationRef/>
      </w:r>
      <w:r>
        <w:rPr>
          <w:sz w:val="20"/>
          <w:szCs w:val="20"/>
        </w:rPr>
        <w:t>This probably belongs in intro not methods.  Instead, you want to describe the details on the task, which is identical to the task used here:</w:t>
      </w:r>
    </w:p>
    <w:p w14:paraId="59598B39" w14:textId="77777777" w:rsidR="001978D9" w:rsidRDefault="001978D9" w:rsidP="004923AB"/>
    <w:p w14:paraId="3014D0AF" w14:textId="77777777" w:rsidR="001978D9" w:rsidRDefault="001978D9" w:rsidP="004923AB">
      <w:r>
        <w:rPr>
          <w:sz w:val="20"/>
          <w:szCs w:val="20"/>
        </w:rPr>
        <w:t xml:space="preserve">McLaughlin, K. A., Sheridan, M. A., Gold, A. L., Lambert, H. K., Heleniak, C., Duys, A., . . . Pine, D. S. (2016). Maltreatment exposure, brain structure, and fear conditioning in children. </w:t>
      </w:r>
      <w:r>
        <w:rPr>
          <w:i/>
          <w:iCs/>
          <w:sz w:val="20"/>
          <w:szCs w:val="20"/>
        </w:rPr>
        <w:t>Neuropsychopharmacology, 41</w:t>
      </w:r>
      <w:r>
        <w:rPr>
          <w:sz w:val="20"/>
          <w:szCs w:val="20"/>
        </w:rPr>
        <w:t xml:space="preserve">, 1956-1964. </w:t>
      </w:r>
    </w:p>
  </w:comment>
  <w:comment w:id="121" w:author="Sadikova, Kat" w:date="2022-08-11T11:34:00Z" w:initials="SK">
    <w:p w14:paraId="7E0CE38E" w14:textId="18A34CE7" w:rsidR="00D62F9A" w:rsidRDefault="00D62F9A" w:rsidP="00602E93">
      <w:pPr>
        <w:pStyle w:val="CommentText"/>
      </w:pPr>
      <w:r>
        <w:rPr>
          <w:rStyle w:val="CommentReference"/>
        </w:rPr>
        <w:annotationRef/>
      </w:r>
      <w:r>
        <w:t>Can't find a reference for this specific task</w:t>
      </w:r>
    </w:p>
  </w:comment>
  <w:comment w:id="120" w:author="McLaughlin, Katie Anne" w:date="2022-08-23T10:17:00Z" w:initials="MKA">
    <w:p w14:paraId="72E9D28E" w14:textId="77777777" w:rsidR="001978D9" w:rsidRDefault="001978D9" w:rsidP="0034546C">
      <w:r>
        <w:rPr>
          <w:rStyle w:val="CommentReference"/>
        </w:rPr>
        <w:annotationRef/>
      </w:r>
      <w:r>
        <w:rPr>
          <w:sz w:val="20"/>
          <w:szCs w:val="20"/>
        </w:rPr>
        <w:t>I would probably drop this as it’s not a standardized task - we developed it for this study and have not seen associations in the direction we would expect with domains like SES, where there is good meta-analytic evidence for associations with WM…</w:t>
      </w:r>
    </w:p>
  </w:comment>
  <w:comment w:id="122" w:author="Tiemeier, Henning [2]" w:date="2022-08-20T15:44:00Z" w:initials="TH">
    <w:p w14:paraId="22DC1470" w14:textId="444B4B06" w:rsidR="0092530F" w:rsidRDefault="0092530F">
      <w:pPr>
        <w:pStyle w:val="CommentText"/>
      </w:pPr>
      <w:r>
        <w:rPr>
          <w:rStyle w:val="CommentReference"/>
        </w:rPr>
        <w:annotationRef/>
      </w:r>
      <w:r>
        <w:t>interestingly, this is about the fifth time reaction time is measured, we believe reaction time is a trait and thus hesitate with tests that utilize it</w:t>
      </w:r>
    </w:p>
    <w:p w14:paraId="3CAB98C9" w14:textId="77777777" w:rsidR="0092530F" w:rsidRDefault="0092530F">
      <w:pPr>
        <w:pStyle w:val="CommentText"/>
      </w:pPr>
      <w:r>
        <w:t>could you run a control using the reaction time measures together</w:t>
      </w:r>
    </w:p>
    <w:p w14:paraId="3FD3B1C6" w14:textId="1D597459" w:rsidR="0092530F" w:rsidRDefault="0092530F">
      <w:pPr>
        <w:pStyle w:val="CommentText"/>
      </w:pPr>
      <w:r>
        <w:t>No go, Theory of Mind, Dot Probe, Threat Detection etc</w:t>
      </w:r>
    </w:p>
    <w:p w14:paraId="3EE1A561" w14:textId="77777777" w:rsidR="0092530F" w:rsidRDefault="0092530F">
      <w:pPr>
        <w:pStyle w:val="CommentText"/>
      </w:pPr>
    </w:p>
    <w:p w14:paraId="1E79028B" w14:textId="04006ABB" w:rsidR="0092530F" w:rsidRDefault="0092530F">
      <w:pPr>
        <w:pStyle w:val="CommentText"/>
      </w:pPr>
      <w:r>
        <w:t xml:space="preserve">?Stroop, </w:t>
      </w:r>
    </w:p>
  </w:comment>
  <w:comment w:id="123" w:author="McLaughlin, Katie Anne" w:date="2022-08-23T10:18:00Z" w:initials="MKA">
    <w:p w14:paraId="2BC41C09" w14:textId="77777777" w:rsidR="001978D9" w:rsidRDefault="001978D9" w:rsidP="008062E1">
      <w:r>
        <w:rPr>
          <w:rStyle w:val="CommentReference"/>
        </w:rPr>
        <w:annotationRef/>
      </w:r>
      <w:r>
        <w:rPr>
          <w:sz w:val="20"/>
          <w:szCs w:val="20"/>
        </w:rPr>
        <w:t>RT is only used for tasks that contrast two RT conditions (task vs a baseline control) so we don’t capture trait differences in baseline RT.  This is not true for TOM, which is why we should just use accuracy for that task.</w:t>
      </w:r>
    </w:p>
  </w:comment>
  <w:comment w:id="124" w:author="McLaughlin, Katie Anne" w:date="2022-08-23T10:19:00Z" w:initials="MKA">
    <w:p w14:paraId="4AB8837E" w14:textId="77777777" w:rsidR="00FF786B" w:rsidRDefault="00FF786B" w:rsidP="00F05E11">
      <w:r>
        <w:rPr>
          <w:rStyle w:val="CommentReference"/>
        </w:rPr>
        <w:annotationRef/>
      </w:r>
      <w:r>
        <w:rPr>
          <w:sz w:val="20"/>
          <w:szCs w:val="20"/>
        </w:rPr>
        <w:t>Technically this is T5 for this cohort.  Might be simpler to call it that, so you can refer to the earlier childhood assessments as T1-T4</w:t>
      </w:r>
    </w:p>
  </w:comment>
  <w:comment w:id="125" w:author="Tiemeier, Henning [2]" w:date="2022-08-20T15:51:00Z" w:initials="TH">
    <w:p w14:paraId="145A9BB7" w14:textId="15AF7FDE" w:rsidR="0092530F" w:rsidRDefault="0092530F">
      <w:pPr>
        <w:pStyle w:val="CommentText"/>
      </w:pPr>
      <w:r>
        <w:rPr>
          <w:rStyle w:val="CommentReference"/>
        </w:rPr>
        <w:annotationRef/>
      </w:r>
      <w:r>
        <w:t>then T1 is not the baseline?</w:t>
      </w:r>
    </w:p>
  </w:comment>
  <w:comment w:id="126" w:author="Tiemeier, Henning [2]" w:date="2022-08-20T15:49:00Z" w:initials="TH">
    <w:p w14:paraId="0D10C2D0" w14:textId="11D1CFE5" w:rsidR="0092530F" w:rsidRDefault="0092530F">
      <w:pPr>
        <w:pStyle w:val="CommentText"/>
      </w:pPr>
      <w:r>
        <w:rPr>
          <w:rStyle w:val="CommentReference"/>
        </w:rPr>
        <w:annotationRef/>
      </w:r>
      <w:r>
        <w:t>will you run models without</w:t>
      </w:r>
    </w:p>
  </w:comment>
  <w:comment w:id="130" w:author="Tiemeier, Henning [2]" w:date="2022-08-20T15:50:00Z" w:initials="TH">
    <w:p w14:paraId="3E487E54" w14:textId="4FB3B23B" w:rsidR="0092530F" w:rsidRDefault="0092530F">
      <w:pPr>
        <w:pStyle w:val="CommentText"/>
      </w:pPr>
      <w:r>
        <w:rPr>
          <w:rStyle w:val="CommentReference"/>
        </w:rPr>
        <w:annotationRef/>
      </w:r>
      <w:r>
        <w:t>are these mediators of the mediator - outcome relation ?</w:t>
      </w:r>
    </w:p>
  </w:comment>
  <w:comment w:id="131" w:author="Tiemeier, Henning [2]" w:date="2022-08-20T15:52:00Z" w:initials="TH">
    <w:p w14:paraId="3C56BFC2" w14:textId="55EB4770" w:rsidR="0092530F" w:rsidRDefault="0092530F">
      <w:pPr>
        <w:pStyle w:val="CommentText"/>
      </w:pPr>
      <w:r>
        <w:rPr>
          <w:rStyle w:val="CommentReference"/>
        </w:rPr>
        <w:annotationRef/>
      </w:r>
      <w:r>
        <w:t xml:space="preserve">I typically tend not to impute outcomes, this to be </w:t>
      </w:r>
      <w:r w:rsidR="00313F84">
        <w:t>transparent</w:t>
      </w:r>
      <w:r>
        <w:t xml:space="preserve"> and discuss missing data</w:t>
      </w:r>
    </w:p>
    <w:p w14:paraId="752B03B7" w14:textId="1CF583E6" w:rsidR="0092530F" w:rsidRDefault="0092530F">
      <w:pPr>
        <w:pStyle w:val="CommentText"/>
      </w:pPr>
      <w:r>
        <w:t>Did you impute to the 306?</w:t>
      </w:r>
    </w:p>
  </w:comment>
  <w:comment w:id="132" w:author="Tiemeier, Henning [2]" w:date="2022-08-20T15:55:00Z" w:initials="TH">
    <w:p w14:paraId="3E207BC3" w14:textId="6F124F8C" w:rsidR="00313F84" w:rsidRDefault="00313F84">
      <w:pPr>
        <w:pStyle w:val="CommentText"/>
      </w:pPr>
      <w:r>
        <w:rPr>
          <w:rStyle w:val="CommentReference"/>
        </w:rPr>
        <w:annotationRef/>
      </w:r>
      <w:r>
        <w:t>I am not sure they are emotional</w:t>
      </w:r>
    </w:p>
  </w:comment>
  <w:comment w:id="137" w:author="Tiemeier, Henning [2]" w:date="2022-08-20T15:57:00Z" w:initials="TH">
    <w:p w14:paraId="2C82981C" w14:textId="74D7B091" w:rsidR="00313F84" w:rsidRDefault="00313F84">
      <w:pPr>
        <w:pStyle w:val="CommentText"/>
      </w:pPr>
      <w:r>
        <w:rPr>
          <w:rStyle w:val="CommentReference"/>
        </w:rPr>
        <w:annotationRef/>
      </w:r>
      <w:r>
        <w:t>not our scenario, I thought</w:t>
      </w:r>
    </w:p>
  </w:comment>
  <w:comment w:id="141" w:author="Tiemeier, Henning [2]" w:date="2022-08-20T16:01:00Z" w:initials="TH">
    <w:p w14:paraId="57BA9E9D" w14:textId="79740E1F" w:rsidR="00313F84" w:rsidRDefault="00313F84">
      <w:pPr>
        <w:pStyle w:val="CommentText"/>
      </w:pPr>
      <w:r>
        <w:rPr>
          <w:rStyle w:val="CommentReference"/>
        </w:rPr>
        <w:annotationRef/>
      </w:r>
      <w:r>
        <w:t>could you discuss how multiple testing works?</w:t>
      </w:r>
    </w:p>
  </w:comment>
  <w:comment w:id="142" w:author="Tiemeier, Henning [2]" w:date="2022-08-20T16:03:00Z" w:initials="TH">
    <w:p w14:paraId="5B5EC0A0" w14:textId="2F29E212" w:rsidR="00313F84" w:rsidRDefault="00313F84">
      <w:pPr>
        <w:pStyle w:val="CommentText"/>
      </w:pPr>
      <w:r>
        <w:rPr>
          <w:rStyle w:val="CommentReference"/>
        </w:rPr>
        <w:annotationRef/>
      </w:r>
      <w:r>
        <w:t>given the many tests that is tricky, and is this the adjusted or the nominal p-value?</w:t>
      </w:r>
    </w:p>
  </w:comment>
  <w:comment w:id="144" w:author="Tiemeier, Henning [2]" w:date="2022-08-20T16:02:00Z" w:initials="TH">
    <w:p w14:paraId="4D55AF2B" w14:textId="35B77DB8" w:rsidR="00313F84" w:rsidRDefault="00313F84">
      <w:pPr>
        <w:pStyle w:val="CommentText"/>
      </w:pPr>
      <w:r>
        <w:rPr>
          <w:rStyle w:val="CommentReference"/>
        </w:rPr>
        <w:annotationRef/>
      </w:r>
      <w:r>
        <w:t>number of tests?</w:t>
      </w:r>
    </w:p>
  </w:comment>
  <w:comment w:id="146" w:author="Tiemeier, Henning [2]" w:date="2022-08-20T16:03:00Z" w:initials="TH">
    <w:p w14:paraId="74D2906C" w14:textId="60C3F10B" w:rsidR="00313F84" w:rsidRDefault="00313F84">
      <w:pPr>
        <w:pStyle w:val="CommentText"/>
      </w:pPr>
      <w:r>
        <w:rPr>
          <w:rStyle w:val="CommentReference"/>
        </w:rPr>
        <w:annotationRef/>
      </w:r>
      <w:r>
        <w:t xml:space="preserve">could you cluster </w:t>
      </w:r>
      <w:r w:rsidR="002D3D6D">
        <w:t>reaction time tests?</w:t>
      </w:r>
    </w:p>
  </w:comment>
  <w:comment w:id="145" w:author="McLaughlin, Katie Anne" w:date="2022-08-23T10:20:00Z" w:initials="MKA">
    <w:p w14:paraId="01CE89A0" w14:textId="77777777" w:rsidR="00FF786B" w:rsidRDefault="00FF786B" w:rsidP="007D6281">
      <w:r>
        <w:rPr>
          <w:rStyle w:val="CommentReference"/>
        </w:rPr>
        <w:annotationRef/>
      </w:r>
      <w:r>
        <w:rPr>
          <w:sz w:val="20"/>
          <w:szCs w:val="20"/>
        </w:rPr>
        <w:t>This doesn’t seem necessary…</w:t>
      </w:r>
    </w:p>
  </w:comment>
  <w:comment w:id="147" w:author="Tiemeier, Henning [2]" w:date="2022-08-20T16:04:00Z" w:initials="TH">
    <w:p w14:paraId="5803227D" w14:textId="310D21A6" w:rsidR="002D3D6D" w:rsidRDefault="002D3D6D">
      <w:pPr>
        <w:pStyle w:val="CommentText"/>
      </w:pPr>
      <w:r>
        <w:rPr>
          <w:rStyle w:val="CommentReference"/>
        </w:rPr>
        <w:annotationRef/>
      </w:r>
      <w:r>
        <w:t>not in methods</w:t>
      </w:r>
    </w:p>
  </w:comment>
  <w:comment w:id="148" w:author="McLaughlin, Katie Anne" w:date="2022-08-23T10:20:00Z" w:initials="MKA">
    <w:p w14:paraId="67425310" w14:textId="77777777" w:rsidR="00FF786B" w:rsidRDefault="00FF786B" w:rsidP="006009C4">
      <w:r>
        <w:rPr>
          <w:rStyle w:val="CommentReference"/>
        </w:rPr>
        <w:annotationRef/>
      </w:r>
      <w:r>
        <w:rPr>
          <w:sz w:val="20"/>
          <w:szCs w:val="20"/>
        </w:rPr>
        <w:t>Agree</w:t>
      </w:r>
    </w:p>
  </w:comment>
  <w:comment w:id="149" w:author="McLaughlin, Katie Anne" w:date="2022-08-23T10:21:00Z" w:initials="MKA">
    <w:p w14:paraId="38EB64F6" w14:textId="77777777" w:rsidR="00FF786B" w:rsidRDefault="00FF786B" w:rsidP="00266553">
      <w:r>
        <w:rPr>
          <w:rStyle w:val="CommentReference"/>
        </w:rPr>
        <w:annotationRef/>
      </w:r>
      <w:r>
        <w:rPr>
          <w:sz w:val="20"/>
          <w:szCs w:val="20"/>
        </w:rPr>
        <w:t>Adding some sub-headings to the Results would make them easier to follow and digest.</w:t>
      </w:r>
    </w:p>
    <w:p w14:paraId="398D0031" w14:textId="77777777" w:rsidR="00FF786B" w:rsidRDefault="00FF786B" w:rsidP="00266553"/>
    <w:p w14:paraId="714D34EF" w14:textId="77777777" w:rsidR="00FF786B" w:rsidRDefault="00FF786B" w:rsidP="00266553">
      <w:r>
        <w:rPr>
          <w:sz w:val="20"/>
          <w:szCs w:val="20"/>
        </w:rPr>
        <w:t>I would use construct names (e.g., reward sensitivity) rather than details on tasks that haven’t been introduced or described fully (e.g., RT on 0 star trials).</w:t>
      </w:r>
    </w:p>
    <w:p w14:paraId="39F4AC8F" w14:textId="77777777" w:rsidR="00FF786B" w:rsidRDefault="00FF786B" w:rsidP="00266553"/>
    <w:p w14:paraId="7EAAC546" w14:textId="77777777" w:rsidR="00FF786B" w:rsidRDefault="00FF786B" w:rsidP="00266553">
      <w:r>
        <w:rPr>
          <w:sz w:val="20"/>
          <w:szCs w:val="20"/>
        </w:rPr>
        <w:t xml:space="preserve">I can help you map construct names for each task measure </w:t>
      </w:r>
    </w:p>
  </w:comment>
  <w:comment w:id="155" w:author="Sadikova, Kat" w:date="2022-08-12T00:05:00Z" w:initials="SK">
    <w:p w14:paraId="21000F41" w14:textId="06C6DC78" w:rsidR="00D62F9A" w:rsidRDefault="00D62F9A" w:rsidP="00602E93">
      <w:pPr>
        <w:pStyle w:val="CommentText"/>
      </w:pPr>
      <w:r>
        <w:rPr>
          <w:rStyle w:val="CommentReference"/>
        </w:rPr>
        <w:annotationRef/>
      </w:r>
      <w:r>
        <w:t>Formal comparisons likely unnecessary, but included here just in case; happy to drop the column</w:t>
      </w:r>
    </w:p>
  </w:comment>
  <w:comment w:id="156" w:author="Tiemeier, Henning [2]" w:date="2022-08-20T16:06:00Z" w:initials="TH">
    <w:p w14:paraId="71B351C3" w14:textId="088D7468" w:rsidR="002D3D6D" w:rsidRDefault="002D3D6D">
      <w:pPr>
        <w:pStyle w:val="CommentText"/>
      </w:pPr>
      <w:r>
        <w:rPr>
          <w:rStyle w:val="CommentReference"/>
        </w:rPr>
        <w:annotationRef/>
      </w:r>
      <w:r>
        <w:t>please drop</w:t>
      </w:r>
    </w:p>
  </w:comment>
  <w:comment w:id="157" w:author="Tiemeier, Henning [2]" w:date="2022-08-20T16:06:00Z" w:initials="TH">
    <w:p w14:paraId="35B77520" w14:textId="0BB712D3" w:rsidR="002D3D6D" w:rsidRDefault="002D3D6D">
      <w:pPr>
        <w:pStyle w:val="CommentText"/>
      </w:pPr>
      <w:r>
        <w:rPr>
          <w:rStyle w:val="CommentReference"/>
        </w:rPr>
        <w:annotationRef/>
      </w:r>
      <w:r>
        <w:t>is one parent with college highly educated? Do not comment</w:t>
      </w:r>
    </w:p>
  </w:comment>
  <w:comment w:id="158" w:author="Tiemeier, Henning [2]" w:date="2022-08-20T16:07:00Z" w:initials="TH">
    <w:p w14:paraId="0959D3AA" w14:textId="2C843A76" w:rsidR="002D3D6D" w:rsidRDefault="002D3D6D">
      <w:pPr>
        <w:pStyle w:val="CommentText"/>
      </w:pPr>
      <w:r>
        <w:rPr>
          <w:rStyle w:val="CommentReference"/>
        </w:rPr>
        <w:annotationRef/>
      </w:r>
      <w:r>
        <w:t>is that an important descriptive</w:t>
      </w:r>
    </w:p>
  </w:comment>
  <w:comment w:id="163" w:author="Tiemeier, Henning [2]" w:date="2022-08-20T16:08:00Z" w:initials="TH">
    <w:p w14:paraId="622B0F72" w14:textId="0F379EC3" w:rsidR="002D3D6D" w:rsidRDefault="002D3D6D">
      <w:pPr>
        <w:pStyle w:val="CommentText"/>
      </w:pPr>
      <w:r>
        <w:rPr>
          <w:rStyle w:val="CommentReference"/>
        </w:rPr>
        <w:annotationRef/>
      </w:r>
      <w:r>
        <w:t>pre-puberty?</w:t>
      </w:r>
    </w:p>
  </w:comment>
  <w:comment w:id="167" w:author="McLaughlin, Katie Anne" w:date="2022-08-23T10:27:00Z" w:initials="MKA">
    <w:p w14:paraId="543B3052" w14:textId="77777777" w:rsidR="0056695F" w:rsidRDefault="0056695F" w:rsidP="002616B6">
      <w:r>
        <w:rPr>
          <w:rStyle w:val="CommentReference"/>
        </w:rPr>
        <w:annotationRef/>
      </w:r>
      <w:r>
        <w:rPr>
          <w:sz w:val="20"/>
          <w:szCs w:val="20"/>
        </w:rPr>
        <w:t>This is a lot of detail about links between adversity and psychopathology.  I think you can summarize more briefly.</w:t>
      </w:r>
    </w:p>
    <w:p w14:paraId="7DB9AEF9" w14:textId="77777777" w:rsidR="0056695F" w:rsidRDefault="0056695F" w:rsidP="002616B6"/>
    <w:p w14:paraId="6A1D0E40" w14:textId="77777777" w:rsidR="0056695F" w:rsidRDefault="0056695F" w:rsidP="002616B6">
      <w:r>
        <w:rPr>
          <w:sz w:val="20"/>
          <w:szCs w:val="20"/>
        </w:rPr>
        <w:t>I would run stratified models with sex ONLY when there is a signification interaction. So report the associations in the whole sample and then whether there is an adversity x sex interaction.  If there is no interaction, no justification for a stratified analysis which is under-powered compared to analysis in the full sample.</w:t>
      </w:r>
    </w:p>
  </w:comment>
  <w:comment w:id="170" w:author="Tiemeier, Henning [2]" w:date="2022-08-20T16:10:00Z" w:initials="TH">
    <w:p w14:paraId="32E99745" w14:textId="130B4D74" w:rsidR="002D3D6D" w:rsidRDefault="002D3D6D">
      <w:pPr>
        <w:pStyle w:val="CommentText"/>
      </w:pPr>
      <w:r>
        <w:rPr>
          <w:rStyle w:val="CommentReference"/>
        </w:rPr>
        <w:annotationRef/>
      </w:r>
      <w:r>
        <w:t>I see no real difference</w:t>
      </w:r>
    </w:p>
  </w:comment>
  <w:comment w:id="171" w:author="Tiemeier, Henning [2]" w:date="2022-08-20T16:09:00Z" w:initials="TH">
    <w:p w14:paraId="63D2565C" w14:textId="3ED2AAA7" w:rsidR="002D3D6D" w:rsidRDefault="002D3D6D">
      <w:pPr>
        <w:pStyle w:val="CommentText"/>
      </w:pPr>
      <w:r>
        <w:rPr>
          <w:rStyle w:val="CommentReference"/>
        </w:rPr>
        <w:annotationRef/>
      </w:r>
      <w:r>
        <w:t>unusual</w:t>
      </w:r>
    </w:p>
  </w:comment>
  <w:comment w:id="172" w:author="Tiemeier, Henning [2]" w:date="2022-08-20T16:10:00Z" w:initials="TH">
    <w:p w14:paraId="034DC8CF" w14:textId="4E6BD1D2" w:rsidR="002D3D6D" w:rsidRDefault="002D3D6D">
      <w:pPr>
        <w:pStyle w:val="CommentText"/>
      </w:pPr>
      <w:r>
        <w:rPr>
          <w:rStyle w:val="CommentReference"/>
        </w:rPr>
        <w:annotationRef/>
      </w:r>
      <w:r>
        <w:t>becomes tricky as you describe these are the opposite of internalizing :-)</w:t>
      </w:r>
    </w:p>
  </w:comment>
  <w:comment w:id="173" w:author="McLaughlin, Katie Anne" w:date="2022-08-23T10:26:00Z" w:initials="MKA">
    <w:p w14:paraId="1A5BF9FE" w14:textId="77777777" w:rsidR="0056695F" w:rsidRDefault="0056695F" w:rsidP="00153ACC">
      <w:r>
        <w:rPr>
          <w:rStyle w:val="CommentReference"/>
        </w:rPr>
        <w:annotationRef/>
      </w:r>
      <w:r>
        <w:rPr>
          <w:sz w:val="20"/>
          <w:szCs w:val="20"/>
        </w:rPr>
        <w:t>Words like “impact” and “effect” typically imply causality.  “Association” “link” “relation” are typically used for correlational data like these.</w:t>
      </w:r>
    </w:p>
  </w:comment>
  <w:comment w:id="177" w:author="McLaughlin, Katie Anne" w:date="2022-08-23T10:31:00Z" w:initials="MKA">
    <w:p w14:paraId="427876EE" w14:textId="77777777" w:rsidR="00DB54A7" w:rsidRDefault="00DB54A7" w:rsidP="005926B1">
      <w:r>
        <w:rPr>
          <w:rStyle w:val="CommentReference"/>
        </w:rPr>
        <w:annotationRef/>
      </w:r>
      <w:r>
        <w:rPr>
          <w:sz w:val="20"/>
          <w:szCs w:val="20"/>
        </w:rPr>
        <w:t>This section is hard to follow.  I think it would be helpful to try to add some structure here to organize the results, perhaps with sub-headings.  We can discuss how to do this in the meeting tomorrow to make it easier for readers to follow.</w:t>
      </w:r>
    </w:p>
  </w:comment>
  <w:comment w:id="180" w:author="Tiemeier, Henning [2]" w:date="2022-08-20T16:50:00Z" w:initials="TH">
    <w:p w14:paraId="59630876" w14:textId="45AB0A5F" w:rsidR="00071392" w:rsidRDefault="00071392">
      <w:pPr>
        <w:pStyle w:val="CommentText"/>
      </w:pPr>
      <w:r>
        <w:rPr>
          <w:rStyle w:val="CommentReference"/>
        </w:rPr>
        <w:annotationRef/>
      </w:r>
      <w:r>
        <w:t>more detail here, also focus on direction of effect</w:t>
      </w:r>
    </w:p>
  </w:comment>
  <w:comment w:id="181" w:author="Tiemeier, Henning [2]" w:date="2022-08-20T16:51:00Z" w:initials="TH">
    <w:p w14:paraId="4A2CB22F" w14:textId="14CD1855" w:rsidR="00071392" w:rsidRDefault="00071392">
      <w:pPr>
        <w:pStyle w:val="CommentText"/>
      </w:pPr>
      <w:r>
        <w:rPr>
          <w:rStyle w:val="CommentReference"/>
        </w:rPr>
        <w:annotationRef/>
      </w:r>
      <w:r>
        <w:t>same as high demand?</w:t>
      </w:r>
    </w:p>
  </w:comment>
  <w:comment w:id="182" w:author="Tiemeier, Henning [2]" w:date="2022-08-20T16:53:00Z" w:initials="TH">
    <w:p w14:paraId="7C372137" w14:textId="2D081EA1" w:rsidR="00C7185A" w:rsidRDefault="00C7185A">
      <w:pPr>
        <w:pStyle w:val="CommentText"/>
      </w:pPr>
      <w:r>
        <w:rPr>
          <w:rStyle w:val="CommentReference"/>
        </w:rPr>
        <w:annotationRef/>
      </w:r>
      <w:r>
        <w:t>hard to believe</w:t>
      </w:r>
    </w:p>
  </w:comment>
  <w:comment w:id="183" w:author="Tiemeier, Henning [2]" w:date="2022-08-20T16:54:00Z" w:initials="TH">
    <w:p w14:paraId="2B8BD8B0" w14:textId="480A939E" w:rsidR="00C7185A" w:rsidRDefault="00C7185A">
      <w:pPr>
        <w:pStyle w:val="CommentText"/>
      </w:pPr>
      <w:r>
        <w:rPr>
          <w:rStyle w:val="CommentReference"/>
        </w:rPr>
        <w:annotationRef/>
      </w:r>
      <w:r>
        <w:t>my inkling is that the multiple testing correction could be more stringent</w:t>
      </w:r>
    </w:p>
  </w:comment>
  <w:comment w:id="185" w:author="Tiemeier, Henning [2]" w:date="2022-08-20T16:55:00Z" w:initials="TH">
    <w:p w14:paraId="58CDEF96" w14:textId="34FB9DA5" w:rsidR="00C7185A" w:rsidRDefault="00C7185A">
      <w:pPr>
        <w:pStyle w:val="CommentText"/>
      </w:pPr>
      <w:r>
        <w:rPr>
          <w:rStyle w:val="CommentReference"/>
        </w:rPr>
        <w:annotationRef/>
      </w:r>
      <w:r>
        <w:t>indeed, thus, also in non-adjusted?</w:t>
      </w:r>
    </w:p>
  </w:comment>
  <w:comment w:id="186" w:author="Tiemeier, Henning [2]" w:date="2022-08-20T16:55:00Z" w:initials="TH">
    <w:p w14:paraId="33DB924B" w14:textId="0F5790CB" w:rsidR="00C7185A" w:rsidRDefault="00C7185A">
      <w:pPr>
        <w:pStyle w:val="CommentText"/>
      </w:pPr>
      <w:r>
        <w:rPr>
          <w:rStyle w:val="CommentReference"/>
        </w:rPr>
        <w:annotationRef/>
      </w:r>
      <w:r>
        <w:t>not explained in this sentence</w:t>
      </w:r>
    </w:p>
  </w:comment>
  <w:comment w:id="187" w:author="Tiemeier, Henning [2]" w:date="2022-08-20T16:56:00Z" w:initials="TH">
    <w:p w14:paraId="2D5A652F" w14:textId="0CCC7D8B" w:rsidR="00C7185A" w:rsidRDefault="00C7185A">
      <w:pPr>
        <w:pStyle w:val="CommentText"/>
      </w:pPr>
      <w:r>
        <w:rPr>
          <w:rStyle w:val="CommentReference"/>
        </w:rPr>
        <w:annotationRef/>
      </w:r>
      <w:r>
        <w:t>? what do you mean?</w:t>
      </w:r>
    </w:p>
  </w:comment>
  <w:comment w:id="188" w:author="Tiemeier, Henning [2]" w:date="2022-08-20T16:56:00Z" w:initials="TH">
    <w:p w14:paraId="1BF8EC67" w14:textId="40585D43" w:rsidR="00C7185A" w:rsidRDefault="00C7185A">
      <w:pPr>
        <w:pStyle w:val="CommentText"/>
      </w:pPr>
      <w:r>
        <w:rPr>
          <w:rStyle w:val="CommentReference"/>
        </w:rPr>
        <w:annotationRef/>
      </w:r>
      <w:r>
        <w:t>my favorite result</w:t>
      </w:r>
    </w:p>
  </w:comment>
  <w:comment w:id="189" w:author="Tiemeier, Henning [2]" w:date="2022-08-20T17:02:00Z" w:initials="TH">
    <w:p w14:paraId="5BE052E6" w14:textId="77777777" w:rsidR="00A34BA8" w:rsidRDefault="00A34BA8">
      <w:pPr>
        <w:pStyle w:val="CommentText"/>
      </w:pPr>
      <w:r>
        <w:rPr>
          <w:rStyle w:val="CommentReference"/>
        </w:rPr>
        <w:annotationRef/>
      </w:r>
      <w:r>
        <w:t>is that not the same as act or not, is this not about accuracy only?</w:t>
      </w:r>
    </w:p>
    <w:p w14:paraId="6E4A8B61" w14:textId="77777777" w:rsidR="00A34BA8" w:rsidRDefault="00A34BA8">
      <w:pPr>
        <w:pStyle w:val="CommentText"/>
      </w:pPr>
    </w:p>
    <w:p w14:paraId="58577322" w14:textId="77777777" w:rsidR="00A34BA8" w:rsidRDefault="00A34BA8">
      <w:pPr>
        <w:pStyle w:val="CommentText"/>
      </w:pPr>
      <w:r>
        <w:t xml:space="preserve">But slow and less accurate are both bad, or am I confused, are they </w:t>
      </w:r>
    </w:p>
    <w:p w14:paraId="6C4A863E" w14:textId="77777777" w:rsidR="00A34BA8" w:rsidRDefault="00A34BA8">
      <w:pPr>
        <w:pStyle w:val="CommentText"/>
      </w:pPr>
      <w:r>
        <w:t>slow and less accurate, or</w:t>
      </w:r>
    </w:p>
    <w:p w14:paraId="2E659CAA" w14:textId="60B4DB3D" w:rsidR="00A34BA8" w:rsidRDefault="00A34BA8">
      <w:pPr>
        <w:pStyle w:val="CommentText"/>
      </w:pPr>
      <w:r>
        <w:t>slow and more accurate?</w:t>
      </w:r>
    </w:p>
  </w:comment>
  <w:comment w:id="190" w:author="Tiemeier, Henning [2]" w:date="2022-08-20T17:04:00Z" w:initials="TH">
    <w:p w14:paraId="154B96F8" w14:textId="52D44555" w:rsidR="00A34BA8" w:rsidRDefault="00A34BA8">
      <w:pPr>
        <w:pStyle w:val="CommentText"/>
      </w:pPr>
      <w:r>
        <w:rPr>
          <w:rStyle w:val="CommentReference"/>
        </w:rPr>
        <w:annotationRef/>
      </w:r>
      <w:r>
        <w:t>?</w:t>
      </w:r>
    </w:p>
  </w:comment>
  <w:comment w:id="191" w:author="McLaughlin, Katie Anne" w:date="2022-08-23T10:29:00Z" w:initials="MKA">
    <w:p w14:paraId="24C9D868" w14:textId="77777777" w:rsidR="00DB54A7" w:rsidRDefault="00DB54A7" w:rsidP="000D6D0F">
      <w:r>
        <w:rPr>
          <w:rStyle w:val="CommentReference"/>
        </w:rPr>
        <w:annotationRef/>
      </w:r>
      <w:r>
        <w:rPr>
          <w:sz w:val="20"/>
          <w:szCs w:val="20"/>
        </w:rPr>
        <w:t>Actually this pattern of performance on the task is associated with higher depression and externalizing symptoms in prior research.  This pattern has also been associated with deprivation (e.g., institutional rearing) in prior studies using this task :</w:t>
      </w:r>
      <w:r>
        <w:rPr>
          <w:sz w:val="20"/>
          <w:szCs w:val="20"/>
        </w:rPr>
        <w:cr/>
      </w:r>
      <w:r>
        <w:rPr>
          <w:sz w:val="20"/>
          <w:szCs w:val="20"/>
        </w:rPr>
        <w:cr/>
        <w:t xml:space="preserve">Sheridan, M. A., McLaughlin, K. A., Winter, W., Fox, N. A., Zeanah, C. H., &amp; Nelson, C. A. (2018). Early deprivation disruption of associative learning is a developmental pathway to depression and social problems. </w:t>
      </w:r>
      <w:r>
        <w:rPr>
          <w:i/>
          <w:iCs/>
          <w:sz w:val="20"/>
          <w:szCs w:val="20"/>
        </w:rPr>
        <w:t>Nature Communications, 9</w:t>
      </w:r>
      <w:r>
        <w:rPr>
          <w:sz w:val="20"/>
          <w:szCs w:val="20"/>
        </w:rPr>
        <w:t>, 2216. doi:DOI: 10.1038/s41467-018-04381-8</w:t>
      </w:r>
      <w:r>
        <w:rPr>
          <w:sz w:val="20"/>
          <w:szCs w:val="20"/>
        </w:rPr>
        <w:cr/>
      </w:r>
      <w:r>
        <w:rPr>
          <w:sz w:val="20"/>
          <w:szCs w:val="20"/>
        </w:rPr>
        <w:cr/>
        <w:t xml:space="preserve">Kasparek, S., Jenness, J., &amp; McLaughlin, K. A. (2020). Reward processing modulates the association between distinct forms of childhood adversity and psychopathology. </w:t>
      </w:r>
      <w:r>
        <w:rPr>
          <w:i/>
          <w:iCs/>
          <w:sz w:val="20"/>
          <w:szCs w:val="20"/>
        </w:rPr>
        <w:t>Clinical Psychological Science, 8</w:t>
      </w:r>
      <w:r>
        <w:rPr>
          <w:sz w:val="20"/>
          <w:szCs w:val="20"/>
        </w:rPr>
        <w:t xml:space="preserve">, 989-1006. </w:t>
      </w:r>
    </w:p>
    <w:p w14:paraId="6E7FDB8E" w14:textId="77777777" w:rsidR="00DB54A7" w:rsidRDefault="00DB54A7" w:rsidP="000D6D0F"/>
    <w:p w14:paraId="3A16C541" w14:textId="77777777" w:rsidR="00DB54A7" w:rsidRDefault="00DB54A7" w:rsidP="000D6D0F">
      <w:r>
        <w:rPr>
          <w:sz w:val="20"/>
          <w:szCs w:val="20"/>
        </w:rPr>
        <w:t xml:space="preserve">Dennison, M. J., Rosen, M. L., Sheridan, M. A., Sambrook, K. A., Jenness, J. L., &amp; McLaughlin, K. A. (2019). Differential associations of distinct forms of childhood adversity with neurobehavioral measures of reward processing: A developmental pathway to depression. </w:t>
      </w:r>
      <w:r>
        <w:rPr>
          <w:i/>
          <w:iCs/>
          <w:sz w:val="20"/>
          <w:szCs w:val="20"/>
        </w:rPr>
        <w:t>Child Development, 90</w:t>
      </w:r>
      <w:r>
        <w:rPr>
          <w:sz w:val="20"/>
          <w:szCs w:val="20"/>
        </w:rPr>
        <w:t xml:space="preserve">, e96-e113. </w:t>
      </w:r>
    </w:p>
    <w:p w14:paraId="04D8249B" w14:textId="77777777" w:rsidR="00DB54A7" w:rsidRDefault="00DB54A7" w:rsidP="000D6D0F"/>
  </w:comment>
  <w:comment w:id="194" w:author="Tiemeier, Henning [2]" w:date="2022-08-20T17:04:00Z" w:initials="TH">
    <w:p w14:paraId="3474A792" w14:textId="34B268EF" w:rsidR="00A34BA8" w:rsidRDefault="00A34BA8">
      <w:pPr>
        <w:pStyle w:val="CommentText"/>
      </w:pPr>
      <w:r>
        <w:rPr>
          <w:rStyle w:val="CommentReference"/>
        </w:rPr>
        <w:annotationRef/>
      </w:r>
      <w:r>
        <w:t>I am not sure I understand why removing is a real sensitivity analysis?</w:t>
      </w:r>
    </w:p>
  </w:comment>
  <w:comment w:id="196" w:author="Sadikova, Kat" w:date="2022-08-12T12:15:00Z" w:initials="SK">
    <w:p w14:paraId="6AEFE54C" w14:textId="77777777" w:rsidR="00D62F9A" w:rsidRDefault="00D62F9A" w:rsidP="00602E93">
      <w:pPr>
        <w:pStyle w:val="CommentText"/>
      </w:pPr>
      <w:r>
        <w:rPr>
          <w:rStyle w:val="CommentReference"/>
        </w:rPr>
        <w:annotationRef/>
      </w:r>
      <w:r>
        <w:t xml:space="preserve">Tentative, pending discussion with the coauthors. </w:t>
      </w:r>
    </w:p>
  </w:comment>
  <w:comment w:id="197" w:author="Tiemeier, Henning [2]" w:date="2022-08-20T17:05:00Z" w:initials="TH">
    <w:p w14:paraId="7121E499" w14:textId="720F3DF8" w:rsidR="00A34BA8" w:rsidRDefault="00A34BA8">
      <w:pPr>
        <w:pStyle w:val="CommentText"/>
      </w:pPr>
      <w:r>
        <w:rPr>
          <w:rStyle w:val="CommentReference"/>
        </w:rPr>
        <w:annotationRef/>
      </w:r>
      <w:r>
        <w:t>unusual, could we check literature, Great Smokey Mountain Alspac, not in ABCD</w:t>
      </w:r>
    </w:p>
  </w:comment>
  <w:comment w:id="198" w:author="Tiemeier, Henning [2]" w:date="2022-08-20T17:07:00Z" w:initials="TH">
    <w:p w14:paraId="675BEDC9" w14:textId="51B32FFF" w:rsidR="00A34BA8" w:rsidRDefault="00A34BA8">
      <w:pPr>
        <w:pStyle w:val="CommentText"/>
      </w:pPr>
      <w:r>
        <w:rPr>
          <w:rStyle w:val="CommentReference"/>
        </w:rPr>
        <w:annotationRef/>
      </w:r>
      <w:r>
        <w:t>which survive, all those in Table 3</w:t>
      </w:r>
    </w:p>
  </w:comment>
  <w:comment w:id="199" w:author="Tiemeier, Henning [2]" w:date="2022-08-20T17:07:00Z" w:initials="TH">
    <w:p w14:paraId="4DC95490" w14:textId="469BF03B" w:rsidR="00A34BA8" w:rsidRDefault="00A34BA8">
      <w:pPr>
        <w:pStyle w:val="CommentText"/>
      </w:pPr>
      <w:r>
        <w:rPr>
          <w:rStyle w:val="CommentReference"/>
        </w:rPr>
        <w:annotationRef/>
      </w:r>
      <w:r>
        <w:t>in boys, you have no power</w:t>
      </w:r>
    </w:p>
  </w:comment>
  <w:comment w:id="200" w:author="Tiemeier, Henning [2]" w:date="2022-08-20T17:08:00Z" w:initials="TH">
    <w:p w14:paraId="62453010" w14:textId="116F18A9" w:rsidR="00A34BA8" w:rsidRDefault="00A34BA8">
      <w:pPr>
        <w:pStyle w:val="CommentText"/>
      </w:pPr>
      <w:r>
        <w:rPr>
          <w:rStyle w:val="CommentReference"/>
        </w:rPr>
        <w:annotationRef/>
      </w:r>
      <w:r>
        <w:t>Go no Go is available in ABCD</w:t>
      </w:r>
    </w:p>
  </w:comment>
  <w:comment w:id="204" w:author="Tiemeier, Henning [2]" w:date="2022-08-20T16:41:00Z" w:initials="TH">
    <w:p w14:paraId="2DF44AA6" w14:textId="7087B6C9" w:rsidR="00AB5403" w:rsidRDefault="00AB5403">
      <w:pPr>
        <w:pStyle w:val="CommentText"/>
      </w:pPr>
      <w:r>
        <w:rPr>
          <w:rStyle w:val="CommentReference"/>
        </w:rPr>
        <w:annotationRef/>
      </w:r>
      <w:r>
        <w:t>why not add as row</w:t>
      </w:r>
      <w:r w:rsidR="00071392">
        <w:t>?</w:t>
      </w:r>
    </w:p>
  </w:comment>
  <w:comment w:id="205" w:author="Tiemeier, Henning [2]" w:date="2022-08-20T16:41:00Z" w:initials="TH">
    <w:p w14:paraId="217C34E8" w14:textId="07D614ED" w:rsidR="00071392" w:rsidRDefault="00071392">
      <w:pPr>
        <w:pStyle w:val="CommentText"/>
      </w:pPr>
      <w:r>
        <w:rPr>
          <w:rStyle w:val="CommentReference"/>
        </w:rPr>
        <w:annotationRef/>
      </w:r>
      <w:r>
        <w:t>what does NA mean in these contexts?</w:t>
      </w:r>
    </w:p>
  </w:comment>
  <w:comment w:id="208" w:author="Tiemeier, Henning [2]" w:date="2022-08-20T16:47:00Z" w:initials="TH">
    <w:p w14:paraId="729ACEF6" w14:textId="4ED816B9" w:rsidR="00071392" w:rsidRDefault="00071392">
      <w:pPr>
        <w:pStyle w:val="CommentText"/>
      </w:pPr>
      <w:r>
        <w:rPr>
          <w:rStyle w:val="CommentReference"/>
        </w:rPr>
        <w:annotationRef/>
      </w:r>
      <w:r>
        <w:t>why no SE?</w:t>
      </w:r>
    </w:p>
  </w:comment>
  <w:comment w:id="209" w:author="Tiemeier, Henning [2]" w:date="2022-08-20T16:45:00Z" w:initials="TH">
    <w:p w14:paraId="23680C4C" w14:textId="1FB4C062" w:rsidR="00071392" w:rsidRDefault="00071392">
      <w:pPr>
        <w:pStyle w:val="CommentText"/>
      </w:pPr>
      <w:r>
        <w:rPr>
          <w:rStyle w:val="CommentReference"/>
        </w:rPr>
        <w:annotationRef/>
      </w:r>
      <w:r>
        <w:t>is this also depicted in figure 1?</w:t>
      </w:r>
    </w:p>
  </w:comment>
  <w:comment w:id="210" w:author="Tiemeier, Henning [2]" w:date="2022-08-20T16:46:00Z" w:initials="TH">
    <w:p w14:paraId="7445234D" w14:textId="0DD65580" w:rsidR="00071392" w:rsidRDefault="00071392">
      <w:pPr>
        <w:pStyle w:val="CommentText"/>
      </w:pPr>
      <w:r>
        <w:rPr>
          <w:rStyle w:val="CommentReference"/>
        </w:rPr>
        <w:annotationRef/>
      </w:r>
      <w:r>
        <w:t>do not provide measures here</w:t>
      </w:r>
    </w:p>
  </w:comment>
  <w:comment w:id="211" w:author="Tiemeier, Henning [2]" w:date="2022-08-20T16:48:00Z" w:initials="TH">
    <w:p w14:paraId="52EC8C2D" w14:textId="5B9E0CEF" w:rsidR="00071392" w:rsidRDefault="00071392">
      <w:pPr>
        <w:pStyle w:val="CommentText"/>
      </w:pPr>
      <w:r>
        <w:rPr>
          <w:rStyle w:val="CommentReference"/>
        </w:rPr>
        <w:annotationRef/>
      </w:r>
      <w:r>
        <w:t>are these directions of effects intuitive, does it mean more deprivation more accuracy on 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C333" w15:done="0"/>
  <w15:commentEx w15:paraId="07E14FF7" w15:done="0"/>
  <w15:commentEx w15:paraId="025D8F6E" w15:done="0"/>
  <w15:commentEx w15:paraId="32D5AF52" w15:done="0"/>
  <w15:commentEx w15:paraId="37BEB360" w15:done="0"/>
  <w15:commentEx w15:paraId="2A74C2A3" w15:done="0"/>
  <w15:commentEx w15:paraId="5DFBA009" w15:done="0"/>
  <w15:commentEx w15:paraId="317F3474" w15:done="0"/>
  <w15:commentEx w15:paraId="3FC1489A" w15:done="0"/>
  <w15:commentEx w15:paraId="42C3C56F" w15:paraIdParent="3FC1489A" w15:done="0"/>
  <w15:commentEx w15:paraId="6E956488" w15:done="0"/>
  <w15:commentEx w15:paraId="62E20FEC" w15:done="0"/>
  <w15:commentEx w15:paraId="275E93A3" w15:done="0"/>
  <w15:commentEx w15:paraId="00C3926F" w15:done="0"/>
  <w15:commentEx w15:paraId="169EEC26" w15:done="0"/>
  <w15:commentEx w15:paraId="7B543709" w15:done="0"/>
  <w15:commentEx w15:paraId="378A33E7" w15:paraIdParent="7B543709" w15:done="0"/>
  <w15:commentEx w15:paraId="44441D6A" w15:done="0"/>
  <w15:commentEx w15:paraId="38813D0C" w15:done="0"/>
  <w15:commentEx w15:paraId="117AA2D2" w15:done="0"/>
  <w15:commentEx w15:paraId="44A9D945" w15:paraIdParent="117AA2D2" w15:done="0"/>
  <w15:commentEx w15:paraId="719EB8AA" w15:done="0"/>
  <w15:commentEx w15:paraId="6CA67DF5" w15:done="0"/>
  <w15:commentEx w15:paraId="6FC809BE" w15:done="0"/>
  <w15:commentEx w15:paraId="4FA3D49C" w15:done="0"/>
  <w15:commentEx w15:paraId="757BE8ED" w15:done="0"/>
  <w15:commentEx w15:paraId="64C73B6F" w15:paraIdParent="757BE8ED" w15:done="0"/>
  <w15:commentEx w15:paraId="6057A42A" w15:done="0"/>
  <w15:commentEx w15:paraId="21B8AA43" w15:done="0"/>
  <w15:commentEx w15:paraId="71A7224E" w15:done="0"/>
  <w15:commentEx w15:paraId="18E41C86" w15:done="0"/>
  <w15:commentEx w15:paraId="0D382BE8" w15:done="0"/>
  <w15:commentEx w15:paraId="033926C9" w15:done="0"/>
  <w15:commentEx w15:paraId="63718DE4" w15:done="0"/>
  <w15:commentEx w15:paraId="7F585E67" w15:done="0"/>
  <w15:commentEx w15:paraId="68CF17E2" w15:done="0"/>
  <w15:commentEx w15:paraId="35633577" w15:done="0"/>
  <w15:commentEx w15:paraId="0843EB48" w15:done="0"/>
  <w15:commentEx w15:paraId="1D5F325E" w15:done="0"/>
  <w15:commentEx w15:paraId="61874B06" w15:paraIdParent="1D5F325E" w15:done="0"/>
  <w15:commentEx w15:paraId="7F8F39E4" w15:done="0"/>
  <w15:commentEx w15:paraId="77355BB6" w15:done="0"/>
  <w15:commentEx w15:paraId="02D61581" w15:done="0"/>
  <w15:commentEx w15:paraId="0AEC7C15" w15:done="0"/>
  <w15:commentEx w15:paraId="06B64C7B" w15:done="0"/>
  <w15:commentEx w15:paraId="3014D0AF" w15:done="0"/>
  <w15:commentEx w15:paraId="7E0CE38E" w15:done="0"/>
  <w15:commentEx w15:paraId="72E9D28E" w15:done="0"/>
  <w15:commentEx w15:paraId="1E79028B" w15:done="0"/>
  <w15:commentEx w15:paraId="2BC41C09" w15:paraIdParent="1E79028B" w15:done="0"/>
  <w15:commentEx w15:paraId="4AB8837E" w15:done="0"/>
  <w15:commentEx w15:paraId="145A9BB7" w15:done="0"/>
  <w15:commentEx w15:paraId="0D10C2D0" w15:done="0"/>
  <w15:commentEx w15:paraId="3E487E54" w15:done="0"/>
  <w15:commentEx w15:paraId="752B03B7" w15:done="0"/>
  <w15:commentEx w15:paraId="3E207BC3" w15:done="0"/>
  <w15:commentEx w15:paraId="2C82981C" w15:done="0"/>
  <w15:commentEx w15:paraId="57BA9E9D" w15:done="0"/>
  <w15:commentEx w15:paraId="5B5EC0A0" w15:done="0"/>
  <w15:commentEx w15:paraId="4D55AF2B" w15:done="0"/>
  <w15:commentEx w15:paraId="74D2906C" w15:done="0"/>
  <w15:commentEx w15:paraId="01CE89A0" w15:done="0"/>
  <w15:commentEx w15:paraId="5803227D" w15:done="0"/>
  <w15:commentEx w15:paraId="67425310" w15:paraIdParent="5803227D" w15:done="0"/>
  <w15:commentEx w15:paraId="7EAAC546" w15:done="0"/>
  <w15:commentEx w15:paraId="21000F41" w15:done="0"/>
  <w15:commentEx w15:paraId="71B351C3" w15:paraIdParent="21000F41" w15:done="0"/>
  <w15:commentEx w15:paraId="35B77520" w15:done="0"/>
  <w15:commentEx w15:paraId="0959D3AA" w15:done="0"/>
  <w15:commentEx w15:paraId="622B0F72" w15:done="0"/>
  <w15:commentEx w15:paraId="6A1D0E40" w15:done="0"/>
  <w15:commentEx w15:paraId="32E99745" w15:done="0"/>
  <w15:commentEx w15:paraId="63D2565C" w15:done="0"/>
  <w15:commentEx w15:paraId="034DC8CF" w15:done="0"/>
  <w15:commentEx w15:paraId="1A5BF9FE" w15:done="0"/>
  <w15:commentEx w15:paraId="427876EE" w15:done="0"/>
  <w15:commentEx w15:paraId="59630876" w15:done="0"/>
  <w15:commentEx w15:paraId="4A2CB22F" w15:done="0"/>
  <w15:commentEx w15:paraId="7C372137" w15:done="0"/>
  <w15:commentEx w15:paraId="2B8BD8B0" w15:done="0"/>
  <w15:commentEx w15:paraId="58CDEF96" w15:done="0"/>
  <w15:commentEx w15:paraId="33DB924B" w15:done="0"/>
  <w15:commentEx w15:paraId="2D5A652F" w15:done="0"/>
  <w15:commentEx w15:paraId="1BF8EC67" w15:done="0"/>
  <w15:commentEx w15:paraId="2E659CAA" w15:done="0"/>
  <w15:commentEx w15:paraId="154B96F8" w15:done="0"/>
  <w15:commentEx w15:paraId="04D8249B" w15:done="0"/>
  <w15:commentEx w15:paraId="3474A792" w15:done="0"/>
  <w15:commentEx w15:paraId="6AEFE54C" w15:done="0"/>
  <w15:commentEx w15:paraId="7121E499" w15:done="0"/>
  <w15:commentEx w15:paraId="675BEDC9" w15:done="0"/>
  <w15:commentEx w15:paraId="4DC95490" w15:done="0"/>
  <w15:commentEx w15:paraId="62453010" w15:done="0"/>
  <w15:commentEx w15:paraId="2DF44AA6" w15:done="0"/>
  <w15:commentEx w15:paraId="217C34E8" w15:done="0"/>
  <w15:commentEx w15:paraId="729ACEF6" w15:done="0"/>
  <w15:commentEx w15:paraId="23680C4C" w15:done="0"/>
  <w15:commentEx w15:paraId="7445234D" w15:done="0"/>
  <w15:commentEx w15:paraId="52EC8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6AF7FEC" w16cex:dateUtc="2022-08-23T20:33:00Z"/>
  <w16cex:commentExtensible w16cex:durableId="26AF1644" w16cex:dateUtc="2022-08-23T16:03:00Z"/>
  <w16cex:commentExtensible w16cex:durableId="26AF1AF6" w16cex:dateUtc="2022-08-23T16:23:00Z"/>
  <w16cex:commentExtensible w16cex:durableId="26AF1A3E" w16cex:dateUtc="2022-08-23T16:19:00Z"/>
  <w16cex:commentExtensible w16cex:durableId="26AF1AB6" w16cex:dateUtc="2022-08-23T16:21:00Z"/>
  <w16cex:commentExtensible w16cex:durableId="26AF1B5A" w16cex:dateUtc="2022-08-23T16:24:00Z"/>
  <w16cex:commentExtensible w16cex:durableId="26AF1BBC" w16cex:dateUtc="2022-08-23T16:26:00Z"/>
  <w16cex:commentExtensible w16cex:durableId="26AF21B3" w16cex:dateUtc="2022-08-23T16:51:00Z"/>
  <w16cex:commentExtensible w16cex:durableId="26AF21DB" w16cex:dateUtc="2022-08-23T16:52:00Z"/>
  <w16cex:commentExtensible w16cex:durableId="26AF224A" w16cex:dateUtc="2022-08-23T16:54:00Z"/>
  <w16cex:commentExtensible w16cex:durableId="26AF2299" w16cex:dateUtc="2022-08-23T16:55:00Z"/>
  <w16cex:commentExtensible w16cex:durableId="26AF22D0" w16cex:dateUtc="2022-08-23T16:56:00Z"/>
  <w16cex:commentExtensible w16cex:durableId="26AF2339" w16cex:dateUtc="2022-08-23T16:58:00Z"/>
  <w16cex:commentExtensible w16cex:durableId="26AF250B" w16cex:dateUtc="2022-08-23T17:06:00Z"/>
  <w16cex:commentExtensible w16cex:durableId="26AF257D" w16cex:dateUtc="2022-08-23T17:07:00Z"/>
  <w16cex:commentExtensible w16cex:durableId="26AF25B0" w16cex:dateUtc="2022-08-23T17:08:00Z"/>
  <w16cex:commentExtensible w16cex:durableId="26AF26B3" w16cex:dateUtc="2022-08-23T17:13:00Z"/>
  <w16cex:commentExtensible w16cex:durableId="269E4B87" w16cex:dateUtc="2022-08-10T19:21:00Z"/>
  <w16cex:commentExtensible w16cex:durableId="26AF26D3" w16cex:dateUtc="2022-08-23T17:13:00Z"/>
  <w16cex:commentExtensible w16cex:durableId="26AF2749" w16cex:dateUtc="2022-08-23T17:15:00Z"/>
  <w16cex:commentExtensible w16cex:durableId="26AF270D" w16cex:dateUtc="2022-08-23T17:14:00Z"/>
  <w16cex:commentExtensible w16cex:durableId="269E5270" w16cex:dateUtc="2022-08-10T19:51:00Z"/>
  <w16cex:commentExtensible w16cex:durableId="26AF277E" w16cex:dateUtc="2022-08-23T17:16:00Z"/>
  <w16cex:commentExtensible w16cex:durableId="269F67D3" w16cex:dateUtc="2022-08-11T15:34:00Z"/>
  <w16cex:commentExtensible w16cex:durableId="26AF27D7" w16cex:dateUtc="2022-08-23T17:17:00Z"/>
  <w16cex:commentExtensible w16cex:durableId="26AF27FD" w16cex:dateUtc="2022-08-23T17:18:00Z"/>
  <w16cex:commentExtensible w16cex:durableId="26AF283A" w16cex:dateUtc="2022-08-23T17:19:00Z"/>
  <w16cex:commentExtensible w16cex:durableId="26AF286F" w16cex:dateUtc="2022-08-23T17:20:00Z"/>
  <w16cex:commentExtensible w16cex:durableId="26AF2873" w16cex:dateUtc="2022-08-23T17:20:00Z"/>
  <w16cex:commentExtensible w16cex:durableId="26AF28B1" w16cex:dateUtc="2022-08-23T17:21:00Z"/>
  <w16cex:commentExtensible w16cex:durableId="26A017BD" w16cex:dateUtc="2022-08-12T04:05:00Z"/>
  <w16cex:commentExtensible w16cex:durableId="26AF2A20" w16cex:dateUtc="2022-08-23T17:27:00Z"/>
  <w16cex:commentExtensible w16cex:durableId="26AF29BD" w16cex:dateUtc="2022-08-23T17:26:00Z"/>
  <w16cex:commentExtensible w16cex:durableId="26AF2AEF" w16cex:dateUtc="2022-08-23T17:31:00Z"/>
  <w16cex:commentExtensible w16cex:durableId="26AF2A99" w16cex:dateUtc="2022-08-23T17:29:00Z"/>
  <w16cex:commentExtensible w16cex:durableId="26A0C2FE" w16cex:dateUtc="2022-08-12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C333" w16cid:durableId="26A0DDE7"/>
  <w16cid:commentId w16cid:paraId="07E14FF7" w16cid:durableId="26AF7FEC"/>
  <w16cid:commentId w16cid:paraId="025D8F6E" w16cid:durableId="26AB5372"/>
  <w16cid:commentId w16cid:paraId="32D5AF52" w16cid:durableId="26AF1644"/>
  <w16cid:commentId w16cid:paraId="37BEB360" w16cid:durableId="26AF1AF6"/>
  <w16cid:commentId w16cid:paraId="2A74C2A3" w16cid:durableId="26AB549D"/>
  <w16cid:commentId w16cid:paraId="5DFBA009" w16cid:durableId="26AB54AE"/>
  <w16cid:commentId w16cid:paraId="317F3474" w16cid:durableId="26AF1A3E"/>
  <w16cid:commentId w16cid:paraId="3FC1489A" w16cid:durableId="26AB550E"/>
  <w16cid:commentId w16cid:paraId="42C3C56F" w16cid:durableId="26AF1AB6"/>
  <w16cid:commentId w16cid:paraId="6E956488" w16cid:durableId="26AB552B"/>
  <w16cid:commentId w16cid:paraId="62E20FEC" w16cid:durableId="26AF1B5A"/>
  <w16cid:commentId w16cid:paraId="275E93A3" w16cid:durableId="26AB5680"/>
  <w16cid:commentId w16cid:paraId="00C3926F" w16cid:durableId="26AB56B0"/>
  <w16cid:commentId w16cid:paraId="169EEC26" w16cid:durableId="26AF1BBC"/>
  <w16cid:commentId w16cid:paraId="7B543709" w16cid:durableId="26AB57E2"/>
  <w16cid:commentId w16cid:paraId="378A33E7" w16cid:durableId="26AF21B3"/>
  <w16cid:commentId w16cid:paraId="44441D6A" w16cid:durableId="26AF21DB"/>
  <w16cid:commentId w16cid:paraId="38813D0C" w16cid:durableId="26AF224A"/>
  <w16cid:commentId w16cid:paraId="117AA2D2" w16cid:durableId="26AB582C"/>
  <w16cid:commentId w16cid:paraId="44A9D945" w16cid:durableId="26AF2299"/>
  <w16cid:commentId w16cid:paraId="719EB8AA" w16cid:durableId="26AF22D0"/>
  <w16cid:commentId w16cid:paraId="6CA67DF5" w16cid:durableId="26AF2339"/>
  <w16cid:commentId w16cid:paraId="6FC809BE" w16cid:durableId="26AB58D3"/>
  <w16cid:commentId w16cid:paraId="4FA3D49C" w16cid:durableId="26AB5947"/>
  <w16cid:commentId w16cid:paraId="757BE8ED" w16cid:durableId="26AB7574"/>
  <w16cid:commentId w16cid:paraId="64C73B6F" w16cid:durableId="26AF250B"/>
  <w16cid:commentId w16cid:paraId="6057A42A" w16cid:durableId="26AB75CD"/>
  <w16cid:commentId w16cid:paraId="21B8AA43" w16cid:durableId="26AB75FC"/>
  <w16cid:commentId w16cid:paraId="71A7224E" w16cid:durableId="26AB764B"/>
  <w16cid:commentId w16cid:paraId="18E41C86" w16cid:durableId="26AF257D"/>
  <w16cid:commentId w16cid:paraId="0D382BE8" w16cid:durableId="26AB76AE"/>
  <w16cid:commentId w16cid:paraId="033926C9" w16cid:durableId="26AF25B0"/>
  <w16cid:commentId w16cid:paraId="63718DE4" w16cid:durableId="26AB76FD"/>
  <w16cid:commentId w16cid:paraId="7F585E67" w16cid:durableId="26AB7DA6"/>
  <w16cid:commentId w16cid:paraId="68CF17E2" w16cid:durableId="26AB7D7E"/>
  <w16cid:commentId w16cid:paraId="35633577" w16cid:durableId="26AF26B3"/>
  <w16cid:commentId w16cid:paraId="0843EB48" w16cid:durableId="269E4B87"/>
  <w16cid:commentId w16cid:paraId="1D5F325E" w16cid:durableId="26AB7E15"/>
  <w16cid:commentId w16cid:paraId="61874B06" w16cid:durableId="26AF26D3"/>
  <w16cid:commentId w16cid:paraId="7F8F39E4" w16cid:durableId="26AF2749"/>
  <w16cid:commentId w16cid:paraId="77355BB6" w16cid:durableId="26AB7EB9"/>
  <w16cid:commentId w16cid:paraId="02D61581" w16cid:durableId="26AF270D"/>
  <w16cid:commentId w16cid:paraId="0AEC7C15" w16cid:durableId="269E5270"/>
  <w16cid:commentId w16cid:paraId="06B64C7B" w16cid:durableId="26AB7F14"/>
  <w16cid:commentId w16cid:paraId="3014D0AF" w16cid:durableId="26AF277E"/>
  <w16cid:commentId w16cid:paraId="7E0CE38E" w16cid:durableId="269F67D3"/>
  <w16cid:commentId w16cid:paraId="72E9D28E" w16cid:durableId="26AF27D7"/>
  <w16cid:commentId w16cid:paraId="1E79028B" w16cid:durableId="26AB7FD5"/>
  <w16cid:commentId w16cid:paraId="2BC41C09" w16cid:durableId="26AF27FD"/>
  <w16cid:commentId w16cid:paraId="4AB8837E" w16cid:durableId="26AF283A"/>
  <w16cid:commentId w16cid:paraId="145A9BB7" w16cid:durableId="26AB818C"/>
  <w16cid:commentId w16cid:paraId="0D10C2D0" w16cid:durableId="26AB80F6"/>
  <w16cid:commentId w16cid:paraId="3E487E54" w16cid:durableId="26AB8144"/>
  <w16cid:commentId w16cid:paraId="752B03B7" w16cid:durableId="26AB81AF"/>
  <w16cid:commentId w16cid:paraId="3E207BC3" w16cid:durableId="26AB8269"/>
  <w16cid:commentId w16cid:paraId="2C82981C" w16cid:durableId="26AB82D4"/>
  <w16cid:commentId w16cid:paraId="57BA9E9D" w16cid:durableId="26AB83F6"/>
  <w16cid:commentId w16cid:paraId="5B5EC0A0" w16cid:durableId="26AB843B"/>
  <w16cid:commentId w16cid:paraId="4D55AF2B" w16cid:durableId="26AB8418"/>
  <w16cid:commentId w16cid:paraId="74D2906C" w16cid:durableId="26AB845C"/>
  <w16cid:commentId w16cid:paraId="01CE89A0" w16cid:durableId="26AF286F"/>
  <w16cid:commentId w16cid:paraId="5803227D" w16cid:durableId="26AB849D"/>
  <w16cid:commentId w16cid:paraId="67425310" w16cid:durableId="26AF2873"/>
  <w16cid:commentId w16cid:paraId="7EAAC546" w16cid:durableId="26AF28B1"/>
  <w16cid:commentId w16cid:paraId="21000F41" w16cid:durableId="26A017BD"/>
  <w16cid:commentId w16cid:paraId="71B351C3" w16cid:durableId="26AB84EA"/>
  <w16cid:commentId w16cid:paraId="35B77520" w16cid:durableId="26AB850A"/>
  <w16cid:commentId w16cid:paraId="0959D3AA" w16cid:durableId="26AB8551"/>
  <w16cid:commentId w16cid:paraId="622B0F72" w16cid:durableId="26AB857F"/>
  <w16cid:commentId w16cid:paraId="6A1D0E40" w16cid:durableId="26AF2A20"/>
  <w16cid:commentId w16cid:paraId="32E99745" w16cid:durableId="26AB85E3"/>
  <w16cid:commentId w16cid:paraId="63D2565C" w16cid:durableId="26AB85AF"/>
  <w16cid:commentId w16cid:paraId="034DC8CF" w16cid:durableId="26AB85F3"/>
  <w16cid:commentId w16cid:paraId="1A5BF9FE" w16cid:durableId="26AF29BD"/>
  <w16cid:commentId w16cid:paraId="427876EE" w16cid:durableId="26AF2AEF"/>
  <w16cid:commentId w16cid:paraId="59630876" w16cid:durableId="26AB8F43"/>
  <w16cid:commentId w16cid:paraId="4A2CB22F" w16cid:durableId="26AB8F78"/>
  <w16cid:commentId w16cid:paraId="7C372137" w16cid:durableId="26AB9025"/>
  <w16cid:commentId w16cid:paraId="2B8BD8B0" w16cid:durableId="26AB9036"/>
  <w16cid:commentId w16cid:paraId="58CDEF96" w16cid:durableId="26AB906D"/>
  <w16cid:commentId w16cid:paraId="33DB924B" w16cid:durableId="26AB909D"/>
  <w16cid:commentId w16cid:paraId="2D5A652F" w16cid:durableId="26AB90BE"/>
  <w16cid:commentId w16cid:paraId="1BF8EC67" w16cid:durableId="26AB90D1"/>
  <w16cid:commentId w16cid:paraId="2E659CAA" w16cid:durableId="26AB920F"/>
  <w16cid:commentId w16cid:paraId="154B96F8" w16cid:durableId="26AB928D"/>
  <w16cid:commentId w16cid:paraId="04D8249B" w16cid:durableId="26AF2A99"/>
  <w16cid:commentId w16cid:paraId="3474A792" w16cid:durableId="26AB92B2"/>
  <w16cid:commentId w16cid:paraId="6AEFE54C" w16cid:durableId="26A0C2FE"/>
  <w16cid:commentId w16cid:paraId="7121E499" w16cid:durableId="26AB92F7"/>
  <w16cid:commentId w16cid:paraId="675BEDC9" w16cid:durableId="26AB934C"/>
  <w16cid:commentId w16cid:paraId="4DC95490" w16cid:durableId="26AB9338"/>
  <w16cid:commentId w16cid:paraId="62453010" w16cid:durableId="26AB938D"/>
  <w16cid:commentId w16cid:paraId="2DF44AA6" w16cid:durableId="26AB8D20"/>
  <w16cid:commentId w16cid:paraId="217C34E8" w16cid:durableId="26AB8D4A"/>
  <w16cid:commentId w16cid:paraId="729ACEF6" w16cid:durableId="26AB8E8E"/>
  <w16cid:commentId w16cid:paraId="23680C4C" w16cid:durableId="26AB8E1D"/>
  <w16cid:commentId w16cid:paraId="7445234D" w16cid:durableId="26AB8E48"/>
  <w16cid:commentId w16cid:paraId="52EC8C2D" w16cid:durableId="26AB8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72E7" w14:textId="77777777" w:rsidR="00C86ACC" w:rsidRDefault="00C86ACC" w:rsidP="00A43861">
      <w:pPr>
        <w:spacing w:after="0" w:line="240" w:lineRule="auto"/>
      </w:pPr>
      <w:r>
        <w:separator/>
      </w:r>
    </w:p>
  </w:endnote>
  <w:endnote w:type="continuationSeparator" w:id="0">
    <w:p w14:paraId="4D2C3976" w14:textId="77777777" w:rsidR="00C86ACC" w:rsidRDefault="00C86ACC" w:rsidP="00A4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9026"/>
      <w:docPartObj>
        <w:docPartGallery w:val="Page Numbers (Bottom of Page)"/>
        <w:docPartUnique/>
      </w:docPartObj>
    </w:sdtPr>
    <w:sdtEndPr>
      <w:rPr>
        <w:noProof/>
      </w:rPr>
    </w:sdtEndPr>
    <w:sdtContent>
      <w:p w14:paraId="70096971" w14:textId="2775A203" w:rsidR="00D62F9A" w:rsidRDefault="00D62F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E02A2" w14:textId="77777777" w:rsidR="00D62F9A" w:rsidRDefault="00D62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DCFA" w14:textId="77777777" w:rsidR="00C86ACC" w:rsidRDefault="00C86ACC" w:rsidP="00A43861">
      <w:pPr>
        <w:spacing w:after="0" w:line="240" w:lineRule="auto"/>
      </w:pPr>
      <w:r>
        <w:separator/>
      </w:r>
    </w:p>
  </w:footnote>
  <w:footnote w:type="continuationSeparator" w:id="0">
    <w:p w14:paraId="29F1F111" w14:textId="77777777" w:rsidR="00C86ACC" w:rsidRDefault="00C86ACC" w:rsidP="00A43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AB2"/>
    <w:multiLevelType w:val="hybridMultilevel"/>
    <w:tmpl w:val="C88C3DF2"/>
    <w:lvl w:ilvl="0" w:tplc="7A78C2E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F7075"/>
    <w:multiLevelType w:val="hybridMultilevel"/>
    <w:tmpl w:val="C2B8A688"/>
    <w:lvl w:ilvl="0" w:tplc="4B8821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C581934">
      <w:start w:val="11"/>
      <w:numFmt w:val="bullet"/>
      <w:lvlText w:val=""/>
      <w:lvlJc w:val="left"/>
      <w:pPr>
        <w:ind w:left="2880" w:hanging="360"/>
      </w:pPr>
      <w:rPr>
        <w:rFonts w:ascii="Wingdings" w:eastAsia="Times New Roman"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51908"/>
    <w:multiLevelType w:val="hybridMultilevel"/>
    <w:tmpl w:val="F2A0A5C4"/>
    <w:lvl w:ilvl="0" w:tplc="BE1E3624">
      <w:start w:val="1"/>
      <w:numFmt w:val="bullet"/>
      <w:lvlText w:val="-"/>
      <w:lvlJc w:val="left"/>
      <w:pPr>
        <w:tabs>
          <w:tab w:val="num" w:pos="720"/>
        </w:tabs>
        <w:ind w:left="720" w:hanging="360"/>
      </w:pPr>
      <w:rPr>
        <w:rFonts w:ascii="Times New Roman" w:hAnsi="Times New Roman" w:hint="default"/>
      </w:rPr>
    </w:lvl>
    <w:lvl w:ilvl="1" w:tplc="8C32DB9C">
      <w:numFmt w:val="bullet"/>
      <w:lvlText w:val="-"/>
      <w:lvlJc w:val="left"/>
      <w:pPr>
        <w:tabs>
          <w:tab w:val="num" w:pos="1440"/>
        </w:tabs>
        <w:ind w:left="1440" w:hanging="360"/>
      </w:pPr>
      <w:rPr>
        <w:rFonts w:ascii="Times New Roman" w:hAnsi="Times New Roman" w:hint="default"/>
      </w:rPr>
    </w:lvl>
    <w:lvl w:ilvl="2" w:tplc="71DA16C6" w:tentative="1">
      <w:start w:val="1"/>
      <w:numFmt w:val="bullet"/>
      <w:lvlText w:val="-"/>
      <w:lvlJc w:val="left"/>
      <w:pPr>
        <w:tabs>
          <w:tab w:val="num" w:pos="2160"/>
        </w:tabs>
        <w:ind w:left="2160" w:hanging="360"/>
      </w:pPr>
      <w:rPr>
        <w:rFonts w:ascii="Times New Roman" w:hAnsi="Times New Roman" w:hint="default"/>
      </w:rPr>
    </w:lvl>
    <w:lvl w:ilvl="3" w:tplc="F0269410" w:tentative="1">
      <w:start w:val="1"/>
      <w:numFmt w:val="bullet"/>
      <w:lvlText w:val="-"/>
      <w:lvlJc w:val="left"/>
      <w:pPr>
        <w:tabs>
          <w:tab w:val="num" w:pos="2880"/>
        </w:tabs>
        <w:ind w:left="2880" w:hanging="360"/>
      </w:pPr>
      <w:rPr>
        <w:rFonts w:ascii="Times New Roman" w:hAnsi="Times New Roman" w:hint="default"/>
      </w:rPr>
    </w:lvl>
    <w:lvl w:ilvl="4" w:tplc="D06AFA4A" w:tentative="1">
      <w:start w:val="1"/>
      <w:numFmt w:val="bullet"/>
      <w:lvlText w:val="-"/>
      <w:lvlJc w:val="left"/>
      <w:pPr>
        <w:tabs>
          <w:tab w:val="num" w:pos="3600"/>
        </w:tabs>
        <w:ind w:left="3600" w:hanging="360"/>
      </w:pPr>
      <w:rPr>
        <w:rFonts w:ascii="Times New Roman" w:hAnsi="Times New Roman" w:hint="default"/>
      </w:rPr>
    </w:lvl>
    <w:lvl w:ilvl="5" w:tplc="8DAA5966" w:tentative="1">
      <w:start w:val="1"/>
      <w:numFmt w:val="bullet"/>
      <w:lvlText w:val="-"/>
      <w:lvlJc w:val="left"/>
      <w:pPr>
        <w:tabs>
          <w:tab w:val="num" w:pos="4320"/>
        </w:tabs>
        <w:ind w:left="4320" w:hanging="360"/>
      </w:pPr>
      <w:rPr>
        <w:rFonts w:ascii="Times New Roman" w:hAnsi="Times New Roman" w:hint="default"/>
      </w:rPr>
    </w:lvl>
    <w:lvl w:ilvl="6" w:tplc="06789AA6" w:tentative="1">
      <w:start w:val="1"/>
      <w:numFmt w:val="bullet"/>
      <w:lvlText w:val="-"/>
      <w:lvlJc w:val="left"/>
      <w:pPr>
        <w:tabs>
          <w:tab w:val="num" w:pos="5040"/>
        </w:tabs>
        <w:ind w:left="5040" w:hanging="360"/>
      </w:pPr>
      <w:rPr>
        <w:rFonts w:ascii="Times New Roman" w:hAnsi="Times New Roman" w:hint="default"/>
      </w:rPr>
    </w:lvl>
    <w:lvl w:ilvl="7" w:tplc="4214789C" w:tentative="1">
      <w:start w:val="1"/>
      <w:numFmt w:val="bullet"/>
      <w:lvlText w:val="-"/>
      <w:lvlJc w:val="left"/>
      <w:pPr>
        <w:tabs>
          <w:tab w:val="num" w:pos="5760"/>
        </w:tabs>
        <w:ind w:left="5760" w:hanging="360"/>
      </w:pPr>
      <w:rPr>
        <w:rFonts w:ascii="Times New Roman" w:hAnsi="Times New Roman" w:hint="default"/>
      </w:rPr>
    </w:lvl>
    <w:lvl w:ilvl="8" w:tplc="98D6EA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02E64EC"/>
    <w:multiLevelType w:val="hybridMultilevel"/>
    <w:tmpl w:val="13AE4162"/>
    <w:lvl w:ilvl="0" w:tplc="997CC3EA">
      <w:start w:val="1"/>
      <w:numFmt w:val="bullet"/>
      <w:lvlText w:val="-"/>
      <w:lvlJc w:val="left"/>
      <w:pPr>
        <w:tabs>
          <w:tab w:val="num" w:pos="720"/>
        </w:tabs>
        <w:ind w:left="720" w:hanging="360"/>
      </w:pPr>
      <w:rPr>
        <w:rFonts w:ascii="Times New Roman" w:hAnsi="Times New Roman" w:hint="default"/>
      </w:rPr>
    </w:lvl>
    <w:lvl w:ilvl="1" w:tplc="90801A96" w:tentative="1">
      <w:start w:val="1"/>
      <w:numFmt w:val="bullet"/>
      <w:lvlText w:val="-"/>
      <w:lvlJc w:val="left"/>
      <w:pPr>
        <w:tabs>
          <w:tab w:val="num" w:pos="1440"/>
        </w:tabs>
        <w:ind w:left="1440" w:hanging="360"/>
      </w:pPr>
      <w:rPr>
        <w:rFonts w:ascii="Times New Roman" w:hAnsi="Times New Roman" w:hint="default"/>
      </w:rPr>
    </w:lvl>
    <w:lvl w:ilvl="2" w:tplc="2FA683A4" w:tentative="1">
      <w:start w:val="1"/>
      <w:numFmt w:val="bullet"/>
      <w:lvlText w:val="-"/>
      <w:lvlJc w:val="left"/>
      <w:pPr>
        <w:tabs>
          <w:tab w:val="num" w:pos="2160"/>
        </w:tabs>
        <w:ind w:left="2160" w:hanging="360"/>
      </w:pPr>
      <w:rPr>
        <w:rFonts w:ascii="Times New Roman" w:hAnsi="Times New Roman" w:hint="default"/>
      </w:rPr>
    </w:lvl>
    <w:lvl w:ilvl="3" w:tplc="B2BEBA9E" w:tentative="1">
      <w:start w:val="1"/>
      <w:numFmt w:val="bullet"/>
      <w:lvlText w:val="-"/>
      <w:lvlJc w:val="left"/>
      <w:pPr>
        <w:tabs>
          <w:tab w:val="num" w:pos="2880"/>
        </w:tabs>
        <w:ind w:left="2880" w:hanging="360"/>
      </w:pPr>
      <w:rPr>
        <w:rFonts w:ascii="Times New Roman" w:hAnsi="Times New Roman" w:hint="default"/>
      </w:rPr>
    </w:lvl>
    <w:lvl w:ilvl="4" w:tplc="BD9A300E" w:tentative="1">
      <w:start w:val="1"/>
      <w:numFmt w:val="bullet"/>
      <w:lvlText w:val="-"/>
      <w:lvlJc w:val="left"/>
      <w:pPr>
        <w:tabs>
          <w:tab w:val="num" w:pos="3600"/>
        </w:tabs>
        <w:ind w:left="3600" w:hanging="360"/>
      </w:pPr>
      <w:rPr>
        <w:rFonts w:ascii="Times New Roman" w:hAnsi="Times New Roman" w:hint="default"/>
      </w:rPr>
    </w:lvl>
    <w:lvl w:ilvl="5" w:tplc="17C41C40" w:tentative="1">
      <w:start w:val="1"/>
      <w:numFmt w:val="bullet"/>
      <w:lvlText w:val="-"/>
      <w:lvlJc w:val="left"/>
      <w:pPr>
        <w:tabs>
          <w:tab w:val="num" w:pos="4320"/>
        </w:tabs>
        <w:ind w:left="4320" w:hanging="360"/>
      </w:pPr>
      <w:rPr>
        <w:rFonts w:ascii="Times New Roman" w:hAnsi="Times New Roman" w:hint="default"/>
      </w:rPr>
    </w:lvl>
    <w:lvl w:ilvl="6" w:tplc="05F612EC" w:tentative="1">
      <w:start w:val="1"/>
      <w:numFmt w:val="bullet"/>
      <w:lvlText w:val="-"/>
      <w:lvlJc w:val="left"/>
      <w:pPr>
        <w:tabs>
          <w:tab w:val="num" w:pos="5040"/>
        </w:tabs>
        <w:ind w:left="5040" w:hanging="360"/>
      </w:pPr>
      <w:rPr>
        <w:rFonts w:ascii="Times New Roman" w:hAnsi="Times New Roman" w:hint="default"/>
      </w:rPr>
    </w:lvl>
    <w:lvl w:ilvl="7" w:tplc="3F5056BA" w:tentative="1">
      <w:start w:val="1"/>
      <w:numFmt w:val="bullet"/>
      <w:lvlText w:val="-"/>
      <w:lvlJc w:val="left"/>
      <w:pPr>
        <w:tabs>
          <w:tab w:val="num" w:pos="5760"/>
        </w:tabs>
        <w:ind w:left="5760" w:hanging="360"/>
      </w:pPr>
      <w:rPr>
        <w:rFonts w:ascii="Times New Roman" w:hAnsi="Times New Roman" w:hint="default"/>
      </w:rPr>
    </w:lvl>
    <w:lvl w:ilvl="8" w:tplc="8C1483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2E21A0F"/>
    <w:multiLevelType w:val="hybridMultilevel"/>
    <w:tmpl w:val="D1844C60"/>
    <w:lvl w:ilvl="0" w:tplc="658C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9186B"/>
    <w:multiLevelType w:val="hybridMultilevel"/>
    <w:tmpl w:val="73F4D3DE"/>
    <w:lvl w:ilvl="0" w:tplc="2AD69E74">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565629">
    <w:abstractNumId w:val="1"/>
  </w:num>
  <w:num w:numId="2" w16cid:durableId="944389106">
    <w:abstractNumId w:val="0"/>
  </w:num>
  <w:num w:numId="3" w16cid:durableId="1921787125">
    <w:abstractNumId w:val="2"/>
  </w:num>
  <w:num w:numId="4" w16cid:durableId="1431244229">
    <w:abstractNumId w:val="3"/>
  </w:num>
  <w:num w:numId="5" w16cid:durableId="627050476">
    <w:abstractNumId w:val="4"/>
  </w:num>
  <w:num w:numId="6" w16cid:durableId="5326179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rson w15:author="Sadikova, Kat">
    <w15:presenceInfo w15:providerId="AD" w15:userId="S::sadikova@hcp.med.harvard.edu::5333e22c-20f9-4110-9b3f-09107502fa6d"/>
  </w15:person>
  <w15:person w15:author="Tiemeier, Henning">
    <w15:presenceInfo w15:providerId="AD" w15:userId="S::tiemeier@hsph.harvard.edu::7acf7832-d2a4-45d6-9246-8c215f9af39e"/>
  </w15:person>
  <w15:person w15:author="McLaughlin, Katie Anne">
    <w15:presenceInfo w15:providerId="AD" w15:userId="S::kmclaughlin@fas.harvard.edu::292734b0-bec3-4b08-83ef-a06d711a051c"/>
  </w15:person>
  <w15:person w15:author="Tiemeier, Henning [2]">
    <w15:presenceInfo w15:providerId="None" w15:userId="Tiemeier, Hen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mer J Public Heal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vvvfa0md2sabevrvgvs9052azse250pt0a&quot;&gt;My EndNote Library&lt;record-ids&gt;&lt;item&gt;8&lt;/item&gt;&lt;item&gt;356&lt;/item&gt;&lt;item&gt;359&lt;/item&gt;&lt;item&gt;360&lt;/item&gt;&lt;item&gt;361&lt;/item&gt;&lt;item&gt;363&lt;/item&gt;&lt;item&gt;369&lt;/item&gt;&lt;item&gt;371&lt;/item&gt;&lt;item&gt;373&lt;/item&gt;&lt;item&gt;374&lt;/item&gt;&lt;item&gt;379&lt;/item&gt;&lt;item&gt;380&lt;/item&gt;&lt;item&gt;381&lt;/item&gt;&lt;item&gt;383&lt;/item&gt;&lt;item&gt;387&lt;/item&gt;&lt;item&gt;389&lt;/item&gt;&lt;item&gt;393&lt;/item&gt;&lt;item&gt;394&lt;/item&gt;&lt;item&gt;398&lt;/item&gt;&lt;item&gt;401&lt;/item&gt;&lt;item&gt;412&lt;/item&gt;&lt;item&gt;581&lt;/item&gt;&lt;item&gt;3183&lt;/item&gt;&lt;item&gt;3184&lt;/item&gt;&lt;item&gt;3185&lt;/item&gt;&lt;item&gt;3209&lt;/item&gt;&lt;item&gt;3222&lt;/item&gt;&lt;item&gt;3227&lt;/item&gt;&lt;item&gt;3228&lt;/item&gt;&lt;item&gt;3229&lt;/item&gt;&lt;item&gt;3230&lt;/item&gt;&lt;item&gt;3231&lt;/item&gt;&lt;item&gt;3232&lt;/item&gt;&lt;item&gt;3233&lt;/item&gt;&lt;item&gt;3235&lt;/item&gt;&lt;item&gt;3236&lt;/item&gt;&lt;item&gt;3237&lt;/item&gt;&lt;item&gt;3285&lt;/item&gt;&lt;item&gt;3286&lt;/item&gt;&lt;item&gt;3311&lt;/item&gt;&lt;item&gt;3312&lt;/item&gt;&lt;item&gt;3351&lt;/item&gt;&lt;item&gt;3352&lt;/item&gt;&lt;item&gt;3353&lt;/item&gt;&lt;item&gt;3354&lt;/item&gt;&lt;item&gt;3355&lt;/item&gt;&lt;item&gt;3356&lt;/item&gt;&lt;item&gt;3357&lt;/item&gt;&lt;item&gt;3358&lt;/item&gt;&lt;/record-ids&gt;&lt;/item&gt;&lt;/Libraries&gt;"/>
  </w:docVars>
  <w:rsids>
    <w:rsidRoot w:val="00844A8D"/>
    <w:rsid w:val="00022F18"/>
    <w:rsid w:val="000230E1"/>
    <w:rsid w:val="0003178A"/>
    <w:rsid w:val="00043DB1"/>
    <w:rsid w:val="0004546D"/>
    <w:rsid w:val="000613E6"/>
    <w:rsid w:val="00071392"/>
    <w:rsid w:val="000925C2"/>
    <w:rsid w:val="00095FE9"/>
    <w:rsid w:val="000A2566"/>
    <w:rsid w:val="000A3699"/>
    <w:rsid w:val="000B1211"/>
    <w:rsid w:val="000B4F83"/>
    <w:rsid w:val="000C0F7B"/>
    <w:rsid w:val="000D1255"/>
    <w:rsid w:val="000D534A"/>
    <w:rsid w:val="000E3E40"/>
    <w:rsid w:val="000F205E"/>
    <w:rsid w:val="00104A69"/>
    <w:rsid w:val="001370D6"/>
    <w:rsid w:val="00155893"/>
    <w:rsid w:val="00172EBB"/>
    <w:rsid w:val="00185566"/>
    <w:rsid w:val="00190C15"/>
    <w:rsid w:val="001968DA"/>
    <w:rsid w:val="001978D9"/>
    <w:rsid w:val="001B6494"/>
    <w:rsid w:val="001B6FCD"/>
    <w:rsid w:val="001C33DE"/>
    <w:rsid w:val="001C402E"/>
    <w:rsid w:val="001D1FDF"/>
    <w:rsid w:val="001F75C3"/>
    <w:rsid w:val="0020099F"/>
    <w:rsid w:val="002026B2"/>
    <w:rsid w:val="00206532"/>
    <w:rsid w:val="00211996"/>
    <w:rsid w:val="00217412"/>
    <w:rsid w:val="0022014C"/>
    <w:rsid w:val="00221C9E"/>
    <w:rsid w:val="00237A9A"/>
    <w:rsid w:val="0024599E"/>
    <w:rsid w:val="00254FC3"/>
    <w:rsid w:val="00265773"/>
    <w:rsid w:val="002707AF"/>
    <w:rsid w:val="00272FC9"/>
    <w:rsid w:val="002764A4"/>
    <w:rsid w:val="00276D44"/>
    <w:rsid w:val="00291C43"/>
    <w:rsid w:val="00292E05"/>
    <w:rsid w:val="002A2B9C"/>
    <w:rsid w:val="002A4FFB"/>
    <w:rsid w:val="002B2297"/>
    <w:rsid w:val="002B3E62"/>
    <w:rsid w:val="002B6853"/>
    <w:rsid w:val="002D3D6D"/>
    <w:rsid w:val="002E0214"/>
    <w:rsid w:val="002E25B3"/>
    <w:rsid w:val="002E2F90"/>
    <w:rsid w:val="002E64A3"/>
    <w:rsid w:val="002E7095"/>
    <w:rsid w:val="00313F84"/>
    <w:rsid w:val="00317138"/>
    <w:rsid w:val="0032304D"/>
    <w:rsid w:val="00333E77"/>
    <w:rsid w:val="00344387"/>
    <w:rsid w:val="003701AD"/>
    <w:rsid w:val="00382B8D"/>
    <w:rsid w:val="00393683"/>
    <w:rsid w:val="003B2AB9"/>
    <w:rsid w:val="003B37CA"/>
    <w:rsid w:val="003D45EE"/>
    <w:rsid w:val="003E74DC"/>
    <w:rsid w:val="003F1E52"/>
    <w:rsid w:val="00400133"/>
    <w:rsid w:val="00405207"/>
    <w:rsid w:val="00417862"/>
    <w:rsid w:val="00435717"/>
    <w:rsid w:val="00447A0D"/>
    <w:rsid w:val="00451162"/>
    <w:rsid w:val="004647E0"/>
    <w:rsid w:val="00466691"/>
    <w:rsid w:val="00467138"/>
    <w:rsid w:val="004837CC"/>
    <w:rsid w:val="004A3E39"/>
    <w:rsid w:val="004B686C"/>
    <w:rsid w:val="004D7B3B"/>
    <w:rsid w:val="004E4395"/>
    <w:rsid w:val="004F259D"/>
    <w:rsid w:val="00503F4B"/>
    <w:rsid w:val="005051BD"/>
    <w:rsid w:val="0051515E"/>
    <w:rsid w:val="0052534A"/>
    <w:rsid w:val="005259BE"/>
    <w:rsid w:val="00547F5D"/>
    <w:rsid w:val="00553573"/>
    <w:rsid w:val="005668F8"/>
    <w:rsid w:val="0056695F"/>
    <w:rsid w:val="0057031F"/>
    <w:rsid w:val="0057394E"/>
    <w:rsid w:val="00577F62"/>
    <w:rsid w:val="00580DEE"/>
    <w:rsid w:val="00583C81"/>
    <w:rsid w:val="00586BE0"/>
    <w:rsid w:val="00590EAA"/>
    <w:rsid w:val="005916F8"/>
    <w:rsid w:val="0059667E"/>
    <w:rsid w:val="00597AC1"/>
    <w:rsid w:val="005A1E20"/>
    <w:rsid w:val="005C06A4"/>
    <w:rsid w:val="005C7288"/>
    <w:rsid w:val="005D251E"/>
    <w:rsid w:val="005E2869"/>
    <w:rsid w:val="00602E93"/>
    <w:rsid w:val="00642CEA"/>
    <w:rsid w:val="0066043F"/>
    <w:rsid w:val="0066465E"/>
    <w:rsid w:val="0067091E"/>
    <w:rsid w:val="006752FF"/>
    <w:rsid w:val="0067606B"/>
    <w:rsid w:val="00686907"/>
    <w:rsid w:val="00686B02"/>
    <w:rsid w:val="006928DB"/>
    <w:rsid w:val="00694A30"/>
    <w:rsid w:val="00696F9D"/>
    <w:rsid w:val="006C1532"/>
    <w:rsid w:val="006F0444"/>
    <w:rsid w:val="006F38CD"/>
    <w:rsid w:val="006F5F0D"/>
    <w:rsid w:val="007030F8"/>
    <w:rsid w:val="00706B4D"/>
    <w:rsid w:val="0070747E"/>
    <w:rsid w:val="007079B4"/>
    <w:rsid w:val="007109F5"/>
    <w:rsid w:val="0071410B"/>
    <w:rsid w:val="00716594"/>
    <w:rsid w:val="0073290B"/>
    <w:rsid w:val="00736CEE"/>
    <w:rsid w:val="00741415"/>
    <w:rsid w:val="00762D79"/>
    <w:rsid w:val="00762F3F"/>
    <w:rsid w:val="0076479A"/>
    <w:rsid w:val="007731B6"/>
    <w:rsid w:val="00775AB0"/>
    <w:rsid w:val="007C0BB5"/>
    <w:rsid w:val="007D02DB"/>
    <w:rsid w:val="007D36A1"/>
    <w:rsid w:val="007D5483"/>
    <w:rsid w:val="007E2A3E"/>
    <w:rsid w:val="008015F2"/>
    <w:rsid w:val="0081688B"/>
    <w:rsid w:val="00830692"/>
    <w:rsid w:val="008360E8"/>
    <w:rsid w:val="00836ECA"/>
    <w:rsid w:val="00841D99"/>
    <w:rsid w:val="00844A7B"/>
    <w:rsid w:val="00844A8D"/>
    <w:rsid w:val="008709E9"/>
    <w:rsid w:val="0087403E"/>
    <w:rsid w:val="00874EE8"/>
    <w:rsid w:val="0087669D"/>
    <w:rsid w:val="00887DD4"/>
    <w:rsid w:val="0089053A"/>
    <w:rsid w:val="008A04B6"/>
    <w:rsid w:val="008A3B96"/>
    <w:rsid w:val="008C2C95"/>
    <w:rsid w:val="008C58E1"/>
    <w:rsid w:val="008F44C9"/>
    <w:rsid w:val="0090740B"/>
    <w:rsid w:val="00913E8C"/>
    <w:rsid w:val="009251F3"/>
    <w:rsid w:val="0092530F"/>
    <w:rsid w:val="009374F3"/>
    <w:rsid w:val="009413EC"/>
    <w:rsid w:val="00951540"/>
    <w:rsid w:val="00961B5E"/>
    <w:rsid w:val="00963B42"/>
    <w:rsid w:val="00971539"/>
    <w:rsid w:val="00972D0C"/>
    <w:rsid w:val="00987E4A"/>
    <w:rsid w:val="009B2B33"/>
    <w:rsid w:val="009C497C"/>
    <w:rsid w:val="009C737A"/>
    <w:rsid w:val="009D733C"/>
    <w:rsid w:val="009E12CA"/>
    <w:rsid w:val="009E3DEB"/>
    <w:rsid w:val="009E46DE"/>
    <w:rsid w:val="009E4CAA"/>
    <w:rsid w:val="009E6433"/>
    <w:rsid w:val="009F7A75"/>
    <w:rsid w:val="00A0091E"/>
    <w:rsid w:val="00A10F4D"/>
    <w:rsid w:val="00A17160"/>
    <w:rsid w:val="00A34BA8"/>
    <w:rsid w:val="00A43861"/>
    <w:rsid w:val="00A528F6"/>
    <w:rsid w:val="00A634E2"/>
    <w:rsid w:val="00A70B1E"/>
    <w:rsid w:val="00A81664"/>
    <w:rsid w:val="00AA7489"/>
    <w:rsid w:val="00AB03EC"/>
    <w:rsid w:val="00AB3027"/>
    <w:rsid w:val="00AB5403"/>
    <w:rsid w:val="00AC5346"/>
    <w:rsid w:val="00AD1AF3"/>
    <w:rsid w:val="00AD28ED"/>
    <w:rsid w:val="00AD6AB3"/>
    <w:rsid w:val="00AE6164"/>
    <w:rsid w:val="00AF1DA0"/>
    <w:rsid w:val="00B0783D"/>
    <w:rsid w:val="00B11CA9"/>
    <w:rsid w:val="00B13362"/>
    <w:rsid w:val="00B42B3F"/>
    <w:rsid w:val="00B63750"/>
    <w:rsid w:val="00B67B6B"/>
    <w:rsid w:val="00B84B18"/>
    <w:rsid w:val="00B9201F"/>
    <w:rsid w:val="00B92ACC"/>
    <w:rsid w:val="00B957D4"/>
    <w:rsid w:val="00BA4C37"/>
    <w:rsid w:val="00BB21D4"/>
    <w:rsid w:val="00BB6F58"/>
    <w:rsid w:val="00BC5F36"/>
    <w:rsid w:val="00BE2F73"/>
    <w:rsid w:val="00BE6F90"/>
    <w:rsid w:val="00BF3991"/>
    <w:rsid w:val="00C171F7"/>
    <w:rsid w:val="00C27BEA"/>
    <w:rsid w:val="00C43246"/>
    <w:rsid w:val="00C52106"/>
    <w:rsid w:val="00C54152"/>
    <w:rsid w:val="00C57934"/>
    <w:rsid w:val="00C57AA5"/>
    <w:rsid w:val="00C6698C"/>
    <w:rsid w:val="00C7185A"/>
    <w:rsid w:val="00C72275"/>
    <w:rsid w:val="00C72D27"/>
    <w:rsid w:val="00C759C5"/>
    <w:rsid w:val="00C86ACC"/>
    <w:rsid w:val="00CA0987"/>
    <w:rsid w:val="00CA0B51"/>
    <w:rsid w:val="00CA4AAD"/>
    <w:rsid w:val="00CA7B00"/>
    <w:rsid w:val="00CC04BD"/>
    <w:rsid w:val="00CC1026"/>
    <w:rsid w:val="00CD3D4E"/>
    <w:rsid w:val="00CE3FFB"/>
    <w:rsid w:val="00CE6028"/>
    <w:rsid w:val="00D15C0D"/>
    <w:rsid w:val="00D23AD0"/>
    <w:rsid w:val="00D329AD"/>
    <w:rsid w:val="00D372EB"/>
    <w:rsid w:val="00D47452"/>
    <w:rsid w:val="00D57449"/>
    <w:rsid w:val="00D601E8"/>
    <w:rsid w:val="00D61BB3"/>
    <w:rsid w:val="00D62A31"/>
    <w:rsid w:val="00D62F9A"/>
    <w:rsid w:val="00D856CA"/>
    <w:rsid w:val="00D956A6"/>
    <w:rsid w:val="00DA137C"/>
    <w:rsid w:val="00DA2B5C"/>
    <w:rsid w:val="00DA671A"/>
    <w:rsid w:val="00DB54A7"/>
    <w:rsid w:val="00DD5A28"/>
    <w:rsid w:val="00DE3709"/>
    <w:rsid w:val="00E0331E"/>
    <w:rsid w:val="00E130F7"/>
    <w:rsid w:val="00E14AD7"/>
    <w:rsid w:val="00E1571B"/>
    <w:rsid w:val="00E22C56"/>
    <w:rsid w:val="00E23BCB"/>
    <w:rsid w:val="00E24FB6"/>
    <w:rsid w:val="00E26BB6"/>
    <w:rsid w:val="00E2759A"/>
    <w:rsid w:val="00E34F84"/>
    <w:rsid w:val="00E37768"/>
    <w:rsid w:val="00E46D28"/>
    <w:rsid w:val="00E506F9"/>
    <w:rsid w:val="00E54304"/>
    <w:rsid w:val="00E56A17"/>
    <w:rsid w:val="00E6122F"/>
    <w:rsid w:val="00E62ECA"/>
    <w:rsid w:val="00E63C6C"/>
    <w:rsid w:val="00E77E5E"/>
    <w:rsid w:val="00E81FC9"/>
    <w:rsid w:val="00E855E5"/>
    <w:rsid w:val="00E87C0E"/>
    <w:rsid w:val="00E94664"/>
    <w:rsid w:val="00EA0196"/>
    <w:rsid w:val="00EA63F1"/>
    <w:rsid w:val="00EC31A4"/>
    <w:rsid w:val="00ED2028"/>
    <w:rsid w:val="00ED5E84"/>
    <w:rsid w:val="00EF4377"/>
    <w:rsid w:val="00EF5632"/>
    <w:rsid w:val="00F10698"/>
    <w:rsid w:val="00F16AA0"/>
    <w:rsid w:val="00F27E2E"/>
    <w:rsid w:val="00F3139A"/>
    <w:rsid w:val="00F40759"/>
    <w:rsid w:val="00F41DC0"/>
    <w:rsid w:val="00F41E4A"/>
    <w:rsid w:val="00F47F4A"/>
    <w:rsid w:val="00F57523"/>
    <w:rsid w:val="00F64A3C"/>
    <w:rsid w:val="00F6610C"/>
    <w:rsid w:val="00F666AE"/>
    <w:rsid w:val="00F72E6F"/>
    <w:rsid w:val="00F73DB1"/>
    <w:rsid w:val="00F75736"/>
    <w:rsid w:val="00F82917"/>
    <w:rsid w:val="00F85E9C"/>
    <w:rsid w:val="00F86BE2"/>
    <w:rsid w:val="00F9671D"/>
    <w:rsid w:val="00FB7370"/>
    <w:rsid w:val="00FC6600"/>
    <w:rsid w:val="00FF694F"/>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8050"/>
  <w15:chartTrackingRefBased/>
  <w15:docId w15:val="{6492F262-5204-41FB-A9A0-CEF9C2C4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8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44A8D"/>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44A8D"/>
    <w:rPr>
      <w:rFonts w:ascii="Times New Roman" w:hAnsi="Times New Roman" w:cs="Times New Roman"/>
      <w:noProof/>
    </w:rPr>
  </w:style>
  <w:style w:type="paragraph" w:customStyle="1" w:styleId="EndNoteBibliography">
    <w:name w:val="EndNote Bibliography"/>
    <w:basedOn w:val="Normal"/>
    <w:link w:val="EndNoteBibliographyChar"/>
    <w:rsid w:val="00844A8D"/>
    <w:pPr>
      <w:spacing w:line="240" w:lineRule="auto"/>
    </w:pPr>
    <w:rPr>
      <w:rFonts w:cs="Times New Roman"/>
      <w:noProof/>
    </w:rPr>
  </w:style>
  <w:style w:type="character" w:customStyle="1" w:styleId="EndNoteBibliographyChar">
    <w:name w:val="EndNote Bibliography Char"/>
    <w:basedOn w:val="DefaultParagraphFont"/>
    <w:link w:val="EndNoteBibliography"/>
    <w:rsid w:val="00844A8D"/>
    <w:rPr>
      <w:rFonts w:ascii="Times New Roman" w:hAnsi="Times New Roman" w:cs="Times New Roman"/>
      <w:noProof/>
    </w:rPr>
  </w:style>
  <w:style w:type="character" w:styleId="CommentReference">
    <w:name w:val="annotation reference"/>
    <w:basedOn w:val="DefaultParagraphFont"/>
    <w:uiPriority w:val="99"/>
    <w:semiHidden/>
    <w:unhideWhenUsed/>
    <w:rsid w:val="00095FE9"/>
    <w:rPr>
      <w:sz w:val="16"/>
      <w:szCs w:val="16"/>
    </w:rPr>
  </w:style>
  <w:style w:type="paragraph" w:styleId="CommentText">
    <w:name w:val="annotation text"/>
    <w:basedOn w:val="Normal"/>
    <w:link w:val="CommentTextChar"/>
    <w:uiPriority w:val="99"/>
    <w:unhideWhenUsed/>
    <w:rsid w:val="00095FE9"/>
    <w:pPr>
      <w:spacing w:line="240" w:lineRule="auto"/>
    </w:pPr>
    <w:rPr>
      <w:sz w:val="20"/>
      <w:szCs w:val="20"/>
    </w:rPr>
  </w:style>
  <w:style w:type="character" w:customStyle="1" w:styleId="CommentTextChar">
    <w:name w:val="Comment Text Char"/>
    <w:basedOn w:val="DefaultParagraphFont"/>
    <w:link w:val="CommentText"/>
    <w:uiPriority w:val="99"/>
    <w:rsid w:val="00095F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FE9"/>
    <w:rPr>
      <w:b/>
      <w:bCs/>
    </w:rPr>
  </w:style>
  <w:style w:type="character" w:customStyle="1" w:styleId="CommentSubjectChar">
    <w:name w:val="Comment Subject Char"/>
    <w:basedOn w:val="CommentTextChar"/>
    <w:link w:val="CommentSubject"/>
    <w:uiPriority w:val="99"/>
    <w:semiHidden/>
    <w:rsid w:val="00095FE9"/>
    <w:rPr>
      <w:rFonts w:ascii="Times New Roman" w:hAnsi="Times New Roman"/>
      <w:b/>
      <w:bCs/>
      <w:sz w:val="20"/>
      <w:szCs w:val="20"/>
    </w:rPr>
  </w:style>
  <w:style w:type="character" w:styleId="Hyperlink">
    <w:name w:val="Hyperlink"/>
    <w:basedOn w:val="DefaultParagraphFont"/>
    <w:uiPriority w:val="99"/>
    <w:unhideWhenUsed/>
    <w:rsid w:val="00597AC1"/>
    <w:rPr>
      <w:color w:val="0563C1" w:themeColor="hyperlink"/>
      <w:u w:val="single"/>
    </w:rPr>
  </w:style>
  <w:style w:type="character" w:styleId="UnresolvedMention">
    <w:name w:val="Unresolved Mention"/>
    <w:basedOn w:val="DefaultParagraphFont"/>
    <w:uiPriority w:val="99"/>
    <w:semiHidden/>
    <w:unhideWhenUsed/>
    <w:rsid w:val="00DD5A28"/>
    <w:rPr>
      <w:color w:val="605E5C"/>
      <w:shd w:val="clear" w:color="auto" w:fill="E1DFDD"/>
    </w:rPr>
  </w:style>
  <w:style w:type="paragraph" w:styleId="ListParagraph">
    <w:name w:val="List Paragraph"/>
    <w:basedOn w:val="Normal"/>
    <w:uiPriority w:val="34"/>
    <w:qFormat/>
    <w:rsid w:val="001C402E"/>
    <w:pPr>
      <w:ind w:left="720"/>
      <w:contextualSpacing/>
    </w:pPr>
  </w:style>
  <w:style w:type="table" w:styleId="TableGrid">
    <w:name w:val="Table Grid"/>
    <w:basedOn w:val="TableNormal"/>
    <w:uiPriority w:val="39"/>
    <w:rsid w:val="001C402E"/>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02DB"/>
    <w:rPr>
      <w:color w:val="808080"/>
    </w:rPr>
  </w:style>
  <w:style w:type="paragraph" w:styleId="Header">
    <w:name w:val="header"/>
    <w:basedOn w:val="Normal"/>
    <w:link w:val="HeaderChar"/>
    <w:uiPriority w:val="99"/>
    <w:unhideWhenUsed/>
    <w:rsid w:val="00A43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61"/>
    <w:rPr>
      <w:rFonts w:ascii="Times New Roman" w:hAnsi="Times New Roman"/>
    </w:rPr>
  </w:style>
  <w:style w:type="paragraph" w:styleId="Footer">
    <w:name w:val="footer"/>
    <w:basedOn w:val="Normal"/>
    <w:link w:val="FooterChar"/>
    <w:uiPriority w:val="99"/>
    <w:unhideWhenUsed/>
    <w:rsid w:val="00A43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861"/>
    <w:rPr>
      <w:rFonts w:ascii="Times New Roman" w:hAnsi="Times New Roman"/>
    </w:rPr>
  </w:style>
  <w:style w:type="paragraph" w:styleId="BalloonText">
    <w:name w:val="Balloon Text"/>
    <w:basedOn w:val="Normal"/>
    <w:link w:val="BalloonTextChar"/>
    <w:uiPriority w:val="99"/>
    <w:semiHidden/>
    <w:unhideWhenUsed/>
    <w:rsid w:val="00291C43"/>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91C43"/>
    <w:rPr>
      <w:rFonts w:ascii="Times New Roman" w:hAnsi="Times New Roman" w:cs="Times New Roman"/>
      <w:sz w:val="18"/>
      <w:szCs w:val="18"/>
    </w:rPr>
  </w:style>
  <w:style w:type="paragraph" w:styleId="Revision">
    <w:name w:val="Revision"/>
    <w:hidden/>
    <w:uiPriority w:val="99"/>
    <w:semiHidden/>
    <w:rsid w:val="00BA4C37"/>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902">
      <w:bodyDiv w:val="1"/>
      <w:marLeft w:val="0"/>
      <w:marRight w:val="0"/>
      <w:marTop w:val="0"/>
      <w:marBottom w:val="0"/>
      <w:divBdr>
        <w:top w:val="none" w:sz="0" w:space="0" w:color="auto"/>
        <w:left w:val="none" w:sz="0" w:space="0" w:color="auto"/>
        <w:bottom w:val="none" w:sz="0" w:space="0" w:color="auto"/>
        <w:right w:val="none" w:sz="0" w:space="0" w:color="auto"/>
      </w:divBdr>
    </w:div>
    <w:div w:id="197134229">
      <w:bodyDiv w:val="1"/>
      <w:marLeft w:val="0"/>
      <w:marRight w:val="0"/>
      <w:marTop w:val="0"/>
      <w:marBottom w:val="0"/>
      <w:divBdr>
        <w:top w:val="none" w:sz="0" w:space="0" w:color="auto"/>
        <w:left w:val="none" w:sz="0" w:space="0" w:color="auto"/>
        <w:bottom w:val="none" w:sz="0" w:space="0" w:color="auto"/>
        <w:right w:val="none" w:sz="0" w:space="0" w:color="auto"/>
      </w:divBdr>
    </w:div>
    <w:div w:id="222254325">
      <w:bodyDiv w:val="1"/>
      <w:marLeft w:val="0"/>
      <w:marRight w:val="0"/>
      <w:marTop w:val="0"/>
      <w:marBottom w:val="0"/>
      <w:divBdr>
        <w:top w:val="none" w:sz="0" w:space="0" w:color="auto"/>
        <w:left w:val="none" w:sz="0" w:space="0" w:color="auto"/>
        <w:bottom w:val="none" w:sz="0" w:space="0" w:color="auto"/>
        <w:right w:val="none" w:sz="0" w:space="0" w:color="auto"/>
      </w:divBdr>
      <w:divsChild>
        <w:div w:id="561066774">
          <w:marLeft w:val="446"/>
          <w:marRight w:val="0"/>
          <w:marTop w:val="0"/>
          <w:marBottom w:val="160"/>
          <w:divBdr>
            <w:top w:val="none" w:sz="0" w:space="0" w:color="auto"/>
            <w:left w:val="none" w:sz="0" w:space="0" w:color="auto"/>
            <w:bottom w:val="none" w:sz="0" w:space="0" w:color="auto"/>
            <w:right w:val="none" w:sz="0" w:space="0" w:color="auto"/>
          </w:divBdr>
        </w:div>
        <w:div w:id="2004159127">
          <w:marLeft w:val="1166"/>
          <w:marRight w:val="0"/>
          <w:marTop w:val="0"/>
          <w:marBottom w:val="160"/>
          <w:divBdr>
            <w:top w:val="none" w:sz="0" w:space="0" w:color="auto"/>
            <w:left w:val="none" w:sz="0" w:space="0" w:color="auto"/>
            <w:bottom w:val="none" w:sz="0" w:space="0" w:color="auto"/>
            <w:right w:val="none" w:sz="0" w:space="0" w:color="auto"/>
          </w:divBdr>
        </w:div>
        <w:div w:id="1599680332">
          <w:marLeft w:val="1166"/>
          <w:marRight w:val="0"/>
          <w:marTop w:val="0"/>
          <w:marBottom w:val="160"/>
          <w:divBdr>
            <w:top w:val="none" w:sz="0" w:space="0" w:color="auto"/>
            <w:left w:val="none" w:sz="0" w:space="0" w:color="auto"/>
            <w:bottom w:val="none" w:sz="0" w:space="0" w:color="auto"/>
            <w:right w:val="none" w:sz="0" w:space="0" w:color="auto"/>
          </w:divBdr>
        </w:div>
        <w:div w:id="1178352690">
          <w:marLeft w:val="446"/>
          <w:marRight w:val="0"/>
          <w:marTop w:val="0"/>
          <w:marBottom w:val="160"/>
          <w:divBdr>
            <w:top w:val="none" w:sz="0" w:space="0" w:color="auto"/>
            <w:left w:val="none" w:sz="0" w:space="0" w:color="auto"/>
            <w:bottom w:val="none" w:sz="0" w:space="0" w:color="auto"/>
            <w:right w:val="none" w:sz="0" w:space="0" w:color="auto"/>
          </w:divBdr>
        </w:div>
        <w:div w:id="1894389260">
          <w:marLeft w:val="1166"/>
          <w:marRight w:val="0"/>
          <w:marTop w:val="0"/>
          <w:marBottom w:val="160"/>
          <w:divBdr>
            <w:top w:val="none" w:sz="0" w:space="0" w:color="auto"/>
            <w:left w:val="none" w:sz="0" w:space="0" w:color="auto"/>
            <w:bottom w:val="none" w:sz="0" w:space="0" w:color="auto"/>
            <w:right w:val="none" w:sz="0" w:space="0" w:color="auto"/>
          </w:divBdr>
        </w:div>
        <w:div w:id="668678309">
          <w:marLeft w:val="1166"/>
          <w:marRight w:val="0"/>
          <w:marTop w:val="0"/>
          <w:marBottom w:val="160"/>
          <w:divBdr>
            <w:top w:val="none" w:sz="0" w:space="0" w:color="auto"/>
            <w:left w:val="none" w:sz="0" w:space="0" w:color="auto"/>
            <w:bottom w:val="none" w:sz="0" w:space="0" w:color="auto"/>
            <w:right w:val="none" w:sz="0" w:space="0" w:color="auto"/>
          </w:divBdr>
        </w:div>
        <w:div w:id="1691449136">
          <w:marLeft w:val="446"/>
          <w:marRight w:val="0"/>
          <w:marTop w:val="0"/>
          <w:marBottom w:val="160"/>
          <w:divBdr>
            <w:top w:val="none" w:sz="0" w:space="0" w:color="auto"/>
            <w:left w:val="none" w:sz="0" w:space="0" w:color="auto"/>
            <w:bottom w:val="none" w:sz="0" w:space="0" w:color="auto"/>
            <w:right w:val="none" w:sz="0" w:space="0" w:color="auto"/>
          </w:divBdr>
        </w:div>
        <w:div w:id="1211696740">
          <w:marLeft w:val="1166"/>
          <w:marRight w:val="0"/>
          <w:marTop w:val="0"/>
          <w:marBottom w:val="160"/>
          <w:divBdr>
            <w:top w:val="none" w:sz="0" w:space="0" w:color="auto"/>
            <w:left w:val="none" w:sz="0" w:space="0" w:color="auto"/>
            <w:bottom w:val="none" w:sz="0" w:space="0" w:color="auto"/>
            <w:right w:val="none" w:sz="0" w:space="0" w:color="auto"/>
          </w:divBdr>
        </w:div>
        <w:div w:id="1178933206">
          <w:marLeft w:val="1166"/>
          <w:marRight w:val="0"/>
          <w:marTop w:val="0"/>
          <w:marBottom w:val="160"/>
          <w:divBdr>
            <w:top w:val="none" w:sz="0" w:space="0" w:color="auto"/>
            <w:left w:val="none" w:sz="0" w:space="0" w:color="auto"/>
            <w:bottom w:val="none" w:sz="0" w:space="0" w:color="auto"/>
            <w:right w:val="none" w:sz="0" w:space="0" w:color="auto"/>
          </w:divBdr>
        </w:div>
        <w:div w:id="1531064056">
          <w:marLeft w:val="446"/>
          <w:marRight w:val="0"/>
          <w:marTop w:val="0"/>
          <w:marBottom w:val="160"/>
          <w:divBdr>
            <w:top w:val="none" w:sz="0" w:space="0" w:color="auto"/>
            <w:left w:val="none" w:sz="0" w:space="0" w:color="auto"/>
            <w:bottom w:val="none" w:sz="0" w:space="0" w:color="auto"/>
            <w:right w:val="none" w:sz="0" w:space="0" w:color="auto"/>
          </w:divBdr>
        </w:div>
        <w:div w:id="39013657">
          <w:marLeft w:val="1166"/>
          <w:marRight w:val="0"/>
          <w:marTop w:val="0"/>
          <w:marBottom w:val="160"/>
          <w:divBdr>
            <w:top w:val="none" w:sz="0" w:space="0" w:color="auto"/>
            <w:left w:val="none" w:sz="0" w:space="0" w:color="auto"/>
            <w:bottom w:val="none" w:sz="0" w:space="0" w:color="auto"/>
            <w:right w:val="none" w:sz="0" w:space="0" w:color="auto"/>
          </w:divBdr>
        </w:div>
        <w:div w:id="1927885094">
          <w:marLeft w:val="1166"/>
          <w:marRight w:val="0"/>
          <w:marTop w:val="0"/>
          <w:marBottom w:val="160"/>
          <w:divBdr>
            <w:top w:val="none" w:sz="0" w:space="0" w:color="auto"/>
            <w:left w:val="none" w:sz="0" w:space="0" w:color="auto"/>
            <w:bottom w:val="none" w:sz="0" w:space="0" w:color="auto"/>
            <w:right w:val="none" w:sz="0" w:space="0" w:color="auto"/>
          </w:divBdr>
        </w:div>
        <w:div w:id="1468935666">
          <w:marLeft w:val="1166"/>
          <w:marRight w:val="0"/>
          <w:marTop w:val="0"/>
          <w:marBottom w:val="160"/>
          <w:divBdr>
            <w:top w:val="none" w:sz="0" w:space="0" w:color="auto"/>
            <w:left w:val="none" w:sz="0" w:space="0" w:color="auto"/>
            <w:bottom w:val="none" w:sz="0" w:space="0" w:color="auto"/>
            <w:right w:val="none" w:sz="0" w:space="0" w:color="auto"/>
          </w:divBdr>
        </w:div>
        <w:div w:id="1006519244">
          <w:marLeft w:val="446"/>
          <w:marRight w:val="0"/>
          <w:marTop w:val="0"/>
          <w:marBottom w:val="160"/>
          <w:divBdr>
            <w:top w:val="none" w:sz="0" w:space="0" w:color="auto"/>
            <w:left w:val="none" w:sz="0" w:space="0" w:color="auto"/>
            <w:bottom w:val="none" w:sz="0" w:space="0" w:color="auto"/>
            <w:right w:val="none" w:sz="0" w:space="0" w:color="auto"/>
          </w:divBdr>
        </w:div>
        <w:div w:id="1364667875">
          <w:marLeft w:val="446"/>
          <w:marRight w:val="0"/>
          <w:marTop w:val="0"/>
          <w:marBottom w:val="160"/>
          <w:divBdr>
            <w:top w:val="none" w:sz="0" w:space="0" w:color="auto"/>
            <w:left w:val="none" w:sz="0" w:space="0" w:color="auto"/>
            <w:bottom w:val="none" w:sz="0" w:space="0" w:color="auto"/>
            <w:right w:val="none" w:sz="0" w:space="0" w:color="auto"/>
          </w:divBdr>
        </w:div>
        <w:div w:id="2076007021">
          <w:marLeft w:val="446"/>
          <w:marRight w:val="0"/>
          <w:marTop w:val="0"/>
          <w:marBottom w:val="160"/>
          <w:divBdr>
            <w:top w:val="none" w:sz="0" w:space="0" w:color="auto"/>
            <w:left w:val="none" w:sz="0" w:space="0" w:color="auto"/>
            <w:bottom w:val="none" w:sz="0" w:space="0" w:color="auto"/>
            <w:right w:val="none" w:sz="0" w:space="0" w:color="auto"/>
          </w:divBdr>
        </w:div>
        <w:div w:id="570695927">
          <w:marLeft w:val="446"/>
          <w:marRight w:val="0"/>
          <w:marTop w:val="0"/>
          <w:marBottom w:val="160"/>
          <w:divBdr>
            <w:top w:val="none" w:sz="0" w:space="0" w:color="auto"/>
            <w:left w:val="none" w:sz="0" w:space="0" w:color="auto"/>
            <w:bottom w:val="none" w:sz="0" w:space="0" w:color="auto"/>
            <w:right w:val="none" w:sz="0" w:space="0" w:color="auto"/>
          </w:divBdr>
        </w:div>
        <w:div w:id="812602279">
          <w:marLeft w:val="446"/>
          <w:marRight w:val="0"/>
          <w:marTop w:val="0"/>
          <w:marBottom w:val="160"/>
          <w:divBdr>
            <w:top w:val="none" w:sz="0" w:space="0" w:color="auto"/>
            <w:left w:val="none" w:sz="0" w:space="0" w:color="auto"/>
            <w:bottom w:val="none" w:sz="0" w:space="0" w:color="auto"/>
            <w:right w:val="none" w:sz="0" w:space="0" w:color="auto"/>
          </w:divBdr>
        </w:div>
        <w:div w:id="1753312667">
          <w:marLeft w:val="446"/>
          <w:marRight w:val="0"/>
          <w:marTop w:val="0"/>
          <w:marBottom w:val="160"/>
          <w:divBdr>
            <w:top w:val="none" w:sz="0" w:space="0" w:color="auto"/>
            <w:left w:val="none" w:sz="0" w:space="0" w:color="auto"/>
            <w:bottom w:val="none" w:sz="0" w:space="0" w:color="auto"/>
            <w:right w:val="none" w:sz="0" w:space="0" w:color="auto"/>
          </w:divBdr>
        </w:div>
      </w:divsChild>
    </w:div>
    <w:div w:id="234903311">
      <w:bodyDiv w:val="1"/>
      <w:marLeft w:val="0"/>
      <w:marRight w:val="0"/>
      <w:marTop w:val="0"/>
      <w:marBottom w:val="0"/>
      <w:divBdr>
        <w:top w:val="none" w:sz="0" w:space="0" w:color="auto"/>
        <w:left w:val="none" w:sz="0" w:space="0" w:color="auto"/>
        <w:bottom w:val="none" w:sz="0" w:space="0" w:color="auto"/>
        <w:right w:val="none" w:sz="0" w:space="0" w:color="auto"/>
      </w:divBdr>
    </w:div>
    <w:div w:id="508104323">
      <w:bodyDiv w:val="1"/>
      <w:marLeft w:val="0"/>
      <w:marRight w:val="0"/>
      <w:marTop w:val="0"/>
      <w:marBottom w:val="0"/>
      <w:divBdr>
        <w:top w:val="none" w:sz="0" w:space="0" w:color="auto"/>
        <w:left w:val="none" w:sz="0" w:space="0" w:color="auto"/>
        <w:bottom w:val="none" w:sz="0" w:space="0" w:color="auto"/>
        <w:right w:val="none" w:sz="0" w:space="0" w:color="auto"/>
      </w:divBdr>
    </w:div>
    <w:div w:id="691342477">
      <w:bodyDiv w:val="1"/>
      <w:marLeft w:val="0"/>
      <w:marRight w:val="0"/>
      <w:marTop w:val="0"/>
      <w:marBottom w:val="0"/>
      <w:divBdr>
        <w:top w:val="none" w:sz="0" w:space="0" w:color="auto"/>
        <w:left w:val="none" w:sz="0" w:space="0" w:color="auto"/>
        <w:bottom w:val="none" w:sz="0" w:space="0" w:color="auto"/>
        <w:right w:val="none" w:sz="0" w:space="0" w:color="auto"/>
      </w:divBdr>
    </w:div>
    <w:div w:id="702947176">
      <w:bodyDiv w:val="1"/>
      <w:marLeft w:val="0"/>
      <w:marRight w:val="0"/>
      <w:marTop w:val="0"/>
      <w:marBottom w:val="0"/>
      <w:divBdr>
        <w:top w:val="none" w:sz="0" w:space="0" w:color="auto"/>
        <w:left w:val="none" w:sz="0" w:space="0" w:color="auto"/>
        <w:bottom w:val="none" w:sz="0" w:space="0" w:color="auto"/>
        <w:right w:val="none" w:sz="0" w:space="0" w:color="auto"/>
      </w:divBdr>
    </w:div>
    <w:div w:id="1345323870">
      <w:bodyDiv w:val="1"/>
      <w:marLeft w:val="0"/>
      <w:marRight w:val="0"/>
      <w:marTop w:val="0"/>
      <w:marBottom w:val="0"/>
      <w:divBdr>
        <w:top w:val="none" w:sz="0" w:space="0" w:color="auto"/>
        <w:left w:val="none" w:sz="0" w:space="0" w:color="auto"/>
        <w:bottom w:val="none" w:sz="0" w:space="0" w:color="auto"/>
        <w:right w:val="none" w:sz="0" w:space="0" w:color="auto"/>
      </w:divBdr>
    </w:div>
    <w:div w:id="1359965981">
      <w:bodyDiv w:val="1"/>
      <w:marLeft w:val="0"/>
      <w:marRight w:val="0"/>
      <w:marTop w:val="0"/>
      <w:marBottom w:val="0"/>
      <w:divBdr>
        <w:top w:val="none" w:sz="0" w:space="0" w:color="auto"/>
        <w:left w:val="none" w:sz="0" w:space="0" w:color="auto"/>
        <w:bottom w:val="none" w:sz="0" w:space="0" w:color="auto"/>
        <w:right w:val="none" w:sz="0" w:space="0" w:color="auto"/>
      </w:divBdr>
    </w:div>
    <w:div w:id="20501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bt32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ookdown.org/mwheymans/bookmi/rubins-rul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6yf4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2510E-48CD-FF4E-B27E-DCE5DDF0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24</Pages>
  <Words>18799</Words>
  <Characters>107160</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Ekaterina Sadikova</cp:lastModifiedBy>
  <cp:revision>8</cp:revision>
  <dcterms:created xsi:type="dcterms:W3CDTF">2022-08-23T19:48:00Z</dcterms:created>
  <dcterms:modified xsi:type="dcterms:W3CDTF">2023-01-22T20:50:00Z</dcterms:modified>
</cp:coreProperties>
</file>