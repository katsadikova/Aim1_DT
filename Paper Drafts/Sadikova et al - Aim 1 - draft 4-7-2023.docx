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CD6B59">
      <w:pPr>
        <w:pStyle w:val="NormalWeb"/>
        <w:spacing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3E95180E" w14:textId="77777777" w:rsidR="00136AC5" w:rsidRPr="00125F72" w:rsidRDefault="00136AC5" w:rsidP="00CD6B59">
      <w:pPr>
        <w:pStyle w:val="NormalWeb"/>
        <w:spacing w:after="0" w:afterAutospacing="0" w:line="360" w:lineRule="auto"/>
      </w:pPr>
    </w:p>
    <w:p w14:paraId="015630F2" w14:textId="5D3D2981" w:rsidR="00061F22" w:rsidRDefault="00136AC5">
      <w:r w:rsidRPr="0000334F">
        <w:rPr>
          <w:rFonts w:ascii="Calibri" w:hAnsi="Calibri" w:cs="Calibri"/>
          <w:sz w:val="22"/>
          <w:szCs w:val="22"/>
          <w:u w:val="single"/>
        </w:rPr>
        <w:t>Intended journal</w:t>
      </w:r>
      <w:r>
        <w:rPr>
          <w:rFonts w:ascii="Calibri" w:hAnsi="Calibri" w:cs="Calibri"/>
          <w:sz w:val="22"/>
          <w:szCs w:val="22"/>
        </w:rPr>
        <w:t>: The Journal of Child Psychology and Psychiatry (</w:t>
      </w:r>
      <w:hyperlink r:id="rId12" w:history="1">
        <w:r w:rsidRPr="00136AC5">
          <w:rPr>
            <w:rStyle w:val="Hyperlink"/>
            <w:rFonts w:ascii="Calibri" w:hAnsi="Calibri" w:cs="Calibri"/>
            <w:sz w:val="22"/>
            <w:szCs w:val="22"/>
          </w:rPr>
          <w:t>author instructions</w:t>
        </w:r>
      </w:hyperlink>
      <w:r>
        <w:rPr>
          <w:rFonts w:ascii="Calibri" w:hAnsi="Calibri" w:cs="Calibri"/>
          <w:sz w:val="22"/>
          <w:szCs w:val="22"/>
        </w:rPr>
        <w:t>)</w:t>
      </w:r>
    </w:p>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25B589B0" w14:textId="77777777" w:rsidR="00136AC5" w:rsidRDefault="00136AC5">
      <w:pPr>
        <w:rPr>
          <w:rFonts w:asciiTheme="minorHAnsi" w:hAnsiTheme="minorHAnsi" w:cstheme="minorHAnsi"/>
          <w:b/>
          <w:bCs/>
          <w:u w:val="single"/>
        </w:rPr>
      </w:pPr>
    </w:p>
    <w:p w14:paraId="44127FC0" w14:textId="74A28819" w:rsidR="00CD6B59" w:rsidRDefault="00CD6B59">
      <w:pPr>
        <w:rPr>
          <w:rFonts w:asciiTheme="minorHAnsi" w:hAnsiTheme="minorHAnsi" w:cstheme="minorHAnsi"/>
        </w:rPr>
      </w:pPr>
      <w:r w:rsidRPr="00CD6B59">
        <w:rPr>
          <w:rFonts w:asciiTheme="minorHAnsi" w:hAnsiTheme="minorHAnsi" w:cstheme="minorHAnsi"/>
          <w:b/>
          <w:bCs/>
          <w:u w:val="single"/>
        </w:rPr>
        <w:t>Abstract</w:t>
      </w:r>
      <w:r w:rsidR="00B92064" w:rsidRPr="00B92064">
        <w:rPr>
          <w:rFonts w:asciiTheme="minorHAnsi" w:hAnsiTheme="minorHAnsi" w:cstheme="minorHAnsi"/>
        </w:rPr>
        <w:t xml:space="preserve"> (</w:t>
      </w:r>
      <w:r w:rsidR="00701C10">
        <w:rPr>
          <w:rFonts w:asciiTheme="minorHAnsi" w:hAnsiTheme="minorHAnsi" w:cstheme="minorHAnsi"/>
        </w:rPr>
        <w:t>245/300</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77777777"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empirically examine the most powerful mechanisms linking childhood threat and deprivation experiences to subsequent increases in internalizing and externalizing symptoms in adolescence.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0650B000"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w:t>
      </w:r>
      <w:r w:rsidR="000345A0">
        <w:rPr>
          <w:rFonts w:asciiTheme="minorHAnsi" w:hAnsiTheme="minorHAnsi" w:cstheme="minorHAnsi"/>
        </w:rPr>
        <w:t>designed to reflect a diversity in income</w:t>
      </w:r>
      <w:r w:rsidR="000345A0" w:rsidRPr="0073009A">
        <w:rPr>
          <w:rFonts w:asciiTheme="minorHAnsi" w:hAnsiTheme="minorHAnsi" w:cstheme="minorHAnsi"/>
        </w:rPr>
        <w:t xml:space="preserve"> </w:t>
      </w:r>
      <w:r w:rsidRPr="0073009A">
        <w:rPr>
          <w:rFonts w:asciiTheme="minorHAnsi" w:hAnsiTheme="minorHAnsi" w:cstheme="minorHAnsi"/>
        </w:rPr>
        <w:t xml:space="preserve">(mean </w:t>
      </w:r>
      <w:r w:rsidR="000345A0">
        <w:rPr>
          <w:rFonts w:asciiTheme="minorHAnsi" w:hAnsiTheme="minorHAnsi" w:cstheme="minorHAnsi"/>
        </w:rPr>
        <w:t xml:space="preserve">child </w:t>
      </w:r>
      <w:r w:rsidRPr="0073009A">
        <w:rPr>
          <w:rFonts w:asciiTheme="minorHAnsi" w:hAnsiTheme="minorHAnsi" w:cstheme="minorHAnsi"/>
        </w:rPr>
        <w:t>age 11.5</w:t>
      </w:r>
      <w:r w:rsidRPr="0073009A">
        <w:rPr>
          <w:rFonts w:asciiTheme="minorHAnsi" w:hAnsiTheme="minorHAnsi" w:cstheme="minorHAnsi"/>
        </w:rPr>
        <w:sym w:font="Symbol" w:char="F0B1"/>
      </w:r>
      <w:r w:rsidRPr="0073009A">
        <w:rPr>
          <w:rFonts w:asciiTheme="minorHAnsi" w:hAnsiTheme="minorHAnsi" w:cstheme="minorHAnsi"/>
        </w:rPr>
        <w:t xml:space="preserve">0.5 years, 48.5% female).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are most important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7293500A" w:rsidR="00136AC5" w:rsidRDefault="00136AC5" w:rsidP="00136AC5">
      <w:pPr>
        <w:spacing w:line="360" w:lineRule="auto"/>
        <w:rPr>
          <w:rFonts w:asciiTheme="minorHAnsi" w:hAnsiTheme="minorHAnsi" w:cstheme="minorHAnsi"/>
        </w:rPr>
      </w:pPr>
      <w:r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Pr="00136AC5">
        <w:rPr>
          <w:rFonts w:asciiTheme="minorHAnsi" w:hAnsiTheme="minorHAnsi" w:cstheme="minorHAnsi"/>
        </w:rPr>
        <w:t>%</w:t>
      </w:r>
      <w:r w:rsidR="003126A8">
        <w:rPr>
          <w:rFonts w:asciiTheme="minorHAnsi" w:hAnsiTheme="minorHAnsi" w:cstheme="minorHAnsi"/>
        </w:rPr>
        <w:t>, 95% CI (3.3%,38.9%)</w:t>
      </w:r>
      <w:r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maternal depression, and </w:t>
      </w:r>
      <w:r w:rsidRPr="00136AC5">
        <w:rPr>
          <w:rFonts w:asciiTheme="minorHAnsi" w:hAnsiTheme="minorHAnsi" w:cstheme="minorHAnsi"/>
        </w:rPr>
        <w:t>pubertal timing. While deprivation was a strong independent predictor of</w:t>
      </w:r>
      <w:r w:rsidR="003126A8">
        <w:rPr>
          <w:rFonts w:asciiTheme="minorHAnsi" w:hAnsiTheme="minorHAnsi" w:cstheme="minorHAnsi"/>
        </w:rPr>
        <w:t xml:space="preserve"> both</w:t>
      </w:r>
      <w:r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Pr="00136AC5">
        <w:rPr>
          <w:rFonts w:asciiTheme="minorHAnsi" w:hAnsiTheme="minorHAnsi" w:cstheme="minorHAnsi"/>
        </w:rPr>
        <w:t>, no</w:t>
      </w:r>
      <w:r w:rsidR="003126A8">
        <w:rPr>
          <w:rFonts w:asciiTheme="minorHAnsi" w:hAnsiTheme="minorHAnsi" w:cstheme="minorHAnsi"/>
        </w:rPr>
        <w:t>ne of the</w:t>
      </w:r>
      <w:r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Pr="00136AC5">
        <w:rPr>
          <w:rFonts w:asciiTheme="minorHAnsi" w:hAnsiTheme="minorHAnsi" w:cstheme="minorHAnsi"/>
        </w:rPr>
        <w:t xml:space="preserve"> </w:t>
      </w:r>
    </w:p>
    <w:p w14:paraId="615CF7CF" w14:textId="35327945"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Conclusions</w:t>
      </w:r>
      <w:r>
        <w:rPr>
          <w:rFonts w:asciiTheme="minorHAnsi" w:hAnsiTheme="minorHAnsi" w:cstheme="minorHAnsi"/>
        </w:rPr>
        <w:t>:</w:t>
      </w:r>
    </w:p>
    <w:p w14:paraId="469B9AA3" w14:textId="77777777"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is a strong mediator of the prospective association between early-life threat experiences and </w:t>
      </w:r>
      <w:r w:rsidRPr="00136AC5">
        <w:rPr>
          <w:rFonts w:asciiTheme="minorHAnsi" w:hAnsiTheme="minorHAnsi" w:cstheme="minorHAnsi"/>
        </w:rPr>
        <w:lastRenderedPageBreak/>
        <w:t xml:space="preserve">adolescent internalizing psychopathology. Further investigation into the impact of interventions that bolster reward sensitivity are warranted in large representative samples. </w:t>
      </w:r>
    </w:p>
    <w:p w14:paraId="5034EAA3" w14:textId="191A4B14" w:rsidR="00B92064" w:rsidRDefault="00B92064" w:rsidP="00136AC5">
      <w:pPr>
        <w:spacing w:line="360" w:lineRule="auto"/>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27366202" w14:textId="137F71DE"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 </w:instrText>
      </w:r>
      <w:r w:rsidR="00225F2F">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Njk2NTc1OTYiIGd1aWQ9ImUwYjk1YWRlLWIzZjktNDRmYy1hNGZiLTQwOTAxMzFmZjg0MiI+MTE8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b3JkPjwvQ2l0ZT48L0VuZE5vdGU+AG==
</w:fldData>
        </w:fldChar>
      </w:r>
      <w:r w:rsidR="00225F2F">
        <w:rPr>
          <w:rFonts w:ascii="Calibri" w:hAnsi="Calibri" w:cs="Calibri"/>
        </w:rPr>
        <w:instrText xml:space="preserve"> ADDIN EN.CITE.DATA </w:instrText>
      </w:r>
      <w:r w:rsidR="00225F2F">
        <w:rPr>
          <w:rFonts w:ascii="Calibri" w:hAnsi="Calibri" w:cs="Calibri"/>
        </w:rPr>
      </w:r>
      <w:r w:rsidR="00225F2F">
        <w:rPr>
          <w:rFonts w:ascii="Calibri" w:hAnsi="Calibri" w:cs="Calibri"/>
        </w:rPr>
        <w:fldChar w:fldCharType="end"/>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53292A81"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236427">
        <w:rPr>
          <w:rFonts w:ascii="Calibri" w:hAnsi="Calibri" w:cs="Calibri"/>
        </w:rPr>
        <w:t xml:space="preserve">mechanisms linking early-life adversity to later psychopathology </w:t>
      </w:r>
      <w:r w:rsidR="00236427">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 </w:instrText>
      </w:r>
      <w:r w:rsidR="009506BE">
        <w:rPr>
          <w:rFonts w:ascii="Calibri" w:hAnsi="Calibri" w:cs="Calibri"/>
        </w:rPr>
        <w:fldChar w:fldCharType="begin">
          <w:fldData xml:space="preserve">PEVuZE5vdGU+PENpdGU+PEF1dGhvcj5Db2xpY2g8L0F1dGhvcj48WWVhcj4yMDIwPC9ZZWFyPjxS
ZWNOdW0+MjA8L1JlY051bT48RGlzcGxheVRleHQ+KENvbGljaCBldCBhbC4sIDIwMjA7IE1jTGF1
Z2hsaW4gZXQgYWwuLCAyMDIwOyBNY0xhdWdobGluIGV0IGFsLiwgMjAyMSk8L0Rpc3BsYXlUZXh0
PjxyZWNvcmQ+PHJlYy1udW1iZXI+MjA8L3JlYy1udW1iZXI+PGZvcmVpZ24ta2V5cz48a2V5IGFw
cD0iRU4iIGRiLWlkPSJldzlwZXJ4dzZwYTl3amVkMHdheHBydmx0ZXN3c3Z3czVkc3IiIHRpbWVz
dGFtcD0iMTY4MDkwNzE5MiI+MjA8L2tleT48L2ZvcmVpZ24ta2V5cz48cmVmLXR5cGUgbmFtZT0i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bGU+PC90aXRsZXM+PHBhZ2VzPjcyMS03NjQ8L3BhZ2VzPjx2b2x1bWU+MTQ2PC92b2x1bWU+PG51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</w:fldData>
        </w:fldChar>
      </w:r>
      <w:r w:rsidR="009506BE">
        <w:rPr>
          <w:rFonts w:ascii="Calibri" w:hAnsi="Calibri" w:cs="Calibri"/>
        </w:rPr>
        <w:instrText xml:space="preserve"> ADDIN EN.CITE.DATA </w:instrText>
      </w:r>
      <w:r w:rsidR="009506BE">
        <w:rPr>
          <w:rFonts w:ascii="Calibri" w:hAnsi="Calibri" w:cs="Calibri"/>
        </w:rPr>
      </w:r>
      <w:r w:rsidR="009506BE">
        <w:rPr>
          <w:rFonts w:ascii="Calibri" w:hAnsi="Calibri" w:cs="Calibri"/>
        </w:rPr>
        <w:fldChar w:fldCharType="end"/>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2B320519" w:rsidR="00B0605D" w:rsidRDefault="009506BE" w:rsidP="00B0605D">
      <w:pPr>
        <w:spacing w:after="240" w:line="360" w:lineRule="auto"/>
        <w:rPr>
          <w:rFonts w:ascii="Calibri" w:hAnsi="Calibri" w:cs="Calibri"/>
        </w:rPr>
      </w:pPr>
      <w:r>
        <w:rPr>
          <w:rFonts w:ascii="Calibri" w:hAnsi="Calibri" w:cs="Calibri"/>
        </w:rPr>
        <w:t>Alterations in social information processing, emotion processing, and accelerated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PjxZZWFyPjIwMjA8L1llYXI+PFJlY051bT4zNTwvUmVjTnVtPjxyZWNvcmQ+PHJlYy1udW1iZXI+
MzU8L3JlYy1udW1iZXI+PGZvcmVpZ24ta2V5cz48a2V5IGFwcD0iRU4iIGRiLWlkPSJldzlwZXJ4
dzZwYTl3amVkMHdheHBydmx0ZXN3c3Z3czVkc3IiIHRpbWVzdGFtcD0iMTY4MDkwNzE5MiI+MzU8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L0NpdGU+PC9FbmROb3RlPn==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Biases in social information processing linked to threat experiences encompass heightened sensitivity to anger cues, attribution of a wider range of emotions to hostility, and greater attention devoted to threatening stimuli &lt;</w:t>
      </w:r>
      <w:r w:rsidR="00E10B1F" w:rsidRPr="00F944AA">
        <w:rPr>
          <w:rFonts w:ascii="Calibri" w:hAnsi="Calibri" w:cs="Calibri"/>
          <w:highlight w:val="magenta"/>
        </w:rPr>
        <w:t>CITE</w:t>
      </w:r>
      <w:r w:rsidR="00E10B1F">
        <w:rPr>
          <w:rFonts w:ascii="Calibri" w:hAnsi="Calibri" w:cs="Calibri"/>
        </w:rPr>
        <w:t xml:space="preserve">&gt;.  </w:t>
      </w:r>
      <w:r w:rsidR="00E10B1F">
        <w:rPr>
          <w:rFonts w:ascii="Calibri" w:hAnsi="Calibri" w:cs="Calibri"/>
        </w:rPr>
        <w:t xml:space="preserve">Enhanced threat detection and greater </w:t>
      </w:r>
      <w:r w:rsidR="000345A0">
        <w:rPr>
          <w:rFonts w:ascii="Calibri" w:hAnsi="Calibri" w:cs="Calibri"/>
        </w:rPr>
        <w:t>attention bias to threatening stimuli have been shown to mediate the relationships between abusive</w:t>
      </w:r>
      <w:r w:rsidR="000345A0">
        <w:rPr>
          <w:rFonts w:ascii="Calibri" w:hAnsi="Calibri" w:cs="Calibri"/>
        </w:rPr>
        <w:t xml:space="preserve"> </w:t>
      </w:r>
      <w:r w:rsidR="00E10B1F">
        <w:rPr>
          <w:rFonts w:ascii="Calibri" w:hAnsi="Calibri" w:cs="Calibri"/>
        </w:rPr>
        <w:t>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 </w:instrText>
      </w:r>
      <w:r w:rsidR="00E10B1F">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sidR="00E10B1F">
        <w:rPr>
          <w:rFonts w:ascii="Calibri" w:hAnsi="Calibri" w:cs="Calibri"/>
        </w:rPr>
        <w:instrText xml:space="preserve"> ADDIN EN.CITE.DATA </w:instrText>
      </w:r>
      <w:r w:rsidR="00E10B1F">
        <w:rPr>
          <w:rFonts w:ascii="Calibri" w:hAnsi="Calibri" w:cs="Calibri"/>
        </w:rPr>
      </w:r>
      <w:r w:rsidR="00E10B1F">
        <w:rPr>
          <w:rFonts w:ascii="Calibri" w:hAnsi="Calibri" w:cs="Calibri"/>
        </w:rPr>
        <w:fldChar w:fldCharType="end"/>
      </w:r>
      <w:r w:rsidR="00E10B1F" w:rsidRPr="00E761C0">
        <w:rPr>
          <w:rFonts w:ascii="Calibri" w:hAnsi="Calibri" w:cs="Calibri"/>
        </w:rPr>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w:t>
      </w:r>
      <w:r w:rsidR="00E10B1F" w:rsidRPr="00A974F0">
        <w:rPr>
          <w:rFonts w:ascii="Calibri" w:hAnsi="Calibri" w:cs="Calibri"/>
        </w:rPr>
        <w:lastRenderedPageBreak/>
        <w:t xml:space="preserve">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 xml:space="preserve">vs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psychopathology</w:t>
      </w:r>
      <w:r w:rsidR="00E10B1F">
        <w:rPr>
          <w:rFonts w:ascii="Calibri" w:hAnsi="Calibri" w:cs="Calibri"/>
        </w:rPr>
        <w:t xml:space="preserve"> </w:t>
      </w:r>
      <w:r w:rsidR="00E10B1F" w:rsidRPr="00A974F0">
        <w:rPr>
          <w:rFonts w:ascii="Calibri" w:hAnsi="Calibri" w:cs="Calibri"/>
        </w:rPr>
        <w:fldChar w:fldCharType="begin"/>
      </w:r>
      <w:r w:rsidR="00E10B1F">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E10B1F">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has been shown to mediate the relationship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013748">
        <w:rPr>
          <w:rFonts w:ascii="Calibri" w:hAnsi="Calibri" w:cs="Calibri"/>
        </w:rPr>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measured </w:t>
      </w:r>
      <w:r w:rsidR="00011A4B">
        <w:rPr>
          <w:rFonts w:ascii="Calibri" w:hAnsi="Calibri" w:cs="Calibri"/>
        </w:rPr>
        <w:t>by</w:t>
      </w:r>
      <w:r w:rsidR="00B0605D">
        <w:rPr>
          <w:rFonts w:ascii="Calibri" w:hAnsi="Calibri" w:cs="Calibri"/>
        </w:rPr>
        <w:t xml:space="preserve"> pubertal timing. Threatening experiences early in life have been shown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 </w:instrText>
      </w:r>
      <w:r w:rsidR="00011A4B">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OXB3dDkiIHRpbWVzdGFtcD0iMTY2OTY1NzU5NiIgZ3VpZD0iOTE2YjY2OTMtZmRjZS00YTkyLWFj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</w:fldData>
        </w:fldChar>
      </w:r>
      <w:r w:rsidR="00011A4B">
        <w:rPr>
          <w:rFonts w:asciiTheme="minorHAnsi" w:hAnsiTheme="minorHAnsi" w:cstheme="minorHAnsi"/>
          <w:color w:val="000000"/>
        </w:rPr>
        <w:instrText xml:space="preserve"> ADDIN EN.CITE.DATA </w:instrText>
      </w:r>
      <w:r w:rsidR="00011A4B">
        <w:rPr>
          <w:rFonts w:asciiTheme="minorHAnsi" w:hAnsiTheme="minorHAnsi" w:cstheme="minorHAnsi"/>
          <w:color w:val="000000"/>
        </w:rPr>
      </w:r>
      <w:r w:rsidR="00011A4B">
        <w:rPr>
          <w:rFonts w:asciiTheme="minorHAnsi" w:hAnsiTheme="minorHAnsi" w:cstheme="minorHAnsi"/>
          <w:color w:val="000000"/>
        </w:rPr>
        <w:fldChar w:fldCharType="end"/>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38FA5EFB"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w:t>
      </w:r>
      <w:r w:rsidR="000345A0">
        <w:rPr>
          <w:rFonts w:ascii="Calibri" w:hAnsi="Calibri" w:cs="Calibri"/>
        </w:rPr>
        <w:t>-</w:t>
      </w:r>
      <w:r>
        <w:rPr>
          <w:rFonts w:ascii="Calibri" w:hAnsi="Calibri" w:cs="Calibri"/>
        </w:rPr>
        <w:t>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359F6A75"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w:t>
      </w:r>
      <w:r w:rsidR="000345A0">
        <w:rPr>
          <w:rFonts w:ascii="Calibri" w:hAnsi="Calibri" w:cs="Calibri"/>
        </w:rPr>
        <w:t xml:space="preserve">in response </w:t>
      </w:r>
      <w:r>
        <w:rPr>
          <w:rFonts w:ascii="Calibri" w:hAnsi="Calibri" w:cs="Calibri"/>
        </w:rPr>
        <w:t>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 xml:space="preserve">(Brooks </w:t>
      </w:r>
      <w:r w:rsidR="00C04085">
        <w:rPr>
          <w:rFonts w:ascii="Calibri" w:hAnsi="Calibri" w:cs="Calibri"/>
          <w:noProof/>
        </w:rPr>
        <w:lastRenderedPageBreak/>
        <w:t>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 xml:space="preserve">sharpen emotional reactivity and </w:t>
      </w:r>
      <w:r>
        <w:rPr>
          <w:rFonts w:ascii="Calibri" w:hAnsi="Calibri" w:cs="Calibri"/>
        </w:rPr>
        <w:t>enhance threat detection</w:t>
      </w:r>
      <w:r w:rsidR="000345A0">
        <w:rPr>
          <w:rFonts w:ascii="Calibri" w:hAnsi="Calibri" w:cs="Calibri"/>
        </w:rPr>
        <w:t xml:space="preserve"> and</w:t>
      </w:r>
      <w:r>
        <w:rPr>
          <w:rFonts w:ascii="Calibri" w:hAnsi="Calibri" w:cs="Calibri"/>
        </w:rPr>
        <w:t xml:space="preserve"> 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 </w:instrText>
      </w:r>
      <w:r w:rsidR="00C4753A">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ZD48L0NpdGU+PENpdGU+PEF1dGhvcj5NZWh0YTwvQXV0aG9yPjxZZWFyPjIwMTA8L1llYXI+PFJl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</w:fldData>
        </w:fldChar>
      </w:r>
      <w:r w:rsidR="00C4753A">
        <w:rPr>
          <w:rFonts w:ascii="Calibri" w:hAnsi="Calibri" w:cs="Calibri"/>
        </w:rPr>
        <w:instrText xml:space="preserve"> ADDIN EN.CITE.DATA </w:instrText>
      </w:r>
      <w:r w:rsidR="00C4753A">
        <w:rPr>
          <w:rFonts w:ascii="Calibri" w:hAnsi="Calibri" w:cs="Calibri"/>
        </w:rPr>
      </w:r>
      <w:r w:rsidR="00C4753A">
        <w:rPr>
          <w:rFonts w:ascii="Calibri" w:hAnsi="Calibri" w:cs="Calibri"/>
        </w:rPr>
        <w:fldChar w:fldCharType="end"/>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7EBA40AC"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w:t>
      </w:r>
      <w:r w:rsidR="001B571E">
        <w:rPr>
          <w:rFonts w:ascii="Calibri" w:hAnsi="Calibri" w:cs="Calibri"/>
        </w:rPr>
        <w:t>test multiple mechanisms proposed to have a role in the associations of threat and deprivation with later psychopathology to determine which have the strongest indirect effects in a longitudinal study of early adolescents with variability in both threat and deprivation</w:t>
      </w:r>
      <w:r w:rsidRPr="00224F06">
        <w:rPr>
          <w:rFonts w:ascii="Calibri" w:hAnsi="Calibri" w:cs="Calibri"/>
        </w:rPr>
        <w:t xml:space="preserve">. </w:t>
      </w:r>
      <w:r w:rsidR="001B571E">
        <w:rPr>
          <w:rFonts w:ascii="Calibri" w:hAnsi="Calibri" w:cs="Calibri"/>
        </w:rPr>
        <w:t xml:space="preserve">We apply a novel statistical approach to explore this question in data with a </w:t>
      </w:r>
      <w:r>
        <w:rPr>
          <w:rFonts w:ascii="Calibri" w:hAnsi="Calibri" w:cs="Calibri"/>
        </w:rPr>
        <w:t>detailed threat and deprivation accounts</w:t>
      </w:r>
      <w:r w:rsidR="00EF6A69">
        <w:rPr>
          <w:rFonts w:ascii="Calibri" w:hAnsi="Calibri" w:cs="Calibri"/>
        </w:rPr>
        <w:t xml:space="preserve">, </w:t>
      </w:r>
      <w:r>
        <w:rPr>
          <w:rFonts w:ascii="Calibri" w:hAnsi="Calibri" w:cs="Calibri"/>
        </w:rPr>
        <w:t xml:space="preserve">a comprehensive assessment of </w:t>
      </w:r>
      <w:r w:rsidR="001B571E">
        <w:rPr>
          <w:rFonts w:ascii="Calibri" w:hAnsi="Calibri" w:cs="Calibri"/>
        </w:rPr>
        <w:t xml:space="preserve">candidate mediating </w:t>
      </w:r>
      <w:r>
        <w:rPr>
          <w:rFonts w:ascii="Calibri" w:hAnsi="Calibri" w:cs="Calibri"/>
        </w:rPr>
        <w:t>phenotypes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xml:space="preserve">. </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2F23DBC3" w14:textId="5214D460"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w:t>
      </w:r>
      <w:r w:rsidR="000C03A0">
        <w:rPr>
          <w:rFonts w:ascii="Calibri" w:hAnsi="Calibri" w:cs="Calibri"/>
        </w:rPr>
        <w:t>across</w:t>
      </w:r>
      <w:r w:rsidR="00C819BD">
        <w:rPr>
          <w:rFonts w:ascii="Calibri" w:hAnsi="Calibri" w:cs="Calibri"/>
        </w:rPr>
        <w:t xml:space="preserve"> childhood </w:t>
      </w:r>
      <w:r w:rsidR="000C03A0">
        <w:rPr>
          <w:rFonts w:ascii="Calibri" w:hAnsi="Calibri" w:cs="Calibri"/>
        </w:rPr>
        <w:t xml:space="preserve">and adolescence </w:t>
      </w:r>
      <w:r w:rsidRPr="00FB47D8">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7356D9">
        <w:rPr>
          <w:rFonts w:ascii="Calibri" w:hAnsi="Calibri" w:cs="Calibri"/>
        </w:rPr>
        <w:instrText xml:space="preserve"> ADDIN EN.CITE </w:instrText>
      </w:r>
      <w:r w:rsidR="007356D9">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PSIxNjY5NjU3NTk2IiBndWlkPSJkZjkzYTY3NC05MmU5LTQ0ZTItYTIwNS05MjYzNTM4N2NiZGUi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</w:fldData>
        </w:fldChar>
      </w:r>
      <w:r w:rsidR="007356D9">
        <w:rPr>
          <w:rFonts w:ascii="Calibri" w:hAnsi="Calibri" w:cs="Calibri"/>
        </w:rPr>
        <w:instrText xml:space="preserve"> ADDIN EN.CITE.DATA </w:instrText>
      </w:r>
      <w:r w:rsidR="007356D9">
        <w:rPr>
          <w:rFonts w:ascii="Calibri" w:hAnsi="Calibri" w:cs="Calibri"/>
        </w:rPr>
      </w:r>
      <w:r w:rsidR="007356D9">
        <w:rPr>
          <w:rFonts w:ascii="Calibri" w:hAnsi="Calibri" w:cs="Calibri"/>
        </w:rPr>
        <w:fldChar w:fldCharType="end"/>
      </w:r>
      <w:r w:rsidRPr="00FB47D8">
        <w:rPr>
          <w:rFonts w:ascii="Calibri" w:hAnsi="Calibri" w:cs="Calibri"/>
        </w:rPr>
        <w:fldChar w:fldCharType="separate"/>
      </w:r>
      <w:r w:rsidR="007356D9">
        <w:rPr>
          <w:rFonts w:ascii="Calibri" w:hAnsi="Calibri" w:cs="Calibri"/>
          <w:noProof/>
        </w:rPr>
        <w:t>(Lengua et al., 2015; Lengua et al., 2020; Zalewski et al., 2012)</w:t>
      </w:r>
      <w:r w:rsidRPr="00FB47D8">
        <w:rPr>
          <w:rFonts w:ascii="Calibri" w:hAnsi="Calibri" w:cs="Calibri"/>
        </w:rPr>
        <w:fldChar w:fldCharType="end"/>
      </w:r>
      <w:r w:rsidRPr="00FB47D8">
        <w:rPr>
          <w:rFonts w:ascii="Calibri" w:hAnsi="Calibri" w:cs="Calibri"/>
        </w:rPr>
        <w:t xml:space="preserve">. </w:t>
      </w:r>
    </w:p>
    <w:p w14:paraId="583F96B5" w14:textId="2EFF81EB" w:rsidR="00705B12" w:rsidRPr="00FB47D8" w:rsidRDefault="00337255" w:rsidP="00705B12">
      <w:pPr>
        <w:spacing w:after="240" w:line="360" w:lineRule="auto"/>
        <w:rPr>
          <w:rFonts w:ascii="Calibri" w:hAnsi="Calibri" w:cs="Calibri"/>
          <w:u w:val="single"/>
        </w:rPr>
      </w:pPr>
      <w:r>
        <w:rPr>
          <w:rFonts w:ascii="Calibri" w:hAnsi="Calibri" w:cs="Calibri"/>
        </w:rPr>
        <w:lastRenderedPageBreak/>
        <w:t>This analysis</w:t>
      </w:r>
      <w:r w:rsidR="00C819BD">
        <w:rPr>
          <w:rFonts w:ascii="Calibri" w:hAnsi="Calibri" w:cs="Calibri"/>
        </w:rPr>
        <w:t xml:space="preserve"> </w:t>
      </w:r>
      <w:r>
        <w:rPr>
          <w:rFonts w:ascii="Calibri" w:hAnsi="Calibri" w:cs="Calibri"/>
        </w:rPr>
        <w:t xml:space="preserve">includes </w:t>
      </w:r>
      <w:r w:rsidR="00C819BD">
        <w:rPr>
          <w:rFonts w:ascii="Calibri" w:hAnsi="Calibri" w:cs="Calibri"/>
        </w:rPr>
        <w:t xml:space="preserve">227 mother-child dyads </w:t>
      </w:r>
      <w:r>
        <w:rPr>
          <w:rFonts w:ascii="Calibri" w:hAnsi="Calibri" w:cs="Calibri"/>
        </w:rPr>
        <w:t>who provided data when the children were between</w:t>
      </w:r>
      <w:r w:rsidR="00705B12">
        <w:rPr>
          <w:rFonts w:ascii="Calibri" w:hAnsi="Calibri" w:cs="Calibri"/>
        </w:rPr>
        <w:t xml:space="preserve"> 10.9 and 13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76646F" w:rsidRPr="0076646F">
        <w:rPr>
          <w:rFonts w:ascii="Calibri" w:hAnsi="Calibri" w:cs="Calibri"/>
        </w:rPr>
        <w:t xml:space="preserve"> </w:t>
      </w:r>
      <w:r w:rsidR="000C03A0">
        <w:rPr>
          <w:rFonts w:ascii="Calibri" w:hAnsi="Calibri" w:cs="Calibri"/>
        </w:rPr>
        <w:t xml:space="preserve">Detailed accounts of early-life adversity as well as a range of potential mechanisms were assessed </w:t>
      </w:r>
      <w:r w:rsidR="000C03A0">
        <w:rPr>
          <w:rFonts w:ascii="Calibri" w:hAnsi="Calibri" w:cs="Calibri"/>
        </w:rPr>
        <w:t>at this time</w:t>
      </w:r>
      <w:r w:rsidR="000C03A0">
        <w:rPr>
          <w:rFonts w:ascii="Calibri" w:hAnsi="Calibri" w:cs="Calibri"/>
        </w:rPr>
        <w:t xml:space="preserve">. </w:t>
      </w:r>
      <w:r w:rsidR="0076646F">
        <w:rPr>
          <w:rFonts w:ascii="Calibri" w:hAnsi="Calibri" w:cs="Calibri"/>
        </w:rPr>
        <w:t>P</w:t>
      </w:r>
      <w:r w:rsidR="0076646F">
        <w:rPr>
          <w:rFonts w:ascii="Calibri" w:hAnsi="Calibri" w:cs="Calibri"/>
        </w:rPr>
        <w:t>articipating children and their mothers provided 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t>
      </w:r>
      <w:r w:rsidR="0076646F">
        <w:rPr>
          <w:rFonts w:ascii="Calibri" w:hAnsi="Calibri" w:cs="Calibri"/>
        </w:rPr>
        <w:t xml:space="preserve">was assessed at this point and again at a </w:t>
      </w:r>
      <w:r w:rsidR="0076646F">
        <w:rPr>
          <w:rFonts w:ascii="Calibri" w:hAnsi="Calibri" w:cs="Calibri"/>
        </w:rPr>
        <w:t xml:space="preserve">follow-up assessment </w:t>
      </w:r>
      <w:r w:rsidR="0076646F" w:rsidRPr="00FB47D8">
        <w:rPr>
          <w:rFonts w:ascii="Calibri" w:hAnsi="Calibri" w:cs="Calibri"/>
        </w:rPr>
        <w:t xml:space="preserve">conducted approximately 2 years </w:t>
      </w:r>
      <w:r w:rsidR="0076646F">
        <w:rPr>
          <w:rFonts w:ascii="Calibri" w:hAnsi="Calibri" w:cs="Calibri"/>
        </w:rPr>
        <w:t>later</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early childhood assessments (between ages 3 and 6) </w:t>
      </w:r>
      <w:r w:rsidR="0076646F">
        <w:rPr>
          <w:rFonts w:ascii="Calibri" w:hAnsi="Calibri" w:cs="Calibri"/>
        </w:rPr>
        <w:t>and used here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Chronicity of poverty was defined as the number of visits out of 4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Pr>
          <w:rFonts w:ascii="Calibri" w:hAnsi="Calibri" w:cs="Calibri"/>
        </w:rPr>
        <w:fldChar w:fldCharType="separate"/>
      </w:r>
      <w:r>
        <w:rPr>
          <w:rFonts w:ascii="Calibri" w:hAnsi="Calibri" w:cs="Calibri"/>
          <w:noProof/>
        </w:rPr>
        <w:t>(Radloff, 1977)</w:t>
      </w:r>
      <w:r>
        <w:rPr>
          <w:rFonts w:ascii="Calibri" w:hAnsi="Calibri" w:cs="Calibri"/>
        </w:rPr>
        <w:fldChar w:fldCharType="end"/>
      </w:r>
      <w:r w:rsidR="00705B12">
        <w:rPr>
          <w:rFonts w:ascii="Calibri" w:hAnsi="Calibri" w:cs="Calibri"/>
        </w:rPr>
        <w:t xml:space="preserv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34F0D3B8" w14:textId="54CE17BE" w:rsidR="00086583" w:rsidRDefault="000D1B11" w:rsidP="00705B12">
      <w:pPr>
        <w:spacing w:after="240" w:line="360" w:lineRule="auto"/>
        <w:rPr>
          <w:rFonts w:ascii="Calibri" w:hAnsi="Calibri" w:cs="Calibri"/>
          <w:i/>
          <w:iCs/>
        </w:rPr>
      </w:pPr>
      <w:r>
        <w:rPr>
          <w:rFonts w:ascii="Calibri" w:hAnsi="Calibri" w:cs="Calibri"/>
          <w:i/>
          <w:iCs/>
        </w:rPr>
        <w:t>Threat and deprivation</w:t>
      </w:r>
      <w:r w:rsidR="00086583">
        <w:rPr>
          <w:rFonts w:ascii="Calibri" w:hAnsi="Calibri" w:cs="Calibri"/>
          <w:i/>
          <w:iCs/>
        </w:rPr>
        <w:t xml:space="preserve"> experiences</w:t>
      </w:r>
      <w:r>
        <w:rPr>
          <w:rFonts w:ascii="Calibri" w:hAnsi="Calibri" w:cs="Calibri"/>
          <w:i/>
          <w:iCs/>
        </w:rPr>
        <w:t>:</w:t>
      </w:r>
    </w:p>
    <w:p w14:paraId="68798083" w14:textId="6D9269ED" w:rsidR="00086583" w:rsidRPr="00086583" w:rsidRDefault="00086583" w:rsidP="00705B12">
      <w:pPr>
        <w:spacing w:after="240" w:line="360" w:lineRule="auto"/>
        <w:rPr>
          <w:rFonts w:ascii="Calibri" w:hAnsi="Calibri" w:cs="Calibri"/>
        </w:rPr>
      </w:pPr>
      <w:r>
        <w:rPr>
          <w:rFonts w:ascii="Calibri" w:hAnsi="Calibri" w:cs="Calibri"/>
        </w:rPr>
        <w:t xml:space="preserve">Both threat and deprivation </w:t>
      </w:r>
      <w:r>
        <w:rPr>
          <w:rFonts w:ascii="Calibri" w:hAnsi="Calibri" w:cs="Calibri"/>
        </w:rPr>
        <w:t xml:space="preserve">experience measures </w:t>
      </w:r>
      <w:r>
        <w:rPr>
          <w:rFonts w:ascii="Calibri" w:hAnsi="Calibri" w:cs="Calibri"/>
        </w:rPr>
        <w:t>were constructed using multi-informant methods.</w:t>
      </w:r>
      <w:r>
        <w:rPr>
          <w:rFonts w:ascii="Calibri" w:hAnsi="Calibri" w:cs="Calibri"/>
        </w:rPr>
        <w:t xml:space="preserve"> </w:t>
      </w:r>
      <w:r w:rsidRPr="00FB47D8">
        <w:rPr>
          <w:rFonts w:ascii="Calibri" w:hAnsi="Calibri" w:cs="Calibri"/>
        </w:rPr>
        <w:t xml:space="preserve">Higher values on </w:t>
      </w:r>
      <w:r>
        <w:rPr>
          <w:rFonts w:ascii="Calibri" w:hAnsi="Calibri" w:cs="Calibri"/>
        </w:rPr>
        <w:t>both</w:t>
      </w:r>
      <w:r w:rsidRPr="00FB47D8">
        <w:rPr>
          <w:rFonts w:ascii="Calibri" w:hAnsi="Calibri" w:cs="Calibri"/>
        </w:rPr>
        <w:t xml:space="preserve"> measures convey greater </w:t>
      </w:r>
      <w:r>
        <w:rPr>
          <w:rFonts w:ascii="Calibri" w:hAnsi="Calibri" w:cs="Calibri"/>
        </w:rPr>
        <w:t>experience</w:t>
      </w:r>
      <w:r w:rsidRPr="00FB47D8">
        <w:rPr>
          <w:rFonts w:ascii="Calibri" w:hAnsi="Calibri" w:cs="Calibri"/>
        </w:rPr>
        <w:t xml:space="preserve">. Algorithms used to construct the threat </w:t>
      </w:r>
      <w:r>
        <w:rPr>
          <w:rFonts w:ascii="Calibri" w:hAnsi="Calibri" w:cs="Calibri"/>
        </w:rPr>
        <w:t xml:space="preserve">and deprivation </w:t>
      </w:r>
      <w:r w:rsidRPr="00FB47D8">
        <w:rPr>
          <w:rFonts w:ascii="Calibri" w:hAnsi="Calibri" w:cs="Calibri"/>
        </w:rPr>
        <w:t>measures have been</w:t>
      </w:r>
      <w:r>
        <w:rPr>
          <w:rFonts w:ascii="Calibri" w:hAnsi="Calibri" w:cs="Calibri"/>
        </w:rPr>
        <w:t xml:space="preserve"> </w:t>
      </w:r>
      <w:r w:rsidR="000B612E">
        <w:rPr>
          <w:rFonts w:ascii="Calibri" w:hAnsi="Calibri" w:cs="Calibri"/>
        </w:rPr>
        <w:t xml:space="preserve">preregistered </w:t>
      </w:r>
      <w:r w:rsidR="000B612E">
        <w:rPr>
          <w:rFonts w:ascii="Calibri" w:hAnsi="Calibri" w:cs="Calibri"/>
        </w:rPr>
        <w:t>(</w:t>
      </w:r>
      <w:hyperlink r:id="rId13" w:history="1">
        <w:r w:rsidR="000B612E" w:rsidRPr="006C3755">
          <w:rPr>
            <w:rStyle w:val="Hyperlink"/>
            <w:rFonts w:ascii="Calibri" w:hAnsi="Calibri" w:cs="Calibri"/>
          </w:rPr>
          <w:t>https://osf.io/6yf4p/</w:t>
        </w:r>
      </w:hyperlink>
      <w:r w:rsidR="000B612E">
        <w:rPr>
          <w:rFonts w:ascii="Calibri" w:hAnsi="Calibri" w:cs="Calibri"/>
        </w:rPr>
        <w:t>)</w:t>
      </w:r>
      <w:r w:rsidR="000B612E">
        <w:rPr>
          <w:rFonts w:ascii="Calibri" w:hAnsi="Calibri" w:cs="Calibri"/>
        </w:rPr>
        <w:t xml:space="preserve"> and </w:t>
      </w:r>
      <w:r>
        <w:rPr>
          <w:rFonts w:ascii="Calibri" w:hAnsi="Calibri" w:cs="Calibri"/>
        </w:rPr>
        <w:t>described in detail</w:t>
      </w:r>
      <w:r w:rsidRPr="00FB47D8">
        <w:rPr>
          <w:rFonts w:ascii="Calibri" w:hAnsi="Calibri" w:cs="Calibri"/>
        </w:rPr>
        <w:t xml:space="preserve"> </w:t>
      </w:r>
      <w:r>
        <w:rPr>
          <w:rFonts w:ascii="Calibri" w:hAnsi="Calibri" w:cs="Calibri"/>
        </w:rPr>
        <w:t xml:space="preserve">a recent publication </w:t>
      </w:r>
      <w:r>
        <w:rPr>
          <w:rFonts w:ascii="Calibri" w:hAnsi="Calibri" w:cs="Calibri"/>
        </w:rPr>
        <w:fldChar w:fldCharType="begin"/>
      </w:r>
      <w:r>
        <w:rPr>
          <w:rFonts w:ascii="Calibri" w:hAnsi="Calibri" w:cs="Calibri"/>
        </w:rPr>
        <w:instrText xml:space="preserve"> ADDIN EN.CITE &lt;EndNote&gt;&lt;Cite&gt;&lt;Author&gt;Weissman&lt;/Author&gt;&lt;Year&gt;2022&lt;/Year&gt;&lt;RecNum&gt;43&lt;/RecNum&gt;&lt;DisplayText&gt;(Weissman et al., 2022)&lt;/DisplayText&gt;&lt;record&gt;&lt;rec-number&gt;43&lt;/rec-number&gt;&lt;foreign-keys&gt;&lt;key app="EN" db-id="wr90sderqtfxw1expeap9teawr22f0zt0a52" timestamp="1681155823"&gt;43&lt;/key&gt;&lt;/foreign-keys&gt;&lt;ref-type name="Journal Article"&gt;17&lt;/ref-type&gt;&lt;contributors&gt;&lt;authors&gt;&lt;author&gt;Weissman, David G.&lt;/author&gt;&lt;author&gt;Rosen, Maya L.&lt;/author&gt;&lt;author&gt;Colich, Natalie L.&lt;/author&gt;&lt;author&gt;Sambrook, Kelly A.&lt;/author&gt;&lt;author&gt;Lengua, Liliana J.&lt;/author&gt;&lt;author&gt;Sheridan, Margaret A.&lt;/author&gt;&lt;author&gt;McLaughlin, Katie A.&lt;/author&gt;&lt;/authors&gt;&lt;/contributors&gt;&lt;titles&gt;&lt;title&gt;Exposure to Violence as an Environmental Pathway Linking Low Socioeconomic Status with Altered Neural Processing of Threat and Adolescent Psychopathology&lt;/title&gt;&lt;secondary-title&gt;Journal of Cognitive Neuroscience&lt;/secondary-title&gt;&lt;/titles&gt;&lt;periodical&gt;&lt;full-title&gt;Journal of Cognitive Neuroscience&lt;/full-title&gt;&lt;/periodical&gt;&lt;pages&gt;1892-1905&lt;/pages&gt;&lt;volume&gt;34&lt;/volume&gt;&lt;number&gt;10&lt;/number&gt;&lt;dates&gt;&lt;year&gt;2022&lt;/year&gt;&lt;/dates&gt;&lt;isbn&gt;0898-929X&lt;/isbn&gt;&lt;urls&gt;&lt;related-urls&gt;&lt;url&gt;https://doi.org/10.1162/jocn_a_01825&lt;/url&gt;&lt;/related-urls&gt;&lt;/urls&gt;&lt;electronic-resource-num&gt;10.1162/jocn_a_01825&lt;/electronic-resource-num&gt;&lt;access-date&gt;4/10/2023&lt;/access-date&gt;&lt;/record&gt;&lt;/Cite&gt;&lt;/EndNote&gt;</w:instrText>
      </w:r>
      <w:r>
        <w:rPr>
          <w:rFonts w:ascii="Calibri" w:hAnsi="Calibri" w:cs="Calibri"/>
        </w:rPr>
        <w:fldChar w:fldCharType="separate"/>
      </w:r>
      <w:r>
        <w:rPr>
          <w:rFonts w:ascii="Calibri" w:hAnsi="Calibri" w:cs="Calibri"/>
          <w:noProof/>
        </w:rPr>
        <w:t>(Weissman et al., 2022)</w:t>
      </w:r>
      <w:r>
        <w:rPr>
          <w:rFonts w:ascii="Calibri" w:hAnsi="Calibri" w:cs="Calibri"/>
        </w:rPr>
        <w:fldChar w:fldCharType="end"/>
      </w:r>
      <w:r>
        <w:rPr>
          <w:rFonts w:ascii="Calibri" w:hAnsi="Calibri" w:cs="Calibri"/>
        </w:rPr>
        <w:t>.</w:t>
      </w:r>
    </w:p>
    <w:p w14:paraId="42946610" w14:textId="20378181"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w:t>
      </w:r>
      <w:r w:rsidR="000346E4">
        <w:rPr>
          <w:rFonts w:ascii="Calibri" w:hAnsi="Calibri" w:cs="Calibri"/>
        </w:rPr>
        <w:t>experiences variable is a</w:t>
      </w:r>
      <w:r w:rsidR="007356D9">
        <w:rPr>
          <w:rFonts w:ascii="Calibri" w:hAnsi="Calibri" w:cs="Calibri"/>
        </w:rPr>
        <w:t xml:space="preserve"> composite of </w:t>
      </w:r>
      <w:r w:rsidRPr="00FB47D8">
        <w:rPr>
          <w:rFonts w:ascii="Calibri" w:hAnsi="Calibri" w:cs="Calibri"/>
        </w:rPr>
        <w:t>the count of distinct types of violence</w:t>
      </w:r>
      <w:r w:rsidR="007356D9">
        <w:rPr>
          <w:rFonts w:ascii="Calibri" w:hAnsi="Calibri" w:cs="Calibri"/>
        </w:rPr>
        <w:t>,</w:t>
      </w:r>
      <w:r w:rsidRPr="00FB47D8">
        <w:rPr>
          <w:rFonts w:ascii="Calibri" w:hAnsi="Calibri" w:cs="Calibri"/>
        </w:rPr>
        <w:t xml:space="preserve"> the frequency</w:t>
      </w:r>
      <w:r w:rsidR="002059BC">
        <w:rPr>
          <w:rFonts w:ascii="Calibri" w:hAnsi="Calibri" w:cs="Calibri"/>
        </w:rPr>
        <w:t>,</w:t>
      </w:r>
      <w:r w:rsidRPr="00FB47D8">
        <w:rPr>
          <w:rFonts w:ascii="Calibri" w:hAnsi="Calibri" w:cs="Calibri"/>
        </w:rPr>
        <w:t xml:space="preserve"> and </w:t>
      </w:r>
      <w:r w:rsidR="007356D9">
        <w:rPr>
          <w:rFonts w:ascii="Calibri" w:hAnsi="Calibri" w:cs="Calibri"/>
        </w:rPr>
        <w:t>the severity of violence experienced</w:t>
      </w:r>
      <w:r w:rsidRPr="00FB47D8">
        <w:rPr>
          <w:rFonts w:ascii="Calibri" w:hAnsi="Calibri" w:cs="Calibri"/>
        </w:rPr>
        <w:t xml:space="preserve">. </w:t>
      </w:r>
      <w:r w:rsidR="00146E83">
        <w:rPr>
          <w:rFonts w:ascii="Calibri" w:hAnsi="Calibri" w:cs="Calibri"/>
        </w:rPr>
        <w:t>Up to 5 types of interpersonal violence - physical abuse, sexual abuse, domestic violence, witnessing a violent crime, or being a victim of a violent crime – could be endorsed either by the child or the parent</w:t>
      </w:r>
      <w:r w:rsidR="000346E4">
        <w:rPr>
          <w:rFonts w:ascii="Calibri" w:hAnsi="Calibri" w:cs="Calibri"/>
        </w:rPr>
        <w:t xml:space="preserve"> if </w:t>
      </w:r>
      <w:r w:rsidR="00146E83">
        <w:rPr>
          <w:rFonts w:ascii="Calibri" w:hAnsi="Calibri" w:cs="Calibri"/>
        </w:rPr>
        <w:t xml:space="preserve">reported on the </w:t>
      </w:r>
      <w:r w:rsidR="00146E83" w:rsidRPr="00FB47D8">
        <w:rPr>
          <w:rFonts w:ascii="Calibri" w:hAnsi="Calibri" w:cs="Calibri"/>
        </w:rPr>
        <w:t>UCLA PTSD Reactions Index</w:t>
      </w:r>
      <w:r w:rsidR="00146E83">
        <w:rPr>
          <w:rFonts w:ascii="Calibri" w:hAnsi="Calibri" w:cs="Calibri"/>
        </w:rPr>
        <w:t xml:space="preserve"> </w:t>
      </w:r>
      <w:r w:rsidR="000346E4">
        <w:rPr>
          <w:rFonts w:ascii="Calibri" w:hAnsi="Calibri" w:cs="Calibri"/>
        </w:rPr>
        <w:fldChar w:fldCharType="begin">
          <w:fldData xml:space="preserve">PEVuZE5vdGU+PENpdGU+PEF1dGhvcj5TdGVpbmJlcmc8L0F1dGhvcj48WWVhcj4yMDA0PC9ZZWFy
PjxSZWNOdW0+MzI8L1JlY051bT48RGlzcGxheVRleHQ+KFN0ZWluYmVyZyBldCBhbC4sIDIwMDQ7
IFN0ZWluYmVyZyBldCBhbC4sIDIwMTMpPC9EaXNwbGF5VGV4dD48cmVjb3JkPjxyZWMtbnVtYmVy
PjMyPC9yZWMtbnVtYmVyPjxmb3JlaWduLWtleXM+PGtleSBhcHA9IkVOIiBkYi1pZD0iZXc5cGVy
eHc2cGE5d2plZDB3YXhwcnZsdGVzd3N2d3M1ZHNyIiB0aW1lc3RhbXA9IjE2ODA5MDcxOTIiPjMy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ZGFyeS10aXRsZT48L3RpdGxlcz48cGFnZXM+OTYtMTAwPC9wYWdlcz48dm9sdW1lPjY8L3ZvbHVt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PEVuZE5vdGU+PENpdGU+PEF1dGhvcj5TdGVpbmJlcmc8L0F1dGhvcj48WWVhcj4yMDA0PC9ZZWFy
PjxSZWNOdW0+MzI8L1JlY051bT48RGlzcGxheVRleHQ+KFN0ZWluYmVyZyBldCBhbC4sIDIwMDQ7
IFN0ZWluYmVyZyBldCBhbC4sIDIwMTMpPC9EaXNwbGF5VGV4dD48cmVjb3JkPjxyZWMtbnVtYmVy
PjMyPC9yZWMtbnVtYmVyPjxmb3JlaWduLWtleXM+PGtleSBhcHA9IkVOIiBkYi1pZD0iZXc5cGVy
eHc2cGE5d2plZDB3YXhwcnZsdGVzd3N2d3M1ZHNyIiB0aW1lc3RhbXA9IjE2ODA5MDcxOTIiPjMy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ZGFyeS10aXRsZT48L3RpdGxlcz48cGFnZXM+OTYtMTAwPC9wYWdlcz48dm9sdW1lPjY8L3ZvbHVt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000346E4">
        <w:rPr>
          <w:rFonts w:ascii="Calibri" w:hAnsi="Calibri" w:cs="Calibri"/>
        </w:rPr>
        <w:fldChar w:fldCharType="separate"/>
      </w:r>
      <w:r w:rsidR="00D45302">
        <w:rPr>
          <w:rFonts w:ascii="Calibri" w:hAnsi="Calibri" w:cs="Calibri"/>
          <w:noProof/>
        </w:rPr>
        <w:t>(Steinberg et al., 2004; Steinberg et al., 2013)</w:t>
      </w:r>
      <w:r w:rsidR="000346E4">
        <w:rPr>
          <w:rFonts w:ascii="Calibri" w:hAnsi="Calibri" w:cs="Calibri"/>
        </w:rPr>
        <w:fldChar w:fldCharType="end"/>
      </w:r>
      <w:r w:rsidR="00146E83">
        <w:rPr>
          <w:rFonts w:ascii="Calibri" w:hAnsi="Calibri" w:cs="Calibri"/>
        </w:rPr>
        <w:t xml:space="preserve">. Physical abuse, sexual abuse, and domestic violence could be additionally endorsed by the child </w:t>
      </w:r>
      <w:r w:rsidR="00146E83">
        <w:rPr>
          <w:rFonts w:ascii="Calibri" w:hAnsi="Calibri" w:cs="Calibri"/>
        </w:rPr>
        <w:lastRenderedPageBreak/>
        <w:t xml:space="preserve">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PjxBdXRob3I+Rmlua2VsaG9yPC9BdXRob3I+PFllYXI+MjAwNTwvWWVhcj48UmVjTnVtPjQ1PC9S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(Bifulco et al., 1994; Finkelhor et al., 2005)</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w:t>
      </w:r>
      <w:r w:rsidR="002059BC">
        <w:rPr>
          <w:rFonts w:ascii="Calibri" w:hAnsi="Calibri" w:cs="Calibri"/>
        </w:rPr>
        <w:t xml:space="preserve">summed frequency ratings of witnessing or experiencing violence on the </w:t>
      </w:r>
      <w:r w:rsidRPr="00FB47D8">
        <w:rPr>
          <w:rFonts w:ascii="Calibri" w:hAnsi="Calibri" w:cs="Calibri"/>
        </w:rPr>
        <w:t>Violence Exposure Scale for Children-Revised instrument (VEX-R)</w:t>
      </w:r>
      <w:r>
        <w:rPr>
          <w:rFonts w:ascii="Calibri" w:hAnsi="Calibri" w:cs="Calibri"/>
        </w:rPr>
        <w:t xml:space="preserve"> </w:t>
      </w:r>
      <w:r w:rsidRPr="00FB47D8">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D45302">
        <w:rPr>
          <w:rFonts w:ascii="Calibri" w:hAnsi="Calibri" w:cs="Calibri"/>
        </w:rPr>
        <w:instrText xml:space="preserve"> ADDIN EN.CITE </w:instrText>
      </w:r>
      <w:r w:rsidR="00D45302">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ZnZ2emEwdnQwZHJlZDlwd3Q5IiB0aW1lc3RhbXA9IjE2Njk2NTc1OTYiIGd1aWQ9IjA2NDQ4NjAx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=
</w:fldData>
        </w:fldChar>
      </w:r>
      <w:r w:rsidR="00D45302">
        <w:rPr>
          <w:rFonts w:ascii="Calibri" w:hAnsi="Calibri" w:cs="Calibri"/>
        </w:rPr>
        <w:instrText xml:space="preserve"> ADDIN EN.CITE.DATA </w:instrText>
      </w:r>
      <w:r w:rsidR="00D45302">
        <w:rPr>
          <w:rFonts w:ascii="Calibri" w:hAnsi="Calibri" w:cs="Calibri"/>
        </w:rPr>
      </w:r>
      <w:r w:rsidR="00D45302">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(Raviv et al., 2001; 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w:t>
      </w:r>
      <w:r w:rsidR="002059BC" w:rsidRPr="00FB47D8">
        <w:rPr>
          <w:rFonts w:ascii="Calibri" w:hAnsi="Calibri" w:cs="Calibri"/>
        </w:rPr>
        <w:t>Childhood Trauma Questionnaire (CTQ)</w:t>
      </w:r>
      <w:r w:rsidR="002059BC">
        <w:rPr>
          <w:rFonts w:ascii="Calibri" w:hAnsi="Calibri" w:cs="Calibri"/>
        </w:rPr>
        <w:t xml:space="preserve"> </w:t>
      </w:r>
      <w:r w:rsidR="002059BC" w:rsidRPr="00FB47D8">
        <w:rPr>
          <w:rFonts w:ascii="Calibri" w:hAnsi="Calibri" w:cs="Calibri"/>
        </w:rPr>
        <w:fldChar w:fldCharType="begin"/>
      </w:r>
      <w:r w:rsidR="002059BC">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002059BC" w:rsidRPr="00FB47D8">
        <w:rPr>
          <w:rFonts w:ascii="Calibri" w:hAnsi="Calibri" w:cs="Calibri"/>
        </w:rPr>
        <w:fldChar w:fldCharType="separate"/>
      </w:r>
      <w:r w:rsidR="002059BC" w:rsidRPr="00FB47D8">
        <w:rPr>
          <w:rFonts w:ascii="Calibri" w:hAnsi="Calibri" w:cs="Calibri"/>
          <w:noProof/>
        </w:rPr>
        <w:t>(Bernstein et al., 1997; Kaufman Kantor et al., 2004)</w:t>
      </w:r>
      <w:r w:rsidR="002059BC"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86583">
        <w:rPr>
          <w:rFonts w:ascii="Calibri" w:hAnsi="Calibri" w:cs="Calibri"/>
        </w:rPr>
        <w:t>The count, frequency, and severity</w:t>
      </w:r>
      <w:r w:rsidR="00086583" w:rsidRPr="00086583">
        <w:rPr>
          <w:rFonts w:ascii="Calibri" w:hAnsi="Calibri" w:cs="Calibri"/>
        </w:rPr>
        <w:t xml:space="preserve"> </w:t>
      </w:r>
      <w:r w:rsidR="00086583">
        <w:rPr>
          <w:rFonts w:ascii="Calibri" w:hAnsi="Calibri" w:cs="Calibri"/>
        </w:rPr>
        <w:t>of violence experiences</w:t>
      </w:r>
      <w:r w:rsidR="00086583">
        <w:rPr>
          <w:rFonts w:ascii="Calibri" w:hAnsi="Calibri" w:cs="Calibri"/>
        </w:rPr>
        <w:t xml:space="preserve"> were each standardized to mean of 0 and standard deviation of 1 and averaged to create t</w:t>
      </w:r>
      <w:r w:rsidR="002059BC">
        <w:rPr>
          <w:rFonts w:ascii="Calibri" w:hAnsi="Calibri" w:cs="Calibri"/>
        </w:rPr>
        <w:t xml:space="preserve">he composite threat experience variable. </w:t>
      </w:r>
    </w:p>
    <w:p w14:paraId="0D5B6686" w14:textId="4C1D1707" w:rsidR="00705B12" w:rsidRDefault="00705B12" w:rsidP="00705B12">
      <w:pPr>
        <w:spacing w:after="240" w:line="360" w:lineRule="auto"/>
        <w:rPr>
          <w:rFonts w:ascii="Calibri" w:hAnsi="Calibri" w:cs="Calibri"/>
        </w:rPr>
      </w:pPr>
      <w:r w:rsidRPr="00FB47D8">
        <w:rPr>
          <w:rFonts w:ascii="Calibri" w:hAnsi="Calibri" w:cs="Calibri"/>
        </w:rPr>
        <w:t xml:space="preserve">The continuous deprivation </w:t>
      </w:r>
      <w:r w:rsidR="000D1B11">
        <w:rPr>
          <w:rFonts w:ascii="Calibri" w:hAnsi="Calibri" w:cs="Calibri"/>
        </w:rPr>
        <w:t xml:space="preserve">composite </w:t>
      </w:r>
      <w:r w:rsidRPr="00FB47D8">
        <w:rPr>
          <w:rFonts w:ascii="Calibri" w:hAnsi="Calibri" w:cs="Calibri"/>
        </w:rPr>
        <w:t>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D1B11">
        <w:rPr>
          <w:rFonts w:ascii="Calibri" w:hAnsi="Calibri" w:cs="Calibri"/>
        </w:rPr>
        <w:t>The 19 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xml:space="preserve">) were counted and reverse-scored so higher scores reflect greater cognitive deprivation. Emotional deprivation is </w:t>
      </w:r>
      <w:r w:rsidR="000D1B11">
        <w:rPr>
          <w:rFonts w:ascii="Calibri" w:hAnsi="Calibri" w:cs="Calibri"/>
        </w:rPr>
        <w:t>the average of</w:t>
      </w:r>
      <w:r w:rsidRPr="00FB47D8">
        <w:rPr>
          <w:rFonts w:ascii="Calibri" w:hAnsi="Calibri" w:cs="Calibri"/>
        </w:rPr>
        <w:t xml:space="preserve"> standardized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w:t>
      </w:r>
      <w:r w:rsidR="000B612E">
        <w:rPr>
          <w:rFonts w:ascii="Calibri" w:hAnsi="Calibri" w:cs="Calibri"/>
        </w:rPr>
        <w:t>average</w:t>
      </w:r>
      <w:r w:rsidRPr="00FB47D8">
        <w:rPr>
          <w:rFonts w:ascii="Calibri" w:hAnsi="Calibri" w:cs="Calibri"/>
        </w:rPr>
        <w:t xml:space="preserve"> of </w:t>
      </w:r>
      <w:r w:rsidR="000D1B11">
        <w:rPr>
          <w:rFonts w:ascii="Calibri" w:hAnsi="Calibri" w:cs="Calibri"/>
        </w:rPr>
        <w:t xml:space="preserve">a </w:t>
      </w:r>
      <w:r w:rsidRPr="00FB47D8">
        <w:rPr>
          <w:rFonts w:ascii="Calibri" w:hAnsi="Calibri" w:cs="Calibri"/>
        </w:rPr>
        <w:t>food insecurity</w:t>
      </w:r>
      <w:r w:rsidR="000D1B11">
        <w:rPr>
          <w:rFonts w:ascii="Calibri" w:hAnsi="Calibri" w:cs="Calibri"/>
        </w:rPr>
        <w:t xml:space="preserve"> score</w:t>
      </w:r>
      <w:r w:rsidRPr="00FB47D8">
        <w:rPr>
          <w:rFonts w:ascii="Calibri" w:hAnsi="Calibri" w:cs="Calibri"/>
        </w:rPr>
        <w:t xml:space="preserve">, measured by </w:t>
      </w:r>
      <w:r w:rsidR="000D1B11">
        <w:rPr>
          <w:rFonts w:ascii="Calibri" w:hAnsi="Calibri" w:cs="Calibri"/>
        </w:rPr>
        <w:t>parental report on the</w:t>
      </w:r>
      <w:r w:rsidRPr="00FB47D8">
        <w:rPr>
          <w:rFonts w:ascii="Calibri" w:hAnsi="Calibri" w:cs="Calibri"/>
        </w:rPr>
        <w:t xml:space="preserve"> </w:t>
      </w:r>
      <w:r w:rsidR="000D1B11">
        <w:rPr>
          <w:rFonts w:ascii="Calibri" w:hAnsi="Calibri" w:cs="Calibri"/>
        </w:rPr>
        <w:t>four</w:t>
      </w:r>
      <w:r w:rsidRPr="00FB47D8">
        <w:rPr>
          <w:rFonts w:ascii="Calibri" w:hAnsi="Calibri" w:cs="Calibri"/>
        </w:rPr>
        <w:t xml:space="preserve">-item </w:t>
      </w:r>
      <w:r w:rsidR="000D1B11">
        <w:rPr>
          <w:rFonts w:ascii="Calibri" w:hAnsi="Calibri" w:cs="Calibri"/>
        </w:rPr>
        <w:t>H</w:t>
      </w:r>
      <w:r w:rsidRPr="00FB47D8">
        <w:rPr>
          <w:rFonts w:ascii="Calibri" w:hAnsi="Calibri" w:cs="Calibri"/>
        </w:rPr>
        <w:t xml:space="preserve">ousehold </w:t>
      </w:r>
      <w:r w:rsidR="000D1B11">
        <w:rPr>
          <w:rFonts w:ascii="Calibri" w:hAnsi="Calibri" w:cs="Calibri"/>
        </w:rPr>
        <w:t>F</w:t>
      </w:r>
      <w:r w:rsidRPr="00FB47D8">
        <w:rPr>
          <w:rFonts w:ascii="Calibri" w:hAnsi="Calibri" w:cs="Calibri"/>
        </w:rPr>
        <w:t xml:space="preserve">ood </w:t>
      </w:r>
      <w:r w:rsidR="000D1B11">
        <w:rPr>
          <w:rFonts w:ascii="Calibri" w:hAnsi="Calibri" w:cs="Calibri"/>
        </w:rPr>
        <w:t>I</w:t>
      </w:r>
      <w:r w:rsidRPr="00FB47D8">
        <w:rPr>
          <w:rFonts w:ascii="Calibri" w:hAnsi="Calibri" w:cs="Calibri"/>
        </w:rPr>
        <w:t xml:space="preserve">nsecurity </w:t>
      </w:r>
      <w:r w:rsidR="000D1B11">
        <w:rPr>
          <w:rFonts w:ascii="Calibri" w:hAnsi="Calibri" w:cs="Calibri"/>
        </w:rPr>
        <w:t>S</w:t>
      </w:r>
      <w:r w:rsidRPr="00FB47D8">
        <w:rPr>
          <w:rFonts w:ascii="Calibri" w:hAnsi="Calibri" w:cs="Calibri"/>
        </w:rPr>
        <w:t>cale, and</w:t>
      </w:r>
      <w:r w:rsidR="000D1B11">
        <w:rPr>
          <w:rFonts w:ascii="Calibri" w:hAnsi="Calibri" w:cs="Calibri"/>
        </w:rPr>
        <w:t xml:space="preserve"> child-reported</w:t>
      </w:r>
      <w:r w:rsidRPr="00FB47D8">
        <w:rPr>
          <w:rFonts w:ascii="Calibri" w:hAnsi="Calibri" w:cs="Calibri"/>
        </w:rPr>
        <w:t xml:space="preserve"> physical </w:t>
      </w:r>
      <w:r w:rsidR="000D1B11">
        <w:rPr>
          <w:rFonts w:ascii="Calibri" w:hAnsi="Calibri" w:cs="Calibri"/>
        </w:rPr>
        <w:t>needs</w:t>
      </w:r>
      <w:r w:rsidRPr="00FB47D8">
        <w:rPr>
          <w:rFonts w:ascii="Calibri" w:hAnsi="Calibri" w:cs="Calibri"/>
        </w:rPr>
        <w:t xml:space="preserve"> subscale </w:t>
      </w:r>
      <w:r w:rsidR="000D1B11">
        <w:rPr>
          <w:rFonts w:ascii="Calibri" w:hAnsi="Calibri" w:cs="Calibri"/>
        </w:rPr>
        <w:t xml:space="preserve">score </w:t>
      </w:r>
      <w:r w:rsidRPr="00FB47D8">
        <w:rPr>
          <w:rFonts w:ascii="Calibri" w:hAnsi="Calibri" w:cs="Calibri"/>
        </w:rPr>
        <w:t>of MNBS</w:t>
      </w:r>
      <w:r w:rsidR="000D1B11">
        <w:rPr>
          <w:rFonts w:ascii="Calibri" w:hAnsi="Calibri" w:cs="Calibri"/>
        </w:rPr>
        <w:t>,</w:t>
      </w:r>
      <w:r w:rsidRPr="00FB47D8">
        <w:rPr>
          <w:rFonts w:ascii="Calibri" w:hAnsi="Calibri" w:cs="Calibri"/>
        </w:rPr>
        <w:t xml:space="preserve"> and</w:t>
      </w:r>
      <w:r w:rsidR="000D1B11">
        <w:rPr>
          <w:rFonts w:ascii="Calibri" w:hAnsi="Calibri" w:cs="Calibri"/>
        </w:rPr>
        <w:t xml:space="preserve"> the child-reported physical neglect subscale score </w:t>
      </w:r>
      <w:r w:rsidR="000B612E">
        <w:rPr>
          <w:rFonts w:ascii="Calibri" w:hAnsi="Calibri" w:cs="Calibri"/>
        </w:rPr>
        <w:t>of</w:t>
      </w:r>
      <w:r w:rsidR="000D1B11">
        <w:rPr>
          <w:rFonts w:ascii="Calibri" w:hAnsi="Calibri" w:cs="Calibri"/>
        </w:rPr>
        <w:t xml:space="preserve"> the</w:t>
      </w:r>
      <w:r w:rsidRPr="00FB47D8">
        <w:rPr>
          <w:rFonts w:ascii="Calibri" w:hAnsi="Calibri" w:cs="Calibri"/>
        </w:rPr>
        <w:t xml:space="preserv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w:t>
      </w:r>
      <w:r w:rsidR="000B612E">
        <w:rPr>
          <w:rFonts w:ascii="Calibri" w:hAnsi="Calibri" w:cs="Calibri"/>
        </w:rPr>
        <w:t>experiences measure</w:t>
      </w:r>
      <w:r w:rsidRPr="00FB47D8">
        <w:rPr>
          <w:rFonts w:ascii="Calibri" w:hAnsi="Calibri" w:cs="Calibri"/>
        </w:rPr>
        <w:t xml:space="preserve"> is the average of cognitive, emotional, and physical deprivation composites. </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01B4EEC1" w:rsidR="00705B12" w:rsidRPr="00FB47D8" w:rsidRDefault="00705B12" w:rsidP="00705B12">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w:t>
      </w:r>
      <w:r w:rsidR="00485BC4">
        <w:rPr>
          <w:rFonts w:ascii="Calibri" w:hAnsi="Calibri" w:cs="Calibri"/>
        </w:rPr>
        <w:t xml:space="preserve">emotional, social, cognitive, and neurobiological </w:t>
      </w:r>
      <w:r w:rsidRPr="00FB47D8">
        <w:rPr>
          <w:rFonts w:ascii="Calibri" w:hAnsi="Calibri" w:cs="Calibri"/>
        </w:rPr>
        <w:t xml:space="preserve">mechanisms that mediate the effects of childhood adversity and psychiatric sequelae in </w:t>
      </w:r>
      <w:r w:rsidR="00485BC4">
        <w:rPr>
          <w:rFonts w:ascii="Calibri" w:hAnsi="Calibri" w:cs="Calibri"/>
        </w:rPr>
        <w:t xml:space="preserve">youth </w:t>
      </w:r>
      <w:r w:rsidR="00485BC4">
        <w:rPr>
          <w:rFonts w:ascii="Calibri" w:hAnsi="Calibri" w:cs="Calibri"/>
        </w:rPr>
        <w:fldChar w:fldCharType="begin"/>
      </w:r>
      <w:r w:rsidR="00485BC4">
        <w:rPr>
          <w:rFonts w:ascii="Calibri" w:hAnsi="Calibri" w:cs="Calibri"/>
        </w:rPr>
        <w:instrText xml:space="preserve"> ADDIN EN.CITE &lt;EndNote&gt;&lt;Cite&gt;&lt;Author&gt;McLaughlin&lt;/Author&gt;&lt;Year&gt;2020&lt;/Year&gt;&lt;RecNum&gt;47&lt;/RecNum&gt;&lt;DisplayText&gt;(McLaughlin, 2020)&lt;/DisplayText&gt;&lt;record&gt;&lt;rec-number&gt;47&lt;/rec-number&gt;&lt;foreign-keys&gt;&lt;key app="EN" db-id="wr90sderqtfxw1expeap9teawr22f0zt0a52" timestamp="1681177594"&gt;47&lt;/key&gt;&lt;/foreign-keys&gt;&lt;ref-type name="Electronic Book Section"&gt;60&lt;/ref-type&gt;&lt;contributors&gt;&lt;authors&gt;&lt;author&gt;McLaughlin, Katie&lt;/author&gt;&lt;/authors&gt;&lt;/contributors&gt;&lt;titles&gt;&lt;title&gt;45Early Life Stress and Psychopathology&lt;/title&gt;&lt;secondary-title&gt;The Oxford Handbook of Stress and Mental Health&lt;/secondary-title&gt;&lt;/titles&gt;&lt;pages&gt;0&lt;/pages&gt;&lt;dates&gt;&lt;year&gt;2020&lt;/year&gt;&lt;/dates&gt;&lt;publisher&gt;Oxford University Press&lt;/publisher&gt;&lt;isbn&gt;9780190681777&lt;/isbn&gt;&lt;urls&gt;&lt;related-urls&gt;&lt;url&gt;https://doi.org/10.1093/oxfordhb/9780190681777.013.3&lt;/url&gt;&lt;/related-urls&gt;&lt;/urls&gt;&lt;electronic-resource-num&gt;10.1093/oxfordhb/9780190681777.013.3&lt;/electronic-resource-num&gt;&lt;access-date&gt;4/11/2023&lt;/access-date&gt;&lt;/record&gt;&lt;/Cite&gt;&lt;/EndNote&gt;</w:instrText>
      </w:r>
      <w:r w:rsidR="00485BC4">
        <w:rPr>
          <w:rFonts w:ascii="Calibri" w:hAnsi="Calibri" w:cs="Calibri"/>
        </w:rPr>
        <w:fldChar w:fldCharType="separate"/>
      </w:r>
      <w:r w:rsidR="00485BC4">
        <w:rPr>
          <w:rFonts w:ascii="Calibri" w:hAnsi="Calibri" w:cs="Calibri"/>
          <w:noProof/>
        </w:rPr>
        <w:t>(McLaughlin, 2020)</w:t>
      </w:r>
      <w:r w:rsidR="00485BC4">
        <w:rPr>
          <w:rFonts w:ascii="Calibri" w:hAnsi="Calibri" w:cs="Calibri"/>
        </w:rPr>
        <w:fldChar w:fldCharType="end"/>
      </w:r>
      <w:r w:rsidRPr="00FB47D8">
        <w:rPr>
          <w:rFonts w:ascii="Calibri" w:hAnsi="Calibri" w:cs="Calibri"/>
        </w:rPr>
        <w:t xml:space="preserve">, the </w:t>
      </w:r>
      <w:r w:rsidRPr="00FB47D8">
        <w:rPr>
          <w:rFonts w:ascii="Calibri" w:hAnsi="Calibri" w:cs="Calibri"/>
        </w:rPr>
        <w:lastRenderedPageBreak/>
        <w:t>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cover the domains of attention bias to threat, </w:t>
      </w:r>
      <w:r w:rsidR="002F71F6">
        <w:rPr>
          <w:rFonts w:ascii="Calibri" w:hAnsi="Calibri" w:cs="Calibri"/>
        </w:rPr>
        <w:t xml:space="preserve">implicit </w:t>
      </w:r>
      <w:r w:rsidRPr="00FB47D8">
        <w:rPr>
          <w:rFonts w:ascii="Calibri" w:hAnsi="Calibri" w:cs="Calibri"/>
        </w:rPr>
        <w:t>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sidR="002F71F6">
        <w:rPr>
          <w:rFonts w:ascii="Calibri" w:hAnsi="Calibri" w:cs="Calibri"/>
        </w:rPr>
        <w:t xml:space="preserve">All phenotypes except for pubertal timing </w:t>
      </w:r>
      <w:r>
        <w:rPr>
          <w:rFonts w:ascii="Calibri" w:hAnsi="Calibri" w:cs="Calibri"/>
        </w:rPr>
        <w:t>were captured by tasks rather than questionnaires, minimizing the influence of shared method variance on the identification of indirect effects.</w:t>
      </w:r>
      <w:r w:rsidR="002F71F6">
        <w:rPr>
          <w:rFonts w:ascii="Calibri" w:hAnsi="Calibri" w:cs="Calibri"/>
        </w:rPr>
        <w:t xml:space="preserve"> An expanded version of this section, with detailed descriptions of each task, is included in </w:t>
      </w:r>
      <w:r w:rsidR="00CC0A67">
        <w:rPr>
          <w:rFonts w:ascii="Calibri" w:hAnsi="Calibri" w:cs="Calibri"/>
        </w:rPr>
        <w:t xml:space="preserve">the </w:t>
      </w:r>
      <w:r w:rsidR="002F71F6" w:rsidRPr="002F71F6">
        <w:rPr>
          <w:rFonts w:ascii="Calibri" w:hAnsi="Calibri" w:cs="Calibri"/>
          <w:highlight w:val="green"/>
        </w:rPr>
        <w:t>Appendix</w:t>
      </w:r>
      <w:r w:rsidR="002F71F6">
        <w:rPr>
          <w:rFonts w:ascii="Calibri" w:hAnsi="Calibri" w:cs="Calibri"/>
        </w:rPr>
        <w:t xml:space="preserve">. </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77777777" w:rsidR="00705B12" w:rsidRPr="00FB47D8" w:rsidRDefault="00705B12" w:rsidP="00705B12">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Pr>
          <w:rFonts w:ascii="Calibri" w:hAnsi="Calibri" w:cs="Calibri"/>
        </w:rPr>
        <w:fldChar w:fldCharType="separate"/>
      </w:r>
      <w:r>
        <w:rPr>
          <w:rFonts w:ascii="Calibri" w:hAnsi="Calibri" w:cs="Calibri"/>
          <w:noProof/>
        </w:rPr>
        <w:t>(Ben-Haim et al., 2016)</w:t>
      </w:r>
      <w:r>
        <w:rPr>
          <w:rFonts w:ascii="Calibri" w:hAnsi="Calibri" w:cs="Calibri"/>
        </w:rPr>
        <w:fldChar w:fldCharType="end"/>
      </w:r>
      <w:r>
        <w:rPr>
          <w:rFonts w:ascii="Calibri" w:hAnsi="Calibri" w:cs="Calibri"/>
        </w:rPr>
        <w:t>.</w:t>
      </w:r>
      <w:r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Pr>
          <w:rFonts w:ascii="Calibri" w:hAnsi="Calibri" w:cs="Calibri"/>
        </w:rPr>
        <w:t xml:space="preserve"> </w:t>
      </w:r>
      <w:r w:rsidRPr="00FB47D8">
        <w:rPr>
          <w:rFonts w:ascii="Calibri" w:hAnsi="Calibri" w:cs="Calibri"/>
        </w:rPr>
        <w:t>incongruent vs congruent trials with fearful faces and happy faces</w:t>
      </w:r>
      <w:r>
        <w:rPr>
          <w:rFonts w:ascii="Calibri" w:hAnsi="Calibri" w:cs="Calibri"/>
        </w:rPr>
        <w:t xml:space="preserve"> (correct trials only)</w:t>
      </w:r>
      <w:r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Pr>
          <w:rFonts w:ascii="Calibri" w:hAnsi="Calibri" w:cs="Calibri"/>
        </w:rPr>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2"/>
      <w:r w:rsidRPr="00FB47D8">
        <w:rPr>
          <w:rFonts w:ascii="Calibri" w:hAnsi="Calibri" w:cs="Calibri"/>
          <w:highlight w:val="magenta"/>
        </w:rPr>
        <w:t>CITE</w:t>
      </w:r>
      <w:commentRangeEnd w:id="2"/>
      <w:r w:rsidR="00954AB2">
        <w:rPr>
          <w:rStyle w:val="CommentReference"/>
        </w:rPr>
        <w:commentReference w:id="2"/>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t>
      </w:r>
      <w:r w:rsidRPr="00FB47D8">
        <w:rPr>
          <w:rFonts w:ascii="Calibri" w:hAnsi="Calibri" w:cs="Calibri"/>
        </w:rPr>
        <w:lastRenderedPageBreak/>
        <w:t xml:space="preserve">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9531477"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w:t>
      </w:r>
      <w:r w:rsidRPr="00FB47D8">
        <w:rPr>
          <w:rFonts w:ascii="Calibri" w:hAnsi="Calibri" w:cs="Calibri"/>
        </w:rPr>
        <w:lastRenderedPageBreak/>
        <w:t xml:space="preserve">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0A8384CE" w:rsidR="00705B12" w:rsidRDefault="00705B12" w:rsidP="00705B12">
      <w:pPr>
        <w:spacing w:after="240" w:line="360" w:lineRule="auto"/>
        <w:rPr>
          <w:rFonts w:ascii="Calibri" w:hAnsi="Calibri" w:cs="Calibri"/>
        </w:rPr>
      </w:pPr>
      <w:r w:rsidRPr="00FB47D8">
        <w:rPr>
          <w:rFonts w:ascii="Calibri" w:hAnsi="Calibri" w:cs="Calibri"/>
        </w:rPr>
        <w:t>Overall, 1</w:t>
      </w:r>
      <w:r w:rsidR="00CC0A67">
        <w:rPr>
          <w:rFonts w:ascii="Calibri" w:hAnsi="Calibri" w:cs="Calibri"/>
        </w:rPr>
        <w:t>5</w:t>
      </w:r>
      <w:r w:rsidRPr="00FB47D8">
        <w:rPr>
          <w:rFonts w:ascii="Calibri" w:hAnsi="Calibri" w:cs="Calibri"/>
        </w:rPr>
        <w:t xml:space="preserve">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528056E6"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 xml:space="preserve">Psychopathology </w:t>
      </w:r>
      <w:r w:rsidR="00CC0A67">
        <w:rPr>
          <w:rFonts w:asciiTheme="minorHAnsi" w:hAnsiTheme="minorHAnsi" w:cstheme="minorHAnsi"/>
          <w:i/>
          <w:iCs/>
        </w:rPr>
        <w:t>symptoms</w:t>
      </w:r>
      <w:r w:rsidRPr="00761205">
        <w:rPr>
          <w:rFonts w:asciiTheme="minorHAnsi" w:hAnsiTheme="minorHAnsi" w:cstheme="minorHAnsi"/>
        </w:rPr>
        <w:t>:</w:t>
      </w:r>
    </w:p>
    <w:p w14:paraId="54914D3B" w14:textId="57B561F5"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w:t>
      </w:r>
      <w:r w:rsidR="00CC0A67">
        <w:rPr>
          <w:rFonts w:asciiTheme="minorHAnsi" w:hAnsiTheme="minorHAnsi" w:cstheme="minorHAnsi"/>
        </w:rPr>
        <w:t xml:space="preserve">and outlined in the </w:t>
      </w:r>
      <w:r w:rsidR="00CC0A67" w:rsidRPr="00CC0A67">
        <w:rPr>
          <w:rFonts w:asciiTheme="minorHAnsi" w:hAnsiTheme="minorHAnsi" w:cstheme="minorHAnsi"/>
          <w:highlight w:val="green"/>
        </w:rPr>
        <w:t>Appendix</w:t>
      </w:r>
      <w:r>
        <w:rPr>
          <w:rFonts w:asciiTheme="minorHAnsi" w:hAnsiTheme="minorHAnsi" w:cstheme="minorHAnsi"/>
        </w:rPr>
        <w:t xml:space="preserve"> </w:t>
      </w:r>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0704AAC4" w:rsidR="001B1643" w:rsidRDefault="001B1643" w:rsidP="001B1643">
      <w:pPr>
        <w:spacing w:after="240" w:line="360" w:lineRule="auto"/>
        <w:rPr>
          <w:rFonts w:ascii="Calibri" w:hAnsi="Calibri" w:cs="Calibri"/>
        </w:rPr>
      </w:pPr>
      <w:r w:rsidRPr="00FB47D8">
        <w:rPr>
          <w:rFonts w:ascii="Calibri" w:hAnsi="Calibri" w:cs="Calibri"/>
        </w:rPr>
        <w:lastRenderedPageBreak/>
        <w:t>For the 227 participants</w:t>
      </w:r>
      <w:r w:rsidR="000C03A0">
        <w:rPr>
          <w:rFonts w:ascii="Calibri" w:hAnsi="Calibri" w:cs="Calibri"/>
        </w:rPr>
        <w:t xml:space="preserve"> with data at the early adolescence visit</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0FFB2C4E"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w:t>
      </w:r>
      <w:r w:rsidR="00CC0A67">
        <w:rPr>
          <w:rFonts w:ascii="Calibri" w:hAnsi="Calibri" w:cs="Calibri"/>
        </w:rPr>
        <w:t xml:space="preserve"> </w:t>
      </w:r>
      <w:r w:rsidR="00CC0A67" w:rsidRPr="0075624E">
        <w:rPr>
          <w:rFonts w:ascii="Calibri" w:hAnsi="Calibri" w:cs="Calibri"/>
          <w:i/>
          <w:iCs/>
        </w:rPr>
        <w:t>[2</w:t>
      </w:r>
      <w:r w:rsidR="00CC0A67">
        <w:rPr>
          <w:rFonts w:ascii="Calibri" w:hAnsi="Calibri" w:cs="Calibri"/>
          <w:i/>
          <w:iCs/>
        </w:rPr>
        <w:t>*227</w:t>
      </w:r>
      <w:r w:rsidR="00CC0A67" w:rsidRPr="0075624E">
        <w:rPr>
          <w:rFonts w:ascii="Calibri" w:hAnsi="Calibri" w:cs="Calibri"/>
          <w:i/>
          <w:iCs/>
        </w:rPr>
        <w:t>/log(</w:t>
      </w:r>
      <w:r w:rsidR="00CC0A67">
        <w:rPr>
          <w:rFonts w:ascii="Calibri" w:hAnsi="Calibri" w:cs="Calibri"/>
          <w:i/>
          <w:iCs/>
        </w:rPr>
        <w:t>227</w:t>
      </w:r>
      <w:r w:rsidR="00CC0A67" w:rsidRPr="0075624E">
        <w:rPr>
          <w:rFonts w:ascii="Calibri" w:hAnsi="Calibri" w:cs="Calibri"/>
          <w:i/>
          <w:iCs/>
        </w:rPr>
        <w:t>)]</w:t>
      </w:r>
      <w:r w:rsidR="00CC0A67">
        <w:rPr>
          <w:rFonts w:ascii="Calibri" w:hAnsi="Calibri" w:cs="Calibri"/>
          <w:i/>
          <w:iCs/>
        </w:rPr>
        <w:t xml:space="preserve"> </w:t>
      </w:r>
      <w:r w:rsidR="00CC0A67">
        <w:rPr>
          <w:rFonts w:ascii="Calibri" w:hAnsi="Calibri" w:cs="Calibri"/>
          <w:i/>
          <w:iCs/>
        </w:rPr>
        <w:t>=</w:t>
      </w:r>
      <w:r>
        <w:rPr>
          <w:rFonts w:ascii="Calibri" w:hAnsi="Calibri" w:cs="Calibri"/>
        </w:rPr>
        <w:t xml:space="preserve"> 84 is far greater than the </w:t>
      </w:r>
      <w:r w:rsidR="000C03A0">
        <w:rPr>
          <w:rFonts w:ascii="Calibri" w:hAnsi="Calibri" w:cs="Calibri"/>
        </w:rPr>
        <w:t>15</w:t>
      </w:r>
      <w:r>
        <w:rPr>
          <w:rFonts w:ascii="Calibri" w:hAnsi="Calibri" w:cs="Calibri"/>
        </w:rPr>
        <w:t xml:space="preserve"> mediators considere</w:t>
      </w:r>
      <w:r w:rsidR="000C03A0">
        <w:rPr>
          <w:rFonts w:ascii="Calibri" w:hAnsi="Calibri" w:cs="Calibri"/>
        </w:rPr>
        <w:t>d</w:t>
      </w:r>
      <w:r>
        <w:rPr>
          <w:rFonts w:ascii="Calibri" w:hAnsi="Calibri" w:cs="Calibri"/>
        </w:rPr>
        <w:t>. Stage 2</w:t>
      </w:r>
      <w:r w:rsidR="00504FB0">
        <w:rPr>
          <w:rFonts w:ascii="Calibri" w:hAnsi="Calibri" w:cs="Calibri"/>
        </w:rPr>
        <w:t xml:space="preserve"> is </w:t>
      </w:r>
      <w:r>
        <w:rPr>
          <w:rFonts w:ascii="Calibri" w:hAnsi="Calibri" w:cs="Calibri"/>
        </w:rPr>
        <w:t xml:space="preserve">a minimax-concave penalty (MPC) regularized regression to </w:t>
      </w:r>
      <w:r w:rsidR="000C03A0">
        <w:rPr>
          <w:rFonts w:ascii="Calibri" w:hAnsi="Calibri" w:cs="Calibri"/>
        </w:rPr>
        <w:t>jointly evaluate</w:t>
      </w:r>
      <w:r>
        <w:rPr>
          <w:rFonts w:ascii="Calibri" w:hAnsi="Calibri" w:cs="Calibri"/>
        </w:rPr>
        <w:t xml:space="preserve">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6DAB1155"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sidR="00CC0A67">
        <w:rPr>
          <w:rFonts w:ascii="Calibri" w:hAnsi="Calibri" w:cs="Calibri"/>
        </w:rPr>
        <w:t>associations</w:t>
      </w:r>
      <w:r>
        <w:rPr>
          <w:rFonts w:ascii="Calibri" w:hAnsi="Calibri" w:cs="Calibri"/>
        </w:rPr>
        <w:t xml:space="preserve">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57ACF5"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w:t>
      </w:r>
      <w:r w:rsidR="00893243">
        <w:rPr>
          <w:rFonts w:ascii="Calibri" w:hAnsi="Calibri" w:cs="Calibri"/>
        </w:rPr>
        <w:lastRenderedPageBreak/>
        <w:t xml:space="preserve">on if the aversity </w:t>
      </w:r>
      <w:r w:rsidR="00CC0A67">
        <w:rPr>
          <w:rFonts w:ascii="Calibri" w:hAnsi="Calibri" w:cs="Calibri"/>
        </w:rPr>
        <w:t>experiences wa</w:t>
      </w:r>
      <w:r w:rsidR="00893243">
        <w:rPr>
          <w:rFonts w:ascii="Calibri" w:hAnsi="Calibri" w:cs="Calibri"/>
        </w:rPr>
        <w:t xml:space="preserve">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Pr>
          <w:rStyle w:val="CommentReference"/>
        </w:rPr>
        <w:commentReference w:id="3"/>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w:t>
      </w:r>
      <w:r w:rsidR="00793B24">
        <w:rPr>
          <w:rFonts w:ascii="Calibri" w:hAnsi="Calibri" w:cs="Calibri"/>
        </w:rPr>
        <w:lastRenderedPageBreak/>
        <w:t xml:space="preserve">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6C3D475E" w:rsidR="00F44E03" w:rsidRDefault="00F44E03" w:rsidP="00B35261">
      <w:pPr>
        <w:spacing w:after="240" w:line="360" w:lineRule="auto"/>
        <w:rPr>
          <w:rFonts w:ascii="Calibri" w:hAnsi="Calibri" w:cs="Calibri"/>
        </w:rPr>
      </w:pPr>
      <w:r>
        <w:rPr>
          <w:rFonts w:ascii="Calibri" w:hAnsi="Calibri" w:cs="Calibri"/>
        </w:rPr>
        <w:lastRenderedPageBreak/>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 xml:space="preserve"> </w:t>
      </w:r>
      <w:r w:rsidR="00A11B29" w:rsidRPr="00A11B29">
        <w:rPr>
          <w:rFonts w:ascii="Calibri" w:hAnsi="Calibri" w:cs="Calibri"/>
          <w:b/>
          <w:bCs/>
          <w:highlight w:val="green"/>
        </w:rPr>
        <w:t>in the Appendix</w:t>
      </w:r>
      <w:r w:rsidR="00A11B29">
        <w:rPr>
          <w:rFonts w:ascii="Calibri" w:hAnsi="Calibri" w:cs="Calibri"/>
        </w:rPr>
        <w:t xml:space="preserve"> for results with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F71BFC">
        <w:rPr>
          <w:rFonts w:ascii="Calibri" w:hAnsi="Calibri" w:cs="Calibri"/>
          <w:highlight w:val="green"/>
        </w:rPr>
        <w:t>Figure 1</w:t>
      </w:r>
      <w:r>
        <w:rPr>
          <w:rFonts w:ascii="Calibri" w:hAnsi="Calibri" w:cs="Calibri"/>
        </w:rPr>
        <w:t xml:space="preserve">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w:t>
      </w:r>
      <w:r>
        <w:rPr>
          <w:rFonts w:ascii="Calibri" w:hAnsi="Calibri" w:cs="Calibri"/>
        </w:rPr>
        <w:lastRenderedPageBreak/>
        <w:t xml:space="preserve">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Accuracy on “No-</w:t>
      </w:r>
      <w:r>
        <w:rPr>
          <w:rFonts w:ascii="Calibri" w:hAnsi="Calibri" w:cs="Calibri"/>
        </w:rPr>
        <w:lastRenderedPageBreak/>
        <w:t xml:space="preserve">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w:t>
      </w:r>
      <w:r>
        <w:rPr>
          <w:rFonts w:ascii="Calibri" w:hAnsi="Calibri" w:cs="Calibri"/>
        </w:rPr>
        <w:lastRenderedPageBreak/>
        <w:t xml:space="preserve">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 xml:space="preserve">(Carver &amp; White, 1994; Kirby &amp; Petry, 2004; Van Den Berg et </w:t>
      </w:r>
      <w:r w:rsidR="001B0440">
        <w:rPr>
          <w:rFonts w:ascii="Calibri" w:hAnsi="Calibri" w:cs="Calibri"/>
          <w:noProof/>
        </w:rPr>
        <w:lastRenderedPageBreak/>
        <w:t>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10080" w:type="dxa"/>
        <w:tblCellMar>
          <w:top w:w="15" w:type="dxa"/>
        </w:tblCellMar>
        <w:tblLook w:val="04A0" w:firstRow="1" w:lastRow="0" w:firstColumn="1" w:lastColumn="0" w:noHBand="0" w:noVBand="1"/>
      </w:tblPr>
      <w:tblGrid>
        <w:gridCol w:w="1999"/>
        <w:gridCol w:w="1624"/>
        <w:gridCol w:w="1318"/>
        <w:gridCol w:w="4917"/>
        <w:gridCol w:w="222"/>
      </w:tblGrid>
      <w:tr w:rsidR="00D54EB5" w14:paraId="1DFDF9A1" w14:textId="77777777" w:rsidTr="00D54EB5">
        <w:trPr>
          <w:gridAfter w:val="1"/>
          <w:wAfter w:w="6" w:type="dxa"/>
          <w:trHeight w:val="680"/>
        </w:trPr>
        <w:tc>
          <w:tcPr>
            <w:tcW w:w="2039" w:type="dxa"/>
            <w:tcBorders>
              <w:top w:val="nil"/>
              <w:left w:val="nil"/>
              <w:bottom w:val="single" w:sz="4" w:space="0" w:color="auto"/>
              <w:right w:val="nil"/>
            </w:tcBorders>
            <w:shd w:val="clear" w:color="auto" w:fill="auto"/>
            <w:hideMark/>
          </w:tcPr>
          <w:p w14:paraId="6AFA4954" w14:textId="77777777" w:rsidR="00D54EB5" w:rsidRDefault="00D54EB5">
            <w:pPr>
              <w:rPr>
                <w:rFonts w:ascii="Calibri" w:hAnsi="Calibri" w:cs="Calibri"/>
                <w:b/>
                <w:bCs/>
                <w:color w:val="000000"/>
              </w:rPr>
            </w:pPr>
            <w:r>
              <w:rPr>
                <w:rFonts w:ascii="Calibri" w:hAnsi="Calibri" w:cs="Calibri"/>
                <w:b/>
                <w:bCs/>
                <w:color w:val="000000"/>
              </w:rPr>
              <w:t>Construct (Abbreviation)</w:t>
            </w:r>
          </w:p>
        </w:tc>
        <w:tc>
          <w:tcPr>
            <w:tcW w:w="1480" w:type="dxa"/>
            <w:tcBorders>
              <w:top w:val="nil"/>
              <w:left w:val="nil"/>
              <w:bottom w:val="single" w:sz="4" w:space="0" w:color="auto"/>
              <w:right w:val="nil"/>
            </w:tcBorders>
            <w:shd w:val="clear" w:color="auto" w:fill="auto"/>
            <w:hideMark/>
          </w:tcPr>
          <w:p w14:paraId="1EDBFDF9" w14:textId="77777777" w:rsidR="00D54EB5" w:rsidRDefault="00D54EB5">
            <w:pPr>
              <w:rPr>
                <w:rFonts w:ascii="Calibri" w:hAnsi="Calibri" w:cs="Calibri"/>
                <w:b/>
                <w:bCs/>
                <w:color w:val="000000"/>
              </w:rPr>
            </w:pPr>
            <w:r>
              <w:rPr>
                <w:rFonts w:ascii="Calibri" w:hAnsi="Calibri" w:cs="Calibri"/>
                <w:b/>
                <w:bCs/>
                <w:color w:val="000000"/>
              </w:rPr>
              <w:t>Measurement tool</w:t>
            </w:r>
          </w:p>
        </w:tc>
        <w:tc>
          <w:tcPr>
            <w:tcW w:w="1320" w:type="dxa"/>
            <w:tcBorders>
              <w:top w:val="nil"/>
              <w:left w:val="nil"/>
              <w:bottom w:val="single" w:sz="4" w:space="0" w:color="auto"/>
              <w:right w:val="nil"/>
            </w:tcBorders>
            <w:shd w:val="clear" w:color="auto" w:fill="auto"/>
            <w:hideMark/>
          </w:tcPr>
          <w:p w14:paraId="78AB0701" w14:textId="77777777" w:rsidR="00D54EB5" w:rsidRDefault="00D54EB5">
            <w:pPr>
              <w:rPr>
                <w:rFonts w:ascii="Calibri" w:hAnsi="Calibri" w:cs="Calibri"/>
                <w:b/>
                <w:bCs/>
                <w:color w:val="000000"/>
              </w:rPr>
            </w:pPr>
            <w:r>
              <w:rPr>
                <w:rFonts w:ascii="Calibri" w:hAnsi="Calibri" w:cs="Calibri"/>
                <w:b/>
                <w:bCs/>
                <w:color w:val="000000"/>
              </w:rPr>
              <w:t>Tool type</w:t>
            </w:r>
          </w:p>
        </w:tc>
        <w:tc>
          <w:tcPr>
            <w:tcW w:w="5235" w:type="dxa"/>
            <w:tcBorders>
              <w:top w:val="nil"/>
              <w:left w:val="nil"/>
              <w:bottom w:val="single" w:sz="4" w:space="0" w:color="auto"/>
              <w:right w:val="nil"/>
            </w:tcBorders>
            <w:shd w:val="clear" w:color="auto" w:fill="auto"/>
            <w:hideMark/>
          </w:tcPr>
          <w:p w14:paraId="5438B17D" w14:textId="77777777" w:rsidR="00D54EB5" w:rsidRDefault="00D54EB5">
            <w:pPr>
              <w:rPr>
                <w:rFonts w:ascii="Calibri" w:hAnsi="Calibri" w:cs="Calibri"/>
                <w:b/>
                <w:bCs/>
                <w:color w:val="000000"/>
              </w:rPr>
            </w:pPr>
            <w:r>
              <w:rPr>
                <w:rFonts w:ascii="Calibri" w:hAnsi="Calibri" w:cs="Calibri"/>
                <w:b/>
                <w:bCs/>
                <w:color w:val="000000"/>
              </w:rPr>
              <w:t>Variable(s)</w:t>
            </w:r>
          </w:p>
        </w:tc>
      </w:tr>
      <w:tr w:rsidR="00D54EB5" w14:paraId="57AEF510" w14:textId="77777777" w:rsidTr="00D54EB5">
        <w:trPr>
          <w:gridAfter w:val="1"/>
          <w:wAfter w:w="6" w:type="dxa"/>
          <w:trHeight w:val="680"/>
        </w:trPr>
        <w:tc>
          <w:tcPr>
            <w:tcW w:w="2039" w:type="dxa"/>
            <w:tcBorders>
              <w:top w:val="nil"/>
              <w:left w:val="nil"/>
              <w:bottom w:val="nil"/>
              <w:right w:val="nil"/>
            </w:tcBorders>
            <w:shd w:val="clear" w:color="auto" w:fill="auto"/>
            <w:hideMark/>
          </w:tcPr>
          <w:p w14:paraId="335E5A93" w14:textId="77777777" w:rsidR="00D54EB5" w:rsidRDefault="00D54EB5">
            <w:pPr>
              <w:rPr>
                <w:rFonts w:ascii="Calibri" w:hAnsi="Calibri" w:cs="Calibri"/>
                <w:color w:val="000000"/>
              </w:rPr>
            </w:pPr>
            <w:r>
              <w:rPr>
                <w:rFonts w:ascii="Calibri" w:hAnsi="Calibri" w:cs="Calibri"/>
                <w:color w:val="000000"/>
              </w:rPr>
              <w:t>1. Attention bias to threat (AB)</w:t>
            </w:r>
          </w:p>
        </w:tc>
        <w:tc>
          <w:tcPr>
            <w:tcW w:w="1480" w:type="dxa"/>
            <w:tcBorders>
              <w:top w:val="nil"/>
              <w:left w:val="nil"/>
              <w:bottom w:val="nil"/>
              <w:right w:val="nil"/>
            </w:tcBorders>
            <w:shd w:val="clear" w:color="auto" w:fill="auto"/>
            <w:hideMark/>
          </w:tcPr>
          <w:p w14:paraId="45C57F03" w14:textId="77777777" w:rsidR="00D54EB5" w:rsidRDefault="00D54EB5">
            <w:pPr>
              <w:rPr>
                <w:rFonts w:ascii="Calibri" w:hAnsi="Calibri" w:cs="Calibri"/>
                <w:color w:val="000000"/>
              </w:rPr>
            </w:pPr>
            <w:r>
              <w:rPr>
                <w:rFonts w:ascii="Calibri" w:hAnsi="Calibri" w:cs="Calibri"/>
                <w:color w:val="000000"/>
              </w:rPr>
              <w:t>Dot Probe task</w:t>
            </w:r>
          </w:p>
        </w:tc>
        <w:tc>
          <w:tcPr>
            <w:tcW w:w="1320" w:type="dxa"/>
            <w:tcBorders>
              <w:top w:val="nil"/>
              <w:left w:val="nil"/>
              <w:bottom w:val="nil"/>
              <w:right w:val="nil"/>
            </w:tcBorders>
            <w:shd w:val="clear" w:color="auto" w:fill="auto"/>
            <w:hideMark/>
          </w:tcPr>
          <w:p w14:paraId="44A6661D"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3EA84013" w14:textId="77777777" w:rsidR="00D54EB5" w:rsidRDefault="00D54EB5">
            <w:pPr>
              <w:rPr>
                <w:rFonts w:ascii="Calibri" w:hAnsi="Calibri" w:cs="Calibri"/>
                <w:color w:val="000000"/>
              </w:rPr>
            </w:pPr>
            <w:r>
              <w:rPr>
                <w:rFonts w:ascii="Calibri" w:hAnsi="Calibri" w:cs="Calibri"/>
                <w:color w:val="000000"/>
              </w:rPr>
              <w:t>• Difference in reaction times on accurate trials with neutral faces vs angry faces</w:t>
            </w:r>
          </w:p>
        </w:tc>
      </w:tr>
      <w:tr w:rsidR="00D54EB5" w14:paraId="041C5102" w14:textId="77777777" w:rsidTr="00D54EB5">
        <w:trPr>
          <w:gridAfter w:val="1"/>
          <w:wAfter w:w="6" w:type="dxa"/>
          <w:trHeight w:val="2720"/>
        </w:trPr>
        <w:tc>
          <w:tcPr>
            <w:tcW w:w="2039" w:type="dxa"/>
            <w:tcBorders>
              <w:top w:val="nil"/>
              <w:left w:val="nil"/>
              <w:bottom w:val="nil"/>
              <w:right w:val="nil"/>
            </w:tcBorders>
            <w:shd w:val="clear" w:color="auto" w:fill="auto"/>
            <w:hideMark/>
          </w:tcPr>
          <w:p w14:paraId="6DFC50AF" w14:textId="77777777" w:rsidR="00D54EB5" w:rsidRDefault="00D54EB5">
            <w:pPr>
              <w:rPr>
                <w:rFonts w:ascii="Calibri" w:hAnsi="Calibri" w:cs="Calibri"/>
                <w:color w:val="000000"/>
              </w:rPr>
            </w:pPr>
            <w:r>
              <w:rPr>
                <w:rFonts w:ascii="Calibri" w:hAnsi="Calibri" w:cs="Calibri"/>
                <w:color w:val="000000"/>
              </w:rPr>
              <w:t>2. Implicit emotion regulation (IER)</w:t>
            </w:r>
          </w:p>
        </w:tc>
        <w:tc>
          <w:tcPr>
            <w:tcW w:w="1480" w:type="dxa"/>
            <w:tcBorders>
              <w:top w:val="nil"/>
              <w:left w:val="nil"/>
              <w:bottom w:val="nil"/>
              <w:right w:val="nil"/>
            </w:tcBorders>
            <w:shd w:val="clear" w:color="auto" w:fill="auto"/>
            <w:hideMark/>
          </w:tcPr>
          <w:p w14:paraId="03B03CAB" w14:textId="77777777" w:rsidR="00D54EB5" w:rsidRDefault="00D54EB5">
            <w:pPr>
              <w:rPr>
                <w:rFonts w:ascii="Calibri" w:hAnsi="Calibri" w:cs="Calibri"/>
                <w:color w:val="000000"/>
              </w:rPr>
            </w:pPr>
            <w:r>
              <w:rPr>
                <w:rFonts w:ascii="Calibri" w:hAnsi="Calibri" w:cs="Calibri"/>
                <w:color w:val="000000"/>
              </w:rPr>
              <w:t>Emotional Stroop task</w:t>
            </w:r>
          </w:p>
        </w:tc>
        <w:tc>
          <w:tcPr>
            <w:tcW w:w="1320" w:type="dxa"/>
            <w:tcBorders>
              <w:top w:val="nil"/>
              <w:left w:val="nil"/>
              <w:bottom w:val="nil"/>
              <w:right w:val="nil"/>
            </w:tcBorders>
            <w:shd w:val="clear" w:color="auto" w:fill="auto"/>
            <w:hideMark/>
          </w:tcPr>
          <w:p w14:paraId="1B141F99"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6E0D0240" w14:textId="77777777" w:rsidR="00D54EB5" w:rsidRDefault="00D54EB5">
            <w:pPr>
              <w:rPr>
                <w:rFonts w:ascii="Calibri" w:hAnsi="Calibri" w:cs="Calibri"/>
                <w:color w:val="000000"/>
              </w:rPr>
            </w:pPr>
            <w:r>
              <w:rPr>
                <w:rFonts w:ascii="Calibri" w:hAnsi="Calibri" w:cs="Calibri"/>
                <w:color w:val="000000"/>
              </w:rPr>
              <w:t>• Adaptation to emotional conflict - the difference in reaction times on incongruent trials that were preceded by congruent trials and reaction times on incongruent trials preceded by incongruent trials</w:t>
            </w:r>
            <w:r>
              <w:rPr>
                <w:rFonts w:ascii="Calibri" w:hAnsi="Calibri" w:cs="Calibri"/>
                <w:color w:val="000000"/>
              </w:rPr>
              <w:br/>
              <w:t>• Difference in reaction time on incongruent vs congruent correct fear trials</w:t>
            </w:r>
            <w:r>
              <w:rPr>
                <w:rFonts w:ascii="Calibri" w:hAnsi="Calibri" w:cs="Calibri"/>
                <w:color w:val="000000"/>
              </w:rPr>
              <w:br/>
              <w:t>• Difference in reaction times on incongruent vs congruent correct happy trials</w:t>
            </w:r>
          </w:p>
        </w:tc>
      </w:tr>
      <w:tr w:rsidR="00D54EB5" w14:paraId="1C7AB346" w14:textId="77777777" w:rsidTr="00D54EB5">
        <w:trPr>
          <w:gridAfter w:val="1"/>
          <w:wAfter w:w="6" w:type="dxa"/>
          <w:trHeight w:val="680"/>
        </w:trPr>
        <w:tc>
          <w:tcPr>
            <w:tcW w:w="2039" w:type="dxa"/>
            <w:tcBorders>
              <w:top w:val="nil"/>
              <w:left w:val="nil"/>
              <w:bottom w:val="nil"/>
              <w:right w:val="nil"/>
            </w:tcBorders>
            <w:shd w:val="clear" w:color="auto" w:fill="auto"/>
            <w:hideMark/>
          </w:tcPr>
          <w:p w14:paraId="4D5C61AA" w14:textId="77777777" w:rsidR="00D54EB5" w:rsidRDefault="00D54EB5">
            <w:pPr>
              <w:rPr>
                <w:rFonts w:ascii="Calibri" w:hAnsi="Calibri" w:cs="Calibri"/>
                <w:color w:val="000000"/>
              </w:rPr>
            </w:pPr>
            <w:r>
              <w:rPr>
                <w:rFonts w:ascii="Calibri" w:hAnsi="Calibri" w:cs="Calibri"/>
                <w:color w:val="000000"/>
              </w:rPr>
              <w:t>3. Theory of mind (ToM)</w:t>
            </w:r>
          </w:p>
        </w:tc>
        <w:tc>
          <w:tcPr>
            <w:tcW w:w="1480" w:type="dxa"/>
            <w:tcBorders>
              <w:top w:val="nil"/>
              <w:left w:val="nil"/>
              <w:bottom w:val="nil"/>
              <w:right w:val="nil"/>
            </w:tcBorders>
            <w:shd w:val="clear" w:color="auto" w:fill="auto"/>
            <w:hideMark/>
          </w:tcPr>
          <w:p w14:paraId="6C1B897A" w14:textId="77777777" w:rsidR="00D54EB5" w:rsidRDefault="00D54EB5">
            <w:pPr>
              <w:rPr>
                <w:rFonts w:ascii="Calibri" w:hAnsi="Calibri" w:cs="Calibri"/>
                <w:color w:val="000000"/>
              </w:rPr>
            </w:pPr>
            <w:r>
              <w:rPr>
                <w:rFonts w:ascii="Calibri" w:hAnsi="Calibri" w:cs="Calibri"/>
                <w:color w:val="000000"/>
              </w:rPr>
              <w:t>Theory of Mind task</w:t>
            </w:r>
          </w:p>
        </w:tc>
        <w:tc>
          <w:tcPr>
            <w:tcW w:w="1320" w:type="dxa"/>
            <w:tcBorders>
              <w:top w:val="nil"/>
              <w:left w:val="nil"/>
              <w:bottom w:val="nil"/>
              <w:right w:val="nil"/>
            </w:tcBorders>
            <w:shd w:val="clear" w:color="auto" w:fill="auto"/>
            <w:hideMark/>
          </w:tcPr>
          <w:p w14:paraId="7775FB89"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043FBE78" w14:textId="77777777" w:rsidR="00D54EB5" w:rsidRDefault="00D54EB5">
            <w:pPr>
              <w:rPr>
                <w:rFonts w:ascii="Calibri" w:hAnsi="Calibri" w:cs="Calibri"/>
                <w:color w:val="000000"/>
              </w:rPr>
            </w:pPr>
            <w:r>
              <w:rPr>
                <w:rFonts w:ascii="Calibri" w:hAnsi="Calibri" w:cs="Calibri"/>
                <w:color w:val="000000"/>
              </w:rPr>
              <w:t>• Accuracy on affective and cognitive trials</w:t>
            </w:r>
          </w:p>
        </w:tc>
      </w:tr>
      <w:tr w:rsidR="00D54EB5" w14:paraId="329488EA" w14:textId="77777777" w:rsidTr="00D54EB5">
        <w:trPr>
          <w:gridAfter w:val="1"/>
          <w:wAfter w:w="6" w:type="dxa"/>
          <w:trHeight w:val="1020"/>
        </w:trPr>
        <w:tc>
          <w:tcPr>
            <w:tcW w:w="2039" w:type="dxa"/>
            <w:tcBorders>
              <w:top w:val="nil"/>
              <w:left w:val="nil"/>
              <w:bottom w:val="nil"/>
              <w:right w:val="nil"/>
            </w:tcBorders>
            <w:shd w:val="clear" w:color="auto" w:fill="auto"/>
            <w:hideMark/>
          </w:tcPr>
          <w:p w14:paraId="2A3C4851" w14:textId="77777777" w:rsidR="00D54EB5" w:rsidRDefault="00D54EB5">
            <w:pPr>
              <w:rPr>
                <w:rFonts w:ascii="Calibri" w:hAnsi="Calibri" w:cs="Calibri"/>
                <w:color w:val="000000"/>
              </w:rPr>
            </w:pPr>
            <w:r>
              <w:rPr>
                <w:rFonts w:ascii="Calibri" w:hAnsi="Calibri" w:cs="Calibri"/>
                <w:color w:val="000000"/>
              </w:rPr>
              <w:t>4. Fear conditioning (FC)</w:t>
            </w:r>
          </w:p>
        </w:tc>
        <w:tc>
          <w:tcPr>
            <w:tcW w:w="1480" w:type="dxa"/>
            <w:tcBorders>
              <w:top w:val="nil"/>
              <w:left w:val="nil"/>
              <w:bottom w:val="nil"/>
              <w:right w:val="nil"/>
            </w:tcBorders>
            <w:shd w:val="clear" w:color="auto" w:fill="auto"/>
            <w:hideMark/>
          </w:tcPr>
          <w:p w14:paraId="65AF14A1" w14:textId="77777777" w:rsidR="00D54EB5" w:rsidRDefault="00D54EB5">
            <w:pPr>
              <w:rPr>
                <w:rFonts w:ascii="Calibri" w:hAnsi="Calibri" w:cs="Calibri"/>
                <w:color w:val="000000"/>
              </w:rPr>
            </w:pPr>
            <w:r>
              <w:rPr>
                <w:rFonts w:ascii="Calibri" w:hAnsi="Calibri" w:cs="Calibri"/>
                <w:color w:val="000000"/>
              </w:rPr>
              <w:t>Fear conditioning task</w:t>
            </w:r>
          </w:p>
        </w:tc>
        <w:tc>
          <w:tcPr>
            <w:tcW w:w="1320" w:type="dxa"/>
            <w:tcBorders>
              <w:top w:val="nil"/>
              <w:left w:val="nil"/>
              <w:bottom w:val="nil"/>
              <w:right w:val="nil"/>
            </w:tcBorders>
            <w:shd w:val="clear" w:color="auto" w:fill="auto"/>
            <w:hideMark/>
          </w:tcPr>
          <w:p w14:paraId="08B75017" w14:textId="77777777" w:rsidR="00D54EB5" w:rsidRDefault="00D54EB5">
            <w:pPr>
              <w:rPr>
                <w:rFonts w:ascii="Calibri" w:hAnsi="Calibri" w:cs="Calibri"/>
                <w:color w:val="000000"/>
              </w:rPr>
            </w:pPr>
            <w:r>
              <w:rPr>
                <w:rFonts w:ascii="Calibri" w:hAnsi="Calibri" w:cs="Calibri"/>
                <w:color w:val="000000"/>
              </w:rPr>
              <w:t>Physiologic response</w:t>
            </w:r>
          </w:p>
        </w:tc>
        <w:tc>
          <w:tcPr>
            <w:tcW w:w="5235" w:type="dxa"/>
            <w:tcBorders>
              <w:top w:val="nil"/>
              <w:left w:val="nil"/>
              <w:bottom w:val="nil"/>
              <w:right w:val="nil"/>
            </w:tcBorders>
            <w:shd w:val="clear" w:color="auto" w:fill="auto"/>
            <w:hideMark/>
          </w:tcPr>
          <w:p w14:paraId="7B882F89" w14:textId="77777777" w:rsidR="00D54EB5" w:rsidRDefault="00D54EB5">
            <w:pPr>
              <w:rPr>
                <w:rFonts w:ascii="Calibri" w:hAnsi="Calibri" w:cs="Calibri"/>
                <w:color w:val="000000"/>
              </w:rPr>
            </w:pPr>
            <w:r>
              <w:rPr>
                <w:rFonts w:ascii="Calibri" w:hAnsi="Calibri" w:cs="Calibri"/>
                <w:color w:val="000000"/>
              </w:rPr>
              <w:t xml:space="preserve">• Difference between skin conductance response to CS+ and CS- in the first acquisition block of the task, adjusted for baseline conductance </w:t>
            </w:r>
          </w:p>
        </w:tc>
      </w:tr>
      <w:tr w:rsidR="00D54EB5" w14:paraId="45FBDBAE" w14:textId="77777777" w:rsidTr="00D54EB5">
        <w:trPr>
          <w:gridAfter w:val="1"/>
          <w:wAfter w:w="6" w:type="dxa"/>
          <w:trHeight w:val="1360"/>
        </w:trPr>
        <w:tc>
          <w:tcPr>
            <w:tcW w:w="2039" w:type="dxa"/>
            <w:tcBorders>
              <w:top w:val="nil"/>
              <w:left w:val="nil"/>
              <w:bottom w:val="nil"/>
              <w:right w:val="nil"/>
            </w:tcBorders>
            <w:shd w:val="clear" w:color="auto" w:fill="auto"/>
            <w:hideMark/>
          </w:tcPr>
          <w:p w14:paraId="07555373" w14:textId="77777777" w:rsidR="00D54EB5" w:rsidRDefault="00D54EB5">
            <w:pPr>
              <w:rPr>
                <w:rFonts w:ascii="Calibri" w:hAnsi="Calibri" w:cs="Calibri"/>
                <w:color w:val="000000"/>
              </w:rPr>
            </w:pPr>
            <w:r>
              <w:rPr>
                <w:rFonts w:ascii="Calibri" w:hAnsi="Calibri" w:cs="Calibri"/>
                <w:color w:val="000000"/>
              </w:rPr>
              <w:t>5. Pubertal timing (PT)</w:t>
            </w:r>
          </w:p>
        </w:tc>
        <w:tc>
          <w:tcPr>
            <w:tcW w:w="1480" w:type="dxa"/>
            <w:tcBorders>
              <w:top w:val="nil"/>
              <w:left w:val="nil"/>
              <w:bottom w:val="nil"/>
              <w:right w:val="nil"/>
            </w:tcBorders>
            <w:shd w:val="clear" w:color="auto" w:fill="auto"/>
            <w:hideMark/>
          </w:tcPr>
          <w:p w14:paraId="6F6F1F77" w14:textId="77777777" w:rsidR="00D54EB5" w:rsidRDefault="00D54EB5">
            <w:pPr>
              <w:rPr>
                <w:rFonts w:ascii="Calibri" w:hAnsi="Calibri" w:cs="Calibri"/>
                <w:color w:val="000000"/>
              </w:rPr>
            </w:pPr>
            <w:r>
              <w:rPr>
                <w:rFonts w:ascii="Calibri" w:hAnsi="Calibri" w:cs="Calibri"/>
                <w:color w:val="000000"/>
              </w:rPr>
              <w:t>Tanner staging</w:t>
            </w:r>
          </w:p>
        </w:tc>
        <w:tc>
          <w:tcPr>
            <w:tcW w:w="1320" w:type="dxa"/>
            <w:tcBorders>
              <w:top w:val="nil"/>
              <w:left w:val="nil"/>
              <w:bottom w:val="nil"/>
              <w:right w:val="nil"/>
            </w:tcBorders>
            <w:shd w:val="clear" w:color="auto" w:fill="auto"/>
            <w:hideMark/>
          </w:tcPr>
          <w:p w14:paraId="15171D62" w14:textId="77777777" w:rsidR="00D54EB5" w:rsidRDefault="00D54EB5">
            <w:pPr>
              <w:rPr>
                <w:rFonts w:ascii="Calibri" w:hAnsi="Calibri" w:cs="Calibri"/>
                <w:color w:val="000000"/>
              </w:rPr>
            </w:pPr>
            <w:r>
              <w:rPr>
                <w:rFonts w:ascii="Calibri" w:hAnsi="Calibri" w:cs="Calibri"/>
                <w:color w:val="000000"/>
              </w:rPr>
              <w:t>Self-report</w:t>
            </w:r>
          </w:p>
        </w:tc>
        <w:tc>
          <w:tcPr>
            <w:tcW w:w="5235" w:type="dxa"/>
            <w:tcBorders>
              <w:top w:val="nil"/>
              <w:left w:val="nil"/>
              <w:bottom w:val="nil"/>
              <w:right w:val="nil"/>
            </w:tcBorders>
            <w:shd w:val="clear" w:color="auto" w:fill="auto"/>
            <w:hideMark/>
          </w:tcPr>
          <w:p w14:paraId="32CEE389" w14:textId="77777777" w:rsidR="00D54EB5" w:rsidRDefault="00D54EB5">
            <w:pPr>
              <w:rPr>
                <w:rFonts w:ascii="Calibri" w:hAnsi="Calibri" w:cs="Calibri"/>
                <w:color w:val="000000"/>
              </w:rPr>
            </w:pPr>
            <w:r>
              <w:rPr>
                <w:rFonts w:ascii="Calibri" w:hAnsi="Calibri" w:cs="Calibri"/>
                <w:color w:val="000000"/>
              </w:rPr>
              <w:t>• Mean of testes/scrotum/penis &amp; pubic hair development stages for biologically male participants and mean of breast and pubic hair development stages for biologically female participants</w:t>
            </w:r>
          </w:p>
        </w:tc>
      </w:tr>
      <w:tr w:rsidR="00D54EB5" w14:paraId="08FEC498" w14:textId="77777777" w:rsidTr="00D54EB5">
        <w:trPr>
          <w:gridAfter w:val="1"/>
          <w:wAfter w:w="6" w:type="dxa"/>
          <w:trHeight w:val="680"/>
        </w:trPr>
        <w:tc>
          <w:tcPr>
            <w:tcW w:w="2039" w:type="dxa"/>
            <w:vMerge w:val="restart"/>
            <w:tcBorders>
              <w:top w:val="nil"/>
              <w:left w:val="nil"/>
              <w:bottom w:val="nil"/>
              <w:right w:val="nil"/>
            </w:tcBorders>
            <w:shd w:val="clear" w:color="auto" w:fill="auto"/>
            <w:hideMark/>
          </w:tcPr>
          <w:p w14:paraId="6A27850A" w14:textId="77777777" w:rsidR="00D54EB5" w:rsidRDefault="00D54EB5">
            <w:pPr>
              <w:rPr>
                <w:rFonts w:ascii="Calibri" w:hAnsi="Calibri" w:cs="Calibri"/>
                <w:color w:val="000000"/>
              </w:rPr>
            </w:pPr>
            <w:r>
              <w:rPr>
                <w:rFonts w:ascii="Calibri" w:hAnsi="Calibri" w:cs="Calibri"/>
                <w:color w:val="000000"/>
              </w:rPr>
              <w:t>6. Inhibitory control (IC)</w:t>
            </w:r>
          </w:p>
        </w:tc>
        <w:tc>
          <w:tcPr>
            <w:tcW w:w="1480" w:type="dxa"/>
            <w:tcBorders>
              <w:top w:val="nil"/>
              <w:left w:val="nil"/>
              <w:bottom w:val="nil"/>
              <w:right w:val="nil"/>
            </w:tcBorders>
            <w:shd w:val="clear" w:color="auto" w:fill="auto"/>
            <w:hideMark/>
          </w:tcPr>
          <w:p w14:paraId="0927C0E1" w14:textId="77777777" w:rsidR="00D54EB5" w:rsidRDefault="00D54EB5">
            <w:pPr>
              <w:rPr>
                <w:rFonts w:ascii="Calibri" w:hAnsi="Calibri" w:cs="Calibri"/>
                <w:color w:val="000000"/>
              </w:rPr>
            </w:pPr>
            <w:r>
              <w:rPr>
                <w:rFonts w:ascii="Calibri" w:hAnsi="Calibri" w:cs="Calibri"/>
                <w:color w:val="000000"/>
              </w:rPr>
              <w:t>NEPSY Circles and Squares task</w:t>
            </w:r>
          </w:p>
        </w:tc>
        <w:tc>
          <w:tcPr>
            <w:tcW w:w="1320" w:type="dxa"/>
            <w:tcBorders>
              <w:top w:val="nil"/>
              <w:left w:val="nil"/>
              <w:bottom w:val="nil"/>
              <w:right w:val="nil"/>
            </w:tcBorders>
            <w:shd w:val="clear" w:color="auto" w:fill="auto"/>
            <w:hideMark/>
          </w:tcPr>
          <w:p w14:paraId="551F2EF6"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28596830" w14:textId="77777777" w:rsidR="00D54EB5" w:rsidRDefault="00D54EB5">
            <w:pPr>
              <w:rPr>
                <w:rFonts w:ascii="Calibri" w:hAnsi="Calibri" w:cs="Calibri"/>
                <w:color w:val="000000"/>
              </w:rPr>
            </w:pPr>
            <w:r>
              <w:rPr>
                <w:rFonts w:ascii="Calibri" w:hAnsi="Calibri" w:cs="Calibri"/>
                <w:color w:val="000000"/>
              </w:rPr>
              <w:t>• Reaction times relative to baseline on "inhibit" tasks</w:t>
            </w:r>
            <w:r>
              <w:rPr>
                <w:rFonts w:ascii="Calibri" w:hAnsi="Calibri" w:cs="Calibri"/>
                <w:color w:val="000000"/>
              </w:rPr>
              <w:br/>
              <w:t>• Reaction times relative to baseline on "switch" tasks</w:t>
            </w:r>
          </w:p>
        </w:tc>
      </w:tr>
      <w:tr w:rsidR="00D54EB5" w14:paraId="07647814" w14:textId="77777777" w:rsidTr="00D54EB5">
        <w:trPr>
          <w:gridAfter w:val="1"/>
          <w:wAfter w:w="6" w:type="dxa"/>
          <w:trHeight w:val="680"/>
        </w:trPr>
        <w:tc>
          <w:tcPr>
            <w:tcW w:w="2039" w:type="dxa"/>
            <w:vMerge/>
            <w:tcBorders>
              <w:top w:val="nil"/>
              <w:left w:val="nil"/>
              <w:bottom w:val="nil"/>
              <w:right w:val="nil"/>
            </w:tcBorders>
            <w:vAlign w:val="center"/>
            <w:hideMark/>
          </w:tcPr>
          <w:p w14:paraId="30C8B5D0" w14:textId="77777777" w:rsidR="00D54EB5" w:rsidRDefault="00D54EB5">
            <w:pPr>
              <w:rPr>
                <w:rFonts w:ascii="Calibri" w:hAnsi="Calibri" w:cs="Calibri"/>
                <w:color w:val="000000"/>
              </w:rPr>
            </w:pPr>
          </w:p>
        </w:tc>
        <w:tc>
          <w:tcPr>
            <w:tcW w:w="1480" w:type="dxa"/>
            <w:tcBorders>
              <w:top w:val="nil"/>
              <w:left w:val="nil"/>
              <w:bottom w:val="nil"/>
              <w:right w:val="nil"/>
            </w:tcBorders>
            <w:shd w:val="clear" w:color="auto" w:fill="auto"/>
            <w:hideMark/>
          </w:tcPr>
          <w:p w14:paraId="1EF3C80D" w14:textId="77777777" w:rsidR="00D54EB5" w:rsidRDefault="00D54EB5">
            <w:pPr>
              <w:rPr>
                <w:rFonts w:ascii="Calibri" w:hAnsi="Calibri" w:cs="Calibri"/>
                <w:color w:val="000000"/>
              </w:rPr>
            </w:pPr>
            <w:r>
              <w:rPr>
                <w:rFonts w:ascii="Calibri" w:hAnsi="Calibri" w:cs="Calibri"/>
                <w:color w:val="000000"/>
              </w:rPr>
              <w:t>Stroop task</w:t>
            </w:r>
          </w:p>
        </w:tc>
        <w:tc>
          <w:tcPr>
            <w:tcW w:w="1320" w:type="dxa"/>
            <w:tcBorders>
              <w:top w:val="nil"/>
              <w:left w:val="nil"/>
              <w:bottom w:val="nil"/>
              <w:right w:val="nil"/>
            </w:tcBorders>
            <w:shd w:val="clear" w:color="auto" w:fill="auto"/>
            <w:hideMark/>
          </w:tcPr>
          <w:p w14:paraId="094E6C40"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209B7857" w14:textId="77777777" w:rsidR="00D54EB5" w:rsidRDefault="00D54EB5">
            <w:pPr>
              <w:rPr>
                <w:rFonts w:ascii="Calibri" w:hAnsi="Calibri" w:cs="Calibri"/>
                <w:color w:val="000000"/>
              </w:rPr>
            </w:pPr>
            <w:r>
              <w:rPr>
                <w:rFonts w:ascii="Calibri" w:hAnsi="Calibri" w:cs="Calibri"/>
                <w:color w:val="000000"/>
              </w:rPr>
              <w:t>• Accuracy on all trials</w:t>
            </w:r>
          </w:p>
        </w:tc>
      </w:tr>
      <w:tr w:rsidR="00D54EB5" w14:paraId="1F8C32E8" w14:textId="77777777" w:rsidTr="00D54EB5">
        <w:trPr>
          <w:gridAfter w:val="1"/>
          <w:wAfter w:w="6" w:type="dxa"/>
          <w:trHeight w:val="1020"/>
        </w:trPr>
        <w:tc>
          <w:tcPr>
            <w:tcW w:w="2039" w:type="dxa"/>
            <w:tcBorders>
              <w:top w:val="nil"/>
              <w:left w:val="nil"/>
              <w:bottom w:val="nil"/>
              <w:right w:val="nil"/>
            </w:tcBorders>
            <w:shd w:val="clear" w:color="auto" w:fill="auto"/>
            <w:hideMark/>
          </w:tcPr>
          <w:p w14:paraId="345F3BE8" w14:textId="77777777" w:rsidR="00D54EB5" w:rsidRDefault="00D54EB5">
            <w:pPr>
              <w:rPr>
                <w:rFonts w:ascii="Calibri" w:hAnsi="Calibri" w:cs="Calibri"/>
                <w:color w:val="000000"/>
              </w:rPr>
            </w:pPr>
            <w:r>
              <w:rPr>
                <w:rFonts w:ascii="Calibri" w:hAnsi="Calibri" w:cs="Calibri"/>
                <w:color w:val="000000"/>
              </w:rPr>
              <w:t>7. Language ability (LA)</w:t>
            </w:r>
          </w:p>
        </w:tc>
        <w:tc>
          <w:tcPr>
            <w:tcW w:w="1480" w:type="dxa"/>
            <w:tcBorders>
              <w:top w:val="nil"/>
              <w:left w:val="nil"/>
              <w:bottom w:val="nil"/>
              <w:right w:val="nil"/>
            </w:tcBorders>
            <w:shd w:val="clear" w:color="auto" w:fill="auto"/>
            <w:hideMark/>
          </w:tcPr>
          <w:p w14:paraId="448A064D" w14:textId="77777777" w:rsidR="00D54EB5" w:rsidRDefault="00D54EB5">
            <w:pPr>
              <w:rPr>
                <w:rFonts w:ascii="Calibri" w:hAnsi="Calibri" w:cs="Calibri"/>
                <w:color w:val="000000"/>
              </w:rPr>
            </w:pPr>
            <w:r>
              <w:rPr>
                <w:rFonts w:ascii="Calibri" w:hAnsi="Calibri" w:cs="Calibri"/>
                <w:color w:val="000000"/>
              </w:rPr>
              <w:t>Wechsler Abbreviated Scale of Intelligence</w:t>
            </w:r>
          </w:p>
        </w:tc>
        <w:tc>
          <w:tcPr>
            <w:tcW w:w="1320" w:type="dxa"/>
            <w:tcBorders>
              <w:top w:val="nil"/>
              <w:left w:val="nil"/>
              <w:bottom w:val="nil"/>
              <w:right w:val="nil"/>
            </w:tcBorders>
            <w:shd w:val="clear" w:color="auto" w:fill="auto"/>
            <w:hideMark/>
          </w:tcPr>
          <w:p w14:paraId="7E209BB3"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nil"/>
              <w:right w:val="nil"/>
            </w:tcBorders>
            <w:shd w:val="clear" w:color="auto" w:fill="auto"/>
            <w:hideMark/>
          </w:tcPr>
          <w:p w14:paraId="4402192A" w14:textId="77777777" w:rsidR="00D54EB5" w:rsidRDefault="00D54EB5">
            <w:pPr>
              <w:rPr>
                <w:rFonts w:ascii="Calibri" w:hAnsi="Calibri" w:cs="Calibri"/>
                <w:color w:val="000000"/>
              </w:rPr>
            </w:pPr>
            <w:r>
              <w:rPr>
                <w:rFonts w:ascii="Calibri" w:hAnsi="Calibri" w:cs="Calibri"/>
                <w:color w:val="000000"/>
              </w:rPr>
              <w:t>• T-score on the vocabulary subset</w:t>
            </w:r>
          </w:p>
        </w:tc>
      </w:tr>
      <w:tr w:rsidR="00D54EB5" w14:paraId="3C7D0322" w14:textId="77777777" w:rsidTr="00D54EB5">
        <w:trPr>
          <w:gridAfter w:val="1"/>
          <w:wAfter w:w="6" w:type="dxa"/>
          <w:trHeight w:val="900"/>
        </w:trPr>
        <w:tc>
          <w:tcPr>
            <w:tcW w:w="2039" w:type="dxa"/>
            <w:tcBorders>
              <w:top w:val="nil"/>
              <w:left w:val="nil"/>
              <w:bottom w:val="nil"/>
              <w:right w:val="nil"/>
            </w:tcBorders>
            <w:shd w:val="clear" w:color="auto" w:fill="auto"/>
            <w:hideMark/>
          </w:tcPr>
          <w:p w14:paraId="6089AF2B" w14:textId="77777777" w:rsidR="00D54EB5" w:rsidRDefault="00D54EB5">
            <w:pPr>
              <w:rPr>
                <w:rFonts w:ascii="Calibri" w:hAnsi="Calibri" w:cs="Calibri"/>
                <w:color w:val="000000"/>
              </w:rPr>
            </w:pPr>
            <w:r>
              <w:rPr>
                <w:rFonts w:ascii="Calibri" w:hAnsi="Calibri" w:cs="Calibri"/>
                <w:color w:val="000000"/>
              </w:rPr>
              <w:t>8. Reasoning ability (RA)</w:t>
            </w:r>
          </w:p>
        </w:tc>
        <w:tc>
          <w:tcPr>
            <w:tcW w:w="1480" w:type="dxa"/>
            <w:tcBorders>
              <w:top w:val="nil"/>
              <w:left w:val="nil"/>
              <w:bottom w:val="nil"/>
              <w:right w:val="nil"/>
            </w:tcBorders>
            <w:shd w:val="clear" w:color="auto" w:fill="auto"/>
            <w:hideMark/>
          </w:tcPr>
          <w:p w14:paraId="1D11EA00" w14:textId="77777777" w:rsidR="00D54EB5" w:rsidRDefault="00D54EB5">
            <w:pPr>
              <w:rPr>
                <w:rFonts w:ascii="Helvetica Neue" w:hAnsi="Helvetica Neue" w:cs="Calibri"/>
                <w:color w:val="000000"/>
                <w:sz w:val="22"/>
                <w:szCs w:val="22"/>
              </w:rPr>
            </w:pPr>
            <w:r>
              <w:rPr>
                <w:rFonts w:ascii="Helvetica Neue" w:hAnsi="Helvetica Neue" w:cs="Calibri"/>
                <w:color w:val="000000"/>
                <w:sz w:val="22"/>
                <w:szCs w:val="22"/>
              </w:rPr>
              <w:t>Wechsler Abbreviated Scale of Intelligence</w:t>
            </w:r>
          </w:p>
        </w:tc>
        <w:tc>
          <w:tcPr>
            <w:tcW w:w="1320" w:type="dxa"/>
            <w:tcBorders>
              <w:top w:val="nil"/>
              <w:left w:val="nil"/>
              <w:bottom w:val="nil"/>
              <w:right w:val="nil"/>
            </w:tcBorders>
            <w:shd w:val="clear" w:color="auto" w:fill="auto"/>
            <w:hideMark/>
          </w:tcPr>
          <w:p w14:paraId="534AD29F" w14:textId="77777777" w:rsidR="00D54EB5" w:rsidRDefault="00D54EB5">
            <w:pPr>
              <w:rPr>
                <w:rFonts w:ascii="Helvetica Neue" w:hAnsi="Helvetica Neue" w:cs="Calibri"/>
                <w:color w:val="000000"/>
                <w:sz w:val="22"/>
                <w:szCs w:val="22"/>
              </w:rPr>
            </w:pPr>
            <w:r>
              <w:rPr>
                <w:rFonts w:ascii="Helvetica Neue" w:hAnsi="Helvetica Neue" w:cs="Calibri"/>
                <w:color w:val="000000"/>
                <w:sz w:val="22"/>
                <w:szCs w:val="22"/>
              </w:rPr>
              <w:t>Behavioral task</w:t>
            </w:r>
          </w:p>
        </w:tc>
        <w:tc>
          <w:tcPr>
            <w:tcW w:w="5235" w:type="dxa"/>
            <w:tcBorders>
              <w:top w:val="nil"/>
              <w:left w:val="nil"/>
              <w:bottom w:val="nil"/>
              <w:right w:val="nil"/>
            </w:tcBorders>
            <w:shd w:val="clear" w:color="auto" w:fill="auto"/>
            <w:hideMark/>
          </w:tcPr>
          <w:p w14:paraId="787F08AE" w14:textId="77777777" w:rsidR="00D54EB5" w:rsidRDefault="00D54EB5">
            <w:pPr>
              <w:rPr>
                <w:rFonts w:ascii="Calibri" w:hAnsi="Calibri" w:cs="Calibri"/>
                <w:color w:val="000000"/>
              </w:rPr>
            </w:pPr>
            <w:r>
              <w:rPr>
                <w:rFonts w:ascii="Calibri" w:hAnsi="Calibri" w:cs="Calibri"/>
                <w:color w:val="000000"/>
              </w:rPr>
              <w:t>• T-score on the matrix reasoning subset</w:t>
            </w:r>
          </w:p>
        </w:tc>
      </w:tr>
      <w:tr w:rsidR="00D54EB5" w14:paraId="2025283E" w14:textId="77777777" w:rsidTr="00D54EB5">
        <w:trPr>
          <w:gridAfter w:val="1"/>
          <w:wAfter w:w="6" w:type="dxa"/>
          <w:trHeight w:val="1360"/>
        </w:trPr>
        <w:tc>
          <w:tcPr>
            <w:tcW w:w="2039" w:type="dxa"/>
            <w:tcBorders>
              <w:top w:val="nil"/>
              <w:left w:val="nil"/>
              <w:bottom w:val="single" w:sz="4" w:space="0" w:color="auto"/>
              <w:right w:val="nil"/>
            </w:tcBorders>
            <w:shd w:val="clear" w:color="auto" w:fill="auto"/>
            <w:hideMark/>
          </w:tcPr>
          <w:p w14:paraId="22EDF603" w14:textId="77777777" w:rsidR="00D54EB5" w:rsidRDefault="00D54EB5">
            <w:pPr>
              <w:rPr>
                <w:rFonts w:ascii="Calibri" w:hAnsi="Calibri" w:cs="Calibri"/>
                <w:color w:val="000000"/>
              </w:rPr>
            </w:pPr>
            <w:r>
              <w:rPr>
                <w:rFonts w:ascii="Calibri" w:hAnsi="Calibri" w:cs="Calibri"/>
                <w:color w:val="000000"/>
              </w:rPr>
              <w:lastRenderedPageBreak/>
              <w:t>9. Reward sensitivity (RS)</w:t>
            </w:r>
          </w:p>
        </w:tc>
        <w:tc>
          <w:tcPr>
            <w:tcW w:w="1480" w:type="dxa"/>
            <w:tcBorders>
              <w:top w:val="nil"/>
              <w:left w:val="nil"/>
              <w:bottom w:val="single" w:sz="4" w:space="0" w:color="auto"/>
              <w:right w:val="nil"/>
            </w:tcBorders>
            <w:shd w:val="clear" w:color="auto" w:fill="auto"/>
            <w:hideMark/>
          </w:tcPr>
          <w:p w14:paraId="1E038F95" w14:textId="77777777" w:rsidR="00D54EB5" w:rsidRDefault="00D54EB5">
            <w:pPr>
              <w:rPr>
                <w:rFonts w:ascii="Calibri" w:hAnsi="Calibri" w:cs="Calibri"/>
                <w:color w:val="000000"/>
              </w:rPr>
            </w:pPr>
            <w:r>
              <w:rPr>
                <w:rFonts w:ascii="Calibri" w:hAnsi="Calibri" w:cs="Calibri"/>
                <w:color w:val="000000"/>
              </w:rPr>
              <w:t>Pinata task</w:t>
            </w:r>
          </w:p>
        </w:tc>
        <w:tc>
          <w:tcPr>
            <w:tcW w:w="1320" w:type="dxa"/>
            <w:tcBorders>
              <w:top w:val="nil"/>
              <w:left w:val="nil"/>
              <w:bottom w:val="single" w:sz="4" w:space="0" w:color="auto"/>
              <w:right w:val="nil"/>
            </w:tcBorders>
            <w:shd w:val="clear" w:color="auto" w:fill="auto"/>
            <w:hideMark/>
          </w:tcPr>
          <w:p w14:paraId="09A80D57" w14:textId="77777777" w:rsidR="00D54EB5" w:rsidRDefault="00D54EB5">
            <w:pPr>
              <w:rPr>
                <w:rFonts w:ascii="Calibri" w:hAnsi="Calibri" w:cs="Calibri"/>
                <w:color w:val="000000"/>
              </w:rPr>
            </w:pPr>
            <w:r>
              <w:rPr>
                <w:rFonts w:ascii="Calibri" w:hAnsi="Calibri" w:cs="Calibri"/>
                <w:color w:val="000000"/>
              </w:rPr>
              <w:t>Behavioral task</w:t>
            </w:r>
          </w:p>
        </w:tc>
        <w:tc>
          <w:tcPr>
            <w:tcW w:w="5235" w:type="dxa"/>
            <w:tcBorders>
              <w:top w:val="nil"/>
              <w:left w:val="nil"/>
              <w:bottom w:val="single" w:sz="4" w:space="0" w:color="auto"/>
              <w:right w:val="nil"/>
            </w:tcBorders>
            <w:shd w:val="clear" w:color="auto" w:fill="auto"/>
            <w:hideMark/>
          </w:tcPr>
          <w:p w14:paraId="0F147DA7" w14:textId="1B176D28" w:rsidR="00D54EB5" w:rsidRDefault="00D54EB5">
            <w:pPr>
              <w:rPr>
                <w:rFonts w:ascii="Calibri" w:hAnsi="Calibri" w:cs="Calibri"/>
                <w:color w:val="000000"/>
              </w:rPr>
            </w:pPr>
            <w:r>
              <w:rPr>
                <w:rFonts w:ascii="Calibri" w:hAnsi="Calibri" w:cs="Calibri"/>
                <w:color w:val="000000"/>
              </w:rPr>
              <w:t>• Difference in reaction time on high-reward (4-star) trials and reaction time on no-reward (0-star) trials</w:t>
            </w:r>
            <w:r>
              <w:rPr>
                <w:rFonts w:ascii="Calibri" w:hAnsi="Calibri" w:cs="Calibri"/>
                <w:color w:val="000000"/>
              </w:rPr>
              <w:br/>
              <w:t>• Overall performance (total stars earned)</w:t>
            </w:r>
          </w:p>
        </w:tc>
      </w:tr>
      <w:tr w:rsidR="00D54EB5" w14:paraId="3A3E967E" w14:textId="77777777" w:rsidTr="00D54EB5">
        <w:trPr>
          <w:gridAfter w:val="1"/>
          <w:wAfter w:w="6" w:type="dxa"/>
          <w:trHeight w:val="320"/>
        </w:trPr>
        <w:tc>
          <w:tcPr>
            <w:tcW w:w="10074" w:type="dxa"/>
            <w:gridSpan w:val="4"/>
            <w:vMerge w:val="restart"/>
            <w:tcBorders>
              <w:top w:val="single" w:sz="4" w:space="0" w:color="auto"/>
              <w:left w:val="nil"/>
              <w:bottom w:val="nil"/>
              <w:right w:val="nil"/>
            </w:tcBorders>
            <w:shd w:val="clear" w:color="auto" w:fill="auto"/>
            <w:vAlign w:val="center"/>
            <w:hideMark/>
          </w:tcPr>
          <w:p w14:paraId="4C858B52" w14:textId="77777777" w:rsidR="00D54EB5" w:rsidRDefault="00D54EB5">
            <w:pPr>
              <w:rPr>
                <w:rFonts w:ascii="Calibri" w:hAnsi="Calibri" w:cs="Calibri"/>
                <w:color w:val="000000"/>
                <w:sz w:val="18"/>
                <w:szCs w:val="18"/>
              </w:rPr>
            </w:pPr>
            <w:r>
              <w:rPr>
                <w:rFonts w:ascii="Calibri" w:hAnsi="Calibri" w:cs="Calibri"/>
                <w:color w:val="000000"/>
                <w:sz w:val="18"/>
                <w:szCs w:val="18"/>
              </w:rPr>
              <w:t>AB=Attention bias to threat; IER=Emotion regulation; ToM=Theory of Mind; FC=Fear conditioning; PT=Pubertal timing; IC=Inhibitory control; LA=Language ability; RA=Reasoning ability; RS=Reward sensitivity</w:t>
            </w:r>
          </w:p>
        </w:tc>
      </w:tr>
      <w:tr w:rsidR="00D54EB5" w14:paraId="68DC6FE5" w14:textId="77777777" w:rsidTr="00D54EB5">
        <w:trPr>
          <w:trHeight w:val="320"/>
        </w:trPr>
        <w:tc>
          <w:tcPr>
            <w:tcW w:w="10074" w:type="dxa"/>
            <w:gridSpan w:val="4"/>
            <w:vMerge/>
            <w:tcBorders>
              <w:top w:val="single" w:sz="4" w:space="0" w:color="auto"/>
              <w:left w:val="nil"/>
              <w:bottom w:val="nil"/>
              <w:right w:val="nil"/>
            </w:tcBorders>
            <w:vAlign w:val="center"/>
            <w:hideMark/>
          </w:tcPr>
          <w:p w14:paraId="0E20211D" w14:textId="77777777" w:rsidR="00D54EB5" w:rsidRDefault="00D54EB5">
            <w:pPr>
              <w:rPr>
                <w:rFonts w:ascii="Calibri" w:hAnsi="Calibri" w:cs="Calibri"/>
                <w:color w:val="000000"/>
                <w:sz w:val="18"/>
                <w:szCs w:val="18"/>
              </w:rPr>
            </w:pPr>
          </w:p>
        </w:tc>
        <w:tc>
          <w:tcPr>
            <w:tcW w:w="6" w:type="dxa"/>
            <w:tcBorders>
              <w:top w:val="nil"/>
              <w:left w:val="nil"/>
              <w:bottom w:val="nil"/>
              <w:right w:val="nil"/>
            </w:tcBorders>
            <w:shd w:val="clear" w:color="auto" w:fill="auto"/>
            <w:noWrap/>
            <w:vAlign w:val="bottom"/>
            <w:hideMark/>
          </w:tcPr>
          <w:p w14:paraId="01A31800" w14:textId="77777777" w:rsidR="00D54EB5" w:rsidRDefault="00D54EB5">
            <w:pPr>
              <w:rPr>
                <w:rFonts w:ascii="Calibri" w:hAnsi="Calibri" w:cs="Calibri"/>
                <w:color w:val="000000"/>
                <w:sz w:val="18"/>
                <w:szCs w:val="18"/>
              </w:rPr>
            </w:pPr>
          </w:p>
        </w:tc>
      </w:tr>
    </w:tbl>
    <w:p w14:paraId="732EBDA9" w14:textId="51881F69" w:rsidR="003F30DC" w:rsidRDefault="003F30DC" w:rsidP="003F30DC">
      <w:pPr>
        <w:spacing w:after="240" w:line="360" w:lineRule="auto"/>
        <w:rPr>
          <w:rFonts w:ascii="Calibri" w:hAnsi="Calibri" w:cs="Calibri"/>
        </w:rPr>
      </w:pPr>
    </w:p>
    <w:p w14:paraId="6E29F215" w14:textId="3FE831FD" w:rsidR="003201FD" w:rsidRPr="00945D50" w:rsidRDefault="003201FD" w:rsidP="00945D50">
      <w:pPr>
        <w:spacing w:after="240"/>
        <w:rPr>
          <w:rFonts w:ascii="Calibri" w:hAnsi="Calibri" w:cs="Calibri"/>
          <w:u w:val="single"/>
        </w:rPr>
      </w:pPr>
      <w:r w:rsidRPr="00945D50">
        <w:rPr>
          <w:rFonts w:ascii="Calibri" w:hAnsi="Calibri" w:cs="Calibri"/>
          <w:u w:val="single"/>
        </w:rPr>
        <w:t xml:space="preserve">Table 2: </w:t>
      </w:r>
      <w:r w:rsidR="00D554BB">
        <w:rPr>
          <w:rFonts w:ascii="Calibri" w:hAnsi="Calibri" w:cs="Calibri"/>
          <w:u w:val="single"/>
        </w:rPr>
        <w:t>Product-moment c</w:t>
      </w:r>
      <w:r w:rsidRPr="00945D50">
        <w:rPr>
          <w:rFonts w:ascii="Calibri" w:hAnsi="Calibri" w:cs="Calibri"/>
          <w:u w:val="single"/>
        </w:rPr>
        <w:t xml:space="preserve">orrelations between </w:t>
      </w:r>
      <w:r w:rsidR="008B5224">
        <w:rPr>
          <w:rFonts w:ascii="Calibri" w:hAnsi="Calibri" w:cs="Calibri"/>
          <w:u w:val="single"/>
        </w:rPr>
        <w:t>threat, deprivation</w:t>
      </w:r>
      <w:r w:rsidRPr="00945D50">
        <w:rPr>
          <w:rFonts w:ascii="Calibri" w:hAnsi="Calibri" w:cs="Calibri"/>
          <w:u w:val="single"/>
        </w:rPr>
        <w:t>, candidate mediators and adolescent psychopathology outcomes</w:t>
      </w:r>
      <w:r w:rsidR="00B46F88">
        <w:rPr>
          <w:rFonts w:ascii="Calibri" w:hAnsi="Calibri" w:cs="Calibri"/>
          <w:u w:val="single"/>
        </w:rPr>
        <w:t>.</w:t>
      </w:r>
    </w:p>
    <w:tbl>
      <w:tblPr>
        <w:tblW w:w="9963" w:type="dxa"/>
        <w:tblCellMar>
          <w:top w:w="15" w:type="dxa"/>
        </w:tblCellMar>
        <w:tblLook w:val="04A0" w:firstRow="1" w:lastRow="0" w:firstColumn="1" w:lastColumn="0" w:noHBand="0" w:noVBand="1"/>
      </w:tblPr>
      <w:tblGrid>
        <w:gridCol w:w="3838"/>
        <w:gridCol w:w="1202"/>
        <w:gridCol w:w="1440"/>
        <w:gridCol w:w="1530"/>
        <w:gridCol w:w="1717"/>
        <w:gridCol w:w="236"/>
      </w:tblGrid>
      <w:tr w:rsidR="00D54EB5" w14:paraId="02997E74" w14:textId="77777777" w:rsidTr="00D554BB">
        <w:trPr>
          <w:gridAfter w:val="1"/>
          <w:wAfter w:w="236" w:type="dxa"/>
          <w:trHeight w:val="320"/>
        </w:trPr>
        <w:tc>
          <w:tcPr>
            <w:tcW w:w="3838" w:type="dxa"/>
            <w:tcBorders>
              <w:top w:val="nil"/>
              <w:left w:val="nil"/>
              <w:bottom w:val="nil"/>
              <w:right w:val="nil"/>
            </w:tcBorders>
            <w:shd w:val="clear" w:color="auto" w:fill="auto"/>
            <w:noWrap/>
            <w:vAlign w:val="bottom"/>
            <w:hideMark/>
          </w:tcPr>
          <w:p w14:paraId="255AC448" w14:textId="77777777" w:rsidR="00D54EB5" w:rsidRDefault="00D54EB5"/>
        </w:tc>
        <w:tc>
          <w:tcPr>
            <w:tcW w:w="2642"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2628BD06" w14:textId="77777777" w:rsidR="00D54EB5" w:rsidRDefault="00D54EB5">
            <w:pPr>
              <w:jc w:val="center"/>
              <w:rPr>
                <w:rFonts w:ascii="Calibri" w:hAnsi="Calibri" w:cs="Calibri"/>
                <w:color w:val="000000"/>
              </w:rPr>
            </w:pPr>
            <w:r>
              <w:rPr>
                <w:rFonts w:ascii="Calibri" w:hAnsi="Calibri" w:cs="Calibri"/>
                <w:color w:val="000000"/>
              </w:rPr>
              <w:t>Adversity</w:t>
            </w:r>
          </w:p>
        </w:tc>
        <w:tc>
          <w:tcPr>
            <w:tcW w:w="324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3E851DF" w14:textId="77777777" w:rsidR="00D54EB5" w:rsidRDefault="00D54EB5">
            <w:pPr>
              <w:jc w:val="center"/>
              <w:rPr>
                <w:rFonts w:ascii="Calibri" w:hAnsi="Calibri" w:cs="Calibri"/>
                <w:color w:val="000000"/>
              </w:rPr>
            </w:pPr>
            <w:r>
              <w:rPr>
                <w:rFonts w:ascii="Calibri" w:hAnsi="Calibri" w:cs="Calibri"/>
                <w:color w:val="000000"/>
              </w:rPr>
              <w:t>Psychopathology</w:t>
            </w:r>
          </w:p>
        </w:tc>
      </w:tr>
      <w:tr w:rsidR="00D554BB" w14:paraId="0E81CAE8" w14:textId="77777777" w:rsidTr="00D554BB">
        <w:trPr>
          <w:gridAfter w:val="1"/>
          <w:wAfter w:w="236" w:type="dxa"/>
          <w:trHeight w:val="340"/>
        </w:trPr>
        <w:tc>
          <w:tcPr>
            <w:tcW w:w="3838" w:type="dxa"/>
            <w:tcBorders>
              <w:top w:val="nil"/>
              <w:left w:val="nil"/>
              <w:bottom w:val="single" w:sz="4" w:space="0" w:color="auto"/>
              <w:right w:val="nil"/>
            </w:tcBorders>
            <w:shd w:val="clear" w:color="auto" w:fill="auto"/>
            <w:noWrap/>
            <w:vAlign w:val="bottom"/>
            <w:hideMark/>
          </w:tcPr>
          <w:p w14:paraId="5594E295" w14:textId="00C36447" w:rsidR="00D54EB5" w:rsidRDefault="00D54EB5">
            <w:pPr>
              <w:rPr>
                <w:rFonts w:ascii="Calibri" w:hAnsi="Calibri" w:cs="Calibri"/>
                <w:color w:val="000000"/>
              </w:rP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5620B" w14:textId="77777777" w:rsidR="00D54EB5" w:rsidRDefault="00D54EB5">
            <w:pPr>
              <w:jc w:val="center"/>
              <w:rPr>
                <w:rFonts w:ascii="Calibri" w:hAnsi="Calibri" w:cs="Calibri"/>
                <w:color w:val="000000"/>
              </w:rPr>
            </w:pPr>
            <w:r>
              <w:rPr>
                <w:rFonts w:ascii="Calibri" w:hAnsi="Calibri" w:cs="Calibri"/>
                <w:color w:val="000000"/>
              </w:rPr>
              <w:t>Threat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4F30C3" w14:textId="77777777" w:rsidR="00D54EB5" w:rsidRDefault="00D54EB5">
            <w:pPr>
              <w:jc w:val="center"/>
              <w:rPr>
                <w:rFonts w:ascii="Calibri" w:hAnsi="Calibri" w:cs="Calibri"/>
                <w:color w:val="000000"/>
              </w:rPr>
            </w:pPr>
            <w:r>
              <w:rPr>
                <w:rFonts w:ascii="Calibri" w:hAnsi="Calibri" w:cs="Calibri"/>
                <w:color w:val="000000"/>
              </w:rPr>
              <w:t>Deprivation</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6F0E90D6" w14:textId="77777777" w:rsidR="00D54EB5" w:rsidRDefault="00D54EB5">
            <w:pPr>
              <w:jc w:val="center"/>
              <w:rPr>
                <w:rFonts w:ascii="Calibri" w:hAnsi="Calibri" w:cs="Calibri"/>
                <w:color w:val="000000"/>
              </w:rPr>
            </w:pPr>
            <w:r>
              <w:rPr>
                <w:rFonts w:ascii="Calibri" w:hAnsi="Calibri" w:cs="Calibri"/>
                <w:color w:val="000000"/>
              </w:rPr>
              <w:t>Internalizing</w:t>
            </w:r>
          </w:p>
        </w:tc>
        <w:tc>
          <w:tcPr>
            <w:tcW w:w="1717" w:type="dxa"/>
            <w:tcBorders>
              <w:top w:val="single" w:sz="4" w:space="0" w:color="auto"/>
              <w:left w:val="nil"/>
              <w:bottom w:val="nil"/>
              <w:right w:val="single" w:sz="4" w:space="0" w:color="auto"/>
            </w:tcBorders>
            <w:shd w:val="clear" w:color="auto" w:fill="auto"/>
            <w:vAlign w:val="bottom"/>
            <w:hideMark/>
          </w:tcPr>
          <w:p w14:paraId="1CD76671" w14:textId="77777777" w:rsidR="00D54EB5" w:rsidRDefault="00D54EB5">
            <w:pPr>
              <w:jc w:val="center"/>
              <w:rPr>
                <w:rFonts w:ascii="Calibri" w:hAnsi="Calibri" w:cs="Calibri"/>
                <w:color w:val="000000"/>
              </w:rPr>
            </w:pPr>
            <w:r>
              <w:rPr>
                <w:rFonts w:ascii="Calibri" w:hAnsi="Calibri" w:cs="Calibri"/>
                <w:color w:val="000000"/>
              </w:rPr>
              <w:t>Externalizing</w:t>
            </w:r>
          </w:p>
        </w:tc>
      </w:tr>
      <w:tr w:rsidR="00D554BB" w14:paraId="7C962BCB" w14:textId="77777777" w:rsidTr="00D554BB">
        <w:trPr>
          <w:gridAfter w:val="1"/>
          <w:wAfter w:w="236" w:type="dxa"/>
          <w:trHeight w:val="340"/>
        </w:trPr>
        <w:tc>
          <w:tcPr>
            <w:tcW w:w="3838" w:type="dxa"/>
            <w:tcBorders>
              <w:top w:val="single" w:sz="4" w:space="0" w:color="auto"/>
              <w:left w:val="single" w:sz="4" w:space="0" w:color="auto"/>
              <w:bottom w:val="nil"/>
              <w:right w:val="nil"/>
            </w:tcBorders>
            <w:shd w:val="clear" w:color="auto" w:fill="auto"/>
            <w:vAlign w:val="bottom"/>
            <w:hideMark/>
          </w:tcPr>
          <w:p w14:paraId="2451CF32" w14:textId="77777777" w:rsidR="00D54EB5" w:rsidRDefault="00D54EB5">
            <w:pPr>
              <w:rPr>
                <w:rFonts w:ascii="Calibri" w:hAnsi="Calibri" w:cs="Calibri"/>
                <w:color w:val="000000"/>
              </w:rPr>
            </w:pPr>
            <w:r>
              <w:rPr>
                <w:rFonts w:ascii="Calibri" w:hAnsi="Calibri" w:cs="Calibri"/>
                <w:color w:val="000000"/>
              </w:rPr>
              <w:t>Threat</w:t>
            </w:r>
          </w:p>
        </w:tc>
        <w:tc>
          <w:tcPr>
            <w:tcW w:w="1202" w:type="dxa"/>
            <w:tcBorders>
              <w:top w:val="nil"/>
              <w:left w:val="single" w:sz="4" w:space="0" w:color="auto"/>
              <w:bottom w:val="nil"/>
              <w:right w:val="single" w:sz="4" w:space="0" w:color="auto"/>
            </w:tcBorders>
            <w:shd w:val="clear" w:color="auto" w:fill="auto"/>
            <w:noWrap/>
            <w:vAlign w:val="bottom"/>
            <w:hideMark/>
          </w:tcPr>
          <w:p w14:paraId="71866B61" w14:textId="77777777" w:rsidR="00D54EB5" w:rsidRDefault="00D54EB5">
            <w:pPr>
              <w:jc w:val="center"/>
              <w:rPr>
                <w:rFonts w:ascii="Calibri" w:hAnsi="Calibri" w:cs="Calibri"/>
                <w:color w:val="000000"/>
              </w:rPr>
            </w:pPr>
            <w:r>
              <w:rPr>
                <w:rFonts w:ascii="Calibri" w:hAnsi="Calibri" w:cs="Calibri"/>
                <w:color w:val="000000"/>
              </w:rPr>
              <w:t>1</w:t>
            </w:r>
          </w:p>
        </w:tc>
        <w:tc>
          <w:tcPr>
            <w:tcW w:w="1440" w:type="dxa"/>
            <w:tcBorders>
              <w:top w:val="nil"/>
              <w:left w:val="single" w:sz="4" w:space="0" w:color="auto"/>
              <w:bottom w:val="nil"/>
              <w:right w:val="single" w:sz="4" w:space="0" w:color="auto"/>
            </w:tcBorders>
            <w:shd w:val="clear" w:color="auto" w:fill="auto"/>
            <w:noWrap/>
            <w:vAlign w:val="bottom"/>
            <w:hideMark/>
          </w:tcPr>
          <w:p w14:paraId="4CD26D9C"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nil"/>
              <w:left w:val="nil"/>
              <w:bottom w:val="nil"/>
              <w:right w:val="single" w:sz="4" w:space="0" w:color="auto"/>
            </w:tcBorders>
            <w:shd w:val="clear" w:color="000000" w:fill="FBCCCF"/>
            <w:noWrap/>
            <w:vAlign w:val="bottom"/>
            <w:hideMark/>
          </w:tcPr>
          <w:p w14:paraId="3FC3DFCD" w14:textId="72E802CC" w:rsidR="00D54EB5" w:rsidRDefault="00D54EB5">
            <w:pPr>
              <w:jc w:val="center"/>
              <w:rPr>
                <w:rFonts w:ascii="Calibri" w:hAnsi="Calibri" w:cs="Calibri"/>
                <w:color w:val="000000"/>
              </w:rPr>
            </w:pPr>
            <w:r>
              <w:rPr>
                <w:rFonts w:ascii="Calibri" w:hAnsi="Calibri" w:cs="Calibri"/>
                <w:color w:val="000000"/>
              </w:rPr>
              <w:t>0.22</w:t>
            </w:r>
            <w:r>
              <w:rPr>
                <w:rFonts w:ascii="Calibri" w:hAnsi="Calibri" w:cs="Calibri"/>
                <w:color w:val="000000"/>
              </w:rPr>
              <w:t>***</w:t>
            </w:r>
          </w:p>
        </w:tc>
        <w:tc>
          <w:tcPr>
            <w:tcW w:w="1717" w:type="dxa"/>
            <w:tcBorders>
              <w:top w:val="nil"/>
              <w:left w:val="nil"/>
              <w:bottom w:val="nil"/>
              <w:right w:val="single" w:sz="4" w:space="0" w:color="auto"/>
            </w:tcBorders>
            <w:shd w:val="clear" w:color="000000" w:fill="FAB3B5"/>
            <w:noWrap/>
            <w:vAlign w:val="bottom"/>
            <w:hideMark/>
          </w:tcPr>
          <w:p w14:paraId="586D850D" w14:textId="1BB609B7" w:rsidR="00D54EB5" w:rsidRDefault="00D54EB5">
            <w:pPr>
              <w:jc w:val="center"/>
              <w:rPr>
                <w:rFonts w:ascii="Calibri" w:hAnsi="Calibri" w:cs="Calibri"/>
                <w:color w:val="000000"/>
              </w:rPr>
            </w:pPr>
            <w:r>
              <w:rPr>
                <w:rFonts w:ascii="Calibri" w:hAnsi="Calibri" w:cs="Calibri"/>
                <w:color w:val="000000"/>
              </w:rPr>
              <w:t>0.35</w:t>
            </w:r>
            <w:r>
              <w:rPr>
                <w:rFonts w:ascii="Calibri" w:hAnsi="Calibri" w:cs="Calibri"/>
                <w:color w:val="000000"/>
              </w:rPr>
              <w:t>***</w:t>
            </w:r>
          </w:p>
        </w:tc>
      </w:tr>
      <w:tr w:rsidR="00D554BB" w14:paraId="43B788A8"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281B166A" w14:textId="77777777" w:rsidR="00D54EB5" w:rsidRDefault="00D54EB5">
            <w:pPr>
              <w:rPr>
                <w:rFonts w:ascii="Calibri" w:hAnsi="Calibri" w:cs="Calibri"/>
                <w:color w:val="000000"/>
              </w:rPr>
            </w:pPr>
            <w:r>
              <w:rPr>
                <w:rFonts w:ascii="Calibri" w:hAnsi="Calibri" w:cs="Calibri"/>
                <w:color w:val="000000"/>
              </w:rPr>
              <w:t>Deprivation</w:t>
            </w:r>
          </w:p>
        </w:tc>
        <w:tc>
          <w:tcPr>
            <w:tcW w:w="1202" w:type="dxa"/>
            <w:tcBorders>
              <w:top w:val="nil"/>
              <w:left w:val="single" w:sz="4" w:space="0" w:color="auto"/>
              <w:bottom w:val="single" w:sz="4" w:space="0" w:color="auto"/>
              <w:right w:val="single" w:sz="4" w:space="0" w:color="auto"/>
            </w:tcBorders>
            <w:shd w:val="clear" w:color="000000" w:fill="FBB8BB"/>
            <w:noWrap/>
            <w:vAlign w:val="bottom"/>
            <w:hideMark/>
          </w:tcPr>
          <w:p w14:paraId="3237AA2A" w14:textId="7F1A1039" w:rsidR="00D54EB5" w:rsidRDefault="00D54EB5">
            <w:pPr>
              <w:jc w:val="center"/>
              <w:rPr>
                <w:rFonts w:ascii="Calibri" w:hAnsi="Calibri" w:cs="Calibri"/>
                <w:color w:val="000000"/>
              </w:rPr>
            </w:pPr>
            <w:r>
              <w:rPr>
                <w:rFonts w:ascii="Calibri" w:hAnsi="Calibri" w:cs="Calibri"/>
                <w:color w:val="000000"/>
              </w:rPr>
              <w:t>0.32</w:t>
            </w:r>
            <w:r>
              <w:rPr>
                <w:rFonts w:ascii="Calibri" w:hAnsi="Calibri" w:cs="Calibri"/>
                <w:color w:val="000000"/>
              </w:rPr>
              <w: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C87D5F1" w14:textId="77777777" w:rsidR="00D54EB5" w:rsidRDefault="00D54EB5">
            <w:pPr>
              <w:jc w:val="center"/>
              <w:rPr>
                <w:rFonts w:ascii="Calibri" w:hAnsi="Calibri" w:cs="Calibri"/>
                <w:color w:val="000000"/>
              </w:rPr>
            </w:pPr>
            <w:r>
              <w:rPr>
                <w:rFonts w:ascii="Calibri" w:hAnsi="Calibri" w:cs="Calibri"/>
                <w:color w:val="000000"/>
              </w:rPr>
              <w:t>1</w:t>
            </w:r>
          </w:p>
        </w:tc>
        <w:tc>
          <w:tcPr>
            <w:tcW w:w="1530" w:type="dxa"/>
            <w:tcBorders>
              <w:top w:val="nil"/>
              <w:left w:val="nil"/>
              <w:bottom w:val="single" w:sz="4" w:space="0" w:color="auto"/>
              <w:right w:val="single" w:sz="4" w:space="0" w:color="auto"/>
            </w:tcBorders>
            <w:shd w:val="clear" w:color="000000" w:fill="FBBEC1"/>
            <w:noWrap/>
            <w:vAlign w:val="bottom"/>
            <w:hideMark/>
          </w:tcPr>
          <w:p w14:paraId="2227395F" w14:textId="10FCCBB5" w:rsidR="00D54EB5" w:rsidRDefault="00D54EB5">
            <w:pPr>
              <w:jc w:val="center"/>
              <w:rPr>
                <w:rFonts w:ascii="Calibri" w:hAnsi="Calibri" w:cs="Calibri"/>
                <w:color w:val="000000"/>
              </w:rPr>
            </w:pPr>
            <w:r>
              <w:rPr>
                <w:rFonts w:ascii="Calibri" w:hAnsi="Calibri" w:cs="Calibri"/>
                <w:color w:val="000000"/>
              </w:rPr>
              <w:t>0.29</w:t>
            </w:r>
            <w:r>
              <w:rPr>
                <w:rFonts w:ascii="Calibri" w:hAnsi="Calibri" w:cs="Calibri"/>
                <w:color w:val="000000"/>
              </w:rPr>
              <w:t>***</w:t>
            </w:r>
          </w:p>
        </w:tc>
        <w:tc>
          <w:tcPr>
            <w:tcW w:w="1717" w:type="dxa"/>
            <w:tcBorders>
              <w:top w:val="nil"/>
              <w:left w:val="nil"/>
              <w:bottom w:val="single" w:sz="4" w:space="0" w:color="auto"/>
              <w:right w:val="single" w:sz="4" w:space="0" w:color="auto"/>
            </w:tcBorders>
            <w:shd w:val="clear" w:color="000000" w:fill="FBBCBF"/>
            <w:noWrap/>
            <w:vAlign w:val="bottom"/>
            <w:hideMark/>
          </w:tcPr>
          <w:p w14:paraId="55D0BB8A" w14:textId="71BD118D" w:rsidR="00D54EB5" w:rsidRDefault="00D54EB5">
            <w:pPr>
              <w:jc w:val="center"/>
              <w:rPr>
                <w:rFonts w:ascii="Calibri" w:hAnsi="Calibri" w:cs="Calibri"/>
                <w:color w:val="000000"/>
              </w:rPr>
            </w:pPr>
            <w:r>
              <w:rPr>
                <w:rFonts w:ascii="Calibri" w:hAnsi="Calibri" w:cs="Calibri"/>
                <w:color w:val="000000"/>
              </w:rPr>
              <w:t>0.3</w:t>
            </w:r>
            <w:r>
              <w:rPr>
                <w:rFonts w:ascii="Calibri" w:hAnsi="Calibri" w:cs="Calibri"/>
                <w:color w:val="000000"/>
              </w:rPr>
              <w:t>0***</w:t>
            </w:r>
          </w:p>
        </w:tc>
      </w:tr>
      <w:tr w:rsidR="00D554BB" w14:paraId="0F326B3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302619B" w14:textId="77777777" w:rsidR="00D54EB5" w:rsidRDefault="00D54EB5">
            <w:pPr>
              <w:rPr>
                <w:rFonts w:ascii="Calibri" w:hAnsi="Calibri" w:cs="Calibri"/>
                <w:color w:val="000000"/>
              </w:rPr>
            </w:pPr>
            <w:r>
              <w:rPr>
                <w:rFonts w:ascii="Calibri" w:hAnsi="Calibri" w:cs="Calibri"/>
                <w:color w:val="000000"/>
              </w:rPr>
              <w:t>AB: Attention bias threat</w:t>
            </w:r>
          </w:p>
        </w:tc>
        <w:tc>
          <w:tcPr>
            <w:tcW w:w="1202" w:type="dxa"/>
            <w:tcBorders>
              <w:top w:val="nil"/>
              <w:left w:val="single" w:sz="4" w:space="0" w:color="auto"/>
              <w:bottom w:val="nil"/>
              <w:right w:val="single" w:sz="4" w:space="0" w:color="auto"/>
            </w:tcBorders>
            <w:shd w:val="clear" w:color="000000" w:fill="FCFAFD"/>
            <w:noWrap/>
            <w:vAlign w:val="bottom"/>
            <w:hideMark/>
          </w:tcPr>
          <w:p w14:paraId="3D676993" w14:textId="77777777" w:rsidR="00D54EB5" w:rsidRDefault="00D54EB5">
            <w:pPr>
              <w:jc w:val="center"/>
              <w:rPr>
                <w:rFonts w:ascii="Calibri" w:hAnsi="Calibri" w:cs="Calibri"/>
                <w:color w:val="000000"/>
              </w:rPr>
            </w:pPr>
            <w:r>
              <w:rPr>
                <w:rFonts w:ascii="Calibri" w:hAnsi="Calibri" w:cs="Calibri"/>
                <w:color w:val="000000"/>
              </w:rPr>
              <w:t>-0.01</w:t>
            </w:r>
          </w:p>
        </w:tc>
        <w:tc>
          <w:tcPr>
            <w:tcW w:w="1440" w:type="dxa"/>
            <w:tcBorders>
              <w:top w:val="nil"/>
              <w:left w:val="single" w:sz="4" w:space="0" w:color="auto"/>
              <w:bottom w:val="nil"/>
              <w:right w:val="single" w:sz="4" w:space="0" w:color="auto"/>
            </w:tcBorders>
            <w:shd w:val="clear" w:color="000000" w:fill="FCFCFF"/>
            <w:noWrap/>
            <w:vAlign w:val="bottom"/>
            <w:hideMark/>
          </w:tcPr>
          <w:p w14:paraId="434A0664"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CF4F7"/>
            <w:noWrap/>
            <w:vAlign w:val="bottom"/>
            <w:hideMark/>
          </w:tcPr>
          <w:p w14:paraId="09E409F1" w14:textId="77777777" w:rsidR="00D54EB5" w:rsidRDefault="00D54EB5">
            <w:pPr>
              <w:jc w:val="center"/>
              <w:rPr>
                <w:rFonts w:ascii="Calibri" w:hAnsi="Calibri" w:cs="Calibri"/>
                <w:color w:val="000000"/>
              </w:rPr>
            </w:pPr>
            <w:r>
              <w:rPr>
                <w:rFonts w:ascii="Calibri" w:hAnsi="Calibri" w:cs="Calibri"/>
                <w:color w:val="000000"/>
              </w:rPr>
              <w:t>0.02</w:t>
            </w:r>
          </w:p>
        </w:tc>
        <w:tc>
          <w:tcPr>
            <w:tcW w:w="1717" w:type="dxa"/>
            <w:tcBorders>
              <w:top w:val="nil"/>
              <w:left w:val="nil"/>
              <w:bottom w:val="nil"/>
              <w:right w:val="single" w:sz="4" w:space="0" w:color="auto"/>
            </w:tcBorders>
            <w:shd w:val="clear" w:color="000000" w:fill="F8F9FD"/>
            <w:noWrap/>
            <w:vAlign w:val="bottom"/>
            <w:hideMark/>
          </w:tcPr>
          <w:p w14:paraId="0C5E0D57" w14:textId="77777777" w:rsidR="00D54EB5" w:rsidRDefault="00D54EB5">
            <w:pPr>
              <w:jc w:val="center"/>
              <w:rPr>
                <w:rFonts w:ascii="Calibri" w:hAnsi="Calibri" w:cs="Calibri"/>
                <w:color w:val="000000"/>
              </w:rPr>
            </w:pPr>
            <w:r>
              <w:rPr>
                <w:rFonts w:ascii="Calibri" w:hAnsi="Calibri" w:cs="Calibri"/>
                <w:color w:val="000000"/>
              </w:rPr>
              <w:t>-0.03</w:t>
            </w:r>
          </w:p>
        </w:tc>
      </w:tr>
      <w:tr w:rsidR="00D554BB" w14:paraId="05DF89A5"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C48080E" w14:textId="77777777" w:rsidR="00D54EB5" w:rsidRDefault="00D54EB5">
            <w:pPr>
              <w:rPr>
                <w:rFonts w:ascii="Calibri" w:hAnsi="Calibri" w:cs="Calibri"/>
                <w:color w:val="000000"/>
              </w:rPr>
            </w:pPr>
            <w:r>
              <w:rPr>
                <w:rFonts w:ascii="Calibri" w:hAnsi="Calibri" w:cs="Calibri"/>
                <w:color w:val="000000"/>
              </w:rPr>
              <w:t>IER: Adaptation to emotional conflict</w:t>
            </w:r>
          </w:p>
        </w:tc>
        <w:tc>
          <w:tcPr>
            <w:tcW w:w="1202" w:type="dxa"/>
            <w:tcBorders>
              <w:top w:val="nil"/>
              <w:left w:val="single" w:sz="4" w:space="0" w:color="auto"/>
              <w:bottom w:val="nil"/>
              <w:right w:val="single" w:sz="4" w:space="0" w:color="auto"/>
            </w:tcBorders>
            <w:shd w:val="clear" w:color="000000" w:fill="FCF2F5"/>
            <w:noWrap/>
            <w:vAlign w:val="bottom"/>
            <w:hideMark/>
          </w:tcPr>
          <w:p w14:paraId="1269CA38" w14:textId="77777777" w:rsidR="00D54EB5" w:rsidRDefault="00D54EB5">
            <w:pPr>
              <w:jc w:val="center"/>
              <w:rPr>
                <w:rFonts w:ascii="Calibri" w:hAnsi="Calibri" w:cs="Calibri"/>
                <w:color w:val="000000"/>
              </w:rPr>
            </w:pPr>
            <w:r>
              <w:rPr>
                <w:rFonts w:ascii="Calibri" w:hAnsi="Calibri" w:cs="Calibri"/>
                <w:color w:val="000000"/>
              </w:rPr>
              <w:t>0.03</w:t>
            </w:r>
          </w:p>
        </w:tc>
        <w:tc>
          <w:tcPr>
            <w:tcW w:w="1440" w:type="dxa"/>
            <w:tcBorders>
              <w:top w:val="nil"/>
              <w:left w:val="single" w:sz="4" w:space="0" w:color="auto"/>
              <w:bottom w:val="nil"/>
              <w:right w:val="single" w:sz="4" w:space="0" w:color="auto"/>
            </w:tcBorders>
            <w:shd w:val="clear" w:color="000000" w:fill="FCEEF1"/>
            <w:noWrap/>
            <w:vAlign w:val="bottom"/>
            <w:hideMark/>
          </w:tcPr>
          <w:p w14:paraId="7F7F849B" w14:textId="77777777" w:rsidR="00D54EB5" w:rsidRDefault="00D54EB5">
            <w:pPr>
              <w:jc w:val="center"/>
              <w:rPr>
                <w:rFonts w:ascii="Calibri" w:hAnsi="Calibri" w:cs="Calibri"/>
                <w:color w:val="000000"/>
              </w:rPr>
            </w:pPr>
            <w:r>
              <w:rPr>
                <w:rFonts w:ascii="Calibri" w:hAnsi="Calibri" w:cs="Calibri"/>
                <w:color w:val="000000"/>
              </w:rPr>
              <w:t>0.05</w:t>
            </w:r>
          </w:p>
        </w:tc>
        <w:tc>
          <w:tcPr>
            <w:tcW w:w="1530" w:type="dxa"/>
            <w:tcBorders>
              <w:top w:val="nil"/>
              <w:left w:val="nil"/>
              <w:bottom w:val="nil"/>
              <w:right w:val="single" w:sz="4" w:space="0" w:color="auto"/>
            </w:tcBorders>
            <w:shd w:val="clear" w:color="000000" w:fill="F8F9FD"/>
            <w:noWrap/>
            <w:vAlign w:val="bottom"/>
            <w:hideMark/>
          </w:tcPr>
          <w:p w14:paraId="5A0F2C56"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FCF4F7"/>
            <w:noWrap/>
            <w:vAlign w:val="bottom"/>
            <w:hideMark/>
          </w:tcPr>
          <w:p w14:paraId="1324CD2A"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3CF9DE9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BB03A0F" w14:textId="77777777" w:rsidR="00D54EB5" w:rsidRDefault="00D54EB5">
            <w:pPr>
              <w:rPr>
                <w:rFonts w:ascii="Calibri" w:hAnsi="Calibri" w:cs="Calibri"/>
                <w:color w:val="000000"/>
              </w:rPr>
            </w:pPr>
            <w:r>
              <w:rPr>
                <w:rFonts w:ascii="Calibri" w:hAnsi="Calibri" w:cs="Calibri"/>
                <w:color w:val="000000"/>
              </w:rPr>
              <w:t>IER: Stroop - fear</w:t>
            </w:r>
          </w:p>
        </w:tc>
        <w:tc>
          <w:tcPr>
            <w:tcW w:w="1202" w:type="dxa"/>
            <w:tcBorders>
              <w:top w:val="nil"/>
              <w:left w:val="single" w:sz="4" w:space="0" w:color="auto"/>
              <w:bottom w:val="nil"/>
              <w:right w:val="single" w:sz="4" w:space="0" w:color="auto"/>
            </w:tcBorders>
            <w:shd w:val="clear" w:color="000000" w:fill="BACDE7"/>
            <w:noWrap/>
            <w:vAlign w:val="bottom"/>
            <w:hideMark/>
          </w:tcPr>
          <w:p w14:paraId="62B0375A" w14:textId="77777777" w:rsidR="00D54EB5" w:rsidRDefault="00D54EB5">
            <w:pPr>
              <w:jc w:val="center"/>
              <w:rPr>
                <w:rFonts w:ascii="Calibri" w:hAnsi="Calibri" w:cs="Calibri"/>
                <w:color w:val="000000"/>
              </w:rPr>
            </w:pPr>
            <w:r>
              <w:rPr>
                <w:rFonts w:ascii="Calibri" w:hAnsi="Calibri" w:cs="Calibri"/>
                <w:color w:val="000000"/>
              </w:rPr>
              <w:t>-0.12</w:t>
            </w:r>
          </w:p>
        </w:tc>
        <w:tc>
          <w:tcPr>
            <w:tcW w:w="1440" w:type="dxa"/>
            <w:tcBorders>
              <w:top w:val="nil"/>
              <w:left w:val="single" w:sz="4" w:space="0" w:color="auto"/>
              <w:bottom w:val="nil"/>
              <w:right w:val="single" w:sz="4" w:space="0" w:color="auto"/>
            </w:tcBorders>
            <w:shd w:val="clear" w:color="000000" w:fill="FCE8EB"/>
            <w:noWrap/>
            <w:vAlign w:val="bottom"/>
            <w:hideMark/>
          </w:tcPr>
          <w:p w14:paraId="1D4852BC" w14:textId="77777777" w:rsidR="00D54EB5" w:rsidRDefault="00D54EB5">
            <w:pPr>
              <w:jc w:val="center"/>
              <w:rPr>
                <w:rFonts w:ascii="Calibri" w:hAnsi="Calibri" w:cs="Calibri"/>
                <w:color w:val="000000"/>
              </w:rPr>
            </w:pPr>
            <w:r>
              <w:rPr>
                <w:rFonts w:ascii="Calibri" w:hAnsi="Calibri" w:cs="Calibri"/>
                <w:color w:val="000000"/>
              </w:rPr>
              <w:t>0.08</w:t>
            </w:r>
          </w:p>
        </w:tc>
        <w:tc>
          <w:tcPr>
            <w:tcW w:w="1530" w:type="dxa"/>
            <w:tcBorders>
              <w:top w:val="nil"/>
              <w:left w:val="nil"/>
              <w:bottom w:val="nil"/>
              <w:right w:val="single" w:sz="4" w:space="0" w:color="auto"/>
            </w:tcBorders>
            <w:shd w:val="clear" w:color="000000" w:fill="FCFCFF"/>
            <w:noWrap/>
            <w:vAlign w:val="bottom"/>
            <w:hideMark/>
          </w:tcPr>
          <w:p w14:paraId="7A9AC45E" w14:textId="77777777" w:rsidR="00D54EB5" w:rsidRDefault="00D54EB5">
            <w:pPr>
              <w:jc w:val="center"/>
              <w:rPr>
                <w:rFonts w:ascii="Calibri" w:hAnsi="Calibri" w:cs="Calibri"/>
                <w:color w:val="000000"/>
              </w:rPr>
            </w:pPr>
            <w:r>
              <w:rPr>
                <w:rFonts w:ascii="Calibri" w:hAnsi="Calibri" w:cs="Calibri"/>
                <w:color w:val="000000"/>
              </w:rPr>
              <w:t>-0.02</w:t>
            </w:r>
          </w:p>
        </w:tc>
        <w:tc>
          <w:tcPr>
            <w:tcW w:w="1717" w:type="dxa"/>
            <w:tcBorders>
              <w:top w:val="nil"/>
              <w:left w:val="nil"/>
              <w:bottom w:val="nil"/>
              <w:right w:val="single" w:sz="4" w:space="0" w:color="auto"/>
            </w:tcBorders>
            <w:shd w:val="clear" w:color="000000" w:fill="FCFCFF"/>
            <w:noWrap/>
            <w:vAlign w:val="bottom"/>
            <w:hideMark/>
          </w:tcPr>
          <w:p w14:paraId="1E6C54B1"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4C4C0455"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58DD5452" w14:textId="77777777" w:rsidR="00D54EB5" w:rsidRDefault="00D54EB5">
            <w:pPr>
              <w:rPr>
                <w:rFonts w:ascii="Calibri" w:hAnsi="Calibri" w:cs="Calibri"/>
                <w:color w:val="000000"/>
              </w:rPr>
            </w:pPr>
            <w:r>
              <w:rPr>
                <w:rFonts w:ascii="Calibri" w:hAnsi="Calibri" w:cs="Calibri"/>
                <w:color w:val="000000"/>
              </w:rPr>
              <w:t>IER: Stroop - happy</w:t>
            </w:r>
          </w:p>
        </w:tc>
        <w:tc>
          <w:tcPr>
            <w:tcW w:w="1202" w:type="dxa"/>
            <w:tcBorders>
              <w:top w:val="nil"/>
              <w:left w:val="single" w:sz="4" w:space="0" w:color="auto"/>
              <w:bottom w:val="nil"/>
              <w:right w:val="single" w:sz="4" w:space="0" w:color="auto"/>
            </w:tcBorders>
            <w:shd w:val="clear" w:color="000000" w:fill="EAEFF8"/>
            <w:noWrap/>
            <w:vAlign w:val="bottom"/>
            <w:hideMark/>
          </w:tcPr>
          <w:p w14:paraId="3DF8A53B" w14:textId="77777777" w:rsidR="00D54EB5" w:rsidRDefault="00D54EB5">
            <w:pPr>
              <w:jc w:val="center"/>
              <w:rPr>
                <w:rFonts w:ascii="Calibri" w:hAnsi="Calibri" w:cs="Calibri"/>
                <w:color w:val="000000"/>
              </w:rPr>
            </w:pPr>
            <w:r>
              <w:rPr>
                <w:rFonts w:ascii="Calibri" w:hAnsi="Calibri" w:cs="Calibri"/>
                <w:color w:val="000000"/>
              </w:rPr>
              <w:t>-0.05</w:t>
            </w:r>
          </w:p>
        </w:tc>
        <w:tc>
          <w:tcPr>
            <w:tcW w:w="1440" w:type="dxa"/>
            <w:tcBorders>
              <w:top w:val="nil"/>
              <w:left w:val="single" w:sz="4" w:space="0" w:color="auto"/>
              <w:bottom w:val="nil"/>
              <w:right w:val="single" w:sz="4" w:space="0" w:color="auto"/>
            </w:tcBorders>
            <w:shd w:val="clear" w:color="000000" w:fill="F8F9FD"/>
            <w:noWrap/>
            <w:vAlign w:val="bottom"/>
            <w:hideMark/>
          </w:tcPr>
          <w:p w14:paraId="06E7A14D" w14:textId="77777777" w:rsidR="00D54EB5" w:rsidRDefault="00D54EB5">
            <w:pPr>
              <w:jc w:val="center"/>
              <w:rPr>
                <w:rFonts w:ascii="Calibri" w:hAnsi="Calibri" w:cs="Calibri"/>
                <w:color w:val="000000"/>
              </w:rPr>
            </w:pPr>
            <w:r>
              <w:rPr>
                <w:rFonts w:ascii="Calibri" w:hAnsi="Calibri" w:cs="Calibri"/>
                <w:color w:val="000000"/>
              </w:rPr>
              <w:t>-0.03</w:t>
            </w:r>
          </w:p>
        </w:tc>
        <w:tc>
          <w:tcPr>
            <w:tcW w:w="1530" w:type="dxa"/>
            <w:tcBorders>
              <w:top w:val="nil"/>
              <w:left w:val="nil"/>
              <w:bottom w:val="nil"/>
              <w:right w:val="single" w:sz="4" w:space="0" w:color="auto"/>
            </w:tcBorders>
            <w:shd w:val="clear" w:color="000000" w:fill="FCF6F9"/>
            <w:noWrap/>
            <w:vAlign w:val="bottom"/>
            <w:hideMark/>
          </w:tcPr>
          <w:p w14:paraId="7F23CAC7" w14:textId="77777777" w:rsidR="00D54EB5" w:rsidRDefault="00D54EB5">
            <w:pPr>
              <w:jc w:val="center"/>
              <w:rPr>
                <w:rFonts w:ascii="Calibri" w:hAnsi="Calibri" w:cs="Calibri"/>
                <w:color w:val="000000"/>
              </w:rPr>
            </w:pPr>
            <w:r>
              <w:rPr>
                <w:rFonts w:ascii="Calibri" w:hAnsi="Calibri" w:cs="Calibri"/>
                <w:color w:val="000000"/>
              </w:rPr>
              <w:t>0.01</w:t>
            </w:r>
          </w:p>
        </w:tc>
        <w:tc>
          <w:tcPr>
            <w:tcW w:w="1717" w:type="dxa"/>
            <w:tcBorders>
              <w:top w:val="nil"/>
              <w:left w:val="nil"/>
              <w:bottom w:val="nil"/>
              <w:right w:val="single" w:sz="4" w:space="0" w:color="auto"/>
            </w:tcBorders>
            <w:shd w:val="clear" w:color="000000" w:fill="FCFCFF"/>
            <w:noWrap/>
            <w:vAlign w:val="bottom"/>
            <w:hideMark/>
          </w:tcPr>
          <w:p w14:paraId="1B274342" w14:textId="77777777" w:rsidR="00D54EB5" w:rsidRDefault="00D54EB5">
            <w:pPr>
              <w:jc w:val="center"/>
              <w:rPr>
                <w:rFonts w:ascii="Calibri" w:hAnsi="Calibri" w:cs="Calibri"/>
                <w:color w:val="000000"/>
              </w:rPr>
            </w:pPr>
            <w:r>
              <w:rPr>
                <w:rFonts w:ascii="Calibri" w:hAnsi="Calibri" w:cs="Calibri"/>
                <w:color w:val="000000"/>
              </w:rPr>
              <w:t>-0.02</w:t>
            </w:r>
          </w:p>
        </w:tc>
      </w:tr>
      <w:tr w:rsidR="00D554BB" w14:paraId="06EABED4"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B4F040D" w14:textId="77777777" w:rsidR="00D54EB5" w:rsidRDefault="00D54EB5">
            <w:pPr>
              <w:rPr>
                <w:rFonts w:ascii="Calibri" w:hAnsi="Calibri" w:cs="Calibri"/>
                <w:color w:val="000000"/>
              </w:rPr>
            </w:pPr>
            <w:r>
              <w:rPr>
                <w:rFonts w:ascii="Calibri" w:hAnsi="Calibri" w:cs="Calibri"/>
                <w:color w:val="000000"/>
              </w:rPr>
              <w:t>ToM: Accuracy on affective trials</w:t>
            </w:r>
          </w:p>
        </w:tc>
        <w:tc>
          <w:tcPr>
            <w:tcW w:w="1202" w:type="dxa"/>
            <w:tcBorders>
              <w:top w:val="nil"/>
              <w:left w:val="single" w:sz="4" w:space="0" w:color="auto"/>
              <w:bottom w:val="nil"/>
              <w:right w:val="single" w:sz="4" w:space="0" w:color="auto"/>
            </w:tcBorders>
            <w:shd w:val="clear" w:color="000000" w:fill="B3C9E5"/>
            <w:noWrap/>
            <w:vAlign w:val="bottom"/>
            <w:hideMark/>
          </w:tcPr>
          <w:p w14:paraId="415B3207" w14:textId="6BEB367C" w:rsidR="00D54EB5" w:rsidRDefault="00D54EB5">
            <w:pPr>
              <w:jc w:val="center"/>
              <w:rPr>
                <w:rFonts w:ascii="Calibri" w:hAnsi="Calibri" w:cs="Calibri"/>
                <w:color w:val="000000"/>
              </w:rPr>
            </w:pPr>
            <w:r>
              <w:rPr>
                <w:rFonts w:ascii="Calibri" w:hAnsi="Calibri" w:cs="Calibri"/>
                <w:color w:val="000000"/>
              </w:rPr>
              <w:t>-0.13</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8AABD6"/>
            <w:noWrap/>
            <w:vAlign w:val="bottom"/>
            <w:hideMark/>
          </w:tcPr>
          <w:p w14:paraId="629AFF12" w14:textId="420EF34F" w:rsidR="00D54EB5" w:rsidRDefault="00D54EB5">
            <w:pPr>
              <w:jc w:val="center"/>
              <w:rPr>
                <w:rFonts w:ascii="Calibri" w:hAnsi="Calibri" w:cs="Calibri"/>
                <w:color w:val="000000"/>
              </w:rPr>
            </w:pPr>
            <w:r>
              <w:rPr>
                <w:rFonts w:ascii="Calibri" w:hAnsi="Calibri" w:cs="Calibri"/>
                <w:color w:val="000000"/>
              </w:rPr>
              <w:t>-0.19</w:t>
            </w:r>
            <w:r>
              <w:rPr>
                <w:rFonts w:ascii="Calibri" w:hAnsi="Calibri" w:cs="Calibri"/>
                <w:color w:val="000000"/>
              </w:rPr>
              <w:t>**</w:t>
            </w:r>
          </w:p>
        </w:tc>
        <w:tc>
          <w:tcPr>
            <w:tcW w:w="1530" w:type="dxa"/>
            <w:tcBorders>
              <w:top w:val="nil"/>
              <w:left w:val="nil"/>
              <w:bottom w:val="nil"/>
              <w:right w:val="single" w:sz="4" w:space="0" w:color="auto"/>
            </w:tcBorders>
            <w:shd w:val="clear" w:color="000000" w:fill="EAEFF8"/>
            <w:noWrap/>
            <w:vAlign w:val="bottom"/>
            <w:hideMark/>
          </w:tcPr>
          <w:p w14:paraId="6F384F25" w14:textId="77777777" w:rsidR="00D54EB5" w:rsidRDefault="00D54EB5">
            <w:pPr>
              <w:jc w:val="center"/>
              <w:rPr>
                <w:rFonts w:ascii="Calibri" w:hAnsi="Calibri" w:cs="Calibri"/>
                <w:color w:val="000000"/>
              </w:rPr>
            </w:pPr>
            <w:r>
              <w:rPr>
                <w:rFonts w:ascii="Calibri" w:hAnsi="Calibri" w:cs="Calibri"/>
                <w:color w:val="000000"/>
              </w:rPr>
              <w:t>-0.05</w:t>
            </w:r>
          </w:p>
        </w:tc>
        <w:tc>
          <w:tcPr>
            <w:tcW w:w="1717" w:type="dxa"/>
            <w:tcBorders>
              <w:top w:val="nil"/>
              <w:left w:val="nil"/>
              <w:bottom w:val="nil"/>
              <w:right w:val="single" w:sz="4" w:space="0" w:color="auto"/>
            </w:tcBorders>
            <w:shd w:val="clear" w:color="000000" w:fill="B3C9E5"/>
            <w:noWrap/>
            <w:vAlign w:val="bottom"/>
            <w:hideMark/>
          </w:tcPr>
          <w:p w14:paraId="5E413713" w14:textId="77777777" w:rsidR="00D54EB5" w:rsidRDefault="00D54EB5">
            <w:pPr>
              <w:jc w:val="center"/>
              <w:rPr>
                <w:rFonts w:ascii="Calibri" w:hAnsi="Calibri" w:cs="Calibri"/>
                <w:color w:val="000000"/>
              </w:rPr>
            </w:pPr>
            <w:r>
              <w:rPr>
                <w:rFonts w:ascii="Calibri" w:hAnsi="Calibri" w:cs="Calibri"/>
                <w:color w:val="000000"/>
              </w:rPr>
              <w:t>-0.13</w:t>
            </w:r>
          </w:p>
        </w:tc>
      </w:tr>
      <w:tr w:rsidR="00D554BB" w14:paraId="5365D34B"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6A78635" w14:textId="77777777" w:rsidR="00D54EB5" w:rsidRDefault="00D54EB5">
            <w:pPr>
              <w:rPr>
                <w:rFonts w:ascii="Calibri" w:hAnsi="Calibri" w:cs="Calibri"/>
                <w:color w:val="000000"/>
              </w:rPr>
            </w:pPr>
            <w:r>
              <w:rPr>
                <w:rFonts w:ascii="Calibri" w:hAnsi="Calibri" w:cs="Calibri"/>
                <w:color w:val="000000"/>
              </w:rPr>
              <w:t>ToM: Accuracy on cognitive trials</w:t>
            </w:r>
          </w:p>
        </w:tc>
        <w:tc>
          <w:tcPr>
            <w:tcW w:w="1202" w:type="dxa"/>
            <w:tcBorders>
              <w:top w:val="nil"/>
              <w:left w:val="single" w:sz="4" w:space="0" w:color="auto"/>
              <w:bottom w:val="nil"/>
              <w:right w:val="single" w:sz="4" w:space="0" w:color="auto"/>
            </w:tcBorders>
            <w:shd w:val="clear" w:color="000000" w:fill="98B5DB"/>
            <w:noWrap/>
            <w:vAlign w:val="bottom"/>
            <w:hideMark/>
          </w:tcPr>
          <w:p w14:paraId="13D48C21" w14:textId="3996325A" w:rsidR="00D54EB5" w:rsidRDefault="00D54EB5">
            <w:pPr>
              <w:jc w:val="center"/>
              <w:rPr>
                <w:rFonts w:ascii="Calibri" w:hAnsi="Calibri" w:cs="Calibri"/>
                <w:color w:val="000000"/>
              </w:rPr>
            </w:pPr>
            <w:r>
              <w:rPr>
                <w:rFonts w:ascii="Calibri" w:hAnsi="Calibri" w:cs="Calibri"/>
                <w:color w:val="000000"/>
              </w:rPr>
              <w:t>-0.17</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91B0D9"/>
            <w:noWrap/>
            <w:vAlign w:val="bottom"/>
            <w:hideMark/>
          </w:tcPr>
          <w:p w14:paraId="5C107E9E" w14:textId="4E551DB9" w:rsidR="00D54EB5" w:rsidRDefault="00D54EB5">
            <w:pPr>
              <w:jc w:val="center"/>
              <w:rPr>
                <w:rFonts w:ascii="Calibri" w:hAnsi="Calibri" w:cs="Calibri"/>
                <w:color w:val="000000"/>
              </w:rPr>
            </w:pPr>
            <w:r>
              <w:rPr>
                <w:rFonts w:ascii="Calibri" w:hAnsi="Calibri" w:cs="Calibri"/>
                <w:color w:val="000000"/>
              </w:rPr>
              <w:t>-0.18</w:t>
            </w:r>
            <w:r>
              <w:rPr>
                <w:rFonts w:ascii="Calibri" w:hAnsi="Calibri" w:cs="Calibri"/>
                <w:color w:val="000000"/>
              </w:rPr>
              <w:t>**</w:t>
            </w:r>
          </w:p>
        </w:tc>
        <w:tc>
          <w:tcPr>
            <w:tcW w:w="1530" w:type="dxa"/>
            <w:tcBorders>
              <w:top w:val="nil"/>
              <w:left w:val="nil"/>
              <w:bottom w:val="nil"/>
              <w:right w:val="single" w:sz="4" w:space="0" w:color="auto"/>
            </w:tcBorders>
            <w:shd w:val="clear" w:color="000000" w:fill="C8D7EC"/>
            <w:noWrap/>
            <w:vAlign w:val="bottom"/>
            <w:hideMark/>
          </w:tcPr>
          <w:p w14:paraId="7FD648D0" w14:textId="303D9781" w:rsidR="00D54EB5" w:rsidRDefault="00D54EB5">
            <w:pPr>
              <w:jc w:val="center"/>
              <w:rPr>
                <w:rFonts w:ascii="Calibri" w:hAnsi="Calibri" w:cs="Calibri"/>
                <w:color w:val="000000"/>
              </w:rPr>
            </w:pPr>
            <w:r>
              <w:rPr>
                <w:rFonts w:ascii="Calibri" w:hAnsi="Calibri" w:cs="Calibri"/>
                <w:color w:val="000000"/>
              </w:rPr>
              <w:t>-0.1</w:t>
            </w:r>
            <w:r w:rsidR="007C2CD1">
              <w:rPr>
                <w:rFonts w:ascii="Calibri" w:hAnsi="Calibri" w:cs="Calibri"/>
                <w:color w:val="000000"/>
              </w:rPr>
              <w:t>0</w:t>
            </w:r>
          </w:p>
        </w:tc>
        <w:tc>
          <w:tcPr>
            <w:tcW w:w="1717" w:type="dxa"/>
            <w:tcBorders>
              <w:top w:val="nil"/>
              <w:left w:val="nil"/>
              <w:bottom w:val="nil"/>
              <w:right w:val="single" w:sz="4" w:space="0" w:color="auto"/>
            </w:tcBorders>
            <w:shd w:val="clear" w:color="000000" w:fill="9EBADE"/>
            <w:noWrap/>
            <w:vAlign w:val="bottom"/>
            <w:hideMark/>
          </w:tcPr>
          <w:p w14:paraId="5AB45676" w14:textId="5C56A4A4" w:rsidR="00D54EB5" w:rsidRDefault="00D54EB5">
            <w:pPr>
              <w:jc w:val="center"/>
              <w:rPr>
                <w:rFonts w:ascii="Calibri" w:hAnsi="Calibri" w:cs="Calibri"/>
                <w:color w:val="000000"/>
              </w:rPr>
            </w:pPr>
            <w:r>
              <w:rPr>
                <w:rFonts w:ascii="Calibri" w:hAnsi="Calibri" w:cs="Calibri"/>
                <w:color w:val="000000"/>
              </w:rPr>
              <w:t>-0.16</w:t>
            </w:r>
            <w:r w:rsidR="007C2CD1">
              <w:rPr>
                <w:rFonts w:ascii="Calibri" w:hAnsi="Calibri" w:cs="Calibri"/>
                <w:color w:val="000000"/>
              </w:rPr>
              <w:t>*</w:t>
            </w:r>
          </w:p>
        </w:tc>
      </w:tr>
      <w:tr w:rsidR="00D554BB" w14:paraId="3FDD99DF" w14:textId="77777777" w:rsidTr="00D554BB">
        <w:trPr>
          <w:gridAfter w:val="1"/>
          <w:wAfter w:w="236" w:type="dxa"/>
          <w:trHeight w:val="680"/>
        </w:trPr>
        <w:tc>
          <w:tcPr>
            <w:tcW w:w="3838" w:type="dxa"/>
            <w:tcBorders>
              <w:top w:val="nil"/>
              <w:left w:val="single" w:sz="4" w:space="0" w:color="auto"/>
              <w:bottom w:val="nil"/>
              <w:right w:val="nil"/>
            </w:tcBorders>
            <w:shd w:val="clear" w:color="auto" w:fill="auto"/>
            <w:vAlign w:val="bottom"/>
            <w:hideMark/>
          </w:tcPr>
          <w:p w14:paraId="0467C9B4" w14:textId="77777777" w:rsidR="00D54EB5" w:rsidRDefault="00D54EB5">
            <w:pPr>
              <w:rPr>
                <w:rFonts w:ascii="Calibri" w:hAnsi="Calibri" w:cs="Calibri"/>
                <w:color w:val="000000"/>
              </w:rPr>
            </w:pPr>
            <w:r>
              <w:rPr>
                <w:rFonts w:ascii="Calibri" w:hAnsi="Calibri" w:cs="Calibri"/>
                <w:color w:val="000000"/>
              </w:rPr>
              <w:t>FC: Skin conductance response to CS+ vs CS-</w:t>
            </w:r>
          </w:p>
        </w:tc>
        <w:tc>
          <w:tcPr>
            <w:tcW w:w="1202" w:type="dxa"/>
            <w:tcBorders>
              <w:top w:val="nil"/>
              <w:left w:val="single" w:sz="4" w:space="0" w:color="auto"/>
              <w:bottom w:val="nil"/>
              <w:right w:val="single" w:sz="4" w:space="0" w:color="auto"/>
            </w:tcBorders>
            <w:shd w:val="clear" w:color="000000" w:fill="FCE8EB"/>
            <w:noWrap/>
            <w:vAlign w:val="bottom"/>
            <w:hideMark/>
          </w:tcPr>
          <w:p w14:paraId="1CB1AF9F" w14:textId="77777777" w:rsidR="00D54EB5" w:rsidRDefault="00D54EB5">
            <w:pPr>
              <w:jc w:val="center"/>
              <w:rPr>
                <w:rFonts w:ascii="Calibri" w:hAnsi="Calibri" w:cs="Calibri"/>
                <w:color w:val="000000"/>
              </w:rPr>
            </w:pPr>
            <w:r>
              <w:rPr>
                <w:rFonts w:ascii="Calibri" w:hAnsi="Calibri" w:cs="Calibri"/>
                <w:color w:val="000000"/>
              </w:rPr>
              <w:t>0.08</w:t>
            </w:r>
          </w:p>
        </w:tc>
        <w:tc>
          <w:tcPr>
            <w:tcW w:w="1440" w:type="dxa"/>
            <w:tcBorders>
              <w:top w:val="nil"/>
              <w:left w:val="single" w:sz="4" w:space="0" w:color="auto"/>
              <w:bottom w:val="nil"/>
              <w:right w:val="single" w:sz="4" w:space="0" w:color="auto"/>
            </w:tcBorders>
            <w:shd w:val="clear" w:color="000000" w:fill="FCF4F7"/>
            <w:noWrap/>
            <w:vAlign w:val="bottom"/>
            <w:hideMark/>
          </w:tcPr>
          <w:p w14:paraId="67AB2733"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CF2F5"/>
            <w:noWrap/>
            <w:vAlign w:val="bottom"/>
            <w:hideMark/>
          </w:tcPr>
          <w:p w14:paraId="2C0BB176"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FCE6E9"/>
            <w:noWrap/>
            <w:vAlign w:val="bottom"/>
            <w:hideMark/>
          </w:tcPr>
          <w:p w14:paraId="57A3BEDA" w14:textId="77777777" w:rsidR="00D54EB5" w:rsidRDefault="00D54EB5">
            <w:pPr>
              <w:jc w:val="center"/>
              <w:rPr>
                <w:rFonts w:ascii="Calibri" w:hAnsi="Calibri" w:cs="Calibri"/>
                <w:color w:val="000000"/>
              </w:rPr>
            </w:pPr>
            <w:r>
              <w:rPr>
                <w:rFonts w:ascii="Calibri" w:hAnsi="Calibri" w:cs="Calibri"/>
                <w:color w:val="000000"/>
              </w:rPr>
              <w:t>0.09</w:t>
            </w:r>
          </w:p>
        </w:tc>
      </w:tr>
      <w:tr w:rsidR="00D554BB" w14:paraId="03268AB6"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3364D056" w14:textId="77777777" w:rsidR="00D54EB5" w:rsidRDefault="00D54EB5">
            <w:pPr>
              <w:rPr>
                <w:rFonts w:ascii="Calibri" w:hAnsi="Calibri" w:cs="Calibri"/>
                <w:color w:val="000000"/>
              </w:rPr>
            </w:pPr>
            <w:r>
              <w:rPr>
                <w:rFonts w:ascii="Calibri" w:hAnsi="Calibri" w:cs="Calibri"/>
                <w:color w:val="000000"/>
              </w:rPr>
              <w:t>PT: Tanner stage</w:t>
            </w:r>
          </w:p>
        </w:tc>
        <w:tc>
          <w:tcPr>
            <w:tcW w:w="1202" w:type="dxa"/>
            <w:tcBorders>
              <w:top w:val="nil"/>
              <w:left w:val="single" w:sz="4" w:space="0" w:color="auto"/>
              <w:bottom w:val="nil"/>
              <w:right w:val="single" w:sz="4" w:space="0" w:color="auto"/>
            </w:tcBorders>
            <w:shd w:val="clear" w:color="000000" w:fill="EAEFF8"/>
            <w:noWrap/>
            <w:vAlign w:val="bottom"/>
            <w:hideMark/>
          </w:tcPr>
          <w:p w14:paraId="3D99424B" w14:textId="77777777" w:rsidR="00D54EB5" w:rsidRDefault="00D54EB5">
            <w:pPr>
              <w:jc w:val="center"/>
              <w:rPr>
                <w:rFonts w:ascii="Calibri" w:hAnsi="Calibri" w:cs="Calibri"/>
                <w:color w:val="000000"/>
              </w:rPr>
            </w:pPr>
            <w:r>
              <w:rPr>
                <w:rFonts w:ascii="Calibri" w:hAnsi="Calibri" w:cs="Calibri"/>
                <w:color w:val="000000"/>
              </w:rPr>
              <w:t>-0.05</w:t>
            </w:r>
          </w:p>
        </w:tc>
        <w:tc>
          <w:tcPr>
            <w:tcW w:w="1440" w:type="dxa"/>
            <w:tcBorders>
              <w:top w:val="nil"/>
              <w:left w:val="single" w:sz="4" w:space="0" w:color="auto"/>
              <w:bottom w:val="nil"/>
              <w:right w:val="single" w:sz="4" w:space="0" w:color="auto"/>
            </w:tcBorders>
            <w:shd w:val="clear" w:color="000000" w:fill="CFDCEF"/>
            <w:noWrap/>
            <w:vAlign w:val="bottom"/>
            <w:hideMark/>
          </w:tcPr>
          <w:p w14:paraId="3B9102ED" w14:textId="77777777" w:rsidR="00D54EB5" w:rsidRDefault="00D54EB5">
            <w:pPr>
              <w:jc w:val="center"/>
              <w:rPr>
                <w:rFonts w:ascii="Calibri" w:hAnsi="Calibri" w:cs="Calibri"/>
                <w:color w:val="000000"/>
              </w:rPr>
            </w:pPr>
            <w:r>
              <w:rPr>
                <w:rFonts w:ascii="Calibri" w:hAnsi="Calibri" w:cs="Calibri"/>
                <w:color w:val="000000"/>
              </w:rPr>
              <w:t>-0.09</w:t>
            </w:r>
          </w:p>
        </w:tc>
        <w:tc>
          <w:tcPr>
            <w:tcW w:w="1530" w:type="dxa"/>
            <w:tcBorders>
              <w:top w:val="nil"/>
              <w:left w:val="nil"/>
              <w:bottom w:val="nil"/>
              <w:right w:val="single" w:sz="4" w:space="0" w:color="auto"/>
            </w:tcBorders>
            <w:shd w:val="clear" w:color="000000" w:fill="FCDADD"/>
            <w:noWrap/>
            <w:vAlign w:val="bottom"/>
            <w:hideMark/>
          </w:tcPr>
          <w:p w14:paraId="452A031B" w14:textId="77129286" w:rsidR="00D54EB5" w:rsidRDefault="00D54EB5">
            <w:pPr>
              <w:jc w:val="center"/>
              <w:rPr>
                <w:rFonts w:ascii="Calibri" w:hAnsi="Calibri" w:cs="Calibri"/>
                <w:color w:val="000000"/>
              </w:rPr>
            </w:pPr>
            <w:r>
              <w:rPr>
                <w:rFonts w:ascii="Calibri" w:hAnsi="Calibri" w:cs="Calibri"/>
                <w:color w:val="000000"/>
              </w:rPr>
              <w:t>0.15</w:t>
            </w:r>
            <w:r w:rsidR="007C2CD1">
              <w:rPr>
                <w:rFonts w:ascii="Calibri" w:hAnsi="Calibri" w:cs="Calibri"/>
                <w:color w:val="000000"/>
              </w:rPr>
              <w:t>*</w:t>
            </w:r>
          </w:p>
        </w:tc>
        <w:tc>
          <w:tcPr>
            <w:tcW w:w="1717" w:type="dxa"/>
            <w:tcBorders>
              <w:top w:val="nil"/>
              <w:left w:val="nil"/>
              <w:bottom w:val="nil"/>
              <w:right w:val="single" w:sz="4" w:space="0" w:color="auto"/>
            </w:tcBorders>
            <w:shd w:val="clear" w:color="000000" w:fill="FCDEE1"/>
            <w:noWrap/>
            <w:vAlign w:val="bottom"/>
            <w:hideMark/>
          </w:tcPr>
          <w:p w14:paraId="77C607CF" w14:textId="1E8C082E" w:rsidR="00D54EB5" w:rsidRDefault="00D54EB5">
            <w:pPr>
              <w:jc w:val="center"/>
              <w:rPr>
                <w:rFonts w:ascii="Calibri" w:hAnsi="Calibri" w:cs="Calibri"/>
                <w:color w:val="000000"/>
              </w:rPr>
            </w:pPr>
            <w:r>
              <w:rPr>
                <w:rFonts w:ascii="Calibri" w:hAnsi="Calibri" w:cs="Calibri"/>
                <w:color w:val="000000"/>
              </w:rPr>
              <w:t>0.13</w:t>
            </w:r>
            <w:r w:rsidR="007C2CD1">
              <w:rPr>
                <w:rFonts w:ascii="Calibri" w:hAnsi="Calibri" w:cs="Calibri"/>
                <w:color w:val="000000"/>
              </w:rPr>
              <w:t>*</w:t>
            </w:r>
          </w:p>
        </w:tc>
      </w:tr>
      <w:tr w:rsidR="00D554BB" w14:paraId="1F7B87ED"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78A41AFE" w14:textId="77777777" w:rsidR="00D54EB5" w:rsidRDefault="00D54EB5">
            <w:pPr>
              <w:rPr>
                <w:rFonts w:ascii="Calibri" w:hAnsi="Calibri" w:cs="Calibri"/>
                <w:color w:val="000000"/>
              </w:rPr>
            </w:pPr>
            <w:r>
              <w:rPr>
                <w:rFonts w:ascii="Calibri" w:hAnsi="Calibri" w:cs="Calibri"/>
                <w:color w:val="000000"/>
              </w:rPr>
              <w:t>IC: Reaction time on inhibit trials</w:t>
            </w:r>
          </w:p>
        </w:tc>
        <w:tc>
          <w:tcPr>
            <w:tcW w:w="1202" w:type="dxa"/>
            <w:tcBorders>
              <w:top w:val="nil"/>
              <w:left w:val="single" w:sz="4" w:space="0" w:color="auto"/>
              <w:bottom w:val="nil"/>
              <w:right w:val="single" w:sz="4" w:space="0" w:color="auto"/>
            </w:tcBorders>
            <w:shd w:val="clear" w:color="000000" w:fill="FCDCDF"/>
            <w:noWrap/>
            <w:vAlign w:val="bottom"/>
            <w:hideMark/>
          </w:tcPr>
          <w:p w14:paraId="4AAC68ED" w14:textId="024FF0B5" w:rsidR="00D54EB5" w:rsidRDefault="00D54EB5">
            <w:pPr>
              <w:jc w:val="center"/>
              <w:rPr>
                <w:rFonts w:ascii="Calibri" w:hAnsi="Calibri" w:cs="Calibri"/>
                <w:color w:val="000000"/>
              </w:rPr>
            </w:pPr>
            <w:r>
              <w:rPr>
                <w:rFonts w:ascii="Calibri" w:hAnsi="Calibri" w:cs="Calibri"/>
                <w:color w:val="000000"/>
              </w:rPr>
              <w:t>0.14</w:t>
            </w:r>
            <w:r w:rsidR="007C2CD1">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FCFAFD"/>
            <w:noWrap/>
            <w:vAlign w:val="bottom"/>
            <w:hideMark/>
          </w:tcPr>
          <w:p w14:paraId="5342372B" w14:textId="77777777" w:rsidR="00D54EB5" w:rsidRDefault="00D54EB5">
            <w:pPr>
              <w:jc w:val="center"/>
              <w:rPr>
                <w:rFonts w:ascii="Calibri" w:hAnsi="Calibri" w:cs="Calibri"/>
                <w:color w:val="000000"/>
              </w:rPr>
            </w:pPr>
            <w:r>
              <w:rPr>
                <w:rFonts w:ascii="Calibri" w:hAnsi="Calibri" w:cs="Calibri"/>
                <w:color w:val="000000"/>
              </w:rPr>
              <w:t>-0.01</w:t>
            </w:r>
          </w:p>
        </w:tc>
        <w:tc>
          <w:tcPr>
            <w:tcW w:w="1530" w:type="dxa"/>
            <w:tcBorders>
              <w:top w:val="nil"/>
              <w:left w:val="nil"/>
              <w:bottom w:val="nil"/>
              <w:right w:val="single" w:sz="4" w:space="0" w:color="auto"/>
            </w:tcBorders>
            <w:shd w:val="clear" w:color="000000" w:fill="FCF8FB"/>
            <w:noWrap/>
            <w:vAlign w:val="bottom"/>
            <w:hideMark/>
          </w:tcPr>
          <w:p w14:paraId="2E4B5C1E" w14:textId="276CAC49" w:rsidR="00D54EB5" w:rsidRDefault="00D54EB5">
            <w:pPr>
              <w:jc w:val="center"/>
              <w:rPr>
                <w:rFonts w:ascii="Calibri" w:hAnsi="Calibri" w:cs="Calibri"/>
                <w:color w:val="000000"/>
              </w:rPr>
            </w:pPr>
            <w:r>
              <w:rPr>
                <w:rFonts w:ascii="Calibri" w:hAnsi="Calibri" w:cs="Calibri"/>
                <w:color w:val="000000"/>
              </w:rPr>
              <w:t>0</w:t>
            </w:r>
            <w:r w:rsidR="007C2CD1">
              <w:rPr>
                <w:rFonts w:ascii="Calibri" w:hAnsi="Calibri" w:cs="Calibri"/>
                <w:color w:val="000000"/>
              </w:rPr>
              <w:t>.00</w:t>
            </w:r>
          </w:p>
        </w:tc>
        <w:tc>
          <w:tcPr>
            <w:tcW w:w="1717" w:type="dxa"/>
            <w:tcBorders>
              <w:top w:val="nil"/>
              <w:left w:val="nil"/>
              <w:bottom w:val="nil"/>
              <w:right w:val="single" w:sz="4" w:space="0" w:color="auto"/>
            </w:tcBorders>
            <w:shd w:val="clear" w:color="000000" w:fill="FCF0F3"/>
            <w:noWrap/>
            <w:vAlign w:val="bottom"/>
            <w:hideMark/>
          </w:tcPr>
          <w:p w14:paraId="1C19A92B" w14:textId="77777777" w:rsidR="00D54EB5" w:rsidRDefault="00D54EB5">
            <w:pPr>
              <w:jc w:val="center"/>
              <w:rPr>
                <w:rFonts w:ascii="Calibri" w:hAnsi="Calibri" w:cs="Calibri"/>
                <w:color w:val="000000"/>
              </w:rPr>
            </w:pPr>
            <w:r>
              <w:rPr>
                <w:rFonts w:ascii="Calibri" w:hAnsi="Calibri" w:cs="Calibri"/>
                <w:color w:val="000000"/>
              </w:rPr>
              <w:t>0.04</w:t>
            </w:r>
          </w:p>
        </w:tc>
      </w:tr>
      <w:tr w:rsidR="00D554BB" w14:paraId="58BB1048"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11A5681" w14:textId="77777777" w:rsidR="00D54EB5" w:rsidRDefault="00D54EB5">
            <w:pPr>
              <w:rPr>
                <w:rFonts w:ascii="Calibri" w:hAnsi="Calibri" w:cs="Calibri"/>
                <w:color w:val="000000"/>
              </w:rPr>
            </w:pPr>
            <w:r>
              <w:rPr>
                <w:rFonts w:ascii="Calibri" w:hAnsi="Calibri" w:cs="Calibri"/>
                <w:color w:val="000000"/>
              </w:rPr>
              <w:t>IC: Reaction time on switch trials</w:t>
            </w:r>
          </w:p>
        </w:tc>
        <w:tc>
          <w:tcPr>
            <w:tcW w:w="1202" w:type="dxa"/>
            <w:tcBorders>
              <w:top w:val="nil"/>
              <w:left w:val="single" w:sz="4" w:space="0" w:color="auto"/>
              <w:bottom w:val="nil"/>
              <w:right w:val="single" w:sz="4" w:space="0" w:color="auto"/>
            </w:tcBorders>
            <w:shd w:val="clear" w:color="000000" w:fill="FCE6E9"/>
            <w:noWrap/>
            <w:vAlign w:val="bottom"/>
            <w:hideMark/>
          </w:tcPr>
          <w:p w14:paraId="4A7570AC" w14:textId="77777777" w:rsidR="00D54EB5" w:rsidRDefault="00D54EB5">
            <w:pPr>
              <w:jc w:val="center"/>
              <w:rPr>
                <w:rFonts w:ascii="Calibri" w:hAnsi="Calibri" w:cs="Calibri"/>
                <w:color w:val="000000"/>
              </w:rPr>
            </w:pPr>
            <w:r>
              <w:rPr>
                <w:rFonts w:ascii="Calibri" w:hAnsi="Calibri" w:cs="Calibri"/>
                <w:color w:val="000000"/>
              </w:rPr>
              <w:t>0.09</w:t>
            </w:r>
          </w:p>
        </w:tc>
        <w:tc>
          <w:tcPr>
            <w:tcW w:w="1440" w:type="dxa"/>
            <w:tcBorders>
              <w:top w:val="nil"/>
              <w:left w:val="single" w:sz="4" w:space="0" w:color="auto"/>
              <w:bottom w:val="nil"/>
              <w:right w:val="single" w:sz="4" w:space="0" w:color="auto"/>
            </w:tcBorders>
            <w:shd w:val="clear" w:color="000000" w:fill="FCF0F3"/>
            <w:noWrap/>
            <w:vAlign w:val="bottom"/>
            <w:hideMark/>
          </w:tcPr>
          <w:p w14:paraId="16706036" w14:textId="77777777" w:rsidR="00D54EB5" w:rsidRDefault="00D54EB5">
            <w:pPr>
              <w:jc w:val="center"/>
              <w:rPr>
                <w:rFonts w:ascii="Calibri" w:hAnsi="Calibri" w:cs="Calibri"/>
                <w:color w:val="000000"/>
              </w:rPr>
            </w:pPr>
            <w:r>
              <w:rPr>
                <w:rFonts w:ascii="Calibri" w:hAnsi="Calibri" w:cs="Calibri"/>
                <w:color w:val="000000"/>
              </w:rPr>
              <w:t>0.04</w:t>
            </w:r>
          </w:p>
        </w:tc>
        <w:tc>
          <w:tcPr>
            <w:tcW w:w="1530" w:type="dxa"/>
            <w:tcBorders>
              <w:top w:val="nil"/>
              <w:left w:val="nil"/>
              <w:bottom w:val="nil"/>
              <w:right w:val="single" w:sz="4" w:space="0" w:color="auto"/>
            </w:tcBorders>
            <w:shd w:val="clear" w:color="000000" w:fill="FCE6E9"/>
            <w:noWrap/>
            <w:vAlign w:val="bottom"/>
            <w:hideMark/>
          </w:tcPr>
          <w:p w14:paraId="7027B668" w14:textId="77777777" w:rsidR="00D54EB5" w:rsidRDefault="00D54EB5">
            <w:pPr>
              <w:jc w:val="center"/>
              <w:rPr>
                <w:rFonts w:ascii="Calibri" w:hAnsi="Calibri" w:cs="Calibri"/>
                <w:color w:val="000000"/>
              </w:rPr>
            </w:pPr>
            <w:r>
              <w:rPr>
                <w:rFonts w:ascii="Calibri" w:hAnsi="Calibri" w:cs="Calibri"/>
                <w:color w:val="000000"/>
              </w:rPr>
              <w:t>0.09</w:t>
            </w:r>
          </w:p>
        </w:tc>
        <w:tc>
          <w:tcPr>
            <w:tcW w:w="1717" w:type="dxa"/>
            <w:tcBorders>
              <w:top w:val="nil"/>
              <w:left w:val="nil"/>
              <w:bottom w:val="nil"/>
              <w:right w:val="single" w:sz="4" w:space="0" w:color="auto"/>
            </w:tcBorders>
            <w:shd w:val="clear" w:color="000000" w:fill="FCE6E9"/>
            <w:noWrap/>
            <w:vAlign w:val="bottom"/>
            <w:hideMark/>
          </w:tcPr>
          <w:p w14:paraId="3E8D95DD" w14:textId="77777777" w:rsidR="00D54EB5" w:rsidRDefault="00D54EB5">
            <w:pPr>
              <w:jc w:val="center"/>
              <w:rPr>
                <w:rFonts w:ascii="Calibri" w:hAnsi="Calibri" w:cs="Calibri"/>
                <w:color w:val="000000"/>
              </w:rPr>
            </w:pPr>
            <w:r>
              <w:rPr>
                <w:rFonts w:ascii="Calibri" w:hAnsi="Calibri" w:cs="Calibri"/>
                <w:color w:val="000000"/>
              </w:rPr>
              <w:t>0.09</w:t>
            </w:r>
          </w:p>
        </w:tc>
      </w:tr>
      <w:tr w:rsidR="00D554BB" w14:paraId="2C94CA17"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1B6C818F" w14:textId="77777777" w:rsidR="00D54EB5" w:rsidRDefault="00D54EB5">
            <w:pPr>
              <w:rPr>
                <w:rFonts w:ascii="Calibri" w:hAnsi="Calibri" w:cs="Calibri"/>
                <w:color w:val="000000"/>
              </w:rPr>
            </w:pPr>
            <w:r>
              <w:rPr>
                <w:rFonts w:ascii="Calibri" w:hAnsi="Calibri" w:cs="Calibri"/>
                <w:color w:val="000000"/>
              </w:rPr>
              <w:t>IC: Accuracy on Stroop task</w:t>
            </w:r>
          </w:p>
        </w:tc>
        <w:tc>
          <w:tcPr>
            <w:tcW w:w="1202" w:type="dxa"/>
            <w:tcBorders>
              <w:top w:val="nil"/>
              <w:left w:val="single" w:sz="4" w:space="0" w:color="auto"/>
              <w:bottom w:val="nil"/>
              <w:right w:val="single" w:sz="4" w:space="0" w:color="auto"/>
            </w:tcBorders>
            <w:shd w:val="clear" w:color="000000" w:fill="C8D7EC"/>
            <w:noWrap/>
            <w:vAlign w:val="bottom"/>
            <w:hideMark/>
          </w:tcPr>
          <w:p w14:paraId="2CB317E7" w14:textId="0F1A253E" w:rsidR="00D54EB5" w:rsidRDefault="00D54EB5">
            <w:pPr>
              <w:jc w:val="center"/>
              <w:rPr>
                <w:rFonts w:ascii="Calibri" w:hAnsi="Calibri" w:cs="Calibri"/>
                <w:color w:val="000000"/>
              </w:rPr>
            </w:pPr>
            <w:r>
              <w:rPr>
                <w:rFonts w:ascii="Calibri" w:hAnsi="Calibri" w:cs="Calibri"/>
                <w:color w:val="000000"/>
              </w:rPr>
              <w:t>-0.1</w:t>
            </w:r>
            <w:r w:rsidR="007C2CD1">
              <w:rPr>
                <w:rFonts w:ascii="Calibri" w:hAnsi="Calibri" w:cs="Calibri"/>
                <w:color w:val="000000"/>
              </w:rPr>
              <w:t>0</w:t>
            </w:r>
          </w:p>
        </w:tc>
        <w:tc>
          <w:tcPr>
            <w:tcW w:w="1440" w:type="dxa"/>
            <w:tcBorders>
              <w:top w:val="nil"/>
              <w:left w:val="single" w:sz="4" w:space="0" w:color="auto"/>
              <w:bottom w:val="nil"/>
              <w:right w:val="single" w:sz="4" w:space="0" w:color="auto"/>
            </w:tcBorders>
            <w:shd w:val="clear" w:color="000000" w:fill="FCFCFF"/>
            <w:noWrap/>
            <w:vAlign w:val="bottom"/>
            <w:hideMark/>
          </w:tcPr>
          <w:p w14:paraId="6DA8C14C" w14:textId="77777777" w:rsidR="00D54EB5" w:rsidRDefault="00D54EB5">
            <w:pPr>
              <w:jc w:val="center"/>
              <w:rPr>
                <w:rFonts w:ascii="Calibri" w:hAnsi="Calibri" w:cs="Calibri"/>
                <w:color w:val="000000"/>
              </w:rPr>
            </w:pPr>
            <w:r>
              <w:rPr>
                <w:rFonts w:ascii="Calibri" w:hAnsi="Calibri" w:cs="Calibri"/>
                <w:color w:val="000000"/>
              </w:rPr>
              <w:t>-0.02</w:t>
            </w:r>
          </w:p>
        </w:tc>
        <w:tc>
          <w:tcPr>
            <w:tcW w:w="1530" w:type="dxa"/>
            <w:tcBorders>
              <w:top w:val="nil"/>
              <w:left w:val="nil"/>
              <w:bottom w:val="nil"/>
              <w:right w:val="single" w:sz="4" w:space="0" w:color="auto"/>
            </w:tcBorders>
            <w:shd w:val="clear" w:color="000000" w:fill="F8F9FD"/>
            <w:noWrap/>
            <w:vAlign w:val="bottom"/>
            <w:hideMark/>
          </w:tcPr>
          <w:p w14:paraId="7E0C6C47" w14:textId="77777777" w:rsidR="00D54EB5" w:rsidRDefault="00D54EB5">
            <w:pPr>
              <w:jc w:val="center"/>
              <w:rPr>
                <w:rFonts w:ascii="Calibri" w:hAnsi="Calibri" w:cs="Calibri"/>
                <w:color w:val="000000"/>
              </w:rPr>
            </w:pPr>
            <w:r>
              <w:rPr>
                <w:rFonts w:ascii="Calibri" w:hAnsi="Calibri" w:cs="Calibri"/>
                <w:color w:val="000000"/>
              </w:rPr>
              <w:t>-0.03</w:t>
            </w:r>
          </w:p>
        </w:tc>
        <w:tc>
          <w:tcPr>
            <w:tcW w:w="1717" w:type="dxa"/>
            <w:tcBorders>
              <w:top w:val="nil"/>
              <w:left w:val="nil"/>
              <w:bottom w:val="nil"/>
              <w:right w:val="single" w:sz="4" w:space="0" w:color="auto"/>
            </w:tcBorders>
            <w:shd w:val="clear" w:color="000000" w:fill="D6E1F1"/>
            <w:noWrap/>
            <w:vAlign w:val="bottom"/>
            <w:hideMark/>
          </w:tcPr>
          <w:p w14:paraId="3DA2E0BF" w14:textId="77777777" w:rsidR="00D54EB5" w:rsidRDefault="00D54EB5">
            <w:pPr>
              <w:jc w:val="center"/>
              <w:rPr>
                <w:rFonts w:ascii="Calibri" w:hAnsi="Calibri" w:cs="Calibri"/>
                <w:color w:val="000000"/>
              </w:rPr>
            </w:pPr>
            <w:r>
              <w:rPr>
                <w:rFonts w:ascii="Calibri" w:hAnsi="Calibri" w:cs="Calibri"/>
                <w:color w:val="000000"/>
              </w:rPr>
              <w:t>-0.08</w:t>
            </w:r>
          </w:p>
        </w:tc>
      </w:tr>
      <w:tr w:rsidR="00D554BB" w14:paraId="482A937E"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6319B1DD" w14:textId="77777777" w:rsidR="00D54EB5" w:rsidRDefault="00D54EB5">
            <w:pPr>
              <w:rPr>
                <w:rFonts w:ascii="Calibri" w:hAnsi="Calibri" w:cs="Calibri"/>
                <w:color w:val="000000"/>
              </w:rPr>
            </w:pPr>
            <w:r>
              <w:rPr>
                <w:rFonts w:ascii="Calibri" w:hAnsi="Calibri" w:cs="Calibri"/>
                <w:color w:val="000000"/>
              </w:rPr>
              <w:t>LA: Language ability</w:t>
            </w:r>
          </w:p>
        </w:tc>
        <w:tc>
          <w:tcPr>
            <w:tcW w:w="1202" w:type="dxa"/>
            <w:tcBorders>
              <w:top w:val="nil"/>
              <w:left w:val="single" w:sz="4" w:space="0" w:color="auto"/>
              <w:bottom w:val="nil"/>
              <w:right w:val="single" w:sz="4" w:space="0" w:color="auto"/>
            </w:tcBorders>
            <w:shd w:val="clear" w:color="000000" w:fill="ACC4E3"/>
            <w:noWrap/>
            <w:vAlign w:val="bottom"/>
            <w:hideMark/>
          </w:tcPr>
          <w:p w14:paraId="6BC95F7F" w14:textId="32621BBF" w:rsidR="00D54EB5" w:rsidRDefault="00D54EB5">
            <w:pPr>
              <w:jc w:val="center"/>
              <w:rPr>
                <w:rFonts w:ascii="Calibri" w:hAnsi="Calibri" w:cs="Calibri"/>
                <w:color w:val="000000"/>
              </w:rPr>
            </w:pPr>
            <w:r>
              <w:rPr>
                <w:rFonts w:ascii="Calibri" w:hAnsi="Calibri" w:cs="Calibri"/>
                <w:color w:val="000000"/>
              </w:rPr>
              <w:t>-0.14</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5A8AC6"/>
            <w:noWrap/>
            <w:vAlign w:val="bottom"/>
            <w:hideMark/>
          </w:tcPr>
          <w:p w14:paraId="276180C7" w14:textId="18B3E71A" w:rsidR="00D54EB5" w:rsidRDefault="00D54EB5">
            <w:pPr>
              <w:jc w:val="center"/>
              <w:rPr>
                <w:rFonts w:ascii="Calibri" w:hAnsi="Calibri" w:cs="Calibri"/>
                <w:color w:val="000000"/>
              </w:rPr>
            </w:pPr>
            <w:r>
              <w:rPr>
                <w:rFonts w:ascii="Calibri" w:hAnsi="Calibri" w:cs="Calibri"/>
                <w:color w:val="000000"/>
              </w:rPr>
              <w:t>-0.26</w:t>
            </w:r>
            <w:r>
              <w:rPr>
                <w:rFonts w:ascii="Calibri" w:hAnsi="Calibri" w:cs="Calibri"/>
                <w:color w:val="000000"/>
              </w:rPr>
              <w:t>***</w:t>
            </w:r>
          </w:p>
        </w:tc>
        <w:tc>
          <w:tcPr>
            <w:tcW w:w="1530" w:type="dxa"/>
            <w:tcBorders>
              <w:top w:val="nil"/>
              <w:left w:val="nil"/>
              <w:bottom w:val="nil"/>
              <w:right w:val="single" w:sz="4" w:space="0" w:color="auto"/>
            </w:tcBorders>
            <w:shd w:val="clear" w:color="000000" w:fill="FCFAFD"/>
            <w:noWrap/>
            <w:vAlign w:val="bottom"/>
            <w:hideMark/>
          </w:tcPr>
          <w:p w14:paraId="62960CA9" w14:textId="77777777" w:rsidR="00D54EB5" w:rsidRDefault="00D54EB5">
            <w:pPr>
              <w:jc w:val="center"/>
              <w:rPr>
                <w:rFonts w:ascii="Calibri" w:hAnsi="Calibri" w:cs="Calibri"/>
                <w:color w:val="000000"/>
              </w:rPr>
            </w:pPr>
            <w:r>
              <w:rPr>
                <w:rFonts w:ascii="Calibri" w:hAnsi="Calibri" w:cs="Calibri"/>
                <w:color w:val="000000"/>
              </w:rPr>
              <w:t>-0.01</w:t>
            </w:r>
          </w:p>
        </w:tc>
        <w:tc>
          <w:tcPr>
            <w:tcW w:w="1717" w:type="dxa"/>
            <w:tcBorders>
              <w:top w:val="nil"/>
              <w:left w:val="nil"/>
              <w:bottom w:val="nil"/>
              <w:right w:val="single" w:sz="4" w:space="0" w:color="auto"/>
            </w:tcBorders>
            <w:shd w:val="clear" w:color="000000" w:fill="DCE6F4"/>
            <w:noWrap/>
            <w:vAlign w:val="bottom"/>
            <w:hideMark/>
          </w:tcPr>
          <w:p w14:paraId="31709C57" w14:textId="77777777" w:rsidR="00D54EB5" w:rsidRDefault="00D54EB5">
            <w:pPr>
              <w:jc w:val="center"/>
              <w:rPr>
                <w:rFonts w:ascii="Calibri" w:hAnsi="Calibri" w:cs="Calibri"/>
                <w:color w:val="000000"/>
              </w:rPr>
            </w:pPr>
            <w:r>
              <w:rPr>
                <w:rFonts w:ascii="Calibri" w:hAnsi="Calibri" w:cs="Calibri"/>
                <w:color w:val="000000"/>
              </w:rPr>
              <w:t>-0.07</w:t>
            </w:r>
          </w:p>
        </w:tc>
      </w:tr>
      <w:tr w:rsidR="00D554BB" w14:paraId="7DAF067F"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2469131B" w14:textId="77777777" w:rsidR="00D54EB5" w:rsidRDefault="00D54EB5">
            <w:pPr>
              <w:rPr>
                <w:rFonts w:ascii="Calibri" w:hAnsi="Calibri" w:cs="Calibri"/>
                <w:color w:val="000000"/>
              </w:rPr>
            </w:pPr>
            <w:r>
              <w:rPr>
                <w:rFonts w:ascii="Calibri" w:hAnsi="Calibri" w:cs="Calibri"/>
                <w:color w:val="000000"/>
              </w:rPr>
              <w:t>RA: Reasoning ability</w:t>
            </w:r>
          </w:p>
        </w:tc>
        <w:tc>
          <w:tcPr>
            <w:tcW w:w="1202" w:type="dxa"/>
            <w:tcBorders>
              <w:top w:val="nil"/>
              <w:left w:val="single" w:sz="4" w:space="0" w:color="auto"/>
              <w:bottom w:val="nil"/>
              <w:right w:val="single" w:sz="4" w:space="0" w:color="auto"/>
            </w:tcBorders>
            <w:shd w:val="clear" w:color="000000" w:fill="91B0D9"/>
            <w:noWrap/>
            <w:vAlign w:val="bottom"/>
            <w:hideMark/>
          </w:tcPr>
          <w:p w14:paraId="6E0EAD7A" w14:textId="0766D502" w:rsidR="00D54EB5" w:rsidRDefault="00D54EB5">
            <w:pPr>
              <w:jc w:val="center"/>
              <w:rPr>
                <w:rFonts w:ascii="Calibri" w:hAnsi="Calibri" w:cs="Calibri"/>
                <w:color w:val="000000"/>
              </w:rPr>
            </w:pPr>
            <w:r>
              <w:rPr>
                <w:rFonts w:ascii="Calibri" w:hAnsi="Calibri" w:cs="Calibri"/>
                <w:color w:val="000000"/>
              </w:rPr>
              <w:t>-0.18</w:t>
            </w:r>
            <w:r>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B3C9E5"/>
            <w:noWrap/>
            <w:vAlign w:val="bottom"/>
            <w:hideMark/>
          </w:tcPr>
          <w:p w14:paraId="442203C7" w14:textId="48B58AE4" w:rsidR="00D54EB5" w:rsidRDefault="00D54EB5">
            <w:pPr>
              <w:jc w:val="center"/>
              <w:rPr>
                <w:rFonts w:ascii="Calibri" w:hAnsi="Calibri" w:cs="Calibri"/>
                <w:color w:val="000000"/>
              </w:rPr>
            </w:pPr>
            <w:r>
              <w:rPr>
                <w:rFonts w:ascii="Calibri" w:hAnsi="Calibri" w:cs="Calibri"/>
                <w:color w:val="000000"/>
              </w:rPr>
              <w:t>-0.13</w:t>
            </w:r>
            <w:r>
              <w:rPr>
                <w:rFonts w:ascii="Calibri" w:hAnsi="Calibri" w:cs="Calibri"/>
                <w:color w:val="000000"/>
              </w:rPr>
              <w:t>*</w:t>
            </w:r>
          </w:p>
        </w:tc>
        <w:tc>
          <w:tcPr>
            <w:tcW w:w="1530" w:type="dxa"/>
            <w:tcBorders>
              <w:top w:val="nil"/>
              <w:left w:val="nil"/>
              <w:bottom w:val="nil"/>
              <w:right w:val="single" w:sz="4" w:space="0" w:color="auto"/>
            </w:tcBorders>
            <w:shd w:val="clear" w:color="000000" w:fill="D6E1F1"/>
            <w:noWrap/>
            <w:vAlign w:val="bottom"/>
            <w:hideMark/>
          </w:tcPr>
          <w:p w14:paraId="67F7B6D7" w14:textId="77777777" w:rsidR="00D54EB5" w:rsidRDefault="00D54EB5">
            <w:pPr>
              <w:jc w:val="center"/>
              <w:rPr>
                <w:rFonts w:ascii="Calibri" w:hAnsi="Calibri" w:cs="Calibri"/>
                <w:color w:val="000000"/>
              </w:rPr>
            </w:pPr>
            <w:r>
              <w:rPr>
                <w:rFonts w:ascii="Calibri" w:hAnsi="Calibri" w:cs="Calibri"/>
                <w:color w:val="000000"/>
              </w:rPr>
              <w:t>-0.08</w:t>
            </w:r>
          </w:p>
        </w:tc>
        <w:tc>
          <w:tcPr>
            <w:tcW w:w="1717" w:type="dxa"/>
            <w:tcBorders>
              <w:top w:val="nil"/>
              <w:left w:val="nil"/>
              <w:bottom w:val="nil"/>
              <w:right w:val="single" w:sz="4" w:space="0" w:color="auto"/>
            </w:tcBorders>
            <w:shd w:val="clear" w:color="000000" w:fill="ACC4E3"/>
            <w:noWrap/>
            <w:vAlign w:val="bottom"/>
            <w:hideMark/>
          </w:tcPr>
          <w:p w14:paraId="252E563C" w14:textId="4B497692" w:rsidR="00D54EB5" w:rsidRDefault="00D54EB5">
            <w:pPr>
              <w:jc w:val="center"/>
              <w:rPr>
                <w:rFonts w:ascii="Calibri" w:hAnsi="Calibri" w:cs="Calibri"/>
                <w:color w:val="000000"/>
              </w:rPr>
            </w:pPr>
            <w:r>
              <w:rPr>
                <w:rFonts w:ascii="Calibri" w:hAnsi="Calibri" w:cs="Calibri"/>
                <w:color w:val="000000"/>
              </w:rPr>
              <w:t>-0.14</w:t>
            </w:r>
            <w:r w:rsidR="007C2CD1">
              <w:rPr>
                <w:rFonts w:ascii="Calibri" w:hAnsi="Calibri" w:cs="Calibri"/>
                <w:color w:val="000000"/>
              </w:rPr>
              <w:t>*</w:t>
            </w:r>
          </w:p>
        </w:tc>
      </w:tr>
      <w:tr w:rsidR="00D554BB" w14:paraId="36D2D5D6" w14:textId="77777777" w:rsidTr="00D554BB">
        <w:trPr>
          <w:gridAfter w:val="1"/>
          <w:wAfter w:w="236" w:type="dxa"/>
          <w:trHeight w:val="680"/>
        </w:trPr>
        <w:tc>
          <w:tcPr>
            <w:tcW w:w="3838" w:type="dxa"/>
            <w:tcBorders>
              <w:top w:val="nil"/>
              <w:left w:val="single" w:sz="4" w:space="0" w:color="auto"/>
              <w:bottom w:val="nil"/>
              <w:right w:val="nil"/>
            </w:tcBorders>
            <w:shd w:val="clear" w:color="auto" w:fill="auto"/>
            <w:vAlign w:val="bottom"/>
            <w:hideMark/>
          </w:tcPr>
          <w:p w14:paraId="3E993A03" w14:textId="77777777" w:rsidR="00D54EB5" w:rsidRDefault="00D54EB5">
            <w:pPr>
              <w:rPr>
                <w:rFonts w:ascii="Calibri" w:hAnsi="Calibri" w:cs="Calibri"/>
                <w:color w:val="000000"/>
              </w:rPr>
            </w:pPr>
            <w:r>
              <w:rPr>
                <w:rFonts w:ascii="Calibri" w:hAnsi="Calibri" w:cs="Calibri"/>
                <w:color w:val="000000"/>
              </w:rPr>
              <w:t>RS: Reaction time on high- vs low-reward trials</w:t>
            </w:r>
          </w:p>
        </w:tc>
        <w:tc>
          <w:tcPr>
            <w:tcW w:w="1202" w:type="dxa"/>
            <w:tcBorders>
              <w:top w:val="nil"/>
              <w:left w:val="single" w:sz="4" w:space="0" w:color="auto"/>
              <w:bottom w:val="nil"/>
              <w:right w:val="single" w:sz="4" w:space="0" w:color="auto"/>
            </w:tcBorders>
            <w:shd w:val="clear" w:color="000000" w:fill="9EBADE"/>
            <w:noWrap/>
            <w:vAlign w:val="bottom"/>
            <w:hideMark/>
          </w:tcPr>
          <w:p w14:paraId="175352F1" w14:textId="4FD20913" w:rsidR="00D54EB5" w:rsidRDefault="00D54EB5">
            <w:pPr>
              <w:jc w:val="center"/>
              <w:rPr>
                <w:rFonts w:ascii="Calibri" w:hAnsi="Calibri" w:cs="Calibri"/>
                <w:color w:val="000000"/>
              </w:rPr>
            </w:pPr>
            <w:r>
              <w:rPr>
                <w:rFonts w:ascii="Calibri" w:hAnsi="Calibri" w:cs="Calibri"/>
                <w:color w:val="000000"/>
              </w:rPr>
              <w:t>-0.16</w:t>
            </w:r>
            <w:r w:rsidR="007C2CD1">
              <w:rPr>
                <w:rFonts w:ascii="Calibri" w:hAnsi="Calibri" w:cs="Calibri"/>
                <w:color w:val="000000"/>
              </w:rPr>
              <w:t>*</w:t>
            </w:r>
          </w:p>
        </w:tc>
        <w:tc>
          <w:tcPr>
            <w:tcW w:w="1440" w:type="dxa"/>
            <w:tcBorders>
              <w:top w:val="nil"/>
              <w:left w:val="single" w:sz="4" w:space="0" w:color="auto"/>
              <w:bottom w:val="nil"/>
              <w:right w:val="single" w:sz="4" w:space="0" w:color="auto"/>
            </w:tcBorders>
            <w:shd w:val="clear" w:color="000000" w:fill="DCE6F4"/>
            <w:noWrap/>
            <w:vAlign w:val="bottom"/>
            <w:hideMark/>
          </w:tcPr>
          <w:p w14:paraId="72A1B6D2" w14:textId="77777777" w:rsidR="00D54EB5" w:rsidRDefault="00D54EB5">
            <w:pPr>
              <w:jc w:val="center"/>
              <w:rPr>
                <w:rFonts w:ascii="Calibri" w:hAnsi="Calibri" w:cs="Calibri"/>
                <w:color w:val="000000"/>
              </w:rPr>
            </w:pPr>
            <w:r>
              <w:rPr>
                <w:rFonts w:ascii="Calibri" w:hAnsi="Calibri" w:cs="Calibri"/>
                <w:color w:val="000000"/>
              </w:rPr>
              <w:t>-0.07</w:t>
            </w:r>
          </w:p>
        </w:tc>
        <w:tc>
          <w:tcPr>
            <w:tcW w:w="1530" w:type="dxa"/>
            <w:tcBorders>
              <w:top w:val="nil"/>
              <w:left w:val="nil"/>
              <w:bottom w:val="nil"/>
              <w:right w:val="single" w:sz="4" w:space="0" w:color="auto"/>
            </w:tcBorders>
            <w:shd w:val="clear" w:color="000000" w:fill="7CA2D2"/>
            <w:noWrap/>
            <w:vAlign w:val="bottom"/>
            <w:hideMark/>
          </w:tcPr>
          <w:p w14:paraId="40EF9D3C" w14:textId="33EC5173" w:rsidR="00D54EB5" w:rsidRDefault="00D54EB5">
            <w:pPr>
              <w:jc w:val="center"/>
              <w:rPr>
                <w:rFonts w:ascii="Calibri" w:hAnsi="Calibri" w:cs="Calibri"/>
                <w:color w:val="000000"/>
              </w:rPr>
            </w:pPr>
            <w:r>
              <w:rPr>
                <w:rFonts w:ascii="Calibri" w:hAnsi="Calibri" w:cs="Calibri"/>
                <w:color w:val="000000"/>
              </w:rPr>
              <w:t>-0.21</w:t>
            </w:r>
            <w:r w:rsidR="007C2CD1">
              <w:rPr>
                <w:rFonts w:ascii="Calibri" w:hAnsi="Calibri" w:cs="Calibri"/>
                <w:color w:val="000000"/>
              </w:rPr>
              <w:t>**</w:t>
            </w:r>
          </w:p>
        </w:tc>
        <w:tc>
          <w:tcPr>
            <w:tcW w:w="1717" w:type="dxa"/>
            <w:tcBorders>
              <w:top w:val="nil"/>
              <w:left w:val="nil"/>
              <w:bottom w:val="nil"/>
              <w:right w:val="single" w:sz="4" w:space="0" w:color="auto"/>
            </w:tcBorders>
            <w:shd w:val="clear" w:color="000000" w:fill="BACDE7"/>
            <w:noWrap/>
            <w:vAlign w:val="bottom"/>
            <w:hideMark/>
          </w:tcPr>
          <w:p w14:paraId="436FE5E2" w14:textId="77777777" w:rsidR="00D54EB5" w:rsidRDefault="00D54EB5">
            <w:pPr>
              <w:jc w:val="center"/>
              <w:rPr>
                <w:rFonts w:ascii="Calibri" w:hAnsi="Calibri" w:cs="Calibri"/>
                <w:color w:val="000000"/>
              </w:rPr>
            </w:pPr>
            <w:r>
              <w:rPr>
                <w:rFonts w:ascii="Calibri" w:hAnsi="Calibri" w:cs="Calibri"/>
                <w:color w:val="000000"/>
              </w:rPr>
              <w:t>-0.12</w:t>
            </w:r>
          </w:p>
        </w:tc>
      </w:tr>
      <w:tr w:rsidR="00D554BB" w14:paraId="5B393065"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51623833" w14:textId="77777777" w:rsidR="00D54EB5" w:rsidRDefault="00D54EB5">
            <w:pPr>
              <w:rPr>
                <w:rFonts w:ascii="Calibri" w:hAnsi="Calibri" w:cs="Calibri"/>
                <w:color w:val="000000"/>
              </w:rPr>
            </w:pPr>
            <w:r>
              <w:rPr>
                <w:rFonts w:ascii="Calibri" w:hAnsi="Calibri" w:cs="Calibri"/>
                <w:color w:val="000000"/>
              </w:rPr>
              <w:t>RS: Total stars</w:t>
            </w:r>
          </w:p>
        </w:tc>
        <w:tc>
          <w:tcPr>
            <w:tcW w:w="1202" w:type="dxa"/>
            <w:tcBorders>
              <w:top w:val="nil"/>
              <w:left w:val="single" w:sz="4" w:space="0" w:color="auto"/>
              <w:bottom w:val="single" w:sz="4" w:space="0" w:color="auto"/>
              <w:right w:val="single" w:sz="4" w:space="0" w:color="auto"/>
            </w:tcBorders>
            <w:shd w:val="clear" w:color="000000" w:fill="F1F4FB"/>
            <w:noWrap/>
            <w:vAlign w:val="bottom"/>
            <w:hideMark/>
          </w:tcPr>
          <w:p w14:paraId="4012E4FA" w14:textId="77777777" w:rsidR="00D54EB5" w:rsidRDefault="00D54EB5">
            <w:pPr>
              <w:jc w:val="center"/>
              <w:rPr>
                <w:rFonts w:ascii="Calibri" w:hAnsi="Calibri" w:cs="Calibri"/>
                <w:color w:val="000000"/>
              </w:rPr>
            </w:pPr>
            <w:r>
              <w:rPr>
                <w:rFonts w:ascii="Calibri" w:hAnsi="Calibri" w:cs="Calibri"/>
                <w:color w:val="000000"/>
              </w:rPr>
              <w:t>-0.04</w:t>
            </w:r>
          </w:p>
        </w:tc>
        <w:tc>
          <w:tcPr>
            <w:tcW w:w="1440" w:type="dxa"/>
            <w:tcBorders>
              <w:top w:val="nil"/>
              <w:left w:val="single" w:sz="4" w:space="0" w:color="auto"/>
              <w:bottom w:val="single" w:sz="4" w:space="0" w:color="auto"/>
              <w:right w:val="single" w:sz="4" w:space="0" w:color="auto"/>
            </w:tcBorders>
            <w:shd w:val="clear" w:color="000000" w:fill="D6E1F1"/>
            <w:noWrap/>
            <w:vAlign w:val="bottom"/>
            <w:hideMark/>
          </w:tcPr>
          <w:p w14:paraId="2FE72C9A" w14:textId="77777777" w:rsidR="00D54EB5" w:rsidRDefault="00D54EB5">
            <w:pPr>
              <w:jc w:val="center"/>
              <w:rPr>
                <w:rFonts w:ascii="Calibri" w:hAnsi="Calibri" w:cs="Calibri"/>
                <w:color w:val="000000"/>
              </w:rPr>
            </w:pPr>
            <w:r>
              <w:rPr>
                <w:rFonts w:ascii="Calibri" w:hAnsi="Calibri" w:cs="Calibri"/>
                <w:color w:val="000000"/>
              </w:rPr>
              <w:t>-0.08</w:t>
            </w:r>
          </w:p>
        </w:tc>
        <w:tc>
          <w:tcPr>
            <w:tcW w:w="1530" w:type="dxa"/>
            <w:tcBorders>
              <w:top w:val="nil"/>
              <w:left w:val="nil"/>
              <w:bottom w:val="nil"/>
              <w:right w:val="single" w:sz="4" w:space="0" w:color="auto"/>
            </w:tcBorders>
            <w:shd w:val="clear" w:color="000000" w:fill="E3EBF6"/>
            <w:noWrap/>
            <w:vAlign w:val="bottom"/>
            <w:hideMark/>
          </w:tcPr>
          <w:p w14:paraId="52A6EB5B" w14:textId="77777777" w:rsidR="00D54EB5" w:rsidRDefault="00D54EB5">
            <w:pPr>
              <w:jc w:val="center"/>
              <w:rPr>
                <w:rFonts w:ascii="Calibri" w:hAnsi="Calibri" w:cs="Calibri"/>
                <w:color w:val="000000"/>
              </w:rPr>
            </w:pPr>
            <w:r>
              <w:rPr>
                <w:rFonts w:ascii="Calibri" w:hAnsi="Calibri" w:cs="Calibri"/>
                <w:color w:val="000000"/>
              </w:rPr>
              <w:t>-0.06</w:t>
            </w:r>
          </w:p>
        </w:tc>
        <w:tc>
          <w:tcPr>
            <w:tcW w:w="1717" w:type="dxa"/>
            <w:tcBorders>
              <w:top w:val="nil"/>
              <w:left w:val="nil"/>
              <w:bottom w:val="nil"/>
              <w:right w:val="single" w:sz="4" w:space="0" w:color="auto"/>
            </w:tcBorders>
            <w:shd w:val="clear" w:color="000000" w:fill="759DCF"/>
            <w:noWrap/>
            <w:vAlign w:val="bottom"/>
            <w:hideMark/>
          </w:tcPr>
          <w:p w14:paraId="689FF2F9" w14:textId="160D4A25" w:rsidR="00D54EB5" w:rsidRDefault="00D54EB5">
            <w:pPr>
              <w:jc w:val="center"/>
              <w:rPr>
                <w:rFonts w:ascii="Calibri" w:hAnsi="Calibri" w:cs="Calibri"/>
                <w:color w:val="000000"/>
              </w:rPr>
            </w:pPr>
            <w:r>
              <w:rPr>
                <w:rFonts w:ascii="Calibri" w:hAnsi="Calibri" w:cs="Calibri"/>
                <w:color w:val="000000"/>
              </w:rPr>
              <w:t>-0.22</w:t>
            </w:r>
            <w:r w:rsidR="007C2CD1">
              <w:rPr>
                <w:rFonts w:ascii="Calibri" w:hAnsi="Calibri" w:cs="Calibri"/>
                <w:color w:val="000000"/>
              </w:rPr>
              <w:t>**</w:t>
            </w:r>
          </w:p>
        </w:tc>
      </w:tr>
      <w:tr w:rsidR="00D54EB5" w14:paraId="5BC53D96" w14:textId="77777777" w:rsidTr="00D554BB">
        <w:trPr>
          <w:gridAfter w:val="1"/>
          <w:wAfter w:w="236" w:type="dxa"/>
          <w:trHeight w:val="340"/>
        </w:trPr>
        <w:tc>
          <w:tcPr>
            <w:tcW w:w="3838" w:type="dxa"/>
            <w:tcBorders>
              <w:top w:val="nil"/>
              <w:left w:val="single" w:sz="4" w:space="0" w:color="auto"/>
              <w:bottom w:val="nil"/>
              <w:right w:val="nil"/>
            </w:tcBorders>
            <w:shd w:val="clear" w:color="auto" w:fill="auto"/>
            <w:vAlign w:val="bottom"/>
            <w:hideMark/>
          </w:tcPr>
          <w:p w14:paraId="3C0268C9" w14:textId="77777777" w:rsidR="00D54EB5" w:rsidRDefault="00D54EB5">
            <w:pPr>
              <w:rPr>
                <w:rFonts w:ascii="Calibri" w:hAnsi="Calibri" w:cs="Calibri"/>
                <w:color w:val="000000"/>
              </w:rPr>
            </w:pPr>
            <w:r>
              <w:rPr>
                <w:rFonts w:ascii="Calibri" w:hAnsi="Calibri" w:cs="Calibri"/>
                <w:color w:val="000000"/>
              </w:rPr>
              <w:t>Latent Internalizing symptoms</w:t>
            </w:r>
          </w:p>
        </w:tc>
        <w:tc>
          <w:tcPr>
            <w:tcW w:w="1202" w:type="dxa"/>
            <w:tcBorders>
              <w:top w:val="nil"/>
              <w:left w:val="single" w:sz="4" w:space="0" w:color="auto"/>
              <w:bottom w:val="nil"/>
              <w:right w:val="nil"/>
            </w:tcBorders>
            <w:shd w:val="clear" w:color="auto" w:fill="auto"/>
            <w:noWrap/>
            <w:vAlign w:val="bottom"/>
            <w:hideMark/>
          </w:tcPr>
          <w:p w14:paraId="437AB58B" w14:textId="77777777" w:rsidR="00D54EB5" w:rsidRDefault="00D54EB5">
            <w:pPr>
              <w:jc w:val="center"/>
              <w:rPr>
                <w:rFonts w:ascii="Calibri" w:hAnsi="Calibri" w:cs="Calibri"/>
                <w:color w:val="000000"/>
              </w:rPr>
            </w:pPr>
            <w:r>
              <w:rPr>
                <w:rFonts w:ascii="Calibri" w:hAnsi="Calibri" w:cs="Calibri"/>
                <w:color w:val="000000"/>
              </w:rPr>
              <w:t> </w:t>
            </w:r>
          </w:p>
        </w:tc>
        <w:tc>
          <w:tcPr>
            <w:tcW w:w="1440" w:type="dxa"/>
            <w:tcBorders>
              <w:top w:val="nil"/>
              <w:left w:val="nil"/>
              <w:bottom w:val="nil"/>
              <w:right w:val="single" w:sz="4" w:space="0" w:color="auto"/>
            </w:tcBorders>
            <w:shd w:val="clear" w:color="auto" w:fill="auto"/>
            <w:noWrap/>
            <w:vAlign w:val="bottom"/>
            <w:hideMark/>
          </w:tcPr>
          <w:p w14:paraId="55937D1F"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single" w:sz="4" w:space="0" w:color="auto"/>
              <w:left w:val="nil"/>
              <w:bottom w:val="nil"/>
              <w:right w:val="single" w:sz="4" w:space="0" w:color="auto"/>
            </w:tcBorders>
            <w:shd w:val="clear" w:color="auto" w:fill="auto"/>
            <w:noWrap/>
            <w:vAlign w:val="bottom"/>
            <w:hideMark/>
          </w:tcPr>
          <w:p w14:paraId="1633F01F" w14:textId="77777777" w:rsidR="00D54EB5" w:rsidRDefault="00D54EB5">
            <w:pPr>
              <w:jc w:val="center"/>
              <w:rPr>
                <w:rFonts w:ascii="Calibri" w:hAnsi="Calibri" w:cs="Calibri"/>
                <w:color w:val="000000"/>
              </w:rPr>
            </w:pPr>
            <w:r>
              <w:rPr>
                <w:rFonts w:ascii="Calibri" w:hAnsi="Calibri" w:cs="Calibri"/>
                <w:color w:val="000000"/>
              </w:rPr>
              <w:t>1</w:t>
            </w:r>
          </w:p>
        </w:tc>
        <w:tc>
          <w:tcPr>
            <w:tcW w:w="1717" w:type="dxa"/>
            <w:tcBorders>
              <w:top w:val="single" w:sz="4" w:space="0" w:color="auto"/>
              <w:left w:val="nil"/>
              <w:bottom w:val="nil"/>
              <w:right w:val="single" w:sz="4" w:space="0" w:color="auto"/>
            </w:tcBorders>
            <w:shd w:val="clear" w:color="000000" w:fill="F8696B"/>
            <w:noWrap/>
            <w:vAlign w:val="bottom"/>
            <w:hideMark/>
          </w:tcPr>
          <w:p w14:paraId="618F9147" w14:textId="5E8E2FD4" w:rsidR="00D54EB5" w:rsidRDefault="00D54EB5">
            <w:pPr>
              <w:jc w:val="center"/>
              <w:rPr>
                <w:rFonts w:ascii="Calibri" w:hAnsi="Calibri" w:cs="Calibri"/>
                <w:color w:val="000000"/>
              </w:rPr>
            </w:pPr>
            <w:r>
              <w:rPr>
                <w:rFonts w:ascii="Calibri" w:hAnsi="Calibri" w:cs="Calibri"/>
                <w:color w:val="000000"/>
              </w:rPr>
              <w:t>0.72</w:t>
            </w:r>
            <w:r w:rsidR="007C2CD1">
              <w:rPr>
                <w:rFonts w:ascii="Calibri" w:hAnsi="Calibri" w:cs="Calibri"/>
                <w:color w:val="000000"/>
              </w:rPr>
              <w:t>***</w:t>
            </w:r>
          </w:p>
        </w:tc>
      </w:tr>
      <w:tr w:rsidR="00D54EB5" w14:paraId="3663B925" w14:textId="77777777" w:rsidTr="00D554BB">
        <w:trPr>
          <w:gridAfter w:val="1"/>
          <w:wAfter w:w="236" w:type="dxa"/>
          <w:trHeight w:val="340"/>
        </w:trPr>
        <w:tc>
          <w:tcPr>
            <w:tcW w:w="3838" w:type="dxa"/>
            <w:tcBorders>
              <w:top w:val="nil"/>
              <w:left w:val="single" w:sz="4" w:space="0" w:color="auto"/>
              <w:bottom w:val="single" w:sz="4" w:space="0" w:color="auto"/>
              <w:right w:val="nil"/>
            </w:tcBorders>
            <w:shd w:val="clear" w:color="auto" w:fill="auto"/>
            <w:vAlign w:val="bottom"/>
            <w:hideMark/>
          </w:tcPr>
          <w:p w14:paraId="38D899CE" w14:textId="77777777" w:rsidR="00D54EB5" w:rsidRDefault="00D54EB5">
            <w:pPr>
              <w:rPr>
                <w:rFonts w:ascii="Calibri" w:hAnsi="Calibri" w:cs="Calibri"/>
                <w:color w:val="000000"/>
              </w:rPr>
            </w:pPr>
            <w:r>
              <w:rPr>
                <w:rFonts w:ascii="Calibri" w:hAnsi="Calibri" w:cs="Calibri"/>
                <w:color w:val="000000"/>
              </w:rPr>
              <w:t>Latent Externalizing symptoms</w:t>
            </w:r>
          </w:p>
        </w:tc>
        <w:tc>
          <w:tcPr>
            <w:tcW w:w="1202" w:type="dxa"/>
            <w:tcBorders>
              <w:top w:val="nil"/>
              <w:left w:val="single" w:sz="4" w:space="0" w:color="auto"/>
              <w:bottom w:val="single" w:sz="4" w:space="0" w:color="auto"/>
              <w:right w:val="nil"/>
            </w:tcBorders>
            <w:shd w:val="clear" w:color="auto" w:fill="auto"/>
            <w:noWrap/>
            <w:vAlign w:val="bottom"/>
            <w:hideMark/>
          </w:tcPr>
          <w:p w14:paraId="68914668" w14:textId="77777777" w:rsidR="00D54EB5" w:rsidRDefault="00D54EB5">
            <w:pPr>
              <w:jc w:val="center"/>
              <w:rPr>
                <w:rFonts w:ascii="Calibri" w:hAnsi="Calibri" w:cs="Calibri"/>
                <w:color w:val="000000"/>
              </w:rPr>
            </w:pPr>
            <w:r>
              <w:rPr>
                <w:rFonts w:ascii="Calibri"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2846E411" w14:textId="77777777" w:rsidR="00D54EB5" w:rsidRDefault="00D54EB5">
            <w:pPr>
              <w:jc w:val="center"/>
              <w:rPr>
                <w:rFonts w:ascii="Calibri" w:hAnsi="Calibri" w:cs="Calibri"/>
                <w:color w:val="000000"/>
              </w:rPr>
            </w:pPr>
            <w:r>
              <w:rPr>
                <w:rFonts w:ascii="Calibri" w:hAnsi="Calibri" w:cs="Calibri"/>
                <w:color w:val="000000"/>
              </w:rPr>
              <w:t> </w:t>
            </w:r>
          </w:p>
        </w:tc>
        <w:tc>
          <w:tcPr>
            <w:tcW w:w="1530" w:type="dxa"/>
            <w:tcBorders>
              <w:top w:val="nil"/>
              <w:left w:val="nil"/>
              <w:bottom w:val="single" w:sz="4" w:space="0" w:color="auto"/>
              <w:right w:val="single" w:sz="4" w:space="0" w:color="auto"/>
            </w:tcBorders>
            <w:shd w:val="clear" w:color="auto" w:fill="auto"/>
            <w:noWrap/>
            <w:vAlign w:val="bottom"/>
            <w:hideMark/>
          </w:tcPr>
          <w:p w14:paraId="42A82350" w14:textId="77777777" w:rsidR="00D54EB5" w:rsidRDefault="00D54EB5">
            <w:pPr>
              <w:jc w:val="center"/>
              <w:rPr>
                <w:rFonts w:ascii="Calibri" w:hAnsi="Calibri" w:cs="Calibri"/>
                <w:color w:val="000000"/>
              </w:rPr>
            </w:pPr>
            <w:r>
              <w:rPr>
                <w:rFonts w:ascii="Calibri" w:hAnsi="Calibri" w:cs="Calibri"/>
                <w:color w:val="000000"/>
              </w:rPr>
              <w:t> </w:t>
            </w:r>
          </w:p>
        </w:tc>
        <w:tc>
          <w:tcPr>
            <w:tcW w:w="1717" w:type="dxa"/>
            <w:tcBorders>
              <w:top w:val="nil"/>
              <w:left w:val="nil"/>
              <w:bottom w:val="single" w:sz="4" w:space="0" w:color="auto"/>
              <w:right w:val="single" w:sz="4" w:space="0" w:color="auto"/>
            </w:tcBorders>
            <w:shd w:val="clear" w:color="auto" w:fill="auto"/>
            <w:noWrap/>
            <w:vAlign w:val="bottom"/>
            <w:hideMark/>
          </w:tcPr>
          <w:p w14:paraId="475F8450" w14:textId="77777777" w:rsidR="00D54EB5" w:rsidRDefault="00D54EB5">
            <w:pPr>
              <w:jc w:val="center"/>
              <w:rPr>
                <w:rFonts w:ascii="Calibri" w:hAnsi="Calibri" w:cs="Calibri"/>
                <w:color w:val="000000"/>
              </w:rPr>
            </w:pPr>
            <w:r>
              <w:rPr>
                <w:rFonts w:ascii="Calibri" w:hAnsi="Calibri" w:cs="Calibri"/>
                <w:color w:val="000000"/>
              </w:rPr>
              <w:t>1</w:t>
            </w:r>
          </w:p>
        </w:tc>
      </w:tr>
      <w:tr w:rsidR="00D54EB5" w14:paraId="05245F29" w14:textId="77777777" w:rsidTr="00D54EB5">
        <w:trPr>
          <w:gridAfter w:val="1"/>
          <w:wAfter w:w="236" w:type="dxa"/>
          <w:trHeight w:val="320"/>
        </w:trPr>
        <w:tc>
          <w:tcPr>
            <w:tcW w:w="9727" w:type="dxa"/>
            <w:gridSpan w:val="5"/>
            <w:vMerge w:val="restart"/>
            <w:tcBorders>
              <w:top w:val="single" w:sz="4" w:space="0" w:color="auto"/>
              <w:left w:val="nil"/>
              <w:bottom w:val="nil"/>
              <w:right w:val="nil"/>
            </w:tcBorders>
            <w:shd w:val="clear" w:color="auto" w:fill="auto"/>
            <w:hideMark/>
          </w:tcPr>
          <w:p w14:paraId="2A25CEB6" w14:textId="77777777" w:rsidR="00D54EB5" w:rsidRDefault="00D54EB5">
            <w:pPr>
              <w:rPr>
                <w:rFonts w:ascii="Calibri" w:hAnsi="Calibri" w:cs="Calibri"/>
                <w:color w:val="000000"/>
                <w:sz w:val="18"/>
                <w:szCs w:val="18"/>
              </w:rPr>
            </w:pPr>
            <w:r>
              <w:rPr>
                <w:rFonts w:ascii="Calibri" w:hAnsi="Calibri" w:cs="Calibri"/>
                <w:color w:val="000000"/>
                <w:sz w:val="18"/>
                <w:szCs w:val="18"/>
              </w:rPr>
              <w:t>AB=Attention bias to threat; IER=Emotion regulation; ToM=Theory of Mind; FC=Fear conditioning; PT=Pubertal timing; IC=Inhibitory control; LA=Language ability; RA=Reasoning ability; RS=Reward sensitivity</w:t>
            </w:r>
          </w:p>
          <w:p w14:paraId="7BAE78AF" w14:textId="77777777" w:rsidR="00D554BB" w:rsidRDefault="00D554BB" w:rsidP="00D554BB">
            <w:pPr>
              <w:rPr>
                <w:rFonts w:ascii="Calibri" w:hAnsi="Calibri" w:cs="Calibri"/>
                <w:color w:val="000000"/>
                <w:sz w:val="20"/>
                <w:szCs w:val="20"/>
              </w:rPr>
            </w:pPr>
            <w:r>
              <w:rPr>
                <w:rFonts w:ascii="Calibri" w:hAnsi="Calibri" w:cs="Calibri"/>
                <w:color w:val="000000"/>
                <w:sz w:val="20"/>
                <w:szCs w:val="20"/>
              </w:rPr>
              <w:t>p-value ***&lt;0.001, **&lt;0.01, *&lt;0.05</w:t>
            </w:r>
          </w:p>
          <w:p w14:paraId="2AC2903E" w14:textId="49B11956" w:rsidR="00D554BB" w:rsidRDefault="00D554BB">
            <w:pPr>
              <w:rPr>
                <w:rFonts w:ascii="Calibri" w:hAnsi="Calibri" w:cs="Calibri"/>
                <w:color w:val="000000"/>
                <w:sz w:val="18"/>
                <w:szCs w:val="18"/>
              </w:rPr>
            </w:pPr>
          </w:p>
        </w:tc>
      </w:tr>
      <w:tr w:rsidR="00D54EB5" w14:paraId="0A16800A" w14:textId="77777777" w:rsidTr="00D54EB5">
        <w:trPr>
          <w:trHeight w:val="320"/>
        </w:trPr>
        <w:tc>
          <w:tcPr>
            <w:tcW w:w="9727" w:type="dxa"/>
            <w:gridSpan w:val="5"/>
            <w:vMerge/>
            <w:tcBorders>
              <w:top w:val="single" w:sz="4" w:space="0" w:color="auto"/>
              <w:left w:val="nil"/>
              <w:bottom w:val="nil"/>
              <w:right w:val="nil"/>
            </w:tcBorders>
            <w:vAlign w:val="center"/>
            <w:hideMark/>
          </w:tcPr>
          <w:p w14:paraId="5F636A0E" w14:textId="77777777" w:rsidR="00D54EB5" w:rsidRDefault="00D54EB5">
            <w:pPr>
              <w:rPr>
                <w:rFonts w:ascii="Calibri" w:hAnsi="Calibri" w:cs="Calibri"/>
                <w:color w:val="000000"/>
                <w:sz w:val="18"/>
                <w:szCs w:val="18"/>
              </w:rPr>
            </w:pPr>
          </w:p>
        </w:tc>
        <w:tc>
          <w:tcPr>
            <w:tcW w:w="236" w:type="dxa"/>
            <w:tcBorders>
              <w:top w:val="nil"/>
              <w:left w:val="nil"/>
              <w:bottom w:val="nil"/>
              <w:right w:val="nil"/>
            </w:tcBorders>
            <w:shd w:val="clear" w:color="auto" w:fill="auto"/>
            <w:noWrap/>
            <w:vAlign w:val="bottom"/>
            <w:hideMark/>
          </w:tcPr>
          <w:p w14:paraId="03E883D7" w14:textId="77777777" w:rsidR="00D54EB5" w:rsidRDefault="00D54EB5">
            <w:pPr>
              <w:rPr>
                <w:rFonts w:ascii="Calibri" w:hAnsi="Calibri" w:cs="Calibri"/>
                <w:color w:val="000000"/>
                <w:sz w:val="18"/>
                <w:szCs w:val="18"/>
              </w:rPr>
            </w:pPr>
          </w:p>
        </w:tc>
      </w:tr>
    </w:tbl>
    <w:p w14:paraId="342FB600" w14:textId="49D29FA9" w:rsidR="00B46F88" w:rsidRDefault="00B46F88">
      <w:pPr>
        <w:rPr>
          <w:rFonts w:asciiTheme="minorHAnsi" w:hAnsiTheme="minorHAnsi" w:cstheme="minorHAnsi"/>
          <w:u w:val="single"/>
        </w:rPr>
      </w:pP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horzAnchor="margin" w:tblpXSpec="center" w:tblpY="587"/>
        <w:tblW w:w="11585" w:type="dxa"/>
        <w:tblLayout w:type="fixed"/>
        <w:tblLook w:val="04A0" w:firstRow="1" w:lastRow="0" w:firstColumn="1" w:lastColumn="0" w:noHBand="0" w:noVBand="1"/>
      </w:tblPr>
      <w:tblGrid>
        <w:gridCol w:w="523"/>
        <w:gridCol w:w="1360"/>
        <w:gridCol w:w="1987"/>
        <w:gridCol w:w="2070"/>
        <w:gridCol w:w="2160"/>
        <w:gridCol w:w="2250"/>
        <w:gridCol w:w="1235"/>
      </w:tblGrid>
      <w:tr w:rsidR="008B5224" w14:paraId="7D476D13" w14:textId="77777777" w:rsidTr="009D7C7D">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65822A3D" w14:textId="77777777" w:rsidR="008B5224" w:rsidRDefault="008B5224" w:rsidP="008B5224"/>
        </w:tc>
        <w:tc>
          <w:tcPr>
            <w:tcW w:w="1360" w:type="dxa"/>
            <w:vMerge w:val="restart"/>
            <w:tcBorders>
              <w:top w:val="nil"/>
              <w:left w:val="nil"/>
              <w:bottom w:val="single" w:sz="4" w:space="0" w:color="000000"/>
              <w:right w:val="nil"/>
            </w:tcBorders>
            <w:shd w:val="clear" w:color="auto" w:fill="auto"/>
            <w:vAlign w:val="bottom"/>
            <w:hideMark/>
          </w:tcPr>
          <w:p w14:paraId="4D9B4C49" w14:textId="77777777" w:rsidR="008B5224" w:rsidRDefault="008B5224" w:rsidP="008B5224">
            <w:pPr>
              <w:rPr>
                <w:rFonts w:ascii="Calibri" w:hAnsi="Calibri" w:cs="Calibri"/>
                <w:color w:val="000000"/>
              </w:rPr>
            </w:pPr>
            <w:r>
              <w:rPr>
                <w:rFonts w:ascii="Calibri" w:hAnsi="Calibri" w:cs="Calibri"/>
                <w:color w:val="000000"/>
              </w:rPr>
              <w:t xml:space="preserve">Adversity </w:t>
            </w:r>
          </w:p>
        </w:tc>
        <w:tc>
          <w:tcPr>
            <w:tcW w:w="1987" w:type="dxa"/>
            <w:vMerge w:val="restart"/>
            <w:tcBorders>
              <w:top w:val="nil"/>
              <w:left w:val="nil"/>
              <w:bottom w:val="single" w:sz="4" w:space="0" w:color="000000"/>
              <w:right w:val="nil"/>
            </w:tcBorders>
            <w:shd w:val="clear" w:color="auto" w:fill="auto"/>
            <w:noWrap/>
            <w:vAlign w:val="bottom"/>
            <w:hideMark/>
          </w:tcPr>
          <w:p w14:paraId="59CA7C76" w14:textId="77777777" w:rsidR="008B5224" w:rsidRDefault="008B5224" w:rsidP="008B5224">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4815A2F1" w14:textId="77777777" w:rsidR="008B5224" w:rsidRDefault="008B5224" w:rsidP="008B5224">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3ACA9A17" w14:textId="77777777" w:rsidR="009D7C7D" w:rsidRDefault="008B5224" w:rsidP="008B5224">
            <w:pPr>
              <w:jc w:val="center"/>
              <w:rPr>
                <w:rFonts w:ascii="Calibri" w:hAnsi="Calibri" w:cs="Calibri"/>
                <w:color w:val="000000"/>
              </w:rPr>
            </w:pPr>
            <w:r>
              <w:rPr>
                <w:rFonts w:ascii="Calibri" w:hAnsi="Calibri" w:cs="Calibri"/>
                <w:color w:val="000000"/>
              </w:rPr>
              <w:t>Adversity-</w:t>
            </w:r>
          </w:p>
          <w:p w14:paraId="0118DCDC" w14:textId="4207A826" w:rsidR="008B5224" w:rsidRDefault="008B5224" w:rsidP="008B5224">
            <w:pPr>
              <w:jc w:val="center"/>
              <w:rPr>
                <w:rFonts w:ascii="Calibri" w:hAnsi="Calibri" w:cs="Calibri"/>
                <w:color w:val="000000"/>
              </w:rPr>
            </w:pPr>
            <w:r>
              <w:rPr>
                <w:rFonts w:ascii="Calibri" w:hAnsi="Calibri" w:cs="Calibri"/>
                <w:color w:val="000000"/>
              </w:rPr>
              <w:t xml:space="preserve">Mediator </w:t>
            </w:r>
            <w:r>
              <w:rPr>
                <w:rFonts w:ascii="Calibri" w:hAnsi="Calibri" w:cs="Calibri"/>
                <w:color w:val="000000"/>
                <w:vertAlign w:val="superscript"/>
              </w:rPr>
              <w:t>a</w:t>
            </w:r>
          </w:p>
        </w:tc>
        <w:tc>
          <w:tcPr>
            <w:tcW w:w="2250" w:type="dxa"/>
            <w:tcBorders>
              <w:top w:val="nil"/>
              <w:left w:val="nil"/>
              <w:bottom w:val="single" w:sz="4" w:space="0" w:color="auto"/>
              <w:right w:val="nil"/>
            </w:tcBorders>
            <w:shd w:val="clear" w:color="auto" w:fill="auto"/>
            <w:vAlign w:val="bottom"/>
            <w:hideMark/>
          </w:tcPr>
          <w:p w14:paraId="31DD8737" w14:textId="77777777" w:rsidR="008B5224" w:rsidRDefault="008B5224" w:rsidP="008B5224">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235" w:type="dxa"/>
            <w:vMerge w:val="restart"/>
            <w:tcBorders>
              <w:top w:val="nil"/>
              <w:left w:val="nil"/>
              <w:bottom w:val="single" w:sz="4" w:space="0" w:color="000000"/>
              <w:right w:val="nil"/>
            </w:tcBorders>
            <w:shd w:val="clear" w:color="auto" w:fill="auto"/>
            <w:vAlign w:val="bottom"/>
            <w:hideMark/>
          </w:tcPr>
          <w:p w14:paraId="1A9911AA" w14:textId="77777777" w:rsidR="008B5224" w:rsidRDefault="008B5224" w:rsidP="009D7C7D">
            <w:pPr>
              <w:jc w:val="right"/>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8B5224" w14:paraId="3BB74664" w14:textId="77777777" w:rsidTr="009D7C7D">
        <w:trPr>
          <w:trHeight w:val="680"/>
        </w:trPr>
        <w:tc>
          <w:tcPr>
            <w:tcW w:w="523" w:type="dxa"/>
            <w:vMerge/>
            <w:tcBorders>
              <w:top w:val="nil"/>
              <w:left w:val="nil"/>
              <w:bottom w:val="single" w:sz="4" w:space="0" w:color="000000"/>
              <w:right w:val="nil"/>
            </w:tcBorders>
            <w:vAlign w:val="center"/>
            <w:hideMark/>
          </w:tcPr>
          <w:p w14:paraId="383070F2" w14:textId="77777777" w:rsidR="008B5224" w:rsidRDefault="008B5224" w:rsidP="008B5224"/>
        </w:tc>
        <w:tc>
          <w:tcPr>
            <w:tcW w:w="1360" w:type="dxa"/>
            <w:vMerge/>
            <w:tcBorders>
              <w:top w:val="nil"/>
              <w:left w:val="nil"/>
              <w:bottom w:val="single" w:sz="4" w:space="0" w:color="000000"/>
              <w:right w:val="nil"/>
            </w:tcBorders>
            <w:vAlign w:val="center"/>
            <w:hideMark/>
          </w:tcPr>
          <w:p w14:paraId="3569B986" w14:textId="77777777" w:rsidR="008B5224" w:rsidRDefault="008B5224" w:rsidP="008B5224">
            <w:pPr>
              <w:rPr>
                <w:rFonts w:ascii="Calibri" w:hAnsi="Calibri" w:cs="Calibri"/>
                <w:color w:val="000000"/>
              </w:rPr>
            </w:pPr>
          </w:p>
        </w:tc>
        <w:tc>
          <w:tcPr>
            <w:tcW w:w="1987" w:type="dxa"/>
            <w:vMerge/>
            <w:tcBorders>
              <w:top w:val="nil"/>
              <w:left w:val="nil"/>
              <w:bottom w:val="single" w:sz="4" w:space="0" w:color="000000"/>
              <w:right w:val="nil"/>
            </w:tcBorders>
            <w:vAlign w:val="center"/>
            <w:hideMark/>
          </w:tcPr>
          <w:p w14:paraId="33FF19B4" w14:textId="77777777" w:rsidR="008B5224" w:rsidRDefault="008B5224" w:rsidP="008B5224">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C89E7EE"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319371A0"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250" w:type="dxa"/>
            <w:tcBorders>
              <w:top w:val="nil"/>
              <w:left w:val="nil"/>
              <w:bottom w:val="single" w:sz="4" w:space="0" w:color="auto"/>
              <w:right w:val="nil"/>
            </w:tcBorders>
            <w:shd w:val="clear" w:color="auto" w:fill="auto"/>
            <w:vAlign w:val="bottom"/>
            <w:hideMark/>
          </w:tcPr>
          <w:p w14:paraId="007ACAA4" w14:textId="77777777" w:rsidR="008B5224" w:rsidRDefault="008B5224" w:rsidP="008B5224">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235" w:type="dxa"/>
            <w:vMerge/>
            <w:tcBorders>
              <w:top w:val="nil"/>
              <w:left w:val="nil"/>
              <w:bottom w:val="single" w:sz="4" w:space="0" w:color="000000"/>
              <w:right w:val="nil"/>
            </w:tcBorders>
            <w:vAlign w:val="center"/>
            <w:hideMark/>
          </w:tcPr>
          <w:p w14:paraId="01BC9BF2" w14:textId="77777777" w:rsidR="008B5224" w:rsidRDefault="008B5224" w:rsidP="009D7C7D">
            <w:pPr>
              <w:jc w:val="right"/>
              <w:rPr>
                <w:rFonts w:ascii="Calibri" w:hAnsi="Calibri" w:cs="Calibri"/>
                <w:color w:val="000000"/>
              </w:rPr>
            </w:pPr>
          </w:p>
        </w:tc>
      </w:tr>
      <w:tr w:rsidR="008B5224" w14:paraId="63E3F6DD" w14:textId="77777777" w:rsidTr="009D7C7D">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01144781" w14:textId="77777777" w:rsidR="008B5224" w:rsidRDefault="008B5224" w:rsidP="008B5224">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0207CA94"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noWrap/>
            <w:vAlign w:val="center"/>
            <w:hideMark/>
          </w:tcPr>
          <w:p w14:paraId="7FF33168"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FBB5D7A" w14:textId="77777777" w:rsidR="008B5224" w:rsidRDefault="008B5224" w:rsidP="008B5224">
            <w:pPr>
              <w:jc w:val="center"/>
              <w:rPr>
                <w:rFonts w:ascii="Calibri" w:hAnsi="Calibri" w:cs="Calibri"/>
                <w:color w:val="000000"/>
              </w:rPr>
            </w:pPr>
            <w:r>
              <w:rPr>
                <w:rFonts w:ascii="Calibri" w:hAnsi="Calibri" w:cs="Calibri"/>
                <w:color w:val="000000"/>
              </w:rPr>
              <w:t>0.22(0.09,0.35)**</w:t>
            </w:r>
          </w:p>
        </w:tc>
        <w:tc>
          <w:tcPr>
            <w:tcW w:w="2160" w:type="dxa"/>
            <w:tcBorders>
              <w:top w:val="nil"/>
              <w:left w:val="nil"/>
              <w:bottom w:val="nil"/>
              <w:right w:val="nil"/>
            </w:tcBorders>
            <w:shd w:val="clear" w:color="auto" w:fill="auto"/>
            <w:noWrap/>
            <w:vAlign w:val="center"/>
            <w:hideMark/>
          </w:tcPr>
          <w:p w14:paraId="41FDD1D5" w14:textId="77777777" w:rsidR="008B5224" w:rsidRDefault="008B5224" w:rsidP="008B5224">
            <w:pPr>
              <w:jc w:val="center"/>
              <w:rPr>
                <w:rFonts w:ascii="Calibri" w:hAnsi="Calibri" w:cs="Calibri"/>
                <w:color w:val="000000"/>
              </w:rPr>
            </w:pPr>
            <w:r>
              <w:rPr>
                <w:rFonts w:ascii="Calibri" w:hAnsi="Calibri" w:cs="Calibri"/>
                <w:color w:val="000000"/>
              </w:rPr>
              <w:t>-0.01(-0.13,0.11)</w:t>
            </w:r>
          </w:p>
        </w:tc>
        <w:tc>
          <w:tcPr>
            <w:tcW w:w="2250" w:type="dxa"/>
            <w:tcBorders>
              <w:top w:val="nil"/>
              <w:left w:val="nil"/>
              <w:bottom w:val="nil"/>
              <w:right w:val="nil"/>
            </w:tcBorders>
            <w:shd w:val="clear" w:color="auto" w:fill="auto"/>
            <w:noWrap/>
            <w:vAlign w:val="center"/>
            <w:hideMark/>
          </w:tcPr>
          <w:p w14:paraId="4167C147" w14:textId="77777777" w:rsidR="008B5224" w:rsidRDefault="008B5224" w:rsidP="008B5224">
            <w:pPr>
              <w:jc w:val="center"/>
              <w:rPr>
                <w:rFonts w:ascii="Calibri" w:hAnsi="Calibri" w:cs="Calibri"/>
                <w:color w:val="000000"/>
              </w:rPr>
            </w:pPr>
            <w:r>
              <w:rPr>
                <w:rFonts w:ascii="Calibri" w:hAnsi="Calibri" w:cs="Calibri"/>
                <w:color w:val="000000"/>
              </w:rPr>
              <w:t>0.19(0.06,0.32)**</w:t>
            </w:r>
          </w:p>
        </w:tc>
        <w:tc>
          <w:tcPr>
            <w:tcW w:w="1235" w:type="dxa"/>
            <w:tcBorders>
              <w:top w:val="nil"/>
              <w:left w:val="nil"/>
              <w:bottom w:val="nil"/>
              <w:right w:val="nil"/>
            </w:tcBorders>
            <w:shd w:val="clear" w:color="auto" w:fill="auto"/>
            <w:noWrap/>
            <w:vAlign w:val="center"/>
            <w:hideMark/>
          </w:tcPr>
          <w:p w14:paraId="446EA605" w14:textId="77777777" w:rsidR="008B5224" w:rsidRDefault="008B5224" w:rsidP="009D7C7D">
            <w:pPr>
              <w:jc w:val="right"/>
              <w:rPr>
                <w:rFonts w:ascii="Calibri" w:hAnsi="Calibri" w:cs="Calibri"/>
                <w:color w:val="000000"/>
              </w:rPr>
            </w:pPr>
            <w:r>
              <w:rPr>
                <w:rFonts w:ascii="Calibri" w:hAnsi="Calibri" w:cs="Calibri"/>
                <w:color w:val="000000"/>
              </w:rPr>
              <w:t>0.8319</w:t>
            </w:r>
          </w:p>
        </w:tc>
      </w:tr>
      <w:tr w:rsidR="008B5224" w14:paraId="3EE76E1D" w14:textId="77777777" w:rsidTr="009D7C7D">
        <w:trPr>
          <w:trHeight w:val="660"/>
        </w:trPr>
        <w:tc>
          <w:tcPr>
            <w:tcW w:w="523" w:type="dxa"/>
            <w:vMerge/>
            <w:tcBorders>
              <w:top w:val="nil"/>
              <w:left w:val="nil"/>
              <w:bottom w:val="single" w:sz="4" w:space="0" w:color="000000"/>
              <w:right w:val="nil"/>
            </w:tcBorders>
            <w:vAlign w:val="center"/>
            <w:hideMark/>
          </w:tcPr>
          <w:p w14:paraId="3B826F73"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15FA6F96"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vAlign w:val="center"/>
            <w:hideMark/>
          </w:tcPr>
          <w:p w14:paraId="43979B0B" w14:textId="77777777" w:rsidR="008B5224" w:rsidRDefault="008B5224" w:rsidP="008B5224">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2A23CEC3" w14:textId="77777777" w:rsidR="008B5224" w:rsidRDefault="008B5224" w:rsidP="008B5224">
            <w:pPr>
              <w:jc w:val="center"/>
              <w:rPr>
                <w:rFonts w:ascii="Calibri" w:hAnsi="Calibri" w:cs="Calibri"/>
                <w:color w:val="000000"/>
              </w:rPr>
            </w:pPr>
            <w:r>
              <w:rPr>
                <w:rFonts w:ascii="Calibri" w:hAnsi="Calibri" w:cs="Calibri"/>
                <w:color w:val="000000"/>
              </w:rPr>
              <w:t>0.22(0.09,0.35)**</w:t>
            </w:r>
          </w:p>
        </w:tc>
        <w:tc>
          <w:tcPr>
            <w:tcW w:w="2160" w:type="dxa"/>
            <w:tcBorders>
              <w:top w:val="nil"/>
              <w:left w:val="nil"/>
              <w:bottom w:val="nil"/>
              <w:right w:val="nil"/>
            </w:tcBorders>
            <w:shd w:val="clear" w:color="auto" w:fill="auto"/>
            <w:noWrap/>
            <w:vAlign w:val="center"/>
            <w:hideMark/>
          </w:tcPr>
          <w:p w14:paraId="3ABFD98B" w14:textId="07D720C0" w:rsidR="008B5224" w:rsidRDefault="008B5224" w:rsidP="008B5224">
            <w:pPr>
              <w:jc w:val="center"/>
              <w:rPr>
                <w:rFonts w:ascii="Calibri" w:hAnsi="Calibri" w:cs="Calibri"/>
                <w:color w:val="000000"/>
              </w:rPr>
            </w:pPr>
            <w:r>
              <w:rPr>
                <w:rFonts w:ascii="Calibri" w:hAnsi="Calibri" w:cs="Calibri"/>
                <w:color w:val="000000"/>
              </w:rPr>
              <w:t>-0.2</w:t>
            </w:r>
            <w:r w:rsidR="009D7C7D">
              <w:rPr>
                <w:rFonts w:ascii="Calibri" w:hAnsi="Calibri" w:cs="Calibri"/>
                <w:color w:val="000000"/>
              </w:rPr>
              <w:t>0</w:t>
            </w:r>
            <w:r>
              <w:rPr>
                <w:rFonts w:ascii="Calibri" w:hAnsi="Calibri" w:cs="Calibri"/>
                <w:color w:val="000000"/>
              </w:rPr>
              <w:t>(-0.33,-0.07)**</w:t>
            </w:r>
          </w:p>
        </w:tc>
        <w:tc>
          <w:tcPr>
            <w:tcW w:w="2250" w:type="dxa"/>
            <w:tcBorders>
              <w:top w:val="nil"/>
              <w:left w:val="nil"/>
              <w:bottom w:val="nil"/>
              <w:right w:val="nil"/>
            </w:tcBorders>
            <w:shd w:val="clear" w:color="auto" w:fill="auto"/>
            <w:noWrap/>
            <w:vAlign w:val="center"/>
            <w:hideMark/>
          </w:tcPr>
          <w:p w14:paraId="6D098701" w14:textId="77777777" w:rsidR="008B5224" w:rsidRDefault="008B5224" w:rsidP="008B5224">
            <w:pPr>
              <w:jc w:val="center"/>
              <w:rPr>
                <w:rFonts w:ascii="Calibri" w:hAnsi="Calibri" w:cs="Calibri"/>
                <w:color w:val="000000"/>
              </w:rPr>
            </w:pPr>
            <w:r>
              <w:rPr>
                <w:rFonts w:ascii="Calibri" w:hAnsi="Calibri" w:cs="Calibri"/>
                <w:color w:val="000000"/>
              </w:rPr>
              <w:t>-0.15(-0.27,-0.03)*</w:t>
            </w:r>
          </w:p>
        </w:tc>
        <w:tc>
          <w:tcPr>
            <w:tcW w:w="1235" w:type="dxa"/>
            <w:tcBorders>
              <w:top w:val="nil"/>
              <w:left w:val="nil"/>
              <w:bottom w:val="nil"/>
              <w:right w:val="nil"/>
            </w:tcBorders>
            <w:shd w:val="clear" w:color="auto" w:fill="auto"/>
            <w:noWrap/>
            <w:vAlign w:val="center"/>
            <w:hideMark/>
          </w:tcPr>
          <w:p w14:paraId="218D2594" w14:textId="77777777" w:rsidR="008B5224" w:rsidRDefault="008B5224" w:rsidP="009D7C7D">
            <w:pPr>
              <w:jc w:val="right"/>
              <w:rPr>
                <w:rFonts w:ascii="Calibri" w:hAnsi="Calibri" w:cs="Calibri"/>
                <w:color w:val="000000"/>
              </w:rPr>
            </w:pPr>
            <w:r>
              <w:rPr>
                <w:rFonts w:ascii="Calibri" w:hAnsi="Calibri" w:cs="Calibri"/>
                <w:color w:val="000000"/>
              </w:rPr>
              <w:t>0.0209</w:t>
            </w:r>
          </w:p>
        </w:tc>
      </w:tr>
      <w:tr w:rsidR="008B5224" w14:paraId="2B75BA36" w14:textId="77777777" w:rsidTr="009D7C7D">
        <w:trPr>
          <w:trHeight w:val="320"/>
        </w:trPr>
        <w:tc>
          <w:tcPr>
            <w:tcW w:w="523" w:type="dxa"/>
            <w:vMerge/>
            <w:tcBorders>
              <w:top w:val="nil"/>
              <w:left w:val="nil"/>
              <w:bottom w:val="single" w:sz="4" w:space="0" w:color="000000"/>
              <w:right w:val="nil"/>
            </w:tcBorders>
            <w:vAlign w:val="center"/>
            <w:hideMark/>
          </w:tcPr>
          <w:p w14:paraId="4F783616"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51BFC4E1"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nil"/>
              <w:right w:val="nil"/>
            </w:tcBorders>
            <w:shd w:val="clear" w:color="auto" w:fill="auto"/>
            <w:noWrap/>
            <w:vAlign w:val="center"/>
            <w:hideMark/>
          </w:tcPr>
          <w:p w14:paraId="44F0D23D"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65BE5A94" w14:textId="77777777" w:rsidR="008B5224" w:rsidRDefault="008B5224" w:rsidP="008B5224">
            <w:pPr>
              <w:jc w:val="center"/>
              <w:rPr>
                <w:rFonts w:ascii="Calibri" w:hAnsi="Calibri" w:cs="Calibri"/>
                <w:color w:val="000000"/>
              </w:rPr>
            </w:pPr>
            <w:r>
              <w:rPr>
                <w:rFonts w:ascii="Calibri" w:hAnsi="Calibri" w:cs="Calibri"/>
                <w:color w:val="000000"/>
              </w:rPr>
              <w:t>0.34(0.2,0.48)***</w:t>
            </w:r>
          </w:p>
        </w:tc>
        <w:tc>
          <w:tcPr>
            <w:tcW w:w="2160" w:type="dxa"/>
            <w:tcBorders>
              <w:top w:val="nil"/>
              <w:left w:val="nil"/>
              <w:bottom w:val="nil"/>
              <w:right w:val="nil"/>
            </w:tcBorders>
            <w:shd w:val="clear" w:color="auto" w:fill="auto"/>
            <w:noWrap/>
            <w:vAlign w:val="center"/>
            <w:hideMark/>
          </w:tcPr>
          <w:p w14:paraId="52A5D999" w14:textId="77777777" w:rsidR="008B5224" w:rsidRDefault="008B5224" w:rsidP="008B5224">
            <w:pPr>
              <w:jc w:val="center"/>
              <w:rPr>
                <w:rFonts w:ascii="Calibri" w:hAnsi="Calibri" w:cs="Calibri"/>
                <w:color w:val="000000"/>
              </w:rPr>
            </w:pPr>
            <w:r>
              <w:rPr>
                <w:rFonts w:ascii="Calibri" w:hAnsi="Calibri" w:cs="Calibri"/>
                <w:color w:val="000000"/>
              </w:rPr>
              <w:t>-0.12(-0.25,0.01)</w:t>
            </w:r>
          </w:p>
        </w:tc>
        <w:tc>
          <w:tcPr>
            <w:tcW w:w="2250" w:type="dxa"/>
            <w:tcBorders>
              <w:top w:val="nil"/>
              <w:left w:val="nil"/>
              <w:bottom w:val="nil"/>
              <w:right w:val="nil"/>
            </w:tcBorders>
            <w:shd w:val="clear" w:color="auto" w:fill="auto"/>
            <w:noWrap/>
            <w:vAlign w:val="center"/>
            <w:hideMark/>
          </w:tcPr>
          <w:p w14:paraId="3F99A9C2" w14:textId="77777777" w:rsidR="008B5224" w:rsidRDefault="008B5224" w:rsidP="008B5224">
            <w:pPr>
              <w:jc w:val="center"/>
              <w:rPr>
                <w:rFonts w:ascii="Calibri" w:hAnsi="Calibri" w:cs="Calibri"/>
                <w:color w:val="000000"/>
              </w:rPr>
            </w:pPr>
            <w:r>
              <w:rPr>
                <w:rFonts w:ascii="Calibri" w:hAnsi="Calibri" w:cs="Calibri"/>
                <w:color w:val="000000"/>
              </w:rPr>
              <w:t>0.19(0.06,0.32)**</w:t>
            </w:r>
          </w:p>
        </w:tc>
        <w:tc>
          <w:tcPr>
            <w:tcW w:w="1235" w:type="dxa"/>
            <w:tcBorders>
              <w:top w:val="nil"/>
              <w:left w:val="nil"/>
              <w:bottom w:val="nil"/>
              <w:right w:val="nil"/>
            </w:tcBorders>
            <w:shd w:val="clear" w:color="auto" w:fill="auto"/>
            <w:noWrap/>
            <w:vAlign w:val="center"/>
            <w:hideMark/>
          </w:tcPr>
          <w:p w14:paraId="051255E4" w14:textId="77777777" w:rsidR="008B5224" w:rsidRDefault="008B5224" w:rsidP="009D7C7D">
            <w:pPr>
              <w:jc w:val="right"/>
              <w:rPr>
                <w:rFonts w:ascii="Calibri" w:hAnsi="Calibri" w:cs="Calibri"/>
                <w:color w:val="000000"/>
              </w:rPr>
            </w:pPr>
            <w:r>
              <w:rPr>
                <w:rFonts w:ascii="Calibri" w:hAnsi="Calibri" w:cs="Calibri"/>
                <w:color w:val="000000"/>
              </w:rPr>
              <w:t>0.0970</w:t>
            </w:r>
          </w:p>
        </w:tc>
      </w:tr>
      <w:tr w:rsidR="008B5224" w14:paraId="17F2DA3B" w14:textId="77777777" w:rsidTr="009D7C7D">
        <w:trPr>
          <w:trHeight w:val="660"/>
        </w:trPr>
        <w:tc>
          <w:tcPr>
            <w:tcW w:w="523" w:type="dxa"/>
            <w:vMerge/>
            <w:tcBorders>
              <w:top w:val="nil"/>
              <w:left w:val="nil"/>
              <w:bottom w:val="single" w:sz="4" w:space="0" w:color="000000"/>
              <w:right w:val="nil"/>
            </w:tcBorders>
            <w:vAlign w:val="center"/>
            <w:hideMark/>
          </w:tcPr>
          <w:p w14:paraId="5E756DCD" w14:textId="77777777" w:rsidR="008B5224" w:rsidRDefault="008B5224" w:rsidP="008B5224">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5A02368D"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single" w:sz="4" w:space="0" w:color="auto"/>
              <w:right w:val="nil"/>
            </w:tcBorders>
            <w:shd w:val="clear" w:color="auto" w:fill="auto"/>
            <w:vAlign w:val="center"/>
            <w:hideMark/>
          </w:tcPr>
          <w:p w14:paraId="21F39A56" w14:textId="77777777" w:rsidR="008B5224" w:rsidRDefault="008B5224" w:rsidP="008B5224">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1974AA4A" w14:textId="77777777" w:rsidR="008B5224" w:rsidRDefault="008B5224" w:rsidP="008B5224">
            <w:pPr>
              <w:jc w:val="center"/>
              <w:rPr>
                <w:rFonts w:ascii="Calibri" w:hAnsi="Calibri" w:cs="Calibri"/>
                <w:color w:val="000000"/>
              </w:rPr>
            </w:pPr>
            <w:r>
              <w:rPr>
                <w:rFonts w:ascii="Calibri" w:hAnsi="Calibri" w:cs="Calibri"/>
                <w:color w:val="000000"/>
              </w:rPr>
              <w:t>0.34(0.2,0.48)***</w:t>
            </w:r>
          </w:p>
        </w:tc>
        <w:tc>
          <w:tcPr>
            <w:tcW w:w="2160" w:type="dxa"/>
            <w:tcBorders>
              <w:top w:val="nil"/>
              <w:left w:val="nil"/>
              <w:bottom w:val="single" w:sz="4" w:space="0" w:color="auto"/>
              <w:right w:val="nil"/>
            </w:tcBorders>
            <w:shd w:val="clear" w:color="auto" w:fill="auto"/>
            <w:noWrap/>
            <w:vAlign w:val="center"/>
            <w:hideMark/>
          </w:tcPr>
          <w:p w14:paraId="2BB59294" w14:textId="77777777" w:rsidR="008B5224" w:rsidRDefault="008B5224" w:rsidP="008B5224">
            <w:pPr>
              <w:jc w:val="center"/>
              <w:rPr>
                <w:rFonts w:ascii="Calibri" w:hAnsi="Calibri" w:cs="Calibri"/>
                <w:color w:val="000000"/>
              </w:rPr>
            </w:pPr>
            <w:r>
              <w:rPr>
                <w:rFonts w:ascii="Calibri" w:hAnsi="Calibri" w:cs="Calibri"/>
                <w:color w:val="000000"/>
              </w:rPr>
              <w:t>-0.12(-0.26,0.02)</w:t>
            </w:r>
          </w:p>
        </w:tc>
        <w:tc>
          <w:tcPr>
            <w:tcW w:w="2250" w:type="dxa"/>
            <w:tcBorders>
              <w:top w:val="nil"/>
              <w:left w:val="nil"/>
              <w:bottom w:val="single" w:sz="4" w:space="0" w:color="auto"/>
              <w:right w:val="nil"/>
            </w:tcBorders>
            <w:shd w:val="clear" w:color="auto" w:fill="auto"/>
            <w:noWrap/>
            <w:vAlign w:val="center"/>
            <w:hideMark/>
          </w:tcPr>
          <w:p w14:paraId="6FC50C5B" w14:textId="77777777" w:rsidR="008B5224" w:rsidRDefault="008B5224" w:rsidP="008B5224">
            <w:pPr>
              <w:jc w:val="center"/>
              <w:rPr>
                <w:rFonts w:ascii="Calibri" w:hAnsi="Calibri" w:cs="Calibri"/>
                <w:color w:val="000000"/>
              </w:rPr>
            </w:pPr>
            <w:r>
              <w:rPr>
                <w:rFonts w:ascii="Calibri" w:hAnsi="Calibri" w:cs="Calibri"/>
                <w:color w:val="000000"/>
              </w:rPr>
              <w:t>-0.15(-0.27,-0.03)*</w:t>
            </w:r>
          </w:p>
        </w:tc>
        <w:tc>
          <w:tcPr>
            <w:tcW w:w="1235" w:type="dxa"/>
            <w:tcBorders>
              <w:top w:val="nil"/>
              <w:left w:val="nil"/>
              <w:bottom w:val="single" w:sz="4" w:space="0" w:color="auto"/>
              <w:right w:val="nil"/>
            </w:tcBorders>
            <w:shd w:val="clear" w:color="auto" w:fill="auto"/>
            <w:noWrap/>
            <w:vAlign w:val="center"/>
            <w:hideMark/>
          </w:tcPr>
          <w:p w14:paraId="75780208" w14:textId="77777777" w:rsidR="008B5224" w:rsidRDefault="008B5224" w:rsidP="009D7C7D">
            <w:pPr>
              <w:jc w:val="right"/>
              <w:rPr>
                <w:rFonts w:ascii="Calibri" w:hAnsi="Calibri" w:cs="Calibri"/>
                <w:color w:val="000000"/>
              </w:rPr>
            </w:pPr>
            <w:r>
              <w:rPr>
                <w:rFonts w:ascii="Calibri" w:hAnsi="Calibri" w:cs="Calibri"/>
                <w:color w:val="000000"/>
              </w:rPr>
              <w:t>0.0970</w:t>
            </w:r>
          </w:p>
        </w:tc>
      </w:tr>
      <w:tr w:rsidR="008B5224" w14:paraId="1840BAA6" w14:textId="77777777" w:rsidTr="009D7C7D">
        <w:trPr>
          <w:trHeight w:val="4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5AAABD82" w14:textId="77777777" w:rsidR="008B5224" w:rsidRDefault="008B5224" w:rsidP="008B5224">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63350748"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noWrap/>
            <w:vAlign w:val="center"/>
            <w:hideMark/>
          </w:tcPr>
          <w:p w14:paraId="046533F2"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98675C6" w14:textId="77777777" w:rsidR="008B5224" w:rsidRDefault="008B5224" w:rsidP="008B5224">
            <w:pPr>
              <w:jc w:val="center"/>
              <w:rPr>
                <w:rFonts w:ascii="Calibri" w:hAnsi="Calibri" w:cs="Calibri"/>
                <w:color w:val="000000"/>
              </w:rPr>
            </w:pPr>
            <w:r>
              <w:rPr>
                <w:rFonts w:ascii="Calibri" w:hAnsi="Calibri" w:cs="Calibri"/>
                <w:color w:val="000000"/>
              </w:rPr>
              <w:t>0.31(0.18,0.44)***</w:t>
            </w:r>
          </w:p>
        </w:tc>
        <w:tc>
          <w:tcPr>
            <w:tcW w:w="2160" w:type="dxa"/>
            <w:tcBorders>
              <w:top w:val="nil"/>
              <w:left w:val="nil"/>
              <w:bottom w:val="nil"/>
              <w:right w:val="nil"/>
            </w:tcBorders>
            <w:shd w:val="clear" w:color="auto" w:fill="auto"/>
            <w:noWrap/>
            <w:vAlign w:val="center"/>
            <w:hideMark/>
          </w:tcPr>
          <w:p w14:paraId="766102DF" w14:textId="77777777" w:rsidR="008B5224" w:rsidRDefault="008B5224" w:rsidP="008B5224">
            <w:pPr>
              <w:jc w:val="center"/>
              <w:rPr>
                <w:rFonts w:ascii="Calibri" w:hAnsi="Calibri" w:cs="Calibri"/>
                <w:color w:val="000000"/>
              </w:rPr>
            </w:pPr>
            <w:r>
              <w:rPr>
                <w:rFonts w:ascii="Calibri" w:hAnsi="Calibri" w:cs="Calibri"/>
                <w:color w:val="000000"/>
              </w:rPr>
              <w:t>-0.01(-0.13,0.11)</w:t>
            </w:r>
          </w:p>
        </w:tc>
        <w:tc>
          <w:tcPr>
            <w:tcW w:w="2250" w:type="dxa"/>
            <w:tcBorders>
              <w:top w:val="nil"/>
              <w:left w:val="nil"/>
              <w:bottom w:val="nil"/>
              <w:right w:val="nil"/>
            </w:tcBorders>
            <w:shd w:val="clear" w:color="auto" w:fill="auto"/>
            <w:noWrap/>
            <w:vAlign w:val="center"/>
            <w:hideMark/>
          </w:tcPr>
          <w:p w14:paraId="02B80BF8" w14:textId="77777777" w:rsidR="008B5224" w:rsidRDefault="008B5224" w:rsidP="008B5224">
            <w:pPr>
              <w:jc w:val="center"/>
              <w:rPr>
                <w:rFonts w:ascii="Calibri" w:hAnsi="Calibri" w:cs="Calibri"/>
                <w:color w:val="000000"/>
              </w:rPr>
            </w:pPr>
            <w:r>
              <w:rPr>
                <w:rFonts w:ascii="Calibri" w:hAnsi="Calibri" w:cs="Calibri"/>
                <w:color w:val="000000"/>
              </w:rPr>
              <w:t>0.21(0.08,0.34)**</w:t>
            </w:r>
          </w:p>
        </w:tc>
        <w:tc>
          <w:tcPr>
            <w:tcW w:w="1235" w:type="dxa"/>
            <w:tcBorders>
              <w:top w:val="nil"/>
              <w:left w:val="nil"/>
              <w:bottom w:val="nil"/>
              <w:right w:val="nil"/>
            </w:tcBorders>
            <w:shd w:val="clear" w:color="auto" w:fill="auto"/>
            <w:noWrap/>
            <w:vAlign w:val="center"/>
            <w:hideMark/>
          </w:tcPr>
          <w:p w14:paraId="69AFCC62" w14:textId="77777777" w:rsidR="008B5224" w:rsidRDefault="008B5224" w:rsidP="009D7C7D">
            <w:pPr>
              <w:jc w:val="right"/>
              <w:rPr>
                <w:rFonts w:ascii="Calibri" w:hAnsi="Calibri" w:cs="Calibri"/>
                <w:color w:val="000000"/>
              </w:rPr>
            </w:pPr>
            <w:r>
              <w:rPr>
                <w:rFonts w:ascii="Calibri" w:hAnsi="Calibri" w:cs="Calibri"/>
                <w:color w:val="000000"/>
              </w:rPr>
              <w:t>0.8319</w:t>
            </w:r>
          </w:p>
        </w:tc>
      </w:tr>
      <w:tr w:rsidR="008B5224" w14:paraId="601190D1" w14:textId="77777777" w:rsidTr="009D7C7D">
        <w:trPr>
          <w:trHeight w:val="420"/>
        </w:trPr>
        <w:tc>
          <w:tcPr>
            <w:tcW w:w="523" w:type="dxa"/>
            <w:vMerge/>
            <w:tcBorders>
              <w:top w:val="nil"/>
              <w:left w:val="nil"/>
              <w:bottom w:val="single" w:sz="4" w:space="0" w:color="000000"/>
              <w:right w:val="nil"/>
            </w:tcBorders>
            <w:vAlign w:val="center"/>
            <w:hideMark/>
          </w:tcPr>
          <w:p w14:paraId="06454421"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A5366F4" w14:textId="77777777" w:rsidR="008B5224" w:rsidRDefault="008B5224" w:rsidP="008B5224">
            <w:pPr>
              <w:rPr>
                <w:rFonts w:ascii="Calibri" w:hAnsi="Calibri" w:cs="Calibri"/>
                <w:color w:val="000000"/>
              </w:rPr>
            </w:pPr>
            <w:r>
              <w:rPr>
                <w:rFonts w:ascii="Calibri" w:hAnsi="Calibri" w:cs="Calibri"/>
                <w:color w:val="000000"/>
              </w:rPr>
              <w:t>Threat</w:t>
            </w:r>
          </w:p>
        </w:tc>
        <w:tc>
          <w:tcPr>
            <w:tcW w:w="1987" w:type="dxa"/>
            <w:tcBorders>
              <w:top w:val="nil"/>
              <w:left w:val="nil"/>
              <w:bottom w:val="nil"/>
              <w:right w:val="nil"/>
            </w:tcBorders>
            <w:shd w:val="clear" w:color="auto" w:fill="auto"/>
            <w:noWrap/>
            <w:vAlign w:val="center"/>
            <w:hideMark/>
          </w:tcPr>
          <w:p w14:paraId="5CA1649F" w14:textId="77777777" w:rsidR="008B5224" w:rsidRDefault="008B5224" w:rsidP="008B5224">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369E1AA1" w14:textId="77777777" w:rsidR="008B5224" w:rsidRDefault="008B5224" w:rsidP="008B5224">
            <w:pPr>
              <w:jc w:val="center"/>
              <w:rPr>
                <w:rFonts w:ascii="Calibri" w:hAnsi="Calibri" w:cs="Calibri"/>
                <w:color w:val="000000"/>
              </w:rPr>
            </w:pPr>
            <w:r>
              <w:rPr>
                <w:rFonts w:ascii="Calibri" w:hAnsi="Calibri" w:cs="Calibri"/>
                <w:color w:val="000000"/>
              </w:rPr>
              <w:t>0.31(0.18,0.44)***</w:t>
            </w:r>
          </w:p>
        </w:tc>
        <w:tc>
          <w:tcPr>
            <w:tcW w:w="2160" w:type="dxa"/>
            <w:tcBorders>
              <w:top w:val="nil"/>
              <w:left w:val="nil"/>
              <w:bottom w:val="nil"/>
              <w:right w:val="nil"/>
            </w:tcBorders>
            <w:shd w:val="clear" w:color="auto" w:fill="auto"/>
            <w:noWrap/>
            <w:vAlign w:val="center"/>
            <w:hideMark/>
          </w:tcPr>
          <w:p w14:paraId="6A70576C" w14:textId="77777777" w:rsidR="008B5224" w:rsidRDefault="008B5224" w:rsidP="008B5224">
            <w:pPr>
              <w:jc w:val="center"/>
              <w:rPr>
                <w:rFonts w:ascii="Calibri" w:hAnsi="Calibri" w:cs="Calibri"/>
                <w:color w:val="000000"/>
              </w:rPr>
            </w:pPr>
            <w:r>
              <w:rPr>
                <w:rFonts w:ascii="Calibri" w:hAnsi="Calibri" w:cs="Calibri"/>
                <w:color w:val="000000"/>
              </w:rPr>
              <w:t>-0.02(-0.15,0.11)</w:t>
            </w:r>
          </w:p>
        </w:tc>
        <w:tc>
          <w:tcPr>
            <w:tcW w:w="2250" w:type="dxa"/>
            <w:tcBorders>
              <w:top w:val="nil"/>
              <w:left w:val="nil"/>
              <w:bottom w:val="nil"/>
              <w:right w:val="nil"/>
            </w:tcBorders>
            <w:shd w:val="clear" w:color="auto" w:fill="auto"/>
            <w:noWrap/>
            <w:vAlign w:val="center"/>
            <w:hideMark/>
          </w:tcPr>
          <w:p w14:paraId="72D6A844" w14:textId="77777777" w:rsidR="008B5224" w:rsidRDefault="008B5224" w:rsidP="008B5224">
            <w:pPr>
              <w:jc w:val="center"/>
              <w:rPr>
                <w:rFonts w:ascii="Calibri" w:hAnsi="Calibri" w:cs="Calibri"/>
                <w:color w:val="000000"/>
              </w:rPr>
            </w:pPr>
            <w:r>
              <w:rPr>
                <w:rFonts w:ascii="Calibri" w:hAnsi="Calibri" w:cs="Calibri"/>
                <w:color w:val="000000"/>
              </w:rPr>
              <w:t>-0.19(-0.31,-0.07)**</w:t>
            </w:r>
          </w:p>
        </w:tc>
        <w:tc>
          <w:tcPr>
            <w:tcW w:w="1235" w:type="dxa"/>
            <w:tcBorders>
              <w:top w:val="nil"/>
              <w:left w:val="nil"/>
              <w:bottom w:val="nil"/>
              <w:right w:val="nil"/>
            </w:tcBorders>
            <w:shd w:val="clear" w:color="auto" w:fill="auto"/>
            <w:noWrap/>
            <w:vAlign w:val="center"/>
            <w:hideMark/>
          </w:tcPr>
          <w:p w14:paraId="30023755" w14:textId="77777777" w:rsidR="008B5224" w:rsidRDefault="008B5224" w:rsidP="009D7C7D">
            <w:pPr>
              <w:jc w:val="right"/>
              <w:rPr>
                <w:rFonts w:ascii="Calibri" w:hAnsi="Calibri" w:cs="Calibri"/>
                <w:color w:val="000000"/>
              </w:rPr>
            </w:pPr>
            <w:r>
              <w:rPr>
                <w:rFonts w:ascii="Calibri" w:hAnsi="Calibri" w:cs="Calibri"/>
                <w:color w:val="000000"/>
              </w:rPr>
              <w:t>0.8319</w:t>
            </w:r>
          </w:p>
        </w:tc>
      </w:tr>
      <w:tr w:rsidR="008B5224" w14:paraId="78A7E391" w14:textId="77777777" w:rsidTr="009D7C7D">
        <w:trPr>
          <w:trHeight w:val="420"/>
        </w:trPr>
        <w:tc>
          <w:tcPr>
            <w:tcW w:w="523" w:type="dxa"/>
            <w:vMerge/>
            <w:tcBorders>
              <w:top w:val="nil"/>
              <w:left w:val="nil"/>
              <w:bottom w:val="single" w:sz="4" w:space="0" w:color="000000"/>
              <w:right w:val="nil"/>
            </w:tcBorders>
            <w:vAlign w:val="center"/>
            <w:hideMark/>
          </w:tcPr>
          <w:p w14:paraId="1CED9312" w14:textId="77777777" w:rsidR="008B5224" w:rsidRDefault="008B5224" w:rsidP="008B5224">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612FD7A7"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nil"/>
              <w:right w:val="nil"/>
            </w:tcBorders>
            <w:shd w:val="clear" w:color="auto" w:fill="auto"/>
            <w:noWrap/>
            <w:vAlign w:val="center"/>
            <w:hideMark/>
          </w:tcPr>
          <w:p w14:paraId="037111C4" w14:textId="77777777" w:rsidR="008B5224" w:rsidRDefault="008B5224" w:rsidP="008B5224">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3C3357E" w14:textId="77777777" w:rsidR="008B5224" w:rsidRDefault="008B5224" w:rsidP="008B5224">
            <w:pPr>
              <w:jc w:val="center"/>
              <w:rPr>
                <w:rFonts w:ascii="Calibri" w:hAnsi="Calibri" w:cs="Calibri"/>
                <w:color w:val="000000"/>
              </w:rPr>
            </w:pPr>
            <w:r>
              <w:rPr>
                <w:rFonts w:ascii="Calibri" w:hAnsi="Calibri" w:cs="Calibri"/>
                <w:color w:val="000000"/>
              </w:rPr>
              <w:t>0.28(0.14,0.42)***</w:t>
            </w:r>
          </w:p>
        </w:tc>
        <w:tc>
          <w:tcPr>
            <w:tcW w:w="2160" w:type="dxa"/>
            <w:tcBorders>
              <w:top w:val="nil"/>
              <w:left w:val="nil"/>
              <w:bottom w:val="nil"/>
              <w:right w:val="nil"/>
            </w:tcBorders>
            <w:shd w:val="clear" w:color="auto" w:fill="auto"/>
            <w:noWrap/>
            <w:vAlign w:val="center"/>
            <w:hideMark/>
          </w:tcPr>
          <w:p w14:paraId="12E7D979" w14:textId="77777777" w:rsidR="008B5224" w:rsidRDefault="008B5224" w:rsidP="008B5224">
            <w:pPr>
              <w:jc w:val="center"/>
              <w:rPr>
                <w:rFonts w:ascii="Calibri" w:hAnsi="Calibri" w:cs="Calibri"/>
                <w:color w:val="000000"/>
              </w:rPr>
            </w:pPr>
            <w:r>
              <w:rPr>
                <w:rFonts w:ascii="Calibri" w:hAnsi="Calibri" w:cs="Calibri"/>
                <w:color w:val="000000"/>
              </w:rPr>
              <w:t>-0.12(-0.25,0.01)</w:t>
            </w:r>
          </w:p>
        </w:tc>
        <w:tc>
          <w:tcPr>
            <w:tcW w:w="2250" w:type="dxa"/>
            <w:tcBorders>
              <w:top w:val="nil"/>
              <w:left w:val="nil"/>
              <w:bottom w:val="nil"/>
              <w:right w:val="nil"/>
            </w:tcBorders>
            <w:shd w:val="clear" w:color="auto" w:fill="auto"/>
            <w:noWrap/>
            <w:vAlign w:val="center"/>
            <w:hideMark/>
          </w:tcPr>
          <w:p w14:paraId="638EC15C" w14:textId="77777777" w:rsidR="008B5224" w:rsidRDefault="008B5224" w:rsidP="008B5224">
            <w:pPr>
              <w:jc w:val="center"/>
              <w:rPr>
                <w:rFonts w:ascii="Calibri" w:hAnsi="Calibri" w:cs="Calibri"/>
                <w:color w:val="000000"/>
              </w:rPr>
            </w:pPr>
            <w:r>
              <w:rPr>
                <w:rFonts w:ascii="Calibri" w:hAnsi="Calibri" w:cs="Calibri"/>
                <w:color w:val="000000"/>
              </w:rPr>
              <w:t>0.21(0.08,0.34)**</w:t>
            </w:r>
          </w:p>
        </w:tc>
        <w:tc>
          <w:tcPr>
            <w:tcW w:w="1235" w:type="dxa"/>
            <w:tcBorders>
              <w:top w:val="nil"/>
              <w:left w:val="nil"/>
              <w:bottom w:val="nil"/>
              <w:right w:val="nil"/>
            </w:tcBorders>
            <w:shd w:val="clear" w:color="auto" w:fill="auto"/>
            <w:noWrap/>
            <w:vAlign w:val="center"/>
            <w:hideMark/>
          </w:tcPr>
          <w:p w14:paraId="769CCE6B" w14:textId="77777777" w:rsidR="008B5224" w:rsidRDefault="008B5224" w:rsidP="009D7C7D">
            <w:pPr>
              <w:jc w:val="right"/>
              <w:rPr>
                <w:rFonts w:ascii="Calibri" w:hAnsi="Calibri" w:cs="Calibri"/>
                <w:color w:val="000000"/>
              </w:rPr>
            </w:pPr>
            <w:r>
              <w:rPr>
                <w:rFonts w:ascii="Calibri" w:hAnsi="Calibri" w:cs="Calibri"/>
                <w:color w:val="000000"/>
              </w:rPr>
              <w:t>0.1369</w:t>
            </w:r>
          </w:p>
        </w:tc>
      </w:tr>
      <w:tr w:rsidR="008B5224" w14:paraId="4A5B6052" w14:textId="77777777" w:rsidTr="009D7C7D">
        <w:trPr>
          <w:trHeight w:val="420"/>
        </w:trPr>
        <w:tc>
          <w:tcPr>
            <w:tcW w:w="523" w:type="dxa"/>
            <w:vMerge/>
            <w:tcBorders>
              <w:top w:val="nil"/>
              <w:left w:val="nil"/>
              <w:bottom w:val="single" w:sz="4" w:space="0" w:color="000000"/>
              <w:right w:val="nil"/>
            </w:tcBorders>
            <w:vAlign w:val="center"/>
            <w:hideMark/>
          </w:tcPr>
          <w:p w14:paraId="5BD225E3" w14:textId="77777777" w:rsidR="008B5224" w:rsidRDefault="008B5224" w:rsidP="008B5224">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28046B2E" w14:textId="77777777" w:rsidR="008B5224" w:rsidRDefault="008B5224" w:rsidP="008B5224">
            <w:pPr>
              <w:rPr>
                <w:rFonts w:ascii="Calibri" w:hAnsi="Calibri" w:cs="Calibri"/>
                <w:color w:val="000000"/>
              </w:rPr>
            </w:pPr>
            <w:r>
              <w:rPr>
                <w:rFonts w:ascii="Calibri" w:hAnsi="Calibri" w:cs="Calibri"/>
                <w:color w:val="000000"/>
              </w:rPr>
              <w:t>Deprivation</w:t>
            </w:r>
          </w:p>
        </w:tc>
        <w:tc>
          <w:tcPr>
            <w:tcW w:w="1987" w:type="dxa"/>
            <w:tcBorders>
              <w:top w:val="nil"/>
              <w:left w:val="nil"/>
              <w:bottom w:val="single" w:sz="4" w:space="0" w:color="auto"/>
              <w:right w:val="nil"/>
            </w:tcBorders>
            <w:shd w:val="clear" w:color="auto" w:fill="auto"/>
            <w:noWrap/>
            <w:vAlign w:val="center"/>
            <w:hideMark/>
          </w:tcPr>
          <w:p w14:paraId="4C9084E6" w14:textId="77777777" w:rsidR="008B5224" w:rsidRDefault="008B5224" w:rsidP="008B5224">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5F474671" w14:textId="77777777" w:rsidR="008B5224" w:rsidRDefault="008B5224" w:rsidP="008B5224">
            <w:pPr>
              <w:jc w:val="center"/>
              <w:rPr>
                <w:rFonts w:ascii="Calibri" w:hAnsi="Calibri" w:cs="Calibri"/>
                <w:color w:val="000000"/>
              </w:rPr>
            </w:pPr>
            <w:r>
              <w:rPr>
                <w:rFonts w:ascii="Calibri" w:hAnsi="Calibri" w:cs="Calibri"/>
                <w:color w:val="000000"/>
              </w:rPr>
              <w:t>0.28(0.14,0.42)***</w:t>
            </w:r>
          </w:p>
        </w:tc>
        <w:tc>
          <w:tcPr>
            <w:tcW w:w="2160" w:type="dxa"/>
            <w:tcBorders>
              <w:top w:val="nil"/>
              <w:left w:val="nil"/>
              <w:bottom w:val="single" w:sz="4" w:space="0" w:color="auto"/>
              <w:right w:val="nil"/>
            </w:tcBorders>
            <w:shd w:val="clear" w:color="auto" w:fill="auto"/>
            <w:noWrap/>
            <w:vAlign w:val="center"/>
            <w:hideMark/>
          </w:tcPr>
          <w:p w14:paraId="4C66438D" w14:textId="77777777" w:rsidR="008B5224" w:rsidRDefault="008B5224" w:rsidP="008B5224">
            <w:pPr>
              <w:jc w:val="center"/>
              <w:rPr>
                <w:rFonts w:ascii="Calibri" w:hAnsi="Calibri" w:cs="Calibri"/>
                <w:color w:val="000000"/>
              </w:rPr>
            </w:pPr>
            <w:r>
              <w:rPr>
                <w:rFonts w:ascii="Calibri" w:hAnsi="Calibri" w:cs="Calibri"/>
                <w:color w:val="000000"/>
              </w:rPr>
              <w:t>-0.04(-0.19,0.11)</w:t>
            </w:r>
          </w:p>
        </w:tc>
        <w:tc>
          <w:tcPr>
            <w:tcW w:w="2250" w:type="dxa"/>
            <w:tcBorders>
              <w:top w:val="nil"/>
              <w:left w:val="nil"/>
              <w:bottom w:val="single" w:sz="4" w:space="0" w:color="auto"/>
              <w:right w:val="nil"/>
            </w:tcBorders>
            <w:shd w:val="clear" w:color="auto" w:fill="auto"/>
            <w:noWrap/>
            <w:vAlign w:val="center"/>
            <w:hideMark/>
          </w:tcPr>
          <w:p w14:paraId="0A3A64A6" w14:textId="77777777" w:rsidR="008B5224" w:rsidRDefault="008B5224" w:rsidP="008B5224">
            <w:pPr>
              <w:jc w:val="center"/>
              <w:rPr>
                <w:rFonts w:ascii="Calibri" w:hAnsi="Calibri" w:cs="Calibri"/>
                <w:color w:val="000000"/>
              </w:rPr>
            </w:pPr>
            <w:r>
              <w:rPr>
                <w:rFonts w:ascii="Calibri" w:hAnsi="Calibri" w:cs="Calibri"/>
                <w:color w:val="000000"/>
              </w:rPr>
              <w:t>-0.19(-0.31,-0.07)**</w:t>
            </w:r>
          </w:p>
        </w:tc>
        <w:tc>
          <w:tcPr>
            <w:tcW w:w="1235" w:type="dxa"/>
            <w:tcBorders>
              <w:top w:val="nil"/>
              <w:left w:val="nil"/>
              <w:bottom w:val="single" w:sz="4" w:space="0" w:color="auto"/>
              <w:right w:val="nil"/>
            </w:tcBorders>
            <w:shd w:val="clear" w:color="auto" w:fill="auto"/>
            <w:noWrap/>
            <w:vAlign w:val="center"/>
            <w:hideMark/>
          </w:tcPr>
          <w:p w14:paraId="7D33E168" w14:textId="77777777" w:rsidR="008B5224" w:rsidRDefault="008B5224" w:rsidP="009D7C7D">
            <w:pPr>
              <w:jc w:val="right"/>
              <w:rPr>
                <w:rFonts w:ascii="Calibri" w:hAnsi="Calibri" w:cs="Calibri"/>
                <w:color w:val="000000"/>
              </w:rPr>
            </w:pPr>
            <w:r>
              <w:rPr>
                <w:rFonts w:ascii="Calibri" w:hAnsi="Calibri" w:cs="Calibri"/>
                <w:color w:val="000000"/>
              </w:rPr>
              <w:t>0.6199</w:t>
            </w:r>
          </w:p>
        </w:tc>
      </w:tr>
      <w:tr w:rsidR="008B5224" w14:paraId="6BEAC141" w14:textId="77777777" w:rsidTr="009D7C7D">
        <w:trPr>
          <w:trHeight w:val="320"/>
        </w:trPr>
        <w:tc>
          <w:tcPr>
            <w:tcW w:w="3870" w:type="dxa"/>
            <w:gridSpan w:val="3"/>
            <w:tcBorders>
              <w:top w:val="nil"/>
              <w:left w:val="nil"/>
              <w:bottom w:val="nil"/>
              <w:right w:val="nil"/>
            </w:tcBorders>
            <w:shd w:val="clear" w:color="auto" w:fill="auto"/>
            <w:noWrap/>
            <w:vAlign w:val="center"/>
            <w:hideMark/>
          </w:tcPr>
          <w:p w14:paraId="2E8B0846"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p-value ***&lt;0.001, **&lt;0.01, *&lt;0.05</w:t>
            </w:r>
          </w:p>
        </w:tc>
        <w:tc>
          <w:tcPr>
            <w:tcW w:w="2070" w:type="dxa"/>
            <w:tcBorders>
              <w:top w:val="nil"/>
              <w:left w:val="nil"/>
              <w:bottom w:val="nil"/>
              <w:right w:val="nil"/>
            </w:tcBorders>
            <w:shd w:val="clear" w:color="auto" w:fill="auto"/>
            <w:noWrap/>
            <w:vAlign w:val="bottom"/>
            <w:hideMark/>
          </w:tcPr>
          <w:p w14:paraId="26C94125" w14:textId="77777777" w:rsidR="008B5224" w:rsidRDefault="008B5224" w:rsidP="008B5224">
            <w:pPr>
              <w:rPr>
                <w:rFonts w:ascii="Calibri" w:hAnsi="Calibri" w:cs="Calibri"/>
                <w:color w:val="000000"/>
                <w:sz w:val="20"/>
                <w:szCs w:val="20"/>
              </w:rPr>
            </w:pPr>
          </w:p>
        </w:tc>
        <w:tc>
          <w:tcPr>
            <w:tcW w:w="2160" w:type="dxa"/>
            <w:tcBorders>
              <w:top w:val="nil"/>
              <w:left w:val="nil"/>
              <w:bottom w:val="nil"/>
              <w:right w:val="nil"/>
            </w:tcBorders>
            <w:shd w:val="clear" w:color="auto" w:fill="auto"/>
            <w:noWrap/>
            <w:vAlign w:val="bottom"/>
            <w:hideMark/>
          </w:tcPr>
          <w:p w14:paraId="11D4E882" w14:textId="77777777" w:rsidR="008B5224" w:rsidRDefault="008B5224" w:rsidP="008B5224">
            <w:pPr>
              <w:jc w:val="center"/>
              <w:rPr>
                <w:sz w:val="20"/>
                <w:szCs w:val="20"/>
              </w:rPr>
            </w:pPr>
          </w:p>
        </w:tc>
        <w:tc>
          <w:tcPr>
            <w:tcW w:w="2250" w:type="dxa"/>
            <w:tcBorders>
              <w:top w:val="nil"/>
              <w:left w:val="nil"/>
              <w:bottom w:val="nil"/>
              <w:right w:val="nil"/>
            </w:tcBorders>
            <w:shd w:val="clear" w:color="auto" w:fill="auto"/>
            <w:noWrap/>
            <w:vAlign w:val="bottom"/>
            <w:hideMark/>
          </w:tcPr>
          <w:p w14:paraId="2FE88251" w14:textId="77777777" w:rsidR="008B5224" w:rsidRDefault="008B5224" w:rsidP="008B5224">
            <w:pPr>
              <w:jc w:val="center"/>
              <w:rPr>
                <w:sz w:val="20"/>
                <w:szCs w:val="20"/>
              </w:rPr>
            </w:pPr>
          </w:p>
        </w:tc>
        <w:tc>
          <w:tcPr>
            <w:tcW w:w="1235" w:type="dxa"/>
            <w:tcBorders>
              <w:top w:val="nil"/>
              <w:left w:val="nil"/>
              <w:bottom w:val="nil"/>
              <w:right w:val="nil"/>
            </w:tcBorders>
            <w:shd w:val="clear" w:color="auto" w:fill="auto"/>
            <w:noWrap/>
            <w:vAlign w:val="bottom"/>
            <w:hideMark/>
          </w:tcPr>
          <w:p w14:paraId="05DC3505" w14:textId="77777777" w:rsidR="008B5224" w:rsidRDefault="008B5224" w:rsidP="008B5224">
            <w:pPr>
              <w:jc w:val="center"/>
              <w:rPr>
                <w:sz w:val="20"/>
                <w:szCs w:val="20"/>
              </w:rPr>
            </w:pPr>
          </w:p>
        </w:tc>
      </w:tr>
      <w:tr w:rsidR="008B5224" w14:paraId="4953A1A8" w14:textId="77777777" w:rsidTr="009D7C7D">
        <w:trPr>
          <w:trHeight w:val="320"/>
        </w:trPr>
        <w:tc>
          <w:tcPr>
            <w:tcW w:w="8100" w:type="dxa"/>
            <w:gridSpan w:val="5"/>
            <w:tcBorders>
              <w:top w:val="nil"/>
              <w:left w:val="nil"/>
              <w:bottom w:val="nil"/>
              <w:right w:val="nil"/>
            </w:tcBorders>
            <w:shd w:val="clear" w:color="auto" w:fill="auto"/>
            <w:noWrap/>
            <w:vAlign w:val="center"/>
            <w:hideMark/>
          </w:tcPr>
          <w:p w14:paraId="2804BC8C" w14:textId="77777777" w:rsidR="008B5224" w:rsidRDefault="008B5224" w:rsidP="008B5224">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250" w:type="dxa"/>
            <w:tcBorders>
              <w:top w:val="nil"/>
              <w:left w:val="nil"/>
              <w:bottom w:val="nil"/>
              <w:right w:val="nil"/>
            </w:tcBorders>
            <w:shd w:val="clear" w:color="auto" w:fill="auto"/>
            <w:noWrap/>
            <w:vAlign w:val="bottom"/>
            <w:hideMark/>
          </w:tcPr>
          <w:p w14:paraId="58C209EB" w14:textId="77777777" w:rsidR="008B5224" w:rsidRDefault="008B5224" w:rsidP="008B5224">
            <w:pPr>
              <w:rPr>
                <w:rFonts w:ascii="Calibri" w:hAnsi="Calibri" w:cs="Calibri"/>
                <w:color w:val="000000"/>
                <w:sz w:val="20"/>
                <w:szCs w:val="20"/>
              </w:rPr>
            </w:pPr>
          </w:p>
        </w:tc>
        <w:tc>
          <w:tcPr>
            <w:tcW w:w="1235" w:type="dxa"/>
            <w:tcBorders>
              <w:top w:val="nil"/>
              <w:left w:val="nil"/>
              <w:bottom w:val="nil"/>
              <w:right w:val="nil"/>
            </w:tcBorders>
            <w:shd w:val="clear" w:color="auto" w:fill="auto"/>
            <w:noWrap/>
            <w:vAlign w:val="bottom"/>
            <w:hideMark/>
          </w:tcPr>
          <w:p w14:paraId="27036C04" w14:textId="77777777" w:rsidR="008B5224" w:rsidRDefault="008B5224" w:rsidP="008B5224">
            <w:pPr>
              <w:jc w:val="center"/>
              <w:rPr>
                <w:sz w:val="20"/>
                <w:szCs w:val="20"/>
              </w:rPr>
            </w:pPr>
          </w:p>
        </w:tc>
      </w:tr>
      <w:tr w:rsidR="008B5224" w14:paraId="4C523B29" w14:textId="77777777" w:rsidTr="009D7C7D">
        <w:trPr>
          <w:trHeight w:val="320"/>
        </w:trPr>
        <w:tc>
          <w:tcPr>
            <w:tcW w:w="10350" w:type="dxa"/>
            <w:gridSpan w:val="6"/>
            <w:tcBorders>
              <w:top w:val="nil"/>
              <w:left w:val="nil"/>
              <w:bottom w:val="nil"/>
              <w:right w:val="nil"/>
            </w:tcBorders>
            <w:shd w:val="clear" w:color="auto" w:fill="auto"/>
            <w:noWrap/>
            <w:vAlign w:val="center"/>
            <w:hideMark/>
          </w:tcPr>
          <w:p w14:paraId="286D7975" w14:textId="77777777" w:rsidR="008B5224" w:rsidRDefault="008B5224" w:rsidP="008B5224">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235" w:type="dxa"/>
            <w:tcBorders>
              <w:top w:val="nil"/>
              <w:left w:val="nil"/>
              <w:bottom w:val="nil"/>
              <w:right w:val="nil"/>
            </w:tcBorders>
            <w:shd w:val="clear" w:color="auto" w:fill="auto"/>
            <w:noWrap/>
            <w:vAlign w:val="bottom"/>
            <w:hideMark/>
          </w:tcPr>
          <w:p w14:paraId="0AD945AA" w14:textId="77777777" w:rsidR="008B5224" w:rsidRDefault="008B5224" w:rsidP="008B5224">
            <w:pPr>
              <w:rPr>
                <w:rFonts w:ascii="Calibri" w:hAnsi="Calibri" w:cs="Calibri"/>
                <w:color w:val="000000"/>
                <w:sz w:val="20"/>
                <w:szCs w:val="20"/>
              </w:rPr>
            </w:pPr>
          </w:p>
        </w:tc>
      </w:tr>
      <w:tr w:rsidR="008B5224" w14:paraId="28A27A76" w14:textId="77777777" w:rsidTr="009D7C7D">
        <w:trPr>
          <w:trHeight w:val="320"/>
        </w:trPr>
        <w:tc>
          <w:tcPr>
            <w:tcW w:w="10350" w:type="dxa"/>
            <w:gridSpan w:val="6"/>
            <w:tcBorders>
              <w:top w:val="nil"/>
              <w:left w:val="nil"/>
              <w:bottom w:val="nil"/>
              <w:right w:val="nil"/>
            </w:tcBorders>
            <w:shd w:val="clear" w:color="auto" w:fill="auto"/>
            <w:noWrap/>
            <w:vAlign w:val="center"/>
            <w:hideMark/>
          </w:tcPr>
          <w:p w14:paraId="09B47AC6"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235" w:type="dxa"/>
            <w:tcBorders>
              <w:top w:val="nil"/>
              <w:left w:val="nil"/>
              <w:bottom w:val="nil"/>
              <w:right w:val="nil"/>
            </w:tcBorders>
            <w:shd w:val="clear" w:color="auto" w:fill="auto"/>
            <w:noWrap/>
            <w:vAlign w:val="bottom"/>
            <w:hideMark/>
          </w:tcPr>
          <w:p w14:paraId="6BD6C077" w14:textId="77777777" w:rsidR="008B5224" w:rsidRDefault="008B5224" w:rsidP="008B5224">
            <w:pPr>
              <w:rPr>
                <w:rFonts w:ascii="Calibri" w:hAnsi="Calibri" w:cs="Calibri"/>
                <w:color w:val="000000"/>
                <w:sz w:val="20"/>
                <w:szCs w:val="20"/>
              </w:rPr>
            </w:pPr>
          </w:p>
        </w:tc>
      </w:tr>
      <w:tr w:rsidR="009D7C7D" w14:paraId="356F6599" w14:textId="77777777" w:rsidTr="009D7C7D">
        <w:trPr>
          <w:trHeight w:val="320"/>
        </w:trPr>
        <w:tc>
          <w:tcPr>
            <w:tcW w:w="5940" w:type="dxa"/>
            <w:gridSpan w:val="4"/>
            <w:tcBorders>
              <w:top w:val="nil"/>
              <w:left w:val="nil"/>
              <w:bottom w:val="nil"/>
              <w:right w:val="nil"/>
            </w:tcBorders>
            <w:shd w:val="clear" w:color="auto" w:fill="auto"/>
            <w:noWrap/>
            <w:vAlign w:val="bottom"/>
            <w:hideMark/>
          </w:tcPr>
          <w:p w14:paraId="7C40C3A0" w14:textId="77777777" w:rsidR="008B5224" w:rsidRDefault="008B5224" w:rsidP="008B5224">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5B9DCB42" w14:textId="77777777" w:rsidR="008B5224" w:rsidRDefault="008B5224" w:rsidP="008B5224">
            <w:pPr>
              <w:rPr>
                <w:rFonts w:ascii="Calibri" w:hAnsi="Calibri" w:cs="Calibri"/>
                <w:color w:val="000000"/>
                <w:sz w:val="20"/>
                <w:szCs w:val="20"/>
              </w:rPr>
            </w:pPr>
          </w:p>
        </w:tc>
        <w:tc>
          <w:tcPr>
            <w:tcW w:w="2250" w:type="dxa"/>
            <w:tcBorders>
              <w:top w:val="nil"/>
              <w:left w:val="nil"/>
              <w:bottom w:val="nil"/>
              <w:right w:val="nil"/>
            </w:tcBorders>
            <w:shd w:val="clear" w:color="auto" w:fill="auto"/>
            <w:noWrap/>
            <w:vAlign w:val="bottom"/>
            <w:hideMark/>
          </w:tcPr>
          <w:p w14:paraId="4F8B7FD0" w14:textId="77777777" w:rsidR="008B5224" w:rsidRDefault="008B5224" w:rsidP="008B5224">
            <w:pPr>
              <w:jc w:val="center"/>
              <w:rPr>
                <w:sz w:val="20"/>
                <w:szCs w:val="20"/>
              </w:rPr>
            </w:pPr>
          </w:p>
        </w:tc>
        <w:tc>
          <w:tcPr>
            <w:tcW w:w="1235" w:type="dxa"/>
            <w:tcBorders>
              <w:top w:val="nil"/>
              <w:left w:val="nil"/>
              <w:bottom w:val="nil"/>
              <w:right w:val="nil"/>
            </w:tcBorders>
            <w:shd w:val="clear" w:color="auto" w:fill="auto"/>
            <w:noWrap/>
            <w:vAlign w:val="bottom"/>
            <w:hideMark/>
          </w:tcPr>
          <w:p w14:paraId="35B32A6D" w14:textId="77777777" w:rsidR="008B5224" w:rsidRDefault="008B5224" w:rsidP="008B5224">
            <w:pPr>
              <w:jc w:val="center"/>
              <w:rPr>
                <w:sz w:val="20"/>
                <w:szCs w:val="20"/>
              </w:rPr>
            </w:pPr>
          </w:p>
        </w:tc>
      </w:tr>
    </w:tbl>
    <w:p w14:paraId="379592C8" w14:textId="77777777" w:rsidR="008B5224" w:rsidRDefault="008B5224">
      <w:pPr>
        <w:rPr>
          <w:rFonts w:asciiTheme="minorHAnsi" w:hAnsiTheme="minorHAnsi" w:cstheme="minorHAnsi"/>
          <w:u w:val="single"/>
        </w:rPr>
      </w:pPr>
      <w:r>
        <w:rPr>
          <w:rFonts w:asciiTheme="minorHAnsi" w:hAnsiTheme="minorHAnsi" w:cstheme="minorHAnsi"/>
          <w:u w:val="single"/>
        </w:rPr>
        <w:br w:type="page"/>
      </w:r>
    </w:p>
    <w:p w14:paraId="5FC5A396" w14:textId="77777777"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048557A6" w:rsidR="005B4A9C" w:rsidRDefault="00F4095B">
      <w:pPr>
        <w:rPr>
          <w:rFonts w:asciiTheme="minorHAnsi" w:hAnsiTheme="minorHAnsi" w:cstheme="minorHAnsi"/>
        </w:rPr>
      </w:pPr>
      <w:r w:rsidRPr="00F4095B">
        <w:rPr>
          <w:rFonts w:asciiTheme="minorHAnsi" w:hAnsiTheme="minorHAnsi" w:cstheme="minorHAnsi"/>
        </w:rPr>
        <w:drawing>
          <wp:inline distT="0" distB="0" distL="0" distR="0" wp14:anchorId="0A801D07" wp14:editId="7CF2E76C">
            <wp:extent cx="5985933" cy="3868420"/>
            <wp:effectExtent l="0" t="0" r="0" b="5080"/>
            <wp:docPr id="9" name="Picture 8" descr="Diagram&#10;&#10;Description automatically generated">
              <a:extLst xmlns:a="http://schemas.openxmlformats.org/drawingml/2006/main">
                <a:ext uri="{FF2B5EF4-FFF2-40B4-BE49-F238E27FC236}">
                  <a16:creationId xmlns:a16="http://schemas.microsoft.com/office/drawing/2014/main" id="{510D37A9-C6F8-ACAC-4501-0C9D74EC4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510D37A9-C6F8-ACAC-4501-0C9D74EC4A13}"/>
                        </a:ext>
                      </a:extLst>
                    </pic:cNvPr>
                    <pic:cNvPicPr>
                      <a:picLocks noChangeAspect="1"/>
                    </pic:cNvPicPr>
                  </pic:nvPicPr>
                  <pic:blipFill rotWithShape="1">
                    <a:blip r:embed="rId14"/>
                    <a:srcRect t="6161" r="-713"/>
                    <a:stretch/>
                  </pic:blipFill>
                  <pic:spPr bwMode="auto">
                    <a:xfrm>
                      <a:off x="0" y="0"/>
                      <a:ext cx="5985933" cy="3868420"/>
                    </a:xfrm>
                    <a:prstGeom prst="rect">
                      <a:avLst/>
                    </a:prstGeom>
                    <a:ln>
                      <a:noFill/>
                    </a:ln>
                    <a:extLst>
                      <a:ext uri="{53640926-AAD7-44D8-BBD7-CCE9431645EC}">
                        <a14:shadowObscured xmlns:a14="http://schemas.microsoft.com/office/drawing/2010/main"/>
                      </a:ext>
                    </a:extLst>
                  </pic:spPr>
                </pic:pic>
              </a:graphicData>
            </a:graphic>
          </wp:inline>
        </w:drawing>
      </w:r>
    </w:p>
    <w:p w14:paraId="6BCF2252" w14:textId="7942D9FC" w:rsidR="005B4A9C" w:rsidRDefault="00F4095B" w:rsidP="00F4095B">
      <w:pPr>
        <w:ind w:firstLine="720"/>
        <w:rPr>
          <w:rFonts w:asciiTheme="minorHAnsi" w:hAnsiTheme="minorHAnsi" w:cstheme="minorHAnsi"/>
        </w:rPr>
      </w:pPr>
      <w:r>
        <w:rPr>
          <w:rFonts w:ascii="Calibri" w:hAnsi="Calibri" w:cs="Calibri"/>
          <w:color w:val="000000"/>
          <w:sz w:val="20"/>
          <w:szCs w:val="20"/>
        </w:rPr>
        <w:t>p-value ***&lt;0.001, **&lt;0.01, *&lt;0.05</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commentRangeStart w:id="4"/>
            <w:r>
              <w:rPr>
                <w:rFonts w:ascii="Calibri" w:hAnsi="Calibri" w:cs="Calibri"/>
                <w:color w:val="000000"/>
              </w:rPr>
              <w:t>Characteristic</w:t>
            </w:r>
            <w:commentRangeEnd w:id="4"/>
            <w:r w:rsidR="00717C2D">
              <w:rPr>
                <w:rStyle w:val="CommentReference"/>
              </w:rPr>
              <w:commentReference w:id="4"/>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17734634" w14:textId="77777777" w:rsidR="00D650BB" w:rsidRDefault="00D650BB">
      <w:pPr>
        <w:rPr>
          <w:rFonts w:asciiTheme="minorHAnsi" w:hAnsiTheme="minorHAnsi" w:cstheme="minorHAnsi"/>
          <w:u w:val="single"/>
        </w:rPr>
      </w:pPr>
    </w:p>
    <w:p w14:paraId="3E505734" w14:textId="77777777" w:rsidR="00D650BB" w:rsidRDefault="00D650BB">
      <w:pPr>
        <w:rPr>
          <w:rFonts w:asciiTheme="minorHAnsi" w:hAnsiTheme="minorHAnsi" w:cstheme="minorHAnsi"/>
          <w:u w:val="single"/>
        </w:rPr>
      </w:pPr>
    </w:p>
    <w:p w14:paraId="27E55F64" w14:textId="77777777" w:rsidR="00D650BB" w:rsidRDefault="00D650BB">
      <w:pPr>
        <w:rPr>
          <w:rFonts w:asciiTheme="minorHAnsi" w:hAnsiTheme="minorHAnsi" w:cstheme="minorHAnsi"/>
          <w:u w:val="single"/>
        </w:rPr>
      </w:pPr>
    </w:p>
    <w:p w14:paraId="20F7FAC1" w14:textId="77777777" w:rsidR="00D650BB" w:rsidRDefault="00D650BB">
      <w:pPr>
        <w:rPr>
          <w:rFonts w:asciiTheme="minorHAnsi" w:hAnsiTheme="minorHAnsi" w:cstheme="minorHAnsi"/>
          <w:u w:val="single"/>
        </w:rPr>
      </w:pPr>
    </w:p>
    <w:p w14:paraId="555D0028" w14:textId="258957BF"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p w14:paraId="6595A45E" w14:textId="77777777" w:rsidR="00D55BC0" w:rsidRDefault="00D55BC0">
      <w:pPr>
        <w:rPr>
          <w:rFonts w:asciiTheme="minorHAnsi" w:hAnsiTheme="minorHAnsi" w:cstheme="minorHAnsi"/>
          <w:u w:val="single"/>
        </w:rPr>
      </w:pPr>
    </w:p>
    <w:tbl>
      <w:tblPr>
        <w:tblW w:w="9659" w:type="dxa"/>
        <w:tblInd w:w="-660" w:type="dxa"/>
        <w:tblCellMar>
          <w:left w:w="0" w:type="dxa"/>
          <w:right w:w="0" w:type="dxa"/>
        </w:tblCellMar>
        <w:tblLook w:val="04A0" w:firstRow="1" w:lastRow="0" w:firstColumn="1" w:lastColumn="0" w:noHBand="0" w:noVBand="1"/>
      </w:tblPr>
      <w:tblGrid>
        <w:gridCol w:w="3187"/>
        <w:gridCol w:w="448"/>
        <w:gridCol w:w="448"/>
        <w:gridCol w:w="448"/>
        <w:gridCol w:w="448"/>
        <w:gridCol w:w="448"/>
        <w:gridCol w:w="448"/>
        <w:gridCol w:w="448"/>
        <w:gridCol w:w="448"/>
        <w:gridCol w:w="448"/>
        <w:gridCol w:w="448"/>
        <w:gridCol w:w="448"/>
        <w:gridCol w:w="448"/>
        <w:gridCol w:w="448"/>
        <w:gridCol w:w="448"/>
        <w:gridCol w:w="448"/>
      </w:tblGrid>
      <w:tr w:rsidR="009D7C7D" w14:paraId="0CE985CC" w14:textId="77777777" w:rsidTr="009D7C7D">
        <w:trPr>
          <w:cantSplit/>
          <w:trHeight w:val="1840"/>
        </w:trPr>
        <w:tc>
          <w:tcPr>
            <w:tcW w:w="3179" w:type="dxa"/>
            <w:tcBorders>
              <w:top w:val="nil"/>
              <w:left w:val="nil"/>
              <w:bottom w:val="nil"/>
              <w:right w:val="nil"/>
            </w:tcBorders>
            <w:shd w:val="clear" w:color="auto" w:fill="auto"/>
            <w:noWrap/>
            <w:vAlign w:val="bottom"/>
            <w:hideMark/>
          </w:tcPr>
          <w:p w14:paraId="419F0BB7" w14:textId="77777777" w:rsidR="00D650BB" w:rsidRDefault="00D650BB"/>
        </w:tc>
        <w:tc>
          <w:tcPr>
            <w:tcW w:w="432" w:type="dxa"/>
            <w:tcBorders>
              <w:top w:val="nil"/>
              <w:left w:val="nil"/>
              <w:bottom w:val="nil"/>
              <w:right w:val="nil"/>
            </w:tcBorders>
            <w:shd w:val="clear" w:color="auto" w:fill="auto"/>
            <w:textDirection w:val="btLr"/>
            <w:vAlign w:val="center"/>
            <w:hideMark/>
          </w:tcPr>
          <w:p w14:paraId="0D913C68"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AB: Attention bias threat</w:t>
            </w:r>
          </w:p>
        </w:tc>
        <w:tc>
          <w:tcPr>
            <w:tcW w:w="432" w:type="dxa"/>
            <w:tcBorders>
              <w:top w:val="nil"/>
              <w:left w:val="nil"/>
              <w:bottom w:val="nil"/>
              <w:right w:val="nil"/>
            </w:tcBorders>
            <w:shd w:val="clear" w:color="auto" w:fill="auto"/>
            <w:textDirection w:val="btLr"/>
            <w:vAlign w:val="center"/>
            <w:hideMark/>
          </w:tcPr>
          <w:p w14:paraId="17C71BDA"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ER: Adaptation to emotional conflict</w:t>
            </w:r>
          </w:p>
        </w:tc>
        <w:tc>
          <w:tcPr>
            <w:tcW w:w="432" w:type="dxa"/>
            <w:tcBorders>
              <w:top w:val="nil"/>
              <w:left w:val="nil"/>
              <w:bottom w:val="nil"/>
              <w:right w:val="nil"/>
            </w:tcBorders>
            <w:shd w:val="clear" w:color="auto" w:fill="auto"/>
            <w:textDirection w:val="btLr"/>
            <w:vAlign w:val="center"/>
            <w:hideMark/>
          </w:tcPr>
          <w:p w14:paraId="4C844B44"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ER: Stroop - fear</w:t>
            </w:r>
          </w:p>
        </w:tc>
        <w:tc>
          <w:tcPr>
            <w:tcW w:w="432" w:type="dxa"/>
            <w:tcBorders>
              <w:top w:val="nil"/>
              <w:left w:val="nil"/>
              <w:bottom w:val="nil"/>
              <w:right w:val="nil"/>
            </w:tcBorders>
            <w:shd w:val="clear" w:color="auto" w:fill="auto"/>
            <w:textDirection w:val="btLr"/>
            <w:vAlign w:val="center"/>
            <w:hideMark/>
          </w:tcPr>
          <w:p w14:paraId="0A485E13"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ER: Stroop - happy</w:t>
            </w:r>
          </w:p>
        </w:tc>
        <w:tc>
          <w:tcPr>
            <w:tcW w:w="432" w:type="dxa"/>
            <w:tcBorders>
              <w:top w:val="nil"/>
              <w:left w:val="nil"/>
              <w:bottom w:val="nil"/>
              <w:right w:val="nil"/>
            </w:tcBorders>
            <w:shd w:val="clear" w:color="auto" w:fill="auto"/>
            <w:textDirection w:val="btLr"/>
            <w:vAlign w:val="center"/>
            <w:hideMark/>
          </w:tcPr>
          <w:p w14:paraId="154DC7BC"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ToM: Accuracy on affective trials</w:t>
            </w:r>
          </w:p>
        </w:tc>
        <w:tc>
          <w:tcPr>
            <w:tcW w:w="432" w:type="dxa"/>
            <w:tcBorders>
              <w:top w:val="nil"/>
              <w:left w:val="nil"/>
              <w:bottom w:val="nil"/>
              <w:right w:val="nil"/>
            </w:tcBorders>
            <w:shd w:val="clear" w:color="auto" w:fill="auto"/>
            <w:textDirection w:val="btLr"/>
            <w:vAlign w:val="center"/>
            <w:hideMark/>
          </w:tcPr>
          <w:p w14:paraId="63F4400D"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ToM: Accuracy on cognitive trials</w:t>
            </w:r>
          </w:p>
        </w:tc>
        <w:tc>
          <w:tcPr>
            <w:tcW w:w="432" w:type="dxa"/>
            <w:tcBorders>
              <w:top w:val="nil"/>
              <w:left w:val="nil"/>
              <w:bottom w:val="nil"/>
              <w:right w:val="nil"/>
            </w:tcBorders>
            <w:shd w:val="clear" w:color="auto" w:fill="auto"/>
            <w:textDirection w:val="btLr"/>
            <w:vAlign w:val="center"/>
            <w:hideMark/>
          </w:tcPr>
          <w:p w14:paraId="2C4A1AE0"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FC: Skin conductance response to CS+ vs CS-</w:t>
            </w:r>
          </w:p>
        </w:tc>
        <w:tc>
          <w:tcPr>
            <w:tcW w:w="432" w:type="dxa"/>
            <w:tcBorders>
              <w:top w:val="nil"/>
              <w:left w:val="nil"/>
              <w:bottom w:val="nil"/>
              <w:right w:val="nil"/>
            </w:tcBorders>
            <w:shd w:val="clear" w:color="auto" w:fill="auto"/>
            <w:textDirection w:val="btLr"/>
            <w:vAlign w:val="center"/>
            <w:hideMark/>
          </w:tcPr>
          <w:p w14:paraId="31F5C949"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PT: Tanner stage</w:t>
            </w:r>
          </w:p>
        </w:tc>
        <w:tc>
          <w:tcPr>
            <w:tcW w:w="432" w:type="dxa"/>
            <w:tcBorders>
              <w:top w:val="nil"/>
              <w:left w:val="nil"/>
              <w:bottom w:val="nil"/>
              <w:right w:val="nil"/>
            </w:tcBorders>
            <w:shd w:val="clear" w:color="auto" w:fill="auto"/>
            <w:textDirection w:val="btLr"/>
            <w:vAlign w:val="center"/>
            <w:hideMark/>
          </w:tcPr>
          <w:p w14:paraId="3D37BB0E"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AL: Language ability</w:t>
            </w:r>
          </w:p>
        </w:tc>
        <w:tc>
          <w:tcPr>
            <w:tcW w:w="432" w:type="dxa"/>
            <w:tcBorders>
              <w:top w:val="nil"/>
              <w:left w:val="nil"/>
              <w:bottom w:val="nil"/>
              <w:right w:val="nil"/>
            </w:tcBorders>
            <w:shd w:val="clear" w:color="auto" w:fill="auto"/>
            <w:textDirection w:val="btLr"/>
            <w:vAlign w:val="center"/>
            <w:hideMark/>
          </w:tcPr>
          <w:p w14:paraId="1E0FD125"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AR: Reasoning ability</w:t>
            </w:r>
          </w:p>
        </w:tc>
        <w:tc>
          <w:tcPr>
            <w:tcW w:w="432" w:type="dxa"/>
            <w:tcBorders>
              <w:top w:val="nil"/>
              <w:left w:val="nil"/>
              <w:bottom w:val="nil"/>
              <w:right w:val="nil"/>
            </w:tcBorders>
            <w:shd w:val="clear" w:color="auto" w:fill="auto"/>
            <w:textDirection w:val="btLr"/>
            <w:vAlign w:val="center"/>
            <w:hideMark/>
          </w:tcPr>
          <w:p w14:paraId="5FD72FBD"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IC: Reaction time on inhibit trials</w:t>
            </w:r>
          </w:p>
        </w:tc>
        <w:tc>
          <w:tcPr>
            <w:tcW w:w="432" w:type="dxa"/>
            <w:tcBorders>
              <w:top w:val="nil"/>
              <w:left w:val="nil"/>
              <w:bottom w:val="nil"/>
              <w:right w:val="nil"/>
            </w:tcBorders>
            <w:shd w:val="clear" w:color="auto" w:fill="auto"/>
            <w:textDirection w:val="btLr"/>
            <w:vAlign w:val="center"/>
            <w:hideMark/>
          </w:tcPr>
          <w:p w14:paraId="5D4F4172"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IC: Reaction time on switch trials</w:t>
            </w:r>
          </w:p>
        </w:tc>
        <w:tc>
          <w:tcPr>
            <w:tcW w:w="432" w:type="dxa"/>
            <w:tcBorders>
              <w:top w:val="nil"/>
              <w:left w:val="nil"/>
              <w:bottom w:val="nil"/>
              <w:right w:val="nil"/>
            </w:tcBorders>
            <w:shd w:val="clear" w:color="auto" w:fill="auto"/>
            <w:textDirection w:val="btLr"/>
            <w:vAlign w:val="center"/>
            <w:hideMark/>
          </w:tcPr>
          <w:p w14:paraId="448E9FCF"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IC: Accuracy on Stroop task</w:t>
            </w:r>
          </w:p>
        </w:tc>
        <w:tc>
          <w:tcPr>
            <w:tcW w:w="432" w:type="dxa"/>
            <w:tcBorders>
              <w:top w:val="nil"/>
              <w:left w:val="nil"/>
              <w:bottom w:val="nil"/>
              <w:right w:val="nil"/>
            </w:tcBorders>
            <w:shd w:val="clear" w:color="auto" w:fill="auto"/>
            <w:textDirection w:val="btLr"/>
            <w:vAlign w:val="center"/>
            <w:hideMark/>
          </w:tcPr>
          <w:p w14:paraId="2E95A988"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RS: Reaction time on high- vs low-reward trials</w:t>
            </w:r>
          </w:p>
        </w:tc>
        <w:tc>
          <w:tcPr>
            <w:tcW w:w="432" w:type="dxa"/>
            <w:tcBorders>
              <w:top w:val="nil"/>
              <w:left w:val="nil"/>
              <w:bottom w:val="nil"/>
              <w:right w:val="nil"/>
            </w:tcBorders>
            <w:shd w:val="clear" w:color="auto" w:fill="auto"/>
            <w:textDirection w:val="btLr"/>
            <w:vAlign w:val="center"/>
            <w:hideMark/>
          </w:tcPr>
          <w:p w14:paraId="3E959E5F" w14:textId="77777777" w:rsidR="00D650BB" w:rsidRDefault="00D650BB" w:rsidP="009D7C7D">
            <w:pPr>
              <w:ind w:left="113" w:right="113"/>
              <w:rPr>
                <w:rFonts w:ascii="Calibri" w:hAnsi="Calibri" w:cs="Calibri"/>
                <w:color w:val="000000"/>
                <w:sz w:val="16"/>
                <w:szCs w:val="16"/>
              </w:rPr>
            </w:pPr>
            <w:r>
              <w:rPr>
                <w:rFonts w:ascii="Calibri" w:hAnsi="Calibri" w:cs="Calibri"/>
                <w:color w:val="000000"/>
                <w:sz w:val="16"/>
                <w:szCs w:val="16"/>
              </w:rPr>
              <w:t>RS: Total stars</w:t>
            </w:r>
          </w:p>
        </w:tc>
      </w:tr>
      <w:tr w:rsidR="009D7C7D" w14:paraId="117168B2" w14:textId="77777777" w:rsidTr="009D7C7D">
        <w:trPr>
          <w:trHeight w:val="288"/>
        </w:trPr>
        <w:tc>
          <w:tcPr>
            <w:tcW w:w="3179" w:type="dxa"/>
            <w:tcBorders>
              <w:top w:val="nil"/>
              <w:left w:val="nil"/>
              <w:bottom w:val="nil"/>
              <w:right w:val="nil"/>
            </w:tcBorders>
            <w:shd w:val="clear" w:color="auto" w:fill="auto"/>
            <w:vAlign w:val="bottom"/>
            <w:hideMark/>
          </w:tcPr>
          <w:p w14:paraId="75BE8A12" w14:textId="77777777" w:rsidR="00D650BB" w:rsidRDefault="00D650BB">
            <w:pPr>
              <w:rPr>
                <w:rFonts w:ascii="Calibri" w:hAnsi="Calibri" w:cs="Calibri"/>
                <w:color w:val="000000"/>
                <w:sz w:val="16"/>
                <w:szCs w:val="16"/>
              </w:rPr>
            </w:pPr>
            <w:r>
              <w:rPr>
                <w:rFonts w:ascii="Calibri" w:hAnsi="Calibri" w:cs="Calibri"/>
                <w:color w:val="000000"/>
                <w:sz w:val="16"/>
                <w:szCs w:val="16"/>
              </w:rPr>
              <w:t>AB: Attention bias threat</w:t>
            </w:r>
          </w:p>
        </w:tc>
        <w:tc>
          <w:tcPr>
            <w:tcW w:w="432" w:type="dxa"/>
            <w:tcBorders>
              <w:top w:val="nil"/>
              <w:left w:val="nil"/>
              <w:bottom w:val="nil"/>
              <w:right w:val="nil"/>
            </w:tcBorders>
            <w:shd w:val="clear" w:color="000000" w:fill="F8696B"/>
            <w:noWrap/>
            <w:vAlign w:val="bottom"/>
            <w:hideMark/>
          </w:tcPr>
          <w:p w14:paraId="29C3BFC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55A072FB"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0767EA8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89D84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DEE30B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5CF1A7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537467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496E0A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B36358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9B0260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5AEC36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C8B853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F81477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D9EC56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F086E04" w14:textId="77777777" w:rsidR="00D650BB" w:rsidRDefault="00D650BB">
            <w:pPr>
              <w:rPr>
                <w:sz w:val="20"/>
                <w:szCs w:val="20"/>
              </w:rPr>
            </w:pPr>
          </w:p>
        </w:tc>
      </w:tr>
      <w:tr w:rsidR="009D7C7D" w14:paraId="7EEB76A7" w14:textId="77777777" w:rsidTr="009D7C7D">
        <w:trPr>
          <w:trHeight w:val="288"/>
        </w:trPr>
        <w:tc>
          <w:tcPr>
            <w:tcW w:w="3179" w:type="dxa"/>
            <w:tcBorders>
              <w:top w:val="nil"/>
              <w:left w:val="nil"/>
              <w:bottom w:val="nil"/>
              <w:right w:val="nil"/>
            </w:tcBorders>
            <w:shd w:val="clear" w:color="auto" w:fill="auto"/>
            <w:vAlign w:val="bottom"/>
            <w:hideMark/>
          </w:tcPr>
          <w:p w14:paraId="46CA34F4" w14:textId="77777777" w:rsidR="00D650BB" w:rsidRDefault="00D650BB">
            <w:pPr>
              <w:rPr>
                <w:rFonts w:ascii="Calibri" w:hAnsi="Calibri" w:cs="Calibri"/>
                <w:color w:val="000000"/>
                <w:sz w:val="16"/>
                <w:szCs w:val="16"/>
              </w:rPr>
            </w:pPr>
            <w:r>
              <w:rPr>
                <w:rFonts w:ascii="Calibri" w:hAnsi="Calibri" w:cs="Calibri"/>
                <w:color w:val="000000"/>
                <w:sz w:val="16"/>
                <w:szCs w:val="16"/>
              </w:rPr>
              <w:t>ER: Adaptation to emotional conflict</w:t>
            </w:r>
          </w:p>
        </w:tc>
        <w:tc>
          <w:tcPr>
            <w:tcW w:w="432" w:type="dxa"/>
            <w:tcBorders>
              <w:top w:val="nil"/>
              <w:left w:val="nil"/>
              <w:bottom w:val="nil"/>
              <w:right w:val="nil"/>
            </w:tcBorders>
            <w:shd w:val="clear" w:color="000000" w:fill="D6E1F1"/>
            <w:noWrap/>
            <w:vAlign w:val="bottom"/>
            <w:hideMark/>
          </w:tcPr>
          <w:p w14:paraId="565E48A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8696B"/>
            <w:noWrap/>
            <w:vAlign w:val="bottom"/>
            <w:hideMark/>
          </w:tcPr>
          <w:p w14:paraId="7A15607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2121B6FB"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25756C43"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4C71F3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604F81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7AD666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23EB9D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B6D267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56921D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D42CAB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6683B2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7B325F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EC4F91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595625D" w14:textId="77777777" w:rsidR="00D650BB" w:rsidRDefault="00D650BB">
            <w:pPr>
              <w:rPr>
                <w:sz w:val="20"/>
                <w:szCs w:val="20"/>
              </w:rPr>
            </w:pPr>
          </w:p>
        </w:tc>
      </w:tr>
      <w:tr w:rsidR="009D7C7D" w14:paraId="53E74446" w14:textId="77777777" w:rsidTr="009D7C7D">
        <w:trPr>
          <w:trHeight w:val="288"/>
        </w:trPr>
        <w:tc>
          <w:tcPr>
            <w:tcW w:w="3179" w:type="dxa"/>
            <w:tcBorders>
              <w:top w:val="nil"/>
              <w:left w:val="nil"/>
              <w:bottom w:val="nil"/>
              <w:right w:val="nil"/>
            </w:tcBorders>
            <w:shd w:val="clear" w:color="auto" w:fill="auto"/>
            <w:vAlign w:val="bottom"/>
            <w:hideMark/>
          </w:tcPr>
          <w:p w14:paraId="2A33E206" w14:textId="77777777" w:rsidR="00D650BB" w:rsidRDefault="00D650BB">
            <w:pPr>
              <w:rPr>
                <w:rFonts w:ascii="Calibri" w:hAnsi="Calibri" w:cs="Calibri"/>
                <w:color w:val="000000"/>
                <w:sz w:val="16"/>
                <w:szCs w:val="16"/>
              </w:rPr>
            </w:pPr>
            <w:r>
              <w:rPr>
                <w:rFonts w:ascii="Calibri" w:hAnsi="Calibri" w:cs="Calibri"/>
                <w:color w:val="000000"/>
                <w:sz w:val="16"/>
                <w:szCs w:val="16"/>
              </w:rPr>
              <w:t>ER: Stroop - fear</w:t>
            </w:r>
          </w:p>
        </w:tc>
        <w:tc>
          <w:tcPr>
            <w:tcW w:w="432" w:type="dxa"/>
            <w:tcBorders>
              <w:top w:val="nil"/>
              <w:left w:val="nil"/>
              <w:bottom w:val="nil"/>
              <w:right w:val="nil"/>
            </w:tcBorders>
            <w:shd w:val="clear" w:color="000000" w:fill="C9D8ED"/>
            <w:noWrap/>
            <w:vAlign w:val="bottom"/>
            <w:hideMark/>
          </w:tcPr>
          <w:p w14:paraId="2372D5A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E0E8F5"/>
            <w:noWrap/>
            <w:vAlign w:val="bottom"/>
            <w:hideMark/>
          </w:tcPr>
          <w:p w14:paraId="077C0AF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8696B"/>
            <w:noWrap/>
            <w:vAlign w:val="bottom"/>
            <w:hideMark/>
          </w:tcPr>
          <w:p w14:paraId="3CBE6E2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709439EF"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017F846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4064F23"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116B9A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FDCE2A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7F095B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3AB333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9D89A4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5A257D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0110E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963495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10124A2" w14:textId="77777777" w:rsidR="00D650BB" w:rsidRDefault="00D650BB">
            <w:pPr>
              <w:rPr>
                <w:sz w:val="20"/>
                <w:szCs w:val="20"/>
              </w:rPr>
            </w:pPr>
          </w:p>
        </w:tc>
      </w:tr>
      <w:tr w:rsidR="009D7C7D" w14:paraId="147D8CDE" w14:textId="77777777" w:rsidTr="009D7C7D">
        <w:trPr>
          <w:trHeight w:val="288"/>
        </w:trPr>
        <w:tc>
          <w:tcPr>
            <w:tcW w:w="3179" w:type="dxa"/>
            <w:tcBorders>
              <w:top w:val="nil"/>
              <w:left w:val="nil"/>
              <w:bottom w:val="nil"/>
              <w:right w:val="nil"/>
            </w:tcBorders>
            <w:shd w:val="clear" w:color="auto" w:fill="auto"/>
            <w:vAlign w:val="bottom"/>
            <w:hideMark/>
          </w:tcPr>
          <w:p w14:paraId="6A332125" w14:textId="77777777" w:rsidR="00D650BB" w:rsidRDefault="00D650BB">
            <w:pPr>
              <w:rPr>
                <w:rFonts w:ascii="Calibri" w:hAnsi="Calibri" w:cs="Calibri"/>
                <w:color w:val="000000"/>
                <w:sz w:val="16"/>
                <w:szCs w:val="16"/>
              </w:rPr>
            </w:pPr>
            <w:r>
              <w:rPr>
                <w:rFonts w:ascii="Calibri" w:hAnsi="Calibri" w:cs="Calibri"/>
                <w:color w:val="000000"/>
                <w:sz w:val="16"/>
                <w:szCs w:val="16"/>
              </w:rPr>
              <w:t>ER: Stroop - happy</w:t>
            </w:r>
          </w:p>
        </w:tc>
        <w:tc>
          <w:tcPr>
            <w:tcW w:w="432" w:type="dxa"/>
            <w:tcBorders>
              <w:top w:val="nil"/>
              <w:left w:val="nil"/>
              <w:bottom w:val="nil"/>
              <w:right w:val="nil"/>
            </w:tcBorders>
            <w:shd w:val="clear" w:color="000000" w:fill="FCF6F9"/>
            <w:noWrap/>
            <w:vAlign w:val="bottom"/>
            <w:hideMark/>
          </w:tcPr>
          <w:p w14:paraId="468B81F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EEF2FA"/>
            <w:noWrap/>
            <w:vAlign w:val="bottom"/>
            <w:hideMark/>
          </w:tcPr>
          <w:p w14:paraId="71061F1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E7EA"/>
            <w:noWrap/>
            <w:vAlign w:val="bottom"/>
            <w:hideMark/>
          </w:tcPr>
          <w:p w14:paraId="12E4D72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0.18</w:t>
            </w:r>
          </w:p>
        </w:tc>
        <w:tc>
          <w:tcPr>
            <w:tcW w:w="432" w:type="dxa"/>
            <w:tcBorders>
              <w:top w:val="nil"/>
              <w:left w:val="nil"/>
              <w:bottom w:val="nil"/>
              <w:right w:val="nil"/>
            </w:tcBorders>
            <w:shd w:val="clear" w:color="000000" w:fill="F8696B"/>
            <w:noWrap/>
            <w:vAlign w:val="bottom"/>
            <w:hideMark/>
          </w:tcPr>
          <w:p w14:paraId="701EECC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D6E6090"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3E7B5F3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E0162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629E37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007127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A5CEDE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A1E612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A81CDD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0C18AB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BF271E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F07ACD0" w14:textId="77777777" w:rsidR="00D650BB" w:rsidRDefault="00D650BB">
            <w:pPr>
              <w:rPr>
                <w:sz w:val="20"/>
                <w:szCs w:val="20"/>
              </w:rPr>
            </w:pPr>
          </w:p>
        </w:tc>
      </w:tr>
      <w:tr w:rsidR="009D7C7D" w14:paraId="40213864" w14:textId="77777777" w:rsidTr="009D7C7D">
        <w:trPr>
          <w:trHeight w:val="288"/>
        </w:trPr>
        <w:tc>
          <w:tcPr>
            <w:tcW w:w="3179" w:type="dxa"/>
            <w:tcBorders>
              <w:top w:val="nil"/>
              <w:left w:val="nil"/>
              <w:bottom w:val="nil"/>
              <w:right w:val="nil"/>
            </w:tcBorders>
            <w:shd w:val="clear" w:color="auto" w:fill="auto"/>
            <w:vAlign w:val="bottom"/>
            <w:hideMark/>
          </w:tcPr>
          <w:p w14:paraId="2F91EA4E" w14:textId="77777777" w:rsidR="00D650BB" w:rsidRDefault="00D650BB">
            <w:pPr>
              <w:rPr>
                <w:rFonts w:ascii="Calibri" w:hAnsi="Calibri" w:cs="Calibri"/>
                <w:color w:val="000000"/>
                <w:sz w:val="16"/>
                <w:szCs w:val="16"/>
              </w:rPr>
            </w:pPr>
            <w:r>
              <w:rPr>
                <w:rFonts w:ascii="Calibri" w:hAnsi="Calibri" w:cs="Calibri"/>
                <w:color w:val="000000"/>
                <w:sz w:val="16"/>
                <w:szCs w:val="16"/>
              </w:rPr>
              <w:t>ToM: Accuracy on affective trials</w:t>
            </w:r>
          </w:p>
        </w:tc>
        <w:tc>
          <w:tcPr>
            <w:tcW w:w="432" w:type="dxa"/>
            <w:tcBorders>
              <w:top w:val="nil"/>
              <w:left w:val="nil"/>
              <w:bottom w:val="nil"/>
              <w:right w:val="nil"/>
            </w:tcBorders>
            <w:shd w:val="clear" w:color="000000" w:fill="F7F8FD"/>
            <w:noWrap/>
            <w:vAlign w:val="bottom"/>
            <w:hideMark/>
          </w:tcPr>
          <w:p w14:paraId="0BD67B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E9EEF8"/>
            <w:noWrap/>
            <w:vAlign w:val="bottom"/>
            <w:hideMark/>
          </w:tcPr>
          <w:p w14:paraId="3E3A29A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w:t>
            </w:r>
          </w:p>
        </w:tc>
        <w:tc>
          <w:tcPr>
            <w:tcW w:w="432" w:type="dxa"/>
            <w:tcBorders>
              <w:top w:val="nil"/>
              <w:left w:val="nil"/>
              <w:bottom w:val="nil"/>
              <w:right w:val="nil"/>
            </w:tcBorders>
            <w:shd w:val="clear" w:color="000000" w:fill="F7F8FD"/>
            <w:noWrap/>
            <w:vAlign w:val="bottom"/>
            <w:hideMark/>
          </w:tcPr>
          <w:p w14:paraId="585C1C3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CF6F9"/>
            <w:noWrap/>
            <w:vAlign w:val="bottom"/>
            <w:hideMark/>
          </w:tcPr>
          <w:p w14:paraId="60B4620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8696B"/>
            <w:noWrap/>
            <w:vAlign w:val="bottom"/>
            <w:hideMark/>
          </w:tcPr>
          <w:p w14:paraId="032232F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5208ED17"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3B7C654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E45F7B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D3CCD52"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09D923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7FF1023"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F1AE57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5E2868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E5104E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536BDEF" w14:textId="77777777" w:rsidR="00D650BB" w:rsidRDefault="00D650BB">
            <w:pPr>
              <w:rPr>
                <w:sz w:val="20"/>
                <w:szCs w:val="20"/>
              </w:rPr>
            </w:pPr>
          </w:p>
        </w:tc>
      </w:tr>
      <w:tr w:rsidR="009D7C7D" w14:paraId="32392C16" w14:textId="77777777" w:rsidTr="009D7C7D">
        <w:trPr>
          <w:trHeight w:val="288"/>
        </w:trPr>
        <w:tc>
          <w:tcPr>
            <w:tcW w:w="3179" w:type="dxa"/>
            <w:tcBorders>
              <w:top w:val="nil"/>
              <w:left w:val="nil"/>
              <w:bottom w:val="nil"/>
              <w:right w:val="nil"/>
            </w:tcBorders>
            <w:shd w:val="clear" w:color="auto" w:fill="auto"/>
            <w:vAlign w:val="bottom"/>
            <w:hideMark/>
          </w:tcPr>
          <w:p w14:paraId="557D2181" w14:textId="77777777" w:rsidR="00D650BB" w:rsidRDefault="00D650BB">
            <w:pPr>
              <w:rPr>
                <w:rFonts w:ascii="Calibri" w:hAnsi="Calibri" w:cs="Calibri"/>
                <w:color w:val="000000"/>
                <w:sz w:val="16"/>
                <w:szCs w:val="16"/>
              </w:rPr>
            </w:pPr>
            <w:r>
              <w:rPr>
                <w:rFonts w:ascii="Calibri" w:hAnsi="Calibri" w:cs="Calibri"/>
                <w:color w:val="000000"/>
                <w:sz w:val="16"/>
                <w:szCs w:val="16"/>
              </w:rPr>
              <w:t>ToM: Accuracy on cognitive trials</w:t>
            </w:r>
          </w:p>
        </w:tc>
        <w:tc>
          <w:tcPr>
            <w:tcW w:w="432" w:type="dxa"/>
            <w:tcBorders>
              <w:top w:val="nil"/>
              <w:left w:val="nil"/>
              <w:bottom w:val="nil"/>
              <w:right w:val="nil"/>
            </w:tcBorders>
            <w:shd w:val="clear" w:color="000000" w:fill="FCF5F8"/>
            <w:noWrap/>
            <w:vAlign w:val="bottom"/>
            <w:hideMark/>
          </w:tcPr>
          <w:p w14:paraId="3C7B2F2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BFD1E9"/>
            <w:noWrap/>
            <w:vAlign w:val="bottom"/>
            <w:hideMark/>
          </w:tcPr>
          <w:p w14:paraId="5CCCA41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DBE5F3"/>
            <w:noWrap/>
            <w:vAlign w:val="bottom"/>
            <w:hideMark/>
          </w:tcPr>
          <w:p w14:paraId="31C0C82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E9EEF8"/>
            <w:noWrap/>
            <w:vAlign w:val="bottom"/>
            <w:hideMark/>
          </w:tcPr>
          <w:p w14:paraId="4BCC1F7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w:t>
            </w:r>
          </w:p>
        </w:tc>
        <w:tc>
          <w:tcPr>
            <w:tcW w:w="432" w:type="dxa"/>
            <w:tcBorders>
              <w:top w:val="nil"/>
              <w:left w:val="nil"/>
              <w:bottom w:val="nil"/>
              <w:right w:val="nil"/>
            </w:tcBorders>
            <w:shd w:val="clear" w:color="000000" w:fill="FAA8AB"/>
            <w:noWrap/>
            <w:vAlign w:val="bottom"/>
            <w:hideMark/>
          </w:tcPr>
          <w:p w14:paraId="70DF1B9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0.59</w:t>
            </w:r>
          </w:p>
        </w:tc>
        <w:tc>
          <w:tcPr>
            <w:tcW w:w="432" w:type="dxa"/>
            <w:tcBorders>
              <w:top w:val="nil"/>
              <w:left w:val="nil"/>
              <w:bottom w:val="nil"/>
              <w:right w:val="nil"/>
            </w:tcBorders>
            <w:shd w:val="clear" w:color="000000" w:fill="F8696B"/>
            <w:noWrap/>
            <w:vAlign w:val="bottom"/>
            <w:hideMark/>
          </w:tcPr>
          <w:p w14:paraId="3A33A05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99B13ED"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7D5861A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42A66B5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0570498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FC0F1D1"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809C6D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A1E708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CD11635"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C4DDD8C" w14:textId="77777777" w:rsidR="00D650BB" w:rsidRDefault="00D650BB">
            <w:pPr>
              <w:rPr>
                <w:sz w:val="20"/>
                <w:szCs w:val="20"/>
              </w:rPr>
            </w:pPr>
          </w:p>
        </w:tc>
      </w:tr>
      <w:tr w:rsidR="009D7C7D" w14:paraId="7C14AC03" w14:textId="77777777" w:rsidTr="009D7C7D">
        <w:trPr>
          <w:trHeight w:val="288"/>
        </w:trPr>
        <w:tc>
          <w:tcPr>
            <w:tcW w:w="3179" w:type="dxa"/>
            <w:tcBorders>
              <w:top w:val="nil"/>
              <w:left w:val="nil"/>
              <w:bottom w:val="nil"/>
              <w:right w:val="nil"/>
            </w:tcBorders>
            <w:shd w:val="clear" w:color="auto" w:fill="auto"/>
            <w:vAlign w:val="bottom"/>
            <w:hideMark/>
          </w:tcPr>
          <w:p w14:paraId="565D14DE" w14:textId="77777777" w:rsidR="00D650BB" w:rsidRDefault="00D650BB">
            <w:pPr>
              <w:rPr>
                <w:rFonts w:ascii="Calibri" w:hAnsi="Calibri" w:cs="Calibri"/>
                <w:color w:val="000000"/>
                <w:sz w:val="16"/>
                <w:szCs w:val="16"/>
              </w:rPr>
            </w:pPr>
            <w:r>
              <w:rPr>
                <w:rFonts w:ascii="Calibri" w:hAnsi="Calibri" w:cs="Calibri"/>
                <w:color w:val="000000"/>
                <w:sz w:val="16"/>
                <w:szCs w:val="16"/>
              </w:rPr>
              <w:t>FC: Skin conductance response to CS+ vs CS-</w:t>
            </w:r>
          </w:p>
        </w:tc>
        <w:tc>
          <w:tcPr>
            <w:tcW w:w="432" w:type="dxa"/>
            <w:tcBorders>
              <w:top w:val="nil"/>
              <w:left w:val="nil"/>
              <w:bottom w:val="nil"/>
              <w:right w:val="nil"/>
            </w:tcBorders>
            <w:shd w:val="clear" w:color="000000" w:fill="D6E1F1"/>
            <w:noWrap/>
            <w:vAlign w:val="bottom"/>
            <w:hideMark/>
          </w:tcPr>
          <w:p w14:paraId="4BF6706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2F5FB"/>
            <w:noWrap/>
            <w:vAlign w:val="bottom"/>
            <w:hideMark/>
          </w:tcPr>
          <w:p w14:paraId="4843CF0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E0E8F5"/>
            <w:noWrap/>
            <w:vAlign w:val="bottom"/>
            <w:hideMark/>
          </w:tcPr>
          <w:p w14:paraId="6C6A19A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7F8FD"/>
            <w:noWrap/>
            <w:vAlign w:val="bottom"/>
            <w:hideMark/>
          </w:tcPr>
          <w:p w14:paraId="3D6815C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CF2F5"/>
            <w:noWrap/>
            <w:vAlign w:val="bottom"/>
            <w:hideMark/>
          </w:tcPr>
          <w:p w14:paraId="5D177C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FCF5F8"/>
            <w:noWrap/>
            <w:vAlign w:val="bottom"/>
            <w:hideMark/>
          </w:tcPr>
          <w:p w14:paraId="69114B1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F8696B"/>
            <w:noWrap/>
            <w:vAlign w:val="bottom"/>
            <w:hideMark/>
          </w:tcPr>
          <w:p w14:paraId="5779A6F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710718C3"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384DD22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C84BA07"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AE1626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389DF2B"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B4339D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D0F5A1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10085AB" w14:textId="77777777" w:rsidR="00D650BB" w:rsidRDefault="00D650BB">
            <w:pPr>
              <w:rPr>
                <w:sz w:val="20"/>
                <w:szCs w:val="20"/>
              </w:rPr>
            </w:pPr>
          </w:p>
        </w:tc>
      </w:tr>
      <w:tr w:rsidR="009D7C7D" w14:paraId="7DFBD206" w14:textId="77777777" w:rsidTr="009D7C7D">
        <w:trPr>
          <w:trHeight w:val="288"/>
        </w:trPr>
        <w:tc>
          <w:tcPr>
            <w:tcW w:w="3179" w:type="dxa"/>
            <w:tcBorders>
              <w:top w:val="nil"/>
              <w:left w:val="nil"/>
              <w:bottom w:val="nil"/>
              <w:right w:val="nil"/>
            </w:tcBorders>
            <w:shd w:val="clear" w:color="auto" w:fill="auto"/>
            <w:vAlign w:val="bottom"/>
            <w:hideMark/>
          </w:tcPr>
          <w:p w14:paraId="4017E673" w14:textId="77777777" w:rsidR="00D650BB" w:rsidRDefault="00D650BB">
            <w:pPr>
              <w:rPr>
                <w:rFonts w:ascii="Calibri" w:hAnsi="Calibri" w:cs="Calibri"/>
                <w:color w:val="000000"/>
                <w:sz w:val="16"/>
                <w:szCs w:val="16"/>
              </w:rPr>
            </w:pPr>
            <w:r>
              <w:rPr>
                <w:rFonts w:ascii="Calibri" w:hAnsi="Calibri" w:cs="Calibri"/>
                <w:color w:val="000000"/>
                <w:sz w:val="16"/>
                <w:szCs w:val="16"/>
              </w:rPr>
              <w:t>PT: Tanner stage</w:t>
            </w:r>
          </w:p>
        </w:tc>
        <w:tc>
          <w:tcPr>
            <w:tcW w:w="432" w:type="dxa"/>
            <w:tcBorders>
              <w:top w:val="nil"/>
              <w:left w:val="nil"/>
              <w:bottom w:val="nil"/>
              <w:right w:val="nil"/>
            </w:tcBorders>
            <w:shd w:val="clear" w:color="000000" w:fill="E0E8F5"/>
            <w:noWrap/>
            <w:vAlign w:val="bottom"/>
            <w:hideMark/>
          </w:tcPr>
          <w:p w14:paraId="6FF0B14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E4EBF6"/>
            <w:noWrap/>
            <w:vAlign w:val="bottom"/>
            <w:hideMark/>
          </w:tcPr>
          <w:p w14:paraId="7FCCDE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3F6"/>
            <w:noWrap/>
            <w:vAlign w:val="bottom"/>
            <w:hideMark/>
          </w:tcPr>
          <w:p w14:paraId="7181F20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w:t>
            </w:r>
          </w:p>
        </w:tc>
        <w:tc>
          <w:tcPr>
            <w:tcW w:w="432" w:type="dxa"/>
            <w:tcBorders>
              <w:top w:val="nil"/>
              <w:left w:val="nil"/>
              <w:bottom w:val="nil"/>
              <w:right w:val="nil"/>
            </w:tcBorders>
            <w:shd w:val="clear" w:color="000000" w:fill="E0E8F5"/>
            <w:noWrap/>
            <w:vAlign w:val="bottom"/>
            <w:hideMark/>
          </w:tcPr>
          <w:p w14:paraId="212EE2A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EEF2FA"/>
            <w:noWrap/>
            <w:vAlign w:val="bottom"/>
            <w:hideMark/>
          </w:tcPr>
          <w:p w14:paraId="1EBA71C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7F8FD"/>
            <w:noWrap/>
            <w:vAlign w:val="bottom"/>
            <w:hideMark/>
          </w:tcPr>
          <w:p w14:paraId="71AC510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CF8FB"/>
            <w:noWrap/>
            <w:vAlign w:val="bottom"/>
            <w:hideMark/>
          </w:tcPr>
          <w:p w14:paraId="7AACB8E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8696B"/>
            <w:noWrap/>
            <w:vAlign w:val="bottom"/>
            <w:hideMark/>
          </w:tcPr>
          <w:p w14:paraId="4F3D73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03725439"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5415B42C"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FADCEEE"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29E85D3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24D289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51B6E1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85A5F03" w14:textId="77777777" w:rsidR="00D650BB" w:rsidRDefault="00D650BB">
            <w:pPr>
              <w:rPr>
                <w:sz w:val="20"/>
                <w:szCs w:val="20"/>
              </w:rPr>
            </w:pPr>
          </w:p>
        </w:tc>
      </w:tr>
      <w:tr w:rsidR="009D7C7D" w14:paraId="67B5BD77" w14:textId="77777777" w:rsidTr="009D7C7D">
        <w:trPr>
          <w:trHeight w:val="288"/>
        </w:trPr>
        <w:tc>
          <w:tcPr>
            <w:tcW w:w="3179" w:type="dxa"/>
            <w:tcBorders>
              <w:top w:val="nil"/>
              <w:left w:val="nil"/>
              <w:bottom w:val="nil"/>
              <w:right w:val="nil"/>
            </w:tcBorders>
            <w:shd w:val="clear" w:color="auto" w:fill="auto"/>
            <w:vAlign w:val="bottom"/>
            <w:hideMark/>
          </w:tcPr>
          <w:p w14:paraId="40B52B83" w14:textId="77777777" w:rsidR="00D650BB" w:rsidRDefault="00D650BB">
            <w:pPr>
              <w:rPr>
                <w:rFonts w:ascii="Calibri" w:hAnsi="Calibri" w:cs="Calibri"/>
                <w:color w:val="000000"/>
                <w:sz w:val="16"/>
                <w:szCs w:val="16"/>
              </w:rPr>
            </w:pPr>
            <w:r>
              <w:rPr>
                <w:rFonts w:ascii="Calibri" w:hAnsi="Calibri" w:cs="Calibri"/>
                <w:color w:val="000000"/>
                <w:sz w:val="16"/>
                <w:szCs w:val="16"/>
              </w:rPr>
              <w:t>AL: Language ability</w:t>
            </w:r>
          </w:p>
        </w:tc>
        <w:tc>
          <w:tcPr>
            <w:tcW w:w="432" w:type="dxa"/>
            <w:tcBorders>
              <w:top w:val="nil"/>
              <w:left w:val="nil"/>
              <w:bottom w:val="nil"/>
              <w:right w:val="nil"/>
            </w:tcBorders>
            <w:shd w:val="clear" w:color="000000" w:fill="FCE1E4"/>
            <w:noWrap/>
            <w:vAlign w:val="bottom"/>
            <w:hideMark/>
          </w:tcPr>
          <w:p w14:paraId="015319D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0.22</w:t>
            </w:r>
          </w:p>
        </w:tc>
        <w:tc>
          <w:tcPr>
            <w:tcW w:w="432" w:type="dxa"/>
            <w:tcBorders>
              <w:top w:val="nil"/>
              <w:left w:val="nil"/>
              <w:bottom w:val="nil"/>
              <w:right w:val="nil"/>
            </w:tcBorders>
            <w:shd w:val="clear" w:color="000000" w:fill="FCEFF2"/>
            <w:noWrap/>
            <w:vAlign w:val="bottom"/>
            <w:hideMark/>
          </w:tcPr>
          <w:p w14:paraId="6C12C0A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B1C7E4"/>
            <w:noWrap/>
            <w:vAlign w:val="bottom"/>
            <w:hideMark/>
          </w:tcPr>
          <w:p w14:paraId="2676341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D2DEF0"/>
            <w:noWrap/>
            <w:vAlign w:val="bottom"/>
            <w:hideMark/>
          </w:tcPr>
          <w:p w14:paraId="1FBA39B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-0.05</w:t>
            </w:r>
          </w:p>
        </w:tc>
        <w:tc>
          <w:tcPr>
            <w:tcW w:w="432" w:type="dxa"/>
            <w:tcBorders>
              <w:top w:val="nil"/>
              <w:left w:val="nil"/>
              <w:bottom w:val="nil"/>
              <w:right w:val="nil"/>
            </w:tcBorders>
            <w:shd w:val="clear" w:color="000000" w:fill="FCF6F9"/>
            <w:noWrap/>
            <w:vAlign w:val="bottom"/>
            <w:hideMark/>
          </w:tcPr>
          <w:p w14:paraId="4645F58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CECEF"/>
            <w:noWrap/>
            <w:vAlign w:val="bottom"/>
            <w:hideMark/>
          </w:tcPr>
          <w:p w14:paraId="04E83AA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0.15</w:t>
            </w:r>
          </w:p>
        </w:tc>
        <w:tc>
          <w:tcPr>
            <w:tcW w:w="432" w:type="dxa"/>
            <w:tcBorders>
              <w:top w:val="nil"/>
              <w:left w:val="nil"/>
              <w:bottom w:val="nil"/>
              <w:right w:val="nil"/>
            </w:tcBorders>
            <w:shd w:val="clear" w:color="000000" w:fill="D6E1F1"/>
            <w:noWrap/>
            <w:vAlign w:val="bottom"/>
            <w:hideMark/>
          </w:tcPr>
          <w:p w14:paraId="5C1E8B2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D6E1F1"/>
            <w:noWrap/>
            <w:vAlign w:val="bottom"/>
            <w:hideMark/>
          </w:tcPr>
          <w:p w14:paraId="1ACE493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8696B"/>
            <w:noWrap/>
            <w:vAlign w:val="bottom"/>
            <w:hideMark/>
          </w:tcPr>
          <w:p w14:paraId="76DC87B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054F8087"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5602770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79E673F"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2EBABD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62C0350"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5187F458" w14:textId="77777777" w:rsidR="00D650BB" w:rsidRDefault="00D650BB">
            <w:pPr>
              <w:rPr>
                <w:sz w:val="20"/>
                <w:szCs w:val="20"/>
              </w:rPr>
            </w:pPr>
          </w:p>
        </w:tc>
      </w:tr>
      <w:tr w:rsidR="009D7C7D" w14:paraId="5CD59124" w14:textId="77777777" w:rsidTr="009D7C7D">
        <w:trPr>
          <w:trHeight w:val="288"/>
        </w:trPr>
        <w:tc>
          <w:tcPr>
            <w:tcW w:w="3179" w:type="dxa"/>
            <w:tcBorders>
              <w:top w:val="nil"/>
              <w:left w:val="nil"/>
              <w:bottom w:val="nil"/>
              <w:right w:val="nil"/>
            </w:tcBorders>
            <w:shd w:val="clear" w:color="auto" w:fill="auto"/>
            <w:vAlign w:val="bottom"/>
            <w:hideMark/>
          </w:tcPr>
          <w:p w14:paraId="423274D8" w14:textId="77777777" w:rsidR="00D650BB" w:rsidRDefault="00D650BB">
            <w:pPr>
              <w:rPr>
                <w:rFonts w:ascii="Calibri" w:hAnsi="Calibri" w:cs="Calibri"/>
                <w:color w:val="000000"/>
                <w:sz w:val="16"/>
                <w:szCs w:val="16"/>
              </w:rPr>
            </w:pPr>
            <w:r>
              <w:rPr>
                <w:rFonts w:ascii="Calibri" w:hAnsi="Calibri" w:cs="Calibri"/>
                <w:color w:val="000000"/>
                <w:sz w:val="16"/>
                <w:szCs w:val="16"/>
              </w:rPr>
              <w:t>AR: Reasoning ability</w:t>
            </w:r>
          </w:p>
        </w:tc>
        <w:tc>
          <w:tcPr>
            <w:tcW w:w="432" w:type="dxa"/>
            <w:tcBorders>
              <w:top w:val="nil"/>
              <w:left w:val="nil"/>
              <w:bottom w:val="nil"/>
              <w:right w:val="nil"/>
            </w:tcBorders>
            <w:shd w:val="clear" w:color="000000" w:fill="FCE4E7"/>
            <w:noWrap/>
            <w:vAlign w:val="bottom"/>
            <w:hideMark/>
          </w:tcPr>
          <w:p w14:paraId="24B94A8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0.2</w:t>
            </w:r>
          </w:p>
        </w:tc>
        <w:tc>
          <w:tcPr>
            <w:tcW w:w="432" w:type="dxa"/>
            <w:tcBorders>
              <w:top w:val="nil"/>
              <w:left w:val="nil"/>
              <w:bottom w:val="nil"/>
              <w:right w:val="nil"/>
            </w:tcBorders>
            <w:shd w:val="clear" w:color="000000" w:fill="FCFBFE"/>
            <w:noWrap/>
            <w:vAlign w:val="bottom"/>
            <w:hideMark/>
          </w:tcPr>
          <w:p w14:paraId="736DD3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0.05</w:t>
            </w:r>
          </w:p>
        </w:tc>
        <w:tc>
          <w:tcPr>
            <w:tcW w:w="432" w:type="dxa"/>
            <w:tcBorders>
              <w:top w:val="nil"/>
              <w:left w:val="nil"/>
              <w:bottom w:val="nil"/>
              <w:right w:val="nil"/>
            </w:tcBorders>
            <w:shd w:val="clear" w:color="000000" w:fill="E4EBF6"/>
            <w:noWrap/>
            <w:vAlign w:val="bottom"/>
            <w:hideMark/>
          </w:tcPr>
          <w:p w14:paraId="574551D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3F6"/>
            <w:noWrap/>
            <w:vAlign w:val="bottom"/>
            <w:hideMark/>
          </w:tcPr>
          <w:p w14:paraId="1960811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w:t>
            </w:r>
          </w:p>
        </w:tc>
        <w:tc>
          <w:tcPr>
            <w:tcW w:w="432" w:type="dxa"/>
            <w:tcBorders>
              <w:top w:val="nil"/>
              <w:left w:val="nil"/>
              <w:bottom w:val="nil"/>
              <w:right w:val="nil"/>
            </w:tcBorders>
            <w:shd w:val="clear" w:color="000000" w:fill="FCFCFF"/>
            <w:noWrap/>
            <w:vAlign w:val="bottom"/>
            <w:hideMark/>
          </w:tcPr>
          <w:p w14:paraId="264511B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CF0F3"/>
            <w:noWrap/>
            <w:vAlign w:val="bottom"/>
            <w:hideMark/>
          </w:tcPr>
          <w:p w14:paraId="42C67D5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D6E1F1"/>
            <w:noWrap/>
            <w:vAlign w:val="bottom"/>
            <w:hideMark/>
          </w:tcPr>
          <w:p w14:paraId="53C2575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E4EBF6"/>
            <w:noWrap/>
            <w:vAlign w:val="bottom"/>
            <w:hideMark/>
          </w:tcPr>
          <w:p w14:paraId="619E0A1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BC2C5"/>
            <w:noWrap/>
            <w:vAlign w:val="bottom"/>
            <w:hideMark/>
          </w:tcPr>
          <w:p w14:paraId="06F6BC0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0.42</w:t>
            </w:r>
          </w:p>
        </w:tc>
        <w:tc>
          <w:tcPr>
            <w:tcW w:w="432" w:type="dxa"/>
            <w:tcBorders>
              <w:top w:val="nil"/>
              <w:left w:val="nil"/>
              <w:bottom w:val="nil"/>
              <w:right w:val="nil"/>
            </w:tcBorders>
            <w:shd w:val="clear" w:color="000000" w:fill="F8696B"/>
            <w:noWrap/>
            <w:vAlign w:val="bottom"/>
            <w:hideMark/>
          </w:tcPr>
          <w:p w14:paraId="4298029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5CA7BDC8"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2A288F94"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118E626"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63422149"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7B03D37E" w14:textId="77777777" w:rsidR="00D650BB" w:rsidRDefault="00D650BB">
            <w:pPr>
              <w:rPr>
                <w:sz w:val="20"/>
                <w:szCs w:val="20"/>
              </w:rPr>
            </w:pPr>
          </w:p>
        </w:tc>
      </w:tr>
      <w:tr w:rsidR="009D7C7D" w14:paraId="3CEF3ED9" w14:textId="77777777" w:rsidTr="009D7C7D">
        <w:trPr>
          <w:trHeight w:val="288"/>
        </w:trPr>
        <w:tc>
          <w:tcPr>
            <w:tcW w:w="3179" w:type="dxa"/>
            <w:tcBorders>
              <w:top w:val="nil"/>
              <w:left w:val="nil"/>
              <w:bottom w:val="nil"/>
              <w:right w:val="nil"/>
            </w:tcBorders>
            <w:shd w:val="clear" w:color="auto" w:fill="auto"/>
            <w:vAlign w:val="bottom"/>
            <w:hideMark/>
          </w:tcPr>
          <w:p w14:paraId="082E0266" w14:textId="77777777" w:rsidR="00D650BB" w:rsidRDefault="00D650BB">
            <w:pPr>
              <w:rPr>
                <w:rFonts w:ascii="Calibri" w:hAnsi="Calibri" w:cs="Calibri"/>
                <w:color w:val="000000"/>
                <w:sz w:val="16"/>
                <w:szCs w:val="16"/>
              </w:rPr>
            </w:pPr>
            <w:r>
              <w:rPr>
                <w:rFonts w:ascii="Calibri" w:hAnsi="Calibri" w:cs="Calibri"/>
                <w:color w:val="000000"/>
                <w:sz w:val="16"/>
                <w:szCs w:val="16"/>
              </w:rPr>
              <w:t>IC: Reaction time on inhibit trials</w:t>
            </w:r>
          </w:p>
        </w:tc>
        <w:tc>
          <w:tcPr>
            <w:tcW w:w="432" w:type="dxa"/>
            <w:tcBorders>
              <w:top w:val="nil"/>
              <w:left w:val="nil"/>
              <w:bottom w:val="nil"/>
              <w:right w:val="nil"/>
            </w:tcBorders>
            <w:shd w:val="clear" w:color="000000" w:fill="C4D4EB"/>
            <w:noWrap/>
            <w:vAlign w:val="bottom"/>
            <w:hideMark/>
          </w:tcPr>
          <w:p w14:paraId="681EC13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B1C7E4"/>
            <w:noWrap/>
            <w:vAlign w:val="bottom"/>
            <w:hideMark/>
          </w:tcPr>
          <w:p w14:paraId="7EE85E9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FCF8FB"/>
            <w:noWrap/>
            <w:vAlign w:val="bottom"/>
            <w:hideMark/>
          </w:tcPr>
          <w:p w14:paraId="33816C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C9D8ED"/>
            <w:noWrap/>
            <w:vAlign w:val="bottom"/>
            <w:hideMark/>
          </w:tcPr>
          <w:p w14:paraId="0719D94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E0E8F5"/>
            <w:noWrap/>
            <w:vAlign w:val="bottom"/>
            <w:hideMark/>
          </w:tcPr>
          <w:p w14:paraId="05B0598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F0F3"/>
            <w:noWrap/>
            <w:vAlign w:val="bottom"/>
            <w:hideMark/>
          </w:tcPr>
          <w:p w14:paraId="596630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BFD1E9"/>
            <w:noWrap/>
            <w:vAlign w:val="bottom"/>
            <w:hideMark/>
          </w:tcPr>
          <w:p w14:paraId="4060B19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E0E8F5"/>
            <w:noWrap/>
            <w:vAlign w:val="bottom"/>
            <w:hideMark/>
          </w:tcPr>
          <w:p w14:paraId="588AB69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ADC4E3"/>
            <w:noWrap/>
            <w:vAlign w:val="bottom"/>
            <w:hideMark/>
          </w:tcPr>
          <w:p w14:paraId="5C8AAD0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9AB7DC"/>
            <w:noWrap/>
            <w:vAlign w:val="bottom"/>
            <w:hideMark/>
          </w:tcPr>
          <w:p w14:paraId="4F1D6D1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-0.17</w:t>
            </w:r>
          </w:p>
        </w:tc>
        <w:tc>
          <w:tcPr>
            <w:tcW w:w="432" w:type="dxa"/>
            <w:tcBorders>
              <w:top w:val="nil"/>
              <w:left w:val="nil"/>
              <w:bottom w:val="nil"/>
              <w:right w:val="nil"/>
            </w:tcBorders>
            <w:shd w:val="clear" w:color="000000" w:fill="F8696B"/>
            <w:noWrap/>
            <w:vAlign w:val="bottom"/>
            <w:hideMark/>
          </w:tcPr>
          <w:p w14:paraId="36EDF87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262F960"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0A05BE88"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196B150A"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C12EBDD" w14:textId="77777777" w:rsidR="00D650BB" w:rsidRDefault="00D650BB">
            <w:pPr>
              <w:rPr>
                <w:sz w:val="20"/>
                <w:szCs w:val="20"/>
              </w:rPr>
            </w:pPr>
          </w:p>
        </w:tc>
      </w:tr>
      <w:tr w:rsidR="009D7C7D" w14:paraId="61C554E4" w14:textId="77777777" w:rsidTr="009D7C7D">
        <w:trPr>
          <w:trHeight w:val="288"/>
        </w:trPr>
        <w:tc>
          <w:tcPr>
            <w:tcW w:w="3179" w:type="dxa"/>
            <w:tcBorders>
              <w:top w:val="nil"/>
              <w:left w:val="nil"/>
              <w:bottom w:val="nil"/>
              <w:right w:val="nil"/>
            </w:tcBorders>
            <w:shd w:val="clear" w:color="auto" w:fill="auto"/>
            <w:vAlign w:val="bottom"/>
            <w:hideMark/>
          </w:tcPr>
          <w:p w14:paraId="414AE233" w14:textId="77777777" w:rsidR="00D650BB" w:rsidRDefault="00D650BB">
            <w:pPr>
              <w:rPr>
                <w:rFonts w:ascii="Calibri" w:hAnsi="Calibri" w:cs="Calibri"/>
                <w:color w:val="000000"/>
                <w:sz w:val="16"/>
                <w:szCs w:val="16"/>
              </w:rPr>
            </w:pPr>
            <w:r>
              <w:rPr>
                <w:rFonts w:ascii="Calibri" w:hAnsi="Calibri" w:cs="Calibri"/>
                <w:color w:val="000000"/>
                <w:sz w:val="16"/>
                <w:szCs w:val="16"/>
              </w:rPr>
              <w:t>IC: Reaction time on switch trials</w:t>
            </w:r>
          </w:p>
        </w:tc>
        <w:tc>
          <w:tcPr>
            <w:tcW w:w="432" w:type="dxa"/>
            <w:tcBorders>
              <w:top w:val="nil"/>
              <w:left w:val="nil"/>
              <w:bottom w:val="nil"/>
              <w:right w:val="nil"/>
            </w:tcBorders>
            <w:shd w:val="clear" w:color="000000" w:fill="C4D4EB"/>
            <w:noWrap/>
            <w:vAlign w:val="bottom"/>
            <w:hideMark/>
          </w:tcPr>
          <w:p w14:paraId="70D4906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E4EBF6"/>
            <w:noWrap/>
            <w:vAlign w:val="bottom"/>
            <w:hideMark/>
          </w:tcPr>
          <w:p w14:paraId="25B56D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5F8"/>
            <w:noWrap/>
            <w:vAlign w:val="bottom"/>
            <w:hideMark/>
          </w:tcPr>
          <w:p w14:paraId="3C37BC4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D6E1F1"/>
            <w:noWrap/>
            <w:vAlign w:val="bottom"/>
            <w:hideMark/>
          </w:tcPr>
          <w:p w14:paraId="413E6FF1"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E9EEF8"/>
            <w:noWrap/>
            <w:vAlign w:val="bottom"/>
            <w:hideMark/>
          </w:tcPr>
          <w:p w14:paraId="1359585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w:t>
            </w:r>
          </w:p>
        </w:tc>
        <w:tc>
          <w:tcPr>
            <w:tcW w:w="432" w:type="dxa"/>
            <w:tcBorders>
              <w:top w:val="nil"/>
              <w:left w:val="nil"/>
              <w:bottom w:val="nil"/>
              <w:right w:val="nil"/>
            </w:tcBorders>
            <w:shd w:val="clear" w:color="000000" w:fill="F2F5FB"/>
            <w:noWrap/>
            <w:vAlign w:val="bottom"/>
            <w:hideMark/>
          </w:tcPr>
          <w:p w14:paraId="659E57F2"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B6CBE6"/>
            <w:noWrap/>
            <w:vAlign w:val="bottom"/>
            <w:hideMark/>
          </w:tcPr>
          <w:p w14:paraId="06A0B90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FCF9FC"/>
            <w:noWrap/>
            <w:vAlign w:val="bottom"/>
            <w:hideMark/>
          </w:tcPr>
          <w:p w14:paraId="5EE8154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B6CBE6"/>
            <w:noWrap/>
            <w:vAlign w:val="bottom"/>
            <w:hideMark/>
          </w:tcPr>
          <w:p w14:paraId="0884C0F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B1C7E4"/>
            <w:noWrap/>
            <w:vAlign w:val="bottom"/>
            <w:hideMark/>
          </w:tcPr>
          <w:p w14:paraId="67EBE02E"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-0.12</w:t>
            </w:r>
          </w:p>
        </w:tc>
        <w:tc>
          <w:tcPr>
            <w:tcW w:w="432" w:type="dxa"/>
            <w:tcBorders>
              <w:top w:val="nil"/>
              <w:left w:val="nil"/>
              <w:bottom w:val="nil"/>
              <w:right w:val="nil"/>
            </w:tcBorders>
            <w:shd w:val="clear" w:color="000000" w:fill="FBC1C3"/>
            <w:noWrap/>
            <w:vAlign w:val="bottom"/>
            <w:hideMark/>
          </w:tcPr>
          <w:p w14:paraId="5F0428B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0.43</w:t>
            </w:r>
          </w:p>
        </w:tc>
        <w:tc>
          <w:tcPr>
            <w:tcW w:w="432" w:type="dxa"/>
            <w:tcBorders>
              <w:top w:val="nil"/>
              <w:left w:val="nil"/>
              <w:bottom w:val="nil"/>
              <w:right w:val="nil"/>
            </w:tcBorders>
            <w:shd w:val="clear" w:color="000000" w:fill="F8696B"/>
            <w:noWrap/>
            <w:vAlign w:val="bottom"/>
            <w:hideMark/>
          </w:tcPr>
          <w:p w14:paraId="3D9BC74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1C39E3B7"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73E197ED" w14:textId="77777777" w:rsidR="00D650BB" w:rsidRDefault="00D650BB">
            <w:pPr>
              <w:rPr>
                <w:sz w:val="20"/>
                <w:szCs w:val="20"/>
              </w:rPr>
            </w:pPr>
          </w:p>
        </w:tc>
        <w:tc>
          <w:tcPr>
            <w:tcW w:w="432" w:type="dxa"/>
            <w:tcBorders>
              <w:top w:val="nil"/>
              <w:left w:val="nil"/>
              <w:bottom w:val="nil"/>
              <w:right w:val="nil"/>
            </w:tcBorders>
            <w:shd w:val="clear" w:color="auto" w:fill="auto"/>
            <w:noWrap/>
            <w:vAlign w:val="bottom"/>
            <w:hideMark/>
          </w:tcPr>
          <w:p w14:paraId="308E64FF" w14:textId="77777777" w:rsidR="00D650BB" w:rsidRDefault="00D650BB">
            <w:pPr>
              <w:rPr>
                <w:sz w:val="20"/>
                <w:szCs w:val="20"/>
              </w:rPr>
            </w:pPr>
          </w:p>
        </w:tc>
      </w:tr>
      <w:tr w:rsidR="009D7C7D" w14:paraId="639FA395" w14:textId="77777777" w:rsidTr="009D7C7D">
        <w:trPr>
          <w:trHeight w:val="288"/>
        </w:trPr>
        <w:tc>
          <w:tcPr>
            <w:tcW w:w="3179" w:type="dxa"/>
            <w:tcBorders>
              <w:top w:val="nil"/>
              <w:left w:val="nil"/>
              <w:bottom w:val="nil"/>
              <w:right w:val="nil"/>
            </w:tcBorders>
            <w:shd w:val="clear" w:color="auto" w:fill="auto"/>
            <w:vAlign w:val="bottom"/>
            <w:hideMark/>
          </w:tcPr>
          <w:p w14:paraId="6A5688E4" w14:textId="77777777" w:rsidR="00D650BB" w:rsidRDefault="00D650BB">
            <w:pPr>
              <w:rPr>
                <w:rFonts w:ascii="Calibri" w:hAnsi="Calibri" w:cs="Calibri"/>
                <w:color w:val="000000"/>
                <w:sz w:val="16"/>
                <w:szCs w:val="16"/>
              </w:rPr>
            </w:pPr>
            <w:r>
              <w:rPr>
                <w:rFonts w:ascii="Calibri" w:hAnsi="Calibri" w:cs="Calibri"/>
                <w:color w:val="000000"/>
                <w:sz w:val="16"/>
                <w:szCs w:val="16"/>
              </w:rPr>
              <w:t>IC: Accuracy on Stroop task</w:t>
            </w:r>
          </w:p>
        </w:tc>
        <w:tc>
          <w:tcPr>
            <w:tcW w:w="432" w:type="dxa"/>
            <w:tcBorders>
              <w:top w:val="nil"/>
              <w:left w:val="nil"/>
              <w:bottom w:val="nil"/>
              <w:right w:val="nil"/>
            </w:tcBorders>
            <w:shd w:val="clear" w:color="000000" w:fill="FCECEF"/>
            <w:noWrap/>
            <w:vAlign w:val="bottom"/>
            <w:hideMark/>
          </w:tcPr>
          <w:p w14:paraId="14CE796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0.15</w:t>
            </w:r>
          </w:p>
        </w:tc>
        <w:tc>
          <w:tcPr>
            <w:tcW w:w="432" w:type="dxa"/>
            <w:tcBorders>
              <w:top w:val="nil"/>
              <w:left w:val="nil"/>
              <w:bottom w:val="nil"/>
              <w:right w:val="nil"/>
            </w:tcBorders>
            <w:shd w:val="clear" w:color="000000" w:fill="FCF5F8"/>
            <w:noWrap/>
            <w:vAlign w:val="bottom"/>
            <w:hideMark/>
          </w:tcPr>
          <w:p w14:paraId="501457C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0.09</w:t>
            </w:r>
          </w:p>
        </w:tc>
        <w:tc>
          <w:tcPr>
            <w:tcW w:w="432" w:type="dxa"/>
            <w:tcBorders>
              <w:top w:val="nil"/>
              <w:left w:val="nil"/>
              <w:bottom w:val="nil"/>
              <w:right w:val="nil"/>
            </w:tcBorders>
            <w:shd w:val="clear" w:color="000000" w:fill="FCF2F5"/>
            <w:noWrap/>
            <w:vAlign w:val="bottom"/>
            <w:hideMark/>
          </w:tcPr>
          <w:p w14:paraId="37796F8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0.11</w:t>
            </w:r>
          </w:p>
        </w:tc>
        <w:tc>
          <w:tcPr>
            <w:tcW w:w="432" w:type="dxa"/>
            <w:tcBorders>
              <w:top w:val="nil"/>
              <w:left w:val="nil"/>
              <w:bottom w:val="nil"/>
              <w:right w:val="nil"/>
            </w:tcBorders>
            <w:shd w:val="clear" w:color="000000" w:fill="EEF2FA"/>
            <w:noWrap/>
            <w:vAlign w:val="bottom"/>
            <w:hideMark/>
          </w:tcPr>
          <w:p w14:paraId="48B9356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CF6F9"/>
            <w:noWrap/>
            <w:vAlign w:val="bottom"/>
            <w:hideMark/>
          </w:tcPr>
          <w:p w14:paraId="0442D80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CF9FC"/>
            <w:noWrap/>
            <w:vAlign w:val="bottom"/>
            <w:hideMark/>
          </w:tcPr>
          <w:p w14:paraId="1366916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FCEFF2"/>
            <w:noWrap/>
            <w:vAlign w:val="bottom"/>
            <w:hideMark/>
          </w:tcPr>
          <w:p w14:paraId="60E52F3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FCF9FC"/>
            <w:noWrap/>
            <w:vAlign w:val="bottom"/>
            <w:hideMark/>
          </w:tcPr>
          <w:p w14:paraId="5350B15C"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FBD2D4"/>
            <w:noWrap/>
            <w:vAlign w:val="bottom"/>
            <w:hideMark/>
          </w:tcPr>
          <w:p w14:paraId="59B0FD9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0.32</w:t>
            </w:r>
          </w:p>
        </w:tc>
        <w:tc>
          <w:tcPr>
            <w:tcW w:w="432" w:type="dxa"/>
            <w:tcBorders>
              <w:top w:val="nil"/>
              <w:left w:val="nil"/>
              <w:bottom w:val="nil"/>
              <w:right w:val="nil"/>
            </w:tcBorders>
            <w:shd w:val="clear" w:color="000000" w:fill="FCE9EB"/>
            <w:noWrap/>
            <w:vAlign w:val="bottom"/>
            <w:hideMark/>
          </w:tcPr>
          <w:p w14:paraId="75FDB4F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0.17</w:t>
            </w:r>
          </w:p>
        </w:tc>
        <w:tc>
          <w:tcPr>
            <w:tcW w:w="432" w:type="dxa"/>
            <w:tcBorders>
              <w:top w:val="nil"/>
              <w:left w:val="nil"/>
              <w:bottom w:val="nil"/>
              <w:right w:val="nil"/>
            </w:tcBorders>
            <w:shd w:val="clear" w:color="000000" w:fill="96B4DB"/>
            <w:noWrap/>
            <w:vAlign w:val="bottom"/>
            <w:hideMark/>
          </w:tcPr>
          <w:p w14:paraId="21154905"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-0.18</w:t>
            </w:r>
          </w:p>
        </w:tc>
        <w:tc>
          <w:tcPr>
            <w:tcW w:w="432" w:type="dxa"/>
            <w:tcBorders>
              <w:top w:val="nil"/>
              <w:left w:val="nil"/>
              <w:bottom w:val="nil"/>
              <w:right w:val="nil"/>
            </w:tcBorders>
            <w:shd w:val="clear" w:color="000000" w:fill="5A8AC6"/>
            <w:noWrap/>
            <w:vAlign w:val="bottom"/>
            <w:hideMark/>
          </w:tcPr>
          <w:p w14:paraId="489F0913"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-0.31</w:t>
            </w:r>
          </w:p>
        </w:tc>
        <w:tc>
          <w:tcPr>
            <w:tcW w:w="432" w:type="dxa"/>
            <w:tcBorders>
              <w:top w:val="nil"/>
              <w:left w:val="nil"/>
              <w:bottom w:val="nil"/>
              <w:right w:val="nil"/>
            </w:tcBorders>
            <w:shd w:val="clear" w:color="000000" w:fill="F8696B"/>
            <w:noWrap/>
            <w:vAlign w:val="bottom"/>
            <w:hideMark/>
          </w:tcPr>
          <w:p w14:paraId="182C09F4"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6C868644" w14:textId="77777777" w:rsidR="00D650BB" w:rsidRDefault="00D650BB">
            <w:pPr>
              <w:jc w:val="right"/>
              <w:rPr>
                <w:rFonts w:ascii="Calibri" w:hAnsi="Calibri" w:cs="Calibri"/>
                <w:color w:val="000000"/>
                <w:sz w:val="16"/>
                <w:szCs w:val="16"/>
              </w:rPr>
            </w:pPr>
          </w:p>
        </w:tc>
        <w:tc>
          <w:tcPr>
            <w:tcW w:w="432" w:type="dxa"/>
            <w:tcBorders>
              <w:top w:val="nil"/>
              <w:left w:val="nil"/>
              <w:bottom w:val="nil"/>
              <w:right w:val="nil"/>
            </w:tcBorders>
            <w:shd w:val="clear" w:color="auto" w:fill="auto"/>
            <w:noWrap/>
            <w:vAlign w:val="bottom"/>
            <w:hideMark/>
          </w:tcPr>
          <w:p w14:paraId="7FD9DA7B" w14:textId="77777777" w:rsidR="00D650BB" w:rsidRDefault="00D650BB">
            <w:pPr>
              <w:rPr>
                <w:sz w:val="20"/>
                <w:szCs w:val="20"/>
              </w:rPr>
            </w:pPr>
          </w:p>
        </w:tc>
      </w:tr>
      <w:tr w:rsidR="009D7C7D" w14:paraId="4CFC4BEF" w14:textId="77777777" w:rsidTr="009D7C7D">
        <w:trPr>
          <w:trHeight w:val="288"/>
        </w:trPr>
        <w:tc>
          <w:tcPr>
            <w:tcW w:w="3179" w:type="dxa"/>
            <w:tcBorders>
              <w:top w:val="nil"/>
              <w:left w:val="nil"/>
              <w:bottom w:val="nil"/>
              <w:right w:val="nil"/>
            </w:tcBorders>
            <w:shd w:val="clear" w:color="auto" w:fill="auto"/>
            <w:vAlign w:val="bottom"/>
            <w:hideMark/>
          </w:tcPr>
          <w:p w14:paraId="7E53718D" w14:textId="77777777" w:rsidR="00D650BB" w:rsidRDefault="00D650BB">
            <w:pPr>
              <w:rPr>
                <w:rFonts w:ascii="Calibri" w:hAnsi="Calibri" w:cs="Calibri"/>
                <w:color w:val="000000"/>
                <w:sz w:val="16"/>
                <w:szCs w:val="16"/>
              </w:rPr>
            </w:pPr>
            <w:r>
              <w:rPr>
                <w:rFonts w:ascii="Calibri" w:hAnsi="Calibri" w:cs="Calibri"/>
                <w:color w:val="000000"/>
                <w:sz w:val="16"/>
                <w:szCs w:val="16"/>
              </w:rPr>
              <w:t>RS: Reaction time on no- vs high-reward trials</w:t>
            </w:r>
          </w:p>
        </w:tc>
        <w:tc>
          <w:tcPr>
            <w:tcW w:w="432" w:type="dxa"/>
            <w:tcBorders>
              <w:top w:val="nil"/>
              <w:left w:val="nil"/>
              <w:bottom w:val="nil"/>
              <w:right w:val="nil"/>
            </w:tcBorders>
            <w:shd w:val="clear" w:color="000000" w:fill="FCF8FB"/>
            <w:noWrap/>
            <w:vAlign w:val="bottom"/>
            <w:hideMark/>
          </w:tcPr>
          <w:p w14:paraId="62383A0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CFBFE"/>
            <w:noWrap/>
            <w:vAlign w:val="bottom"/>
            <w:hideMark/>
          </w:tcPr>
          <w:p w14:paraId="2217696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0.05</w:t>
            </w:r>
          </w:p>
        </w:tc>
        <w:tc>
          <w:tcPr>
            <w:tcW w:w="432" w:type="dxa"/>
            <w:tcBorders>
              <w:top w:val="nil"/>
              <w:left w:val="nil"/>
              <w:bottom w:val="nil"/>
              <w:right w:val="nil"/>
            </w:tcBorders>
            <w:shd w:val="clear" w:color="000000" w:fill="FCFCFF"/>
            <w:noWrap/>
            <w:vAlign w:val="bottom"/>
            <w:hideMark/>
          </w:tcPr>
          <w:p w14:paraId="7732563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CFCFF"/>
            <w:noWrap/>
            <w:vAlign w:val="bottom"/>
            <w:hideMark/>
          </w:tcPr>
          <w:p w14:paraId="6123AEF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2F5FB"/>
            <w:noWrap/>
            <w:vAlign w:val="bottom"/>
            <w:hideMark/>
          </w:tcPr>
          <w:p w14:paraId="30FB175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F8FB"/>
            <w:noWrap/>
            <w:vAlign w:val="bottom"/>
            <w:hideMark/>
          </w:tcPr>
          <w:p w14:paraId="2BBC0D0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CF8FB"/>
            <w:noWrap/>
            <w:vAlign w:val="bottom"/>
            <w:hideMark/>
          </w:tcPr>
          <w:p w14:paraId="684C688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C4D4EB"/>
            <w:noWrap/>
            <w:vAlign w:val="bottom"/>
            <w:hideMark/>
          </w:tcPr>
          <w:p w14:paraId="565322F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2F5FB"/>
            <w:noWrap/>
            <w:vAlign w:val="bottom"/>
            <w:hideMark/>
          </w:tcPr>
          <w:p w14:paraId="4E7042DA"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F6F9"/>
            <w:noWrap/>
            <w:vAlign w:val="bottom"/>
            <w:hideMark/>
          </w:tcPr>
          <w:p w14:paraId="43C1941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0.08</w:t>
            </w:r>
          </w:p>
        </w:tc>
        <w:tc>
          <w:tcPr>
            <w:tcW w:w="432" w:type="dxa"/>
            <w:tcBorders>
              <w:top w:val="nil"/>
              <w:left w:val="nil"/>
              <w:bottom w:val="nil"/>
              <w:right w:val="nil"/>
            </w:tcBorders>
            <w:shd w:val="clear" w:color="000000" w:fill="FCEFF2"/>
            <w:noWrap/>
            <w:vAlign w:val="bottom"/>
            <w:hideMark/>
          </w:tcPr>
          <w:p w14:paraId="745B099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FCEFF2"/>
            <w:noWrap/>
            <w:vAlign w:val="bottom"/>
            <w:hideMark/>
          </w:tcPr>
          <w:p w14:paraId="638C2B3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C9D8ED"/>
            <w:noWrap/>
            <w:vAlign w:val="bottom"/>
            <w:hideMark/>
          </w:tcPr>
          <w:p w14:paraId="1362C7E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-0.07</w:t>
            </w:r>
          </w:p>
        </w:tc>
        <w:tc>
          <w:tcPr>
            <w:tcW w:w="432" w:type="dxa"/>
            <w:tcBorders>
              <w:top w:val="nil"/>
              <w:left w:val="nil"/>
              <w:bottom w:val="nil"/>
              <w:right w:val="nil"/>
            </w:tcBorders>
            <w:shd w:val="clear" w:color="000000" w:fill="F8696B"/>
            <w:noWrap/>
            <w:vAlign w:val="bottom"/>
            <w:hideMark/>
          </w:tcPr>
          <w:p w14:paraId="4F9BCA7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c>
          <w:tcPr>
            <w:tcW w:w="432" w:type="dxa"/>
            <w:tcBorders>
              <w:top w:val="nil"/>
              <w:left w:val="nil"/>
              <w:bottom w:val="nil"/>
              <w:right w:val="nil"/>
            </w:tcBorders>
            <w:shd w:val="clear" w:color="auto" w:fill="auto"/>
            <w:noWrap/>
            <w:vAlign w:val="bottom"/>
            <w:hideMark/>
          </w:tcPr>
          <w:p w14:paraId="26B370D4" w14:textId="77777777" w:rsidR="00D650BB" w:rsidRDefault="00D650BB">
            <w:pPr>
              <w:jc w:val="right"/>
              <w:rPr>
                <w:rFonts w:ascii="Calibri" w:hAnsi="Calibri" w:cs="Calibri"/>
                <w:color w:val="000000"/>
                <w:sz w:val="16"/>
                <w:szCs w:val="16"/>
              </w:rPr>
            </w:pPr>
          </w:p>
        </w:tc>
      </w:tr>
      <w:tr w:rsidR="009D7C7D" w14:paraId="08F09E4C" w14:textId="77777777" w:rsidTr="009D7C7D">
        <w:trPr>
          <w:trHeight w:val="288"/>
        </w:trPr>
        <w:tc>
          <w:tcPr>
            <w:tcW w:w="3179" w:type="dxa"/>
            <w:tcBorders>
              <w:top w:val="nil"/>
              <w:left w:val="nil"/>
              <w:bottom w:val="nil"/>
              <w:right w:val="nil"/>
            </w:tcBorders>
            <w:shd w:val="clear" w:color="auto" w:fill="auto"/>
            <w:vAlign w:val="bottom"/>
            <w:hideMark/>
          </w:tcPr>
          <w:p w14:paraId="05F9DE47" w14:textId="77777777" w:rsidR="00D650BB" w:rsidRDefault="00D650BB">
            <w:pPr>
              <w:rPr>
                <w:rFonts w:ascii="Calibri" w:hAnsi="Calibri" w:cs="Calibri"/>
                <w:color w:val="000000"/>
                <w:sz w:val="16"/>
                <w:szCs w:val="16"/>
              </w:rPr>
            </w:pPr>
            <w:r>
              <w:rPr>
                <w:rFonts w:ascii="Calibri" w:hAnsi="Calibri" w:cs="Calibri"/>
                <w:color w:val="000000"/>
                <w:sz w:val="16"/>
                <w:szCs w:val="16"/>
              </w:rPr>
              <w:t>RS: Total stars</w:t>
            </w:r>
          </w:p>
        </w:tc>
        <w:tc>
          <w:tcPr>
            <w:tcW w:w="432" w:type="dxa"/>
            <w:tcBorders>
              <w:top w:val="nil"/>
              <w:left w:val="nil"/>
              <w:bottom w:val="nil"/>
              <w:right w:val="nil"/>
            </w:tcBorders>
            <w:shd w:val="clear" w:color="000000" w:fill="FCEFF2"/>
            <w:noWrap/>
            <w:vAlign w:val="bottom"/>
            <w:hideMark/>
          </w:tcPr>
          <w:p w14:paraId="5DD1041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0.13</w:t>
            </w:r>
          </w:p>
        </w:tc>
        <w:tc>
          <w:tcPr>
            <w:tcW w:w="432" w:type="dxa"/>
            <w:tcBorders>
              <w:top w:val="nil"/>
              <w:left w:val="nil"/>
              <w:bottom w:val="nil"/>
              <w:right w:val="nil"/>
            </w:tcBorders>
            <w:shd w:val="clear" w:color="000000" w:fill="FCFCFF"/>
            <w:noWrap/>
            <w:vAlign w:val="bottom"/>
            <w:hideMark/>
          </w:tcPr>
          <w:p w14:paraId="3696A5F8"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FCF9FC"/>
            <w:noWrap/>
            <w:vAlign w:val="bottom"/>
            <w:hideMark/>
          </w:tcPr>
          <w:p w14:paraId="4C69FD1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0.06</w:t>
            </w:r>
          </w:p>
        </w:tc>
        <w:tc>
          <w:tcPr>
            <w:tcW w:w="432" w:type="dxa"/>
            <w:tcBorders>
              <w:top w:val="nil"/>
              <w:left w:val="nil"/>
              <w:bottom w:val="nil"/>
              <w:right w:val="nil"/>
            </w:tcBorders>
            <w:shd w:val="clear" w:color="000000" w:fill="FCFCFF"/>
            <w:noWrap/>
            <w:vAlign w:val="bottom"/>
            <w:hideMark/>
          </w:tcPr>
          <w:p w14:paraId="191F986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0.04</w:t>
            </w:r>
          </w:p>
        </w:tc>
        <w:tc>
          <w:tcPr>
            <w:tcW w:w="432" w:type="dxa"/>
            <w:tcBorders>
              <w:top w:val="nil"/>
              <w:left w:val="nil"/>
              <w:bottom w:val="nil"/>
              <w:right w:val="nil"/>
            </w:tcBorders>
            <w:shd w:val="clear" w:color="000000" w:fill="E4EBF6"/>
            <w:noWrap/>
            <w:vAlign w:val="bottom"/>
            <w:hideMark/>
          </w:tcPr>
          <w:p w14:paraId="6C26659B"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EEF2FA"/>
            <w:noWrap/>
            <w:vAlign w:val="bottom"/>
            <w:hideMark/>
          </w:tcPr>
          <w:p w14:paraId="1814E25F"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E4EBF6"/>
            <w:noWrap/>
            <w:vAlign w:val="bottom"/>
            <w:hideMark/>
          </w:tcPr>
          <w:p w14:paraId="743D221D"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-0.01</w:t>
            </w:r>
          </w:p>
        </w:tc>
        <w:tc>
          <w:tcPr>
            <w:tcW w:w="432" w:type="dxa"/>
            <w:tcBorders>
              <w:top w:val="nil"/>
              <w:left w:val="nil"/>
              <w:bottom w:val="nil"/>
              <w:right w:val="nil"/>
            </w:tcBorders>
            <w:shd w:val="clear" w:color="000000" w:fill="F2F5FB"/>
            <w:noWrap/>
            <w:vAlign w:val="bottom"/>
            <w:hideMark/>
          </w:tcPr>
          <w:p w14:paraId="685296F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0.02</w:t>
            </w:r>
          </w:p>
        </w:tc>
        <w:tc>
          <w:tcPr>
            <w:tcW w:w="432" w:type="dxa"/>
            <w:tcBorders>
              <w:top w:val="nil"/>
              <w:left w:val="nil"/>
              <w:bottom w:val="nil"/>
              <w:right w:val="nil"/>
            </w:tcBorders>
            <w:shd w:val="clear" w:color="000000" w:fill="FCEAED"/>
            <w:noWrap/>
            <w:vAlign w:val="bottom"/>
            <w:hideMark/>
          </w:tcPr>
          <w:p w14:paraId="43755E5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0.16</w:t>
            </w:r>
          </w:p>
        </w:tc>
        <w:tc>
          <w:tcPr>
            <w:tcW w:w="432" w:type="dxa"/>
            <w:tcBorders>
              <w:top w:val="nil"/>
              <w:left w:val="nil"/>
              <w:bottom w:val="nil"/>
              <w:right w:val="nil"/>
            </w:tcBorders>
            <w:shd w:val="clear" w:color="000000" w:fill="FCEAED"/>
            <w:noWrap/>
            <w:vAlign w:val="bottom"/>
            <w:hideMark/>
          </w:tcPr>
          <w:p w14:paraId="08AFF6D6"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0.16</w:t>
            </w:r>
          </w:p>
        </w:tc>
        <w:tc>
          <w:tcPr>
            <w:tcW w:w="432" w:type="dxa"/>
            <w:tcBorders>
              <w:top w:val="nil"/>
              <w:left w:val="nil"/>
              <w:bottom w:val="nil"/>
              <w:right w:val="nil"/>
            </w:tcBorders>
            <w:shd w:val="clear" w:color="000000" w:fill="DBE5F3"/>
            <w:noWrap/>
            <w:vAlign w:val="bottom"/>
            <w:hideMark/>
          </w:tcPr>
          <w:p w14:paraId="619D261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BBCEE8"/>
            <w:noWrap/>
            <w:vAlign w:val="bottom"/>
            <w:hideMark/>
          </w:tcPr>
          <w:p w14:paraId="64CA2819"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-0.1</w:t>
            </w:r>
          </w:p>
        </w:tc>
        <w:tc>
          <w:tcPr>
            <w:tcW w:w="432" w:type="dxa"/>
            <w:tcBorders>
              <w:top w:val="nil"/>
              <w:left w:val="nil"/>
              <w:bottom w:val="nil"/>
              <w:right w:val="nil"/>
            </w:tcBorders>
            <w:shd w:val="clear" w:color="000000" w:fill="FBD6D9"/>
            <w:noWrap/>
            <w:vAlign w:val="bottom"/>
            <w:hideMark/>
          </w:tcPr>
          <w:p w14:paraId="3A7143B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0.29</w:t>
            </w:r>
          </w:p>
        </w:tc>
        <w:tc>
          <w:tcPr>
            <w:tcW w:w="432" w:type="dxa"/>
            <w:tcBorders>
              <w:top w:val="nil"/>
              <w:left w:val="nil"/>
              <w:bottom w:val="nil"/>
              <w:right w:val="nil"/>
            </w:tcBorders>
            <w:shd w:val="clear" w:color="000000" w:fill="DBE5F3"/>
            <w:noWrap/>
            <w:vAlign w:val="bottom"/>
            <w:hideMark/>
          </w:tcPr>
          <w:p w14:paraId="263E9367"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-0.03</w:t>
            </w:r>
          </w:p>
        </w:tc>
        <w:tc>
          <w:tcPr>
            <w:tcW w:w="432" w:type="dxa"/>
            <w:tcBorders>
              <w:top w:val="nil"/>
              <w:left w:val="nil"/>
              <w:bottom w:val="nil"/>
              <w:right w:val="nil"/>
            </w:tcBorders>
            <w:shd w:val="clear" w:color="000000" w:fill="F8696B"/>
            <w:noWrap/>
            <w:vAlign w:val="bottom"/>
            <w:hideMark/>
          </w:tcPr>
          <w:p w14:paraId="49A98F70" w14:textId="77777777" w:rsidR="00D650BB" w:rsidRDefault="00D650BB">
            <w:pPr>
              <w:jc w:val="right"/>
              <w:rPr>
                <w:rFonts w:ascii="Calibri" w:hAnsi="Calibri" w:cs="Calibri"/>
                <w:color w:val="000000"/>
                <w:sz w:val="16"/>
                <w:szCs w:val="16"/>
              </w:rPr>
            </w:pPr>
            <w:r>
              <w:rPr>
                <w:rFonts w:ascii="Calibri" w:hAnsi="Calibri" w:cs="Calibri"/>
                <w:color w:val="000000"/>
                <w:sz w:val="16"/>
                <w:szCs w:val="16"/>
              </w:rPr>
              <w:t>1</w:t>
            </w:r>
          </w:p>
        </w:tc>
      </w:tr>
    </w:tbl>
    <w:p w14:paraId="2DE939A4" w14:textId="77777777" w:rsidR="00D650BB" w:rsidRDefault="00D650BB">
      <w:pPr>
        <w:rPr>
          <w:rFonts w:asciiTheme="minorHAnsi" w:hAnsiTheme="minorHAnsi" w:cstheme="minorHAnsi"/>
          <w:u w:val="single"/>
        </w:rPr>
      </w:pPr>
      <w:r>
        <w:rPr>
          <w:rFonts w:asciiTheme="minorHAnsi" w:hAnsiTheme="minorHAnsi" w:cstheme="minorHAnsi"/>
          <w:u w:val="single"/>
        </w:rPr>
        <w:br w:type="page"/>
      </w:r>
    </w:p>
    <w:p w14:paraId="4E541E00" w14:textId="52B6124F" w:rsidR="0061378A" w:rsidRDefault="0061378A">
      <w:pPr>
        <w:rPr>
          <w:rFonts w:asciiTheme="minorHAnsi" w:hAnsiTheme="minorHAnsi" w:cstheme="minorHAnsi"/>
        </w:rPr>
      </w:pPr>
      <w:r>
        <w:rPr>
          <w:rFonts w:asciiTheme="minorHAnsi" w:hAnsiTheme="minorHAnsi" w:cstheme="minorHAnsi"/>
          <w:u w:val="single"/>
        </w:rPr>
        <w:lastRenderedPageBreak/>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602" w:type="dxa"/>
        <w:tblInd w:w="-1114" w:type="dxa"/>
        <w:tblLook w:val="04A0" w:firstRow="1" w:lastRow="0" w:firstColumn="1" w:lastColumn="0" w:noHBand="0" w:noVBand="1"/>
      </w:tblPr>
      <w:tblGrid>
        <w:gridCol w:w="523"/>
        <w:gridCol w:w="1360"/>
        <w:gridCol w:w="2291"/>
        <w:gridCol w:w="2070"/>
        <w:gridCol w:w="2139"/>
        <w:gridCol w:w="2060"/>
        <w:gridCol w:w="1159"/>
      </w:tblGrid>
      <w:tr w:rsidR="00BE1AD3" w14:paraId="6A2E560E" w14:textId="77777777" w:rsidTr="00BE1AD3">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18D919BE" w14:textId="77777777" w:rsidR="00BE1AD3" w:rsidRDefault="00BE1AD3"/>
        </w:tc>
        <w:tc>
          <w:tcPr>
            <w:tcW w:w="1360" w:type="dxa"/>
            <w:vMerge w:val="restart"/>
            <w:tcBorders>
              <w:top w:val="nil"/>
              <w:left w:val="nil"/>
              <w:bottom w:val="single" w:sz="4" w:space="0" w:color="000000"/>
              <w:right w:val="nil"/>
            </w:tcBorders>
            <w:shd w:val="clear" w:color="auto" w:fill="auto"/>
            <w:vAlign w:val="bottom"/>
            <w:hideMark/>
          </w:tcPr>
          <w:p w14:paraId="5BBD550E" w14:textId="77777777" w:rsidR="00BE1AD3" w:rsidRDefault="00BE1AD3">
            <w:pPr>
              <w:rPr>
                <w:rFonts w:ascii="Calibri" w:hAnsi="Calibri" w:cs="Calibri"/>
                <w:color w:val="000000"/>
              </w:rPr>
            </w:pPr>
            <w:r>
              <w:rPr>
                <w:rFonts w:ascii="Calibri" w:hAnsi="Calibri" w:cs="Calibri"/>
                <w:color w:val="000000"/>
              </w:rPr>
              <w:t xml:space="preserve">Adversity Exposure </w:t>
            </w:r>
          </w:p>
        </w:tc>
        <w:tc>
          <w:tcPr>
            <w:tcW w:w="2291" w:type="dxa"/>
            <w:vMerge w:val="restart"/>
            <w:tcBorders>
              <w:top w:val="nil"/>
              <w:left w:val="nil"/>
              <w:bottom w:val="single" w:sz="4" w:space="0" w:color="000000"/>
              <w:right w:val="nil"/>
            </w:tcBorders>
            <w:shd w:val="clear" w:color="auto" w:fill="auto"/>
            <w:noWrap/>
            <w:vAlign w:val="bottom"/>
            <w:hideMark/>
          </w:tcPr>
          <w:p w14:paraId="0974DB6C" w14:textId="77777777" w:rsidR="00BE1AD3" w:rsidRDefault="00BE1AD3">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63126FD6" w14:textId="77777777" w:rsidR="00BE1AD3" w:rsidRDefault="00BE1AD3">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39" w:type="dxa"/>
            <w:tcBorders>
              <w:top w:val="nil"/>
              <w:left w:val="nil"/>
              <w:bottom w:val="single" w:sz="4" w:space="0" w:color="auto"/>
              <w:right w:val="nil"/>
            </w:tcBorders>
            <w:shd w:val="clear" w:color="auto" w:fill="auto"/>
            <w:vAlign w:val="bottom"/>
            <w:hideMark/>
          </w:tcPr>
          <w:p w14:paraId="55594805" w14:textId="77777777" w:rsidR="00BE1AD3" w:rsidRDefault="00BE1AD3">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60" w:type="dxa"/>
            <w:tcBorders>
              <w:top w:val="nil"/>
              <w:left w:val="nil"/>
              <w:bottom w:val="single" w:sz="4" w:space="0" w:color="auto"/>
              <w:right w:val="nil"/>
            </w:tcBorders>
            <w:shd w:val="clear" w:color="auto" w:fill="auto"/>
            <w:vAlign w:val="bottom"/>
            <w:hideMark/>
          </w:tcPr>
          <w:p w14:paraId="5D2CDB81" w14:textId="77777777" w:rsidR="00BE1AD3" w:rsidRDefault="00BE1AD3">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59" w:type="dxa"/>
            <w:vMerge w:val="restart"/>
            <w:tcBorders>
              <w:top w:val="nil"/>
              <w:left w:val="nil"/>
              <w:bottom w:val="single" w:sz="4" w:space="0" w:color="000000"/>
              <w:right w:val="nil"/>
            </w:tcBorders>
            <w:shd w:val="clear" w:color="auto" w:fill="auto"/>
            <w:vAlign w:val="bottom"/>
            <w:hideMark/>
          </w:tcPr>
          <w:p w14:paraId="1CEDCF17" w14:textId="77777777" w:rsidR="00BE1AD3" w:rsidRDefault="00BE1AD3" w:rsidP="00BE1AD3">
            <w:pPr>
              <w:jc w:val="right"/>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BE1AD3" w14:paraId="5AF1CF03" w14:textId="77777777" w:rsidTr="00BE1AD3">
        <w:trPr>
          <w:trHeight w:val="680"/>
        </w:trPr>
        <w:tc>
          <w:tcPr>
            <w:tcW w:w="523" w:type="dxa"/>
            <w:vMerge/>
            <w:tcBorders>
              <w:top w:val="nil"/>
              <w:left w:val="nil"/>
              <w:bottom w:val="single" w:sz="4" w:space="0" w:color="000000"/>
              <w:right w:val="nil"/>
            </w:tcBorders>
            <w:vAlign w:val="center"/>
            <w:hideMark/>
          </w:tcPr>
          <w:p w14:paraId="0EA859D7" w14:textId="77777777" w:rsidR="00BE1AD3" w:rsidRDefault="00BE1AD3"/>
        </w:tc>
        <w:tc>
          <w:tcPr>
            <w:tcW w:w="1360" w:type="dxa"/>
            <w:vMerge/>
            <w:tcBorders>
              <w:top w:val="nil"/>
              <w:left w:val="nil"/>
              <w:bottom w:val="single" w:sz="4" w:space="0" w:color="000000"/>
              <w:right w:val="nil"/>
            </w:tcBorders>
            <w:vAlign w:val="center"/>
            <w:hideMark/>
          </w:tcPr>
          <w:p w14:paraId="6B8B3F28" w14:textId="77777777" w:rsidR="00BE1AD3" w:rsidRDefault="00BE1AD3">
            <w:pPr>
              <w:rPr>
                <w:rFonts w:ascii="Calibri" w:hAnsi="Calibri" w:cs="Calibri"/>
                <w:color w:val="000000"/>
              </w:rPr>
            </w:pPr>
          </w:p>
        </w:tc>
        <w:tc>
          <w:tcPr>
            <w:tcW w:w="2291" w:type="dxa"/>
            <w:vMerge/>
            <w:tcBorders>
              <w:top w:val="nil"/>
              <w:left w:val="nil"/>
              <w:bottom w:val="single" w:sz="4" w:space="0" w:color="000000"/>
              <w:right w:val="nil"/>
            </w:tcBorders>
            <w:vAlign w:val="center"/>
            <w:hideMark/>
          </w:tcPr>
          <w:p w14:paraId="5802C842" w14:textId="77777777" w:rsidR="00BE1AD3" w:rsidRDefault="00BE1AD3">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7DC96703"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39" w:type="dxa"/>
            <w:tcBorders>
              <w:top w:val="nil"/>
              <w:left w:val="nil"/>
              <w:bottom w:val="single" w:sz="4" w:space="0" w:color="auto"/>
              <w:right w:val="nil"/>
            </w:tcBorders>
            <w:shd w:val="clear" w:color="auto" w:fill="auto"/>
            <w:vAlign w:val="bottom"/>
            <w:hideMark/>
          </w:tcPr>
          <w:p w14:paraId="3281D288"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60" w:type="dxa"/>
            <w:tcBorders>
              <w:top w:val="nil"/>
              <w:left w:val="nil"/>
              <w:bottom w:val="single" w:sz="4" w:space="0" w:color="auto"/>
              <w:right w:val="nil"/>
            </w:tcBorders>
            <w:shd w:val="clear" w:color="auto" w:fill="auto"/>
            <w:vAlign w:val="bottom"/>
            <w:hideMark/>
          </w:tcPr>
          <w:p w14:paraId="3976695F"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59" w:type="dxa"/>
            <w:vMerge/>
            <w:tcBorders>
              <w:top w:val="nil"/>
              <w:left w:val="nil"/>
              <w:bottom w:val="single" w:sz="4" w:space="0" w:color="000000"/>
              <w:right w:val="nil"/>
            </w:tcBorders>
            <w:vAlign w:val="center"/>
            <w:hideMark/>
          </w:tcPr>
          <w:p w14:paraId="0EB543AC" w14:textId="77777777" w:rsidR="00BE1AD3" w:rsidRDefault="00BE1AD3" w:rsidP="00BE1AD3">
            <w:pPr>
              <w:jc w:val="right"/>
              <w:rPr>
                <w:rFonts w:ascii="Calibri" w:hAnsi="Calibri" w:cs="Calibri"/>
                <w:color w:val="000000"/>
              </w:rPr>
            </w:pPr>
          </w:p>
        </w:tc>
      </w:tr>
      <w:tr w:rsidR="00BE1AD3" w14:paraId="21D1B899" w14:textId="77777777" w:rsidTr="00BE1AD3">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099F8268" w14:textId="77777777" w:rsidR="00BE1AD3" w:rsidRDefault="00BE1AD3">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475A7ADD"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5285B21"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283D01F1" w14:textId="77777777" w:rsidR="00BE1AD3" w:rsidRDefault="00BE1AD3">
            <w:pPr>
              <w:jc w:val="center"/>
              <w:rPr>
                <w:rFonts w:ascii="Calibri" w:hAnsi="Calibri" w:cs="Calibri"/>
                <w:color w:val="000000"/>
              </w:rPr>
            </w:pPr>
            <w:r>
              <w:rPr>
                <w:rFonts w:ascii="Calibri" w:hAnsi="Calibri" w:cs="Calibri"/>
                <w:color w:val="000000"/>
              </w:rPr>
              <w:t>0.16(0.03,0.29)*</w:t>
            </w:r>
          </w:p>
        </w:tc>
        <w:tc>
          <w:tcPr>
            <w:tcW w:w="2139" w:type="dxa"/>
            <w:tcBorders>
              <w:top w:val="nil"/>
              <w:left w:val="nil"/>
              <w:bottom w:val="nil"/>
              <w:right w:val="nil"/>
            </w:tcBorders>
            <w:shd w:val="clear" w:color="auto" w:fill="auto"/>
            <w:noWrap/>
            <w:vAlign w:val="center"/>
            <w:hideMark/>
          </w:tcPr>
          <w:p w14:paraId="47804541" w14:textId="77777777" w:rsidR="00BE1AD3" w:rsidRDefault="00BE1AD3">
            <w:pPr>
              <w:jc w:val="center"/>
              <w:rPr>
                <w:rFonts w:ascii="Calibri" w:hAnsi="Calibri" w:cs="Calibri"/>
                <w:color w:val="000000"/>
              </w:rPr>
            </w:pPr>
            <w:r>
              <w:rPr>
                <w:rFonts w:ascii="Calibri" w:hAnsi="Calibri" w:cs="Calibri"/>
                <w:color w:val="000000"/>
              </w:rPr>
              <w:t>0.02(-0.11,0.15)</w:t>
            </w:r>
          </w:p>
        </w:tc>
        <w:tc>
          <w:tcPr>
            <w:tcW w:w="2060" w:type="dxa"/>
            <w:tcBorders>
              <w:top w:val="nil"/>
              <w:left w:val="nil"/>
              <w:bottom w:val="nil"/>
              <w:right w:val="nil"/>
            </w:tcBorders>
            <w:shd w:val="clear" w:color="auto" w:fill="auto"/>
            <w:noWrap/>
            <w:vAlign w:val="center"/>
            <w:hideMark/>
          </w:tcPr>
          <w:p w14:paraId="1EEDAC20" w14:textId="77777777" w:rsidR="00BE1AD3" w:rsidRDefault="00BE1AD3">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center"/>
            <w:hideMark/>
          </w:tcPr>
          <w:p w14:paraId="1EF1157A" w14:textId="77777777" w:rsidR="00BE1AD3" w:rsidRDefault="00BE1AD3" w:rsidP="00BE1AD3">
            <w:pPr>
              <w:jc w:val="right"/>
              <w:rPr>
                <w:rFonts w:ascii="Calibri" w:hAnsi="Calibri" w:cs="Calibri"/>
                <w:color w:val="000000"/>
              </w:rPr>
            </w:pPr>
            <w:r>
              <w:rPr>
                <w:rFonts w:ascii="Calibri" w:hAnsi="Calibri" w:cs="Calibri"/>
                <w:color w:val="000000"/>
              </w:rPr>
              <w:t>0.8144</w:t>
            </w:r>
          </w:p>
        </w:tc>
      </w:tr>
      <w:tr w:rsidR="00BE1AD3" w14:paraId="1B585F16" w14:textId="77777777" w:rsidTr="00BE1AD3">
        <w:trPr>
          <w:trHeight w:val="680"/>
        </w:trPr>
        <w:tc>
          <w:tcPr>
            <w:tcW w:w="523" w:type="dxa"/>
            <w:vMerge/>
            <w:tcBorders>
              <w:top w:val="nil"/>
              <w:left w:val="nil"/>
              <w:bottom w:val="single" w:sz="4" w:space="0" w:color="000000"/>
              <w:right w:val="nil"/>
            </w:tcBorders>
            <w:vAlign w:val="center"/>
            <w:hideMark/>
          </w:tcPr>
          <w:p w14:paraId="05A37FCE"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6C6ABA7B"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vAlign w:val="center"/>
            <w:hideMark/>
          </w:tcPr>
          <w:p w14:paraId="5580E6CF" w14:textId="77777777" w:rsidR="00BE1AD3" w:rsidRDefault="00BE1AD3">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4D238337" w14:textId="77777777" w:rsidR="00BE1AD3" w:rsidRDefault="00BE1AD3">
            <w:pPr>
              <w:jc w:val="center"/>
              <w:rPr>
                <w:rFonts w:ascii="Calibri" w:hAnsi="Calibri" w:cs="Calibri"/>
                <w:color w:val="000000"/>
              </w:rPr>
            </w:pPr>
            <w:r>
              <w:rPr>
                <w:rFonts w:ascii="Calibri" w:hAnsi="Calibri" w:cs="Calibri"/>
                <w:color w:val="000000"/>
              </w:rPr>
              <w:t>0.16(0.03,0.29)*</w:t>
            </w:r>
          </w:p>
        </w:tc>
        <w:tc>
          <w:tcPr>
            <w:tcW w:w="2139" w:type="dxa"/>
            <w:tcBorders>
              <w:top w:val="nil"/>
              <w:left w:val="nil"/>
              <w:bottom w:val="nil"/>
              <w:right w:val="nil"/>
            </w:tcBorders>
            <w:shd w:val="clear" w:color="auto" w:fill="auto"/>
            <w:noWrap/>
            <w:vAlign w:val="center"/>
            <w:hideMark/>
          </w:tcPr>
          <w:p w14:paraId="666DC406" w14:textId="77777777" w:rsidR="00BE1AD3" w:rsidRDefault="00BE1AD3">
            <w:pPr>
              <w:jc w:val="center"/>
              <w:rPr>
                <w:rFonts w:ascii="Calibri" w:hAnsi="Calibri" w:cs="Calibri"/>
                <w:color w:val="000000"/>
              </w:rPr>
            </w:pPr>
            <w:r>
              <w:rPr>
                <w:rFonts w:ascii="Calibri" w:hAnsi="Calibri" w:cs="Calibri"/>
                <w:color w:val="000000"/>
              </w:rPr>
              <w:t>-0.18(-0.32,-0.04)*</w:t>
            </w:r>
          </w:p>
        </w:tc>
        <w:tc>
          <w:tcPr>
            <w:tcW w:w="2060" w:type="dxa"/>
            <w:tcBorders>
              <w:top w:val="nil"/>
              <w:left w:val="nil"/>
              <w:bottom w:val="nil"/>
              <w:right w:val="nil"/>
            </w:tcBorders>
            <w:shd w:val="clear" w:color="auto" w:fill="auto"/>
            <w:noWrap/>
            <w:vAlign w:val="center"/>
            <w:hideMark/>
          </w:tcPr>
          <w:p w14:paraId="1C05FB5D" w14:textId="77777777" w:rsidR="00BE1AD3" w:rsidRDefault="00BE1AD3">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nil"/>
              <w:right w:val="nil"/>
            </w:tcBorders>
            <w:shd w:val="clear" w:color="auto" w:fill="auto"/>
            <w:noWrap/>
            <w:vAlign w:val="center"/>
            <w:hideMark/>
          </w:tcPr>
          <w:p w14:paraId="2C88E8D1" w14:textId="77777777" w:rsidR="00BE1AD3" w:rsidRDefault="00BE1AD3" w:rsidP="00BE1AD3">
            <w:pPr>
              <w:jc w:val="right"/>
              <w:rPr>
                <w:rFonts w:ascii="Calibri" w:hAnsi="Calibri" w:cs="Calibri"/>
                <w:color w:val="000000"/>
              </w:rPr>
            </w:pPr>
            <w:r>
              <w:rPr>
                <w:rFonts w:ascii="Calibri" w:hAnsi="Calibri" w:cs="Calibri"/>
                <w:color w:val="000000"/>
              </w:rPr>
              <w:t>0.0212</w:t>
            </w:r>
          </w:p>
        </w:tc>
      </w:tr>
      <w:tr w:rsidR="00BE1AD3" w14:paraId="7955327C" w14:textId="77777777" w:rsidTr="00BE1AD3">
        <w:trPr>
          <w:trHeight w:val="320"/>
        </w:trPr>
        <w:tc>
          <w:tcPr>
            <w:tcW w:w="523" w:type="dxa"/>
            <w:vMerge/>
            <w:tcBorders>
              <w:top w:val="nil"/>
              <w:left w:val="nil"/>
              <w:bottom w:val="single" w:sz="4" w:space="0" w:color="000000"/>
              <w:right w:val="nil"/>
            </w:tcBorders>
            <w:vAlign w:val="center"/>
            <w:hideMark/>
          </w:tcPr>
          <w:p w14:paraId="28449B92"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6B10FBF0"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nil"/>
              <w:right w:val="nil"/>
            </w:tcBorders>
            <w:shd w:val="clear" w:color="auto" w:fill="auto"/>
            <w:noWrap/>
            <w:vAlign w:val="center"/>
            <w:hideMark/>
          </w:tcPr>
          <w:p w14:paraId="059E2678"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1F367BDF" w14:textId="77777777" w:rsidR="00BE1AD3" w:rsidRDefault="00BE1AD3">
            <w:pPr>
              <w:jc w:val="center"/>
              <w:rPr>
                <w:rFonts w:ascii="Calibri" w:hAnsi="Calibri" w:cs="Calibri"/>
                <w:color w:val="000000"/>
              </w:rPr>
            </w:pPr>
            <w:r>
              <w:rPr>
                <w:rFonts w:ascii="Calibri" w:hAnsi="Calibri" w:cs="Calibri"/>
                <w:color w:val="000000"/>
              </w:rPr>
              <w:t>0.30(0.16,0.44)***</w:t>
            </w:r>
          </w:p>
        </w:tc>
        <w:tc>
          <w:tcPr>
            <w:tcW w:w="2139" w:type="dxa"/>
            <w:tcBorders>
              <w:top w:val="nil"/>
              <w:left w:val="nil"/>
              <w:bottom w:val="nil"/>
              <w:right w:val="nil"/>
            </w:tcBorders>
            <w:shd w:val="clear" w:color="auto" w:fill="auto"/>
            <w:noWrap/>
            <w:vAlign w:val="center"/>
            <w:hideMark/>
          </w:tcPr>
          <w:p w14:paraId="083AEF49" w14:textId="77777777" w:rsidR="00BE1AD3" w:rsidRDefault="00BE1AD3">
            <w:pPr>
              <w:jc w:val="center"/>
              <w:rPr>
                <w:rFonts w:ascii="Calibri" w:hAnsi="Calibri" w:cs="Calibri"/>
                <w:color w:val="000000"/>
              </w:rPr>
            </w:pPr>
            <w:r>
              <w:rPr>
                <w:rFonts w:ascii="Calibri" w:hAnsi="Calibri" w:cs="Calibri"/>
                <w:color w:val="000000"/>
              </w:rPr>
              <w:t>-0.13(-0.27,0.01)</w:t>
            </w:r>
          </w:p>
        </w:tc>
        <w:tc>
          <w:tcPr>
            <w:tcW w:w="2060" w:type="dxa"/>
            <w:tcBorders>
              <w:top w:val="nil"/>
              <w:left w:val="nil"/>
              <w:bottom w:val="nil"/>
              <w:right w:val="nil"/>
            </w:tcBorders>
            <w:shd w:val="clear" w:color="auto" w:fill="auto"/>
            <w:noWrap/>
            <w:vAlign w:val="center"/>
            <w:hideMark/>
          </w:tcPr>
          <w:p w14:paraId="57FA6BC1" w14:textId="77777777" w:rsidR="00BE1AD3" w:rsidRDefault="00BE1AD3">
            <w:pPr>
              <w:jc w:val="center"/>
              <w:rPr>
                <w:rFonts w:ascii="Calibri" w:hAnsi="Calibri" w:cs="Calibri"/>
                <w:color w:val="000000"/>
              </w:rPr>
            </w:pPr>
            <w:r>
              <w:rPr>
                <w:rFonts w:ascii="Calibri" w:hAnsi="Calibri" w:cs="Calibri"/>
                <w:color w:val="000000"/>
              </w:rPr>
              <w:t>0.19(0.06,0.32)**</w:t>
            </w:r>
          </w:p>
        </w:tc>
        <w:tc>
          <w:tcPr>
            <w:tcW w:w="1159" w:type="dxa"/>
            <w:tcBorders>
              <w:top w:val="nil"/>
              <w:left w:val="nil"/>
              <w:bottom w:val="nil"/>
              <w:right w:val="nil"/>
            </w:tcBorders>
            <w:shd w:val="clear" w:color="auto" w:fill="auto"/>
            <w:noWrap/>
            <w:vAlign w:val="center"/>
            <w:hideMark/>
          </w:tcPr>
          <w:p w14:paraId="3D04B9B5" w14:textId="77777777" w:rsidR="00BE1AD3" w:rsidRDefault="00BE1AD3" w:rsidP="00BE1AD3">
            <w:pPr>
              <w:jc w:val="right"/>
              <w:rPr>
                <w:rFonts w:ascii="Calibri" w:hAnsi="Calibri" w:cs="Calibri"/>
                <w:color w:val="000000"/>
              </w:rPr>
            </w:pPr>
            <w:r>
              <w:rPr>
                <w:rFonts w:ascii="Calibri" w:hAnsi="Calibri" w:cs="Calibri"/>
                <w:color w:val="000000"/>
              </w:rPr>
              <w:t>0.1373</w:t>
            </w:r>
          </w:p>
        </w:tc>
      </w:tr>
      <w:tr w:rsidR="00BE1AD3" w14:paraId="2319D005" w14:textId="77777777" w:rsidTr="00BE1AD3">
        <w:trPr>
          <w:trHeight w:val="680"/>
        </w:trPr>
        <w:tc>
          <w:tcPr>
            <w:tcW w:w="523" w:type="dxa"/>
            <w:vMerge/>
            <w:tcBorders>
              <w:top w:val="nil"/>
              <w:left w:val="nil"/>
              <w:bottom w:val="single" w:sz="4" w:space="0" w:color="000000"/>
              <w:right w:val="nil"/>
            </w:tcBorders>
            <w:vAlign w:val="center"/>
            <w:hideMark/>
          </w:tcPr>
          <w:p w14:paraId="547EC82A"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1ED1DCAF"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single" w:sz="4" w:space="0" w:color="auto"/>
              <w:right w:val="nil"/>
            </w:tcBorders>
            <w:shd w:val="clear" w:color="auto" w:fill="auto"/>
            <w:vAlign w:val="center"/>
            <w:hideMark/>
          </w:tcPr>
          <w:p w14:paraId="740BEEDA" w14:textId="77777777" w:rsidR="00BE1AD3" w:rsidRDefault="00BE1AD3">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08D713C4" w14:textId="77777777" w:rsidR="00BE1AD3" w:rsidRDefault="00BE1AD3">
            <w:pPr>
              <w:jc w:val="center"/>
              <w:rPr>
                <w:rFonts w:ascii="Calibri" w:hAnsi="Calibri" w:cs="Calibri"/>
                <w:color w:val="000000"/>
              </w:rPr>
            </w:pPr>
            <w:r>
              <w:rPr>
                <w:rFonts w:ascii="Calibri" w:hAnsi="Calibri" w:cs="Calibri"/>
                <w:color w:val="000000"/>
              </w:rPr>
              <w:t>0.30(0.16,0.44)***</w:t>
            </w:r>
          </w:p>
        </w:tc>
        <w:tc>
          <w:tcPr>
            <w:tcW w:w="2139" w:type="dxa"/>
            <w:tcBorders>
              <w:top w:val="nil"/>
              <w:left w:val="nil"/>
              <w:bottom w:val="single" w:sz="4" w:space="0" w:color="auto"/>
              <w:right w:val="nil"/>
            </w:tcBorders>
            <w:shd w:val="clear" w:color="auto" w:fill="auto"/>
            <w:noWrap/>
            <w:vAlign w:val="center"/>
            <w:hideMark/>
          </w:tcPr>
          <w:p w14:paraId="3E1DEF57" w14:textId="77777777" w:rsidR="00BE1AD3" w:rsidRDefault="00BE1AD3">
            <w:pPr>
              <w:jc w:val="center"/>
              <w:rPr>
                <w:rFonts w:ascii="Calibri" w:hAnsi="Calibri" w:cs="Calibri"/>
                <w:color w:val="000000"/>
              </w:rPr>
            </w:pPr>
            <w:r>
              <w:rPr>
                <w:rFonts w:ascii="Calibri" w:hAnsi="Calibri" w:cs="Calibri"/>
                <w:color w:val="000000"/>
              </w:rPr>
              <w:t>-0.08(-0.23,0.07)</w:t>
            </w:r>
          </w:p>
        </w:tc>
        <w:tc>
          <w:tcPr>
            <w:tcW w:w="2060" w:type="dxa"/>
            <w:tcBorders>
              <w:top w:val="nil"/>
              <w:left w:val="nil"/>
              <w:bottom w:val="single" w:sz="4" w:space="0" w:color="auto"/>
              <w:right w:val="nil"/>
            </w:tcBorders>
            <w:shd w:val="clear" w:color="auto" w:fill="auto"/>
            <w:noWrap/>
            <w:vAlign w:val="center"/>
            <w:hideMark/>
          </w:tcPr>
          <w:p w14:paraId="1D73ABBB" w14:textId="77777777" w:rsidR="00BE1AD3" w:rsidRDefault="00BE1AD3">
            <w:pPr>
              <w:jc w:val="center"/>
              <w:rPr>
                <w:rFonts w:ascii="Calibri" w:hAnsi="Calibri" w:cs="Calibri"/>
                <w:color w:val="000000"/>
              </w:rPr>
            </w:pPr>
            <w:r>
              <w:rPr>
                <w:rFonts w:ascii="Calibri" w:hAnsi="Calibri" w:cs="Calibri"/>
                <w:color w:val="000000"/>
              </w:rPr>
              <w:t>-0.15(-0.27,-0.03)*</w:t>
            </w:r>
          </w:p>
        </w:tc>
        <w:tc>
          <w:tcPr>
            <w:tcW w:w="1159" w:type="dxa"/>
            <w:tcBorders>
              <w:top w:val="nil"/>
              <w:left w:val="nil"/>
              <w:bottom w:val="single" w:sz="4" w:space="0" w:color="auto"/>
              <w:right w:val="nil"/>
            </w:tcBorders>
            <w:shd w:val="clear" w:color="auto" w:fill="auto"/>
            <w:noWrap/>
            <w:vAlign w:val="center"/>
            <w:hideMark/>
          </w:tcPr>
          <w:p w14:paraId="798FF794" w14:textId="77777777" w:rsidR="00BE1AD3" w:rsidRDefault="00BE1AD3" w:rsidP="00BE1AD3">
            <w:pPr>
              <w:jc w:val="right"/>
              <w:rPr>
                <w:rFonts w:ascii="Calibri" w:hAnsi="Calibri" w:cs="Calibri"/>
                <w:color w:val="000000"/>
              </w:rPr>
            </w:pPr>
            <w:r>
              <w:rPr>
                <w:rFonts w:ascii="Calibri" w:hAnsi="Calibri" w:cs="Calibri"/>
                <w:color w:val="000000"/>
              </w:rPr>
              <w:t>0.3115</w:t>
            </w:r>
          </w:p>
        </w:tc>
      </w:tr>
      <w:tr w:rsidR="00BE1AD3" w14:paraId="37AE6174" w14:textId="77777777" w:rsidTr="00BE1AD3">
        <w:trPr>
          <w:trHeight w:val="40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04E0EFB" w14:textId="77777777" w:rsidR="00BE1AD3" w:rsidRDefault="00BE1AD3">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3DA191BE"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A6108B3"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797C3B2" w14:textId="048CC14E" w:rsidR="00BE1AD3" w:rsidRDefault="00BE1AD3">
            <w:pPr>
              <w:jc w:val="center"/>
              <w:rPr>
                <w:rFonts w:ascii="Calibri" w:hAnsi="Calibri" w:cs="Calibri"/>
                <w:color w:val="000000"/>
              </w:rPr>
            </w:pPr>
            <w:r>
              <w:rPr>
                <w:rFonts w:ascii="Calibri" w:hAnsi="Calibri" w:cs="Calibri"/>
                <w:color w:val="000000"/>
              </w:rPr>
              <w:t>0.27(0.14,0.4</w:t>
            </w:r>
            <w:r>
              <w:rPr>
                <w:rFonts w:ascii="Calibri" w:hAnsi="Calibri" w:cs="Calibri"/>
                <w:color w:val="000000"/>
              </w:rPr>
              <w:t>0</w:t>
            </w:r>
            <w:r>
              <w:rPr>
                <w:rFonts w:ascii="Calibri" w:hAnsi="Calibri" w:cs="Calibri"/>
                <w:color w:val="000000"/>
              </w:rPr>
              <w:t>)***</w:t>
            </w:r>
          </w:p>
        </w:tc>
        <w:tc>
          <w:tcPr>
            <w:tcW w:w="2139" w:type="dxa"/>
            <w:tcBorders>
              <w:top w:val="nil"/>
              <w:left w:val="nil"/>
              <w:bottom w:val="nil"/>
              <w:right w:val="nil"/>
            </w:tcBorders>
            <w:shd w:val="clear" w:color="auto" w:fill="auto"/>
            <w:noWrap/>
            <w:vAlign w:val="center"/>
            <w:hideMark/>
          </w:tcPr>
          <w:p w14:paraId="143B697F" w14:textId="77777777" w:rsidR="00BE1AD3" w:rsidRDefault="00BE1AD3">
            <w:pPr>
              <w:jc w:val="center"/>
              <w:rPr>
                <w:rFonts w:ascii="Calibri" w:hAnsi="Calibri" w:cs="Calibri"/>
                <w:color w:val="000000"/>
              </w:rPr>
            </w:pPr>
            <w:r>
              <w:rPr>
                <w:rFonts w:ascii="Calibri" w:hAnsi="Calibri" w:cs="Calibri"/>
                <w:color w:val="000000"/>
              </w:rPr>
              <w:t>0.02(-0.11,0.15)</w:t>
            </w:r>
          </w:p>
        </w:tc>
        <w:tc>
          <w:tcPr>
            <w:tcW w:w="2060" w:type="dxa"/>
            <w:tcBorders>
              <w:top w:val="nil"/>
              <w:left w:val="nil"/>
              <w:bottom w:val="nil"/>
              <w:right w:val="nil"/>
            </w:tcBorders>
            <w:shd w:val="clear" w:color="auto" w:fill="auto"/>
            <w:noWrap/>
            <w:vAlign w:val="center"/>
            <w:hideMark/>
          </w:tcPr>
          <w:p w14:paraId="464ADAEB" w14:textId="77777777" w:rsidR="00BE1AD3" w:rsidRDefault="00BE1AD3">
            <w:pPr>
              <w:jc w:val="center"/>
              <w:rPr>
                <w:rFonts w:ascii="Calibri" w:hAnsi="Calibri" w:cs="Calibri"/>
                <w:color w:val="000000"/>
              </w:rPr>
            </w:pPr>
            <w:r>
              <w:rPr>
                <w:rFonts w:ascii="Calibri" w:hAnsi="Calibri" w:cs="Calibri"/>
                <w:color w:val="000000"/>
              </w:rPr>
              <w:t>0.20(0.07,0.33)**</w:t>
            </w:r>
          </w:p>
        </w:tc>
        <w:tc>
          <w:tcPr>
            <w:tcW w:w="1159" w:type="dxa"/>
            <w:tcBorders>
              <w:top w:val="nil"/>
              <w:left w:val="nil"/>
              <w:bottom w:val="nil"/>
              <w:right w:val="nil"/>
            </w:tcBorders>
            <w:shd w:val="clear" w:color="auto" w:fill="auto"/>
            <w:noWrap/>
            <w:vAlign w:val="center"/>
            <w:hideMark/>
          </w:tcPr>
          <w:p w14:paraId="40BD4289" w14:textId="77777777" w:rsidR="00BE1AD3" w:rsidRDefault="00BE1AD3" w:rsidP="00BE1AD3">
            <w:pPr>
              <w:jc w:val="right"/>
              <w:rPr>
                <w:rFonts w:ascii="Calibri" w:hAnsi="Calibri" w:cs="Calibri"/>
                <w:color w:val="000000"/>
              </w:rPr>
            </w:pPr>
            <w:r>
              <w:rPr>
                <w:rFonts w:ascii="Calibri" w:hAnsi="Calibri" w:cs="Calibri"/>
                <w:color w:val="000000"/>
              </w:rPr>
              <w:t>0.8721</w:t>
            </w:r>
          </w:p>
        </w:tc>
      </w:tr>
      <w:tr w:rsidR="00BE1AD3" w14:paraId="3CD455F8" w14:textId="77777777" w:rsidTr="00BE1AD3">
        <w:trPr>
          <w:trHeight w:val="400"/>
        </w:trPr>
        <w:tc>
          <w:tcPr>
            <w:tcW w:w="523" w:type="dxa"/>
            <w:vMerge/>
            <w:tcBorders>
              <w:top w:val="nil"/>
              <w:left w:val="nil"/>
              <w:bottom w:val="single" w:sz="4" w:space="0" w:color="000000"/>
              <w:right w:val="nil"/>
            </w:tcBorders>
            <w:vAlign w:val="center"/>
            <w:hideMark/>
          </w:tcPr>
          <w:p w14:paraId="37DD7742"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634E9D4" w14:textId="77777777" w:rsidR="00BE1AD3" w:rsidRDefault="00BE1AD3">
            <w:pPr>
              <w:rPr>
                <w:rFonts w:ascii="Calibri" w:hAnsi="Calibri" w:cs="Calibri"/>
                <w:color w:val="000000"/>
              </w:rPr>
            </w:pPr>
            <w:r>
              <w:rPr>
                <w:rFonts w:ascii="Calibri" w:hAnsi="Calibri" w:cs="Calibri"/>
                <w:color w:val="000000"/>
              </w:rPr>
              <w:t>Threat</w:t>
            </w:r>
          </w:p>
        </w:tc>
        <w:tc>
          <w:tcPr>
            <w:tcW w:w="2291" w:type="dxa"/>
            <w:tcBorders>
              <w:top w:val="nil"/>
              <w:left w:val="nil"/>
              <w:bottom w:val="nil"/>
              <w:right w:val="nil"/>
            </w:tcBorders>
            <w:shd w:val="clear" w:color="auto" w:fill="auto"/>
            <w:noWrap/>
            <w:vAlign w:val="center"/>
            <w:hideMark/>
          </w:tcPr>
          <w:p w14:paraId="76FB5576" w14:textId="77777777" w:rsidR="00BE1AD3" w:rsidRDefault="00BE1AD3">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230A7BD7" w14:textId="1C9B154C" w:rsidR="00BE1AD3" w:rsidRDefault="00BE1AD3">
            <w:pPr>
              <w:jc w:val="center"/>
              <w:rPr>
                <w:rFonts w:ascii="Calibri" w:hAnsi="Calibri" w:cs="Calibri"/>
                <w:color w:val="000000"/>
              </w:rPr>
            </w:pPr>
            <w:r>
              <w:rPr>
                <w:rFonts w:ascii="Calibri" w:hAnsi="Calibri" w:cs="Calibri"/>
                <w:color w:val="000000"/>
              </w:rPr>
              <w:t>0.27(0.14,0.4</w:t>
            </w:r>
            <w:r>
              <w:rPr>
                <w:rFonts w:ascii="Calibri" w:hAnsi="Calibri" w:cs="Calibri"/>
                <w:color w:val="000000"/>
              </w:rPr>
              <w:t>0</w:t>
            </w:r>
            <w:r>
              <w:rPr>
                <w:rFonts w:ascii="Calibri" w:hAnsi="Calibri" w:cs="Calibri"/>
                <w:color w:val="000000"/>
              </w:rPr>
              <w:t>)***</w:t>
            </w:r>
          </w:p>
        </w:tc>
        <w:tc>
          <w:tcPr>
            <w:tcW w:w="2139" w:type="dxa"/>
            <w:tcBorders>
              <w:top w:val="nil"/>
              <w:left w:val="nil"/>
              <w:bottom w:val="nil"/>
              <w:right w:val="nil"/>
            </w:tcBorders>
            <w:shd w:val="clear" w:color="auto" w:fill="auto"/>
            <w:noWrap/>
            <w:vAlign w:val="center"/>
            <w:hideMark/>
          </w:tcPr>
          <w:p w14:paraId="643DB734" w14:textId="77777777" w:rsidR="00BE1AD3" w:rsidRDefault="00BE1AD3">
            <w:pPr>
              <w:jc w:val="center"/>
              <w:rPr>
                <w:rFonts w:ascii="Calibri" w:hAnsi="Calibri" w:cs="Calibri"/>
                <w:color w:val="000000"/>
              </w:rPr>
            </w:pPr>
            <w:r>
              <w:rPr>
                <w:rFonts w:ascii="Calibri" w:hAnsi="Calibri" w:cs="Calibri"/>
                <w:color w:val="000000"/>
              </w:rPr>
              <w:t>-0.18(-0.32,-0.04)*</w:t>
            </w:r>
          </w:p>
        </w:tc>
        <w:tc>
          <w:tcPr>
            <w:tcW w:w="2060" w:type="dxa"/>
            <w:tcBorders>
              <w:top w:val="nil"/>
              <w:left w:val="nil"/>
              <w:bottom w:val="nil"/>
              <w:right w:val="nil"/>
            </w:tcBorders>
            <w:shd w:val="clear" w:color="auto" w:fill="auto"/>
            <w:noWrap/>
            <w:vAlign w:val="center"/>
            <w:hideMark/>
          </w:tcPr>
          <w:p w14:paraId="2EAA2666" w14:textId="77777777" w:rsidR="00BE1AD3" w:rsidRDefault="00BE1AD3">
            <w:pPr>
              <w:jc w:val="center"/>
              <w:rPr>
                <w:rFonts w:ascii="Calibri" w:hAnsi="Calibri" w:cs="Calibri"/>
                <w:color w:val="000000"/>
              </w:rPr>
            </w:pPr>
            <w:r>
              <w:rPr>
                <w:rFonts w:ascii="Calibri" w:hAnsi="Calibri" w:cs="Calibri"/>
                <w:color w:val="000000"/>
              </w:rPr>
              <w:t>-0.05(-0.17,0.07)</w:t>
            </w:r>
          </w:p>
        </w:tc>
        <w:tc>
          <w:tcPr>
            <w:tcW w:w="1159" w:type="dxa"/>
            <w:tcBorders>
              <w:top w:val="nil"/>
              <w:left w:val="nil"/>
              <w:bottom w:val="nil"/>
              <w:right w:val="nil"/>
            </w:tcBorders>
            <w:shd w:val="clear" w:color="auto" w:fill="auto"/>
            <w:noWrap/>
            <w:vAlign w:val="center"/>
            <w:hideMark/>
          </w:tcPr>
          <w:p w14:paraId="508FEF18" w14:textId="77777777" w:rsidR="00BE1AD3" w:rsidRDefault="00BE1AD3" w:rsidP="00BE1AD3">
            <w:pPr>
              <w:jc w:val="right"/>
              <w:rPr>
                <w:rFonts w:ascii="Calibri" w:hAnsi="Calibri" w:cs="Calibri"/>
                <w:color w:val="000000"/>
              </w:rPr>
            </w:pPr>
            <w:r>
              <w:rPr>
                <w:rFonts w:ascii="Calibri" w:hAnsi="Calibri" w:cs="Calibri"/>
                <w:color w:val="000000"/>
              </w:rPr>
              <w:t>0.8721</w:t>
            </w:r>
          </w:p>
        </w:tc>
      </w:tr>
      <w:tr w:rsidR="00BE1AD3" w14:paraId="216AC129" w14:textId="77777777" w:rsidTr="00BE1AD3">
        <w:trPr>
          <w:trHeight w:val="400"/>
        </w:trPr>
        <w:tc>
          <w:tcPr>
            <w:tcW w:w="523" w:type="dxa"/>
            <w:vMerge/>
            <w:tcBorders>
              <w:top w:val="nil"/>
              <w:left w:val="nil"/>
              <w:bottom w:val="single" w:sz="4" w:space="0" w:color="000000"/>
              <w:right w:val="nil"/>
            </w:tcBorders>
            <w:vAlign w:val="center"/>
            <w:hideMark/>
          </w:tcPr>
          <w:p w14:paraId="38F2D44D"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56C75335"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nil"/>
              <w:right w:val="nil"/>
            </w:tcBorders>
            <w:shd w:val="clear" w:color="auto" w:fill="auto"/>
            <w:noWrap/>
            <w:vAlign w:val="center"/>
            <w:hideMark/>
          </w:tcPr>
          <w:p w14:paraId="37CFEBCD" w14:textId="77777777" w:rsidR="00BE1AD3" w:rsidRDefault="00BE1AD3">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E95DF41" w14:textId="77777777" w:rsidR="00BE1AD3" w:rsidRDefault="00BE1AD3">
            <w:pPr>
              <w:jc w:val="center"/>
              <w:rPr>
                <w:rFonts w:ascii="Calibri" w:hAnsi="Calibri" w:cs="Calibri"/>
                <w:color w:val="000000"/>
              </w:rPr>
            </w:pPr>
            <w:r>
              <w:rPr>
                <w:rFonts w:ascii="Calibri" w:hAnsi="Calibri" w:cs="Calibri"/>
                <w:color w:val="000000"/>
              </w:rPr>
              <w:t>0.21(0.07,0.35)**</w:t>
            </w:r>
          </w:p>
        </w:tc>
        <w:tc>
          <w:tcPr>
            <w:tcW w:w="2139" w:type="dxa"/>
            <w:tcBorders>
              <w:top w:val="nil"/>
              <w:left w:val="nil"/>
              <w:bottom w:val="nil"/>
              <w:right w:val="nil"/>
            </w:tcBorders>
            <w:shd w:val="clear" w:color="auto" w:fill="auto"/>
            <w:noWrap/>
            <w:vAlign w:val="center"/>
            <w:hideMark/>
          </w:tcPr>
          <w:p w14:paraId="16A29AE8" w14:textId="77777777" w:rsidR="00BE1AD3" w:rsidRDefault="00BE1AD3">
            <w:pPr>
              <w:jc w:val="center"/>
              <w:rPr>
                <w:rFonts w:ascii="Calibri" w:hAnsi="Calibri" w:cs="Calibri"/>
                <w:color w:val="000000"/>
              </w:rPr>
            </w:pPr>
            <w:r>
              <w:rPr>
                <w:rFonts w:ascii="Calibri" w:hAnsi="Calibri" w:cs="Calibri"/>
                <w:color w:val="000000"/>
              </w:rPr>
              <w:t>-0.13(-0.27,0.01)</w:t>
            </w:r>
          </w:p>
        </w:tc>
        <w:tc>
          <w:tcPr>
            <w:tcW w:w="2060" w:type="dxa"/>
            <w:tcBorders>
              <w:top w:val="nil"/>
              <w:left w:val="nil"/>
              <w:bottom w:val="nil"/>
              <w:right w:val="nil"/>
            </w:tcBorders>
            <w:shd w:val="clear" w:color="auto" w:fill="auto"/>
            <w:noWrap/>
            <w:vAlign w:val="center"/>
            <w:hideMark/>
          </w:tcPr>
          <w:p w14:paraId="771D6509" w14:textId="77777777" w:rsidR="00BE1AD3" w:rsidRDefault="00BE1AD3">
            <w:pPr>
              <w:jc w:val="center"/>
              <w:rPr>
                <w:rFonts w:ascii="Calibri" w:hAnsi="Calibri" w:cs="Calibri"/>
                <w:color w:val="000000"/>
              </w:rPr>
            </w:pPr>
            <w:r>
              <w:rPr>
                <w:rFonts w:ascii="Calibri" w:hAnsi="Calibri" w:cs="Calibri"/>
                <w:color w:val="000000"/>
              </w:rPr>
              <w:t>0.20(0.07,0.33)**</w:t>
            </w:r>
          </w:p>
        </w:tc>
        <w:tc>
          <w:tcPr>
            <w:tcW w:w="1159" w:type="dxa"/>
            <w:tcBorders>
              <w:top w:val="nil"/>
              <w:left w:val="nil"/>
              <w:bottom w:val="nil"/>
              <w:right w:val="nil"/>
            </w:tcBorders>
            <w:shd w:val="clear" w:color="auto" w:fill="auto"/>
            <w:noWrap/>
            <w:vAlign w:val="center"/>
            <w:hideMark/>
          </w:tcPr>
          <w:p w14:paraId="3DB9F14C" w14:textId="77777777" w:rsidR="00BE1AD3" w:rsidRDefault="00BE1AD3" w:rsidP="00BE1AD3">
            <w:pPr>
              <w:jc w:val="right"/>
              <w:rPr>
                <w:rFonts w:ascii="Calibri" w:hAnsi="Calibri" w:cs="Calibri"/>
                <w:color w:val="000000"/>
              </w:rPr>
            </w:pPr>
            <w:r>
              <w:rPr>
                <w:rFonts w:ascii="Calibri" w:hAnsi="Calibri" w:cs="Calibri"/>
                <w:color w:val="000000"/>
              </w:rPr>
              <w:t>0.1373</w:t>
            </w:r>
          </w:p>
        </w:tc>
      </w:tr>
      <w:tr w:rsidR="00BE1AD3" w14:paraId="6B908378" w14:textId="77777777" w:rsidTr="00BE1AD3">
        <w:trPr>
          <w:trHeight w:val="400"/>
        </w:trPr>
        <w:tc>
          <w:tcPr>
            <w:tcW w:w="523" w:type="dxa"/>
            <w:vMerge/>
            <w:tcBorders>
              <w:top w:val="nil"/>
              <w:left w:val="nil"/>
              <w:bottom w:val="single" w:sz="4" w:space="0" w:color="000000"/>
              <w:right w:val="nil"/>
            </w:tcBorders>
            <w:vAlign w:val="center"/>
            <w:hideMark/>
          </w:tcPr>
          <w:p w14:paraId="1780FF7D"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AD61DB9" w14:textId="77777777" w:rsidR="00BE1AD3" w:rsidRDefault="00BE1AD3">
            <w:pPr>
              <w:rPr>
                <w:rFonts w:ascii="Calibri" w:hAnsi="Calibri" w:cs="Calibri"/>
                <w:color w:val="000000"/>
              </w:rPr>
            </w:pPr>
            <w:r>
              <w:rPr>
                <w:rFonts w:ascii="Calibri" w:hAnsi="Calibri" w:cs="Calibri"/>
                <w:color w:val="000000"/>
              </w:rPr>
              <w:t>Deprivation</w:t>
            </w:r>
          </w:p>
        </w:tc>
        <w:tc>
          <w:tcPr>
            <w:tcW w:w="2291" w:type="dxa"/>
            <w:tcBorders>
              <w:top w:val="nil"/>
              <w:left w:val="nil"/>
              <w:bottom w:val="single" w:sz="4" w:space="0" w:color="auto"/>
              <w:right w:val="nil"/>
            </w:tcBorders>
            <w:shd w:val="clear" w:color="auto" w:fill="auto"/>
            <w:noWrap/>
            <w:vAlign w:val="center"/>
            <w:hideMark/>
          </w:tcPr>
          <w:p w14:paraId="133F2EB5" w14:textId="77777777" w:rsidR="00BE1AD3" w:rsidRDefault="00BE1AD3">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79EF89D3" w14:textId="77777777" w:rsidR="00BE1AD3" w:rsidRDefault="00BE1AD3">
            <w:pPr>
              <w:jc w:val="center"/>
              <w:rPr>
                <w:rFonts w:ascii="Calibri" w:hAnsi="Calibri" w:cs="Calibri"/>
                <w:color w:val="000000"/>
              </w:rPr>
            </w:pPr>
            <w:r>
              <w:rPr>
                <w:rFonts w:ascii="Calibri" w:hAnsi="Calibri" w:cs="Calibri"/>
                <w:color w:val="000000"/>
              </w:rPr>
              <w:t>0.21(0.07,0.35)**</w:t>
            </w:r>
          </w:p>
        </w:tc>
        <w:tc>
          <w:tcPr>
            <w:tcW w:w="2139" w:type="dxa"/>
            <w:tcBorders>
              <w:top w:val="nil"/>
              <w:left w:val="nil"/>
              <w:bottom w:val="single" w:sz="4" w:space="0" w:color="auto"/>
              <w:right w:val="nil"/>
            </w:tcBorders>
            <w:shd w:val="clear" w:color="auto" w:fill="auto"/>
            <w:noWrap/>
            <w:vAlign w:val="center"/>
            <w:hideMark/>
          </w:tcPr>
          <w:p w14:paraId="75876D11" w14:textId="77777777" w:rsidR="00BE1AD3" w:rsidRDefault="00BE1AD3">
            <w:pPr>
              <w:jc w:val="center"/>
              <w:rPr>
                <w:rFonts w:ascii="Calibri" w:hAnsi="Calibri" w:cs="Calibri"/>
                <w:color w:val="000000"/>
              </w:rPr>
            </w:pPr>
            <w:r>
              <w:rPr>
                <w:rFonts w:ascii="Calibri" w:hAnsi="Calibri" w:cs="Calibri"/>
                <w:color w:val="000000"/>
              </w:rPr>
              <w:t>-0.08(-0.23,0.07)</w:t>
            </w:r>
          </w:p>
        </w:tc>
        <w:tc>
          <w:tcPr>
            <w:tcW w:w="2060" w:type="dxa"/>
            <w:tcBorders>
              <w:top w:val="nil"/>
              <w:left w:val="nil"/>
              <w:bottom w:val="single" w:sz="4" w:space="0" w:color="auto"/>
              <w:right w:val="nil"/>
            </w:tcBorders>
            <w:shd w:val="clear" w:color="auto" w:fill="auto"/>
            <w:noWrap/>
            <w:vAlign w:val="center"/>
            <w:hideMark/>
          </w:tcPr>
          <w:p w14:paraId="67702A79" w14:textId="77777777" w:rsidR="00BE1AD3" w:rsidRDefault="00BE1AD3">
            <w:pPr>
              <w:jc w:val="center"/>
              <w:rPr>
                <w:rFonts w:ascii="Calibri" w:hAnsi="Calibri" w:cs="Calibri"/>
                <w:color w:val="000000"/>
              </w:rPr>
            </w:pPr>
            <w:r>
              <w:rPr>
                <w:rFonts w:ascii="Calibri" w:hAnsi="Calibri" w:cs="Calibri"/>
                <w:color w:val="000000"/>
              </w:rPr>
              <w:t>-0.05(-0.17,0.07)</w:t>
            </w:r>
          </w:p>
        </w:tc>
        <w:tc>
          <w:tcPr>
            <w:tcW w:w="1159" w:type="dxa"/>
            <w:tcBorders>
              <w:top w:val="nil"/>
              <w:left w:val="nil"/>
              <w:bottom w:val="single" w:sz="4" w:space="0" w:color="auto"/>
              <w:right w:val="nil"/>
            </w:tcBorders>
            <w:shd w:val="clear" w:color="auto" w:fill="auto"/>
            <w:noWrap/>
            <w:vAlign w:val="center"/>
            <w:hideMark/>
          </w:tcPr>
          <w:p w14:paraId="551A4331" w14:textId="77777777" w:rsidR="00BE1AD3" w:rsidRDefault="00BE1AD3" w:rsidP="00BE1AD3">
            <w:pPr>
              <w:jc w:val="right"/>
              <w:rPr>
                <w:rFonts w:ascii="Calibri" w:hAnsi="Calibri" w:cs="Calibri"/>
                <w:color w:val="000000"/>
              </w:rPr>
            </w:pPr>
            <w:r>
              <w:rPr>
                <w:rFonts w:ascii="Calibri" w:hAnsi="Calibri" w:cs="Calibri"/>
                <w:color w:val="000000"/>
              </w:rPr>
              <w:t>0.6590</w:t>
            </w:r>
          </w:p>
        </w:tc>
      </w:tr>
      <w:tr w:rsidR="00BE1AD3" w14:paraId="2332ACFA" w14:textId="77777777" w:rsidTr="00BE1AD3">
        <w:trPr>
          <w:trHeight w:val="320"/>
        </w:trPr>
        <w:tc>
          <w:tcPr>
            <w:tcW w:w="4174" w:type="dxa"/>
            <w:gridSpan w:val="3"/>
            <w:tcBorders>
              <w:top w:val="nil"/>
              <w:left w:val="nil"/>
              <w:bottom w:val="nil"/>
              <w:right w:val="nil"/>
            </w:tcBorders>
            <w:shd w:val="clear" w:color="auto" w:fill="auto"/>
            <w:noWrap/>
            <w:vAlign w:val="center"/>
            <w:hideMark/>
          </w:tcPr>
          <w:p w14:paraId="2210762D" w14:textId="77777777" w:rsidR="00BE1AD3" w:rsidRDefault="00BE1AD3">
            <w:pPr>
              <w:rPr>
                <w:rFonts w:ascii="Calibri" w:hAnsi="Calibri" w:cs="Calibri"/>
                <w:color w:val="000000"/>
                <w:sz w:val="20"/>
                <w:szCs w:val="20"/>
              </w:rPr>
            </w:pPr>
            <w:r>
              <w:rPr>
                <w:rFonts w:ascii="Calibri" w:hAnsi="Calibri" w:cs="Calibri"/>
                <w:color w:val="000000"/>
                <w:sz w:val="20"/>
                <w:szCs w:val="20"/>
              </w:rPr>
              <w:t>p-value ***&lt;0.001, **&lt;0.01, *&lt;0.05</w:t>
            </w:r>
          </w:p>
        </w:tc>
        <w:tc>
          <w:tcPr>
            <w:tcW w:w="2070" w:type="dxa"/>
            <w:tcBorders>
              <w:top w:val="nil"/>
              <w:left w:val="nil"/>
              <w:bottom w:val="nil"/>
              <w:right w:val="nil"/>
            </w:tcBorders>
            <w:shd w:val="clear" w:color="auto" w:fill="auto"/>
            <w:noWrap/>
            <w:vAlign w:val="bottom"/>
            <w:hideMark/>
          </w:tcPr>
          <w:p w14:paraId="6C925F42" w14:textId="77777777" w:rsidR="00BE1AD3" w:rsidRDefault="00BE1AD3">
            <w:pPr>
              <w:rPr>
                <w:rFonts w:ascii="Calibri" w:hAnsi="Calibri" w:cs="Calibri"/>
                <w:color w:val="000000"/>
                <w:sz w:val="20"/>
                <w:szCs w:val="20"/>
              </w:rPr>
            </w:pPr>
          </w:p>
        </w:tc>
        <w:tc>
          <w:tcPr>
            <w:tcW w:w="2139" w:type="dxa"/>
            <w:tcBorders>
              <w:top w:val="nil"/>
              <w:left w:val="nil"/>
              <w:bottom w:val="nil"/>
              <w:right w:val="nil"/>
            </w:tcBorders>
            <w:shd w:val="clear" w:color="auto" w:fill="auto"/>
            <w:noWrap/>
            <w:vAlign w:val="bottom"/>
            <w:hideMark/>
          </w:tcPr>
          <w:p w14:paraId="465D48AF" w14:textId="77777777" w:rsidR="00BE1AD3" w:rsidRDefault="00BE1AD3">
            <w:pPr>
              <w:jc w:val="center"/>
              <w:rPr>
                <w:sz w:val="20"/>
                <w:szCs w:val="20"/>
              </w:rPr>
            </w:pPr>
          </w:p>
        </w:tc>
        <w:tc>
          <w:tcPr>
            <w:tcW w:w="2060" w:type="dxa"/>
            <w:tcBorders>
              <w:top w:val="nil"/>
              <w:left w:val="nil"/>
              <w:bottom w:val="nil"/>
              <w:right w:val="nil"/>
            </w:tcBorders>
            <w:shd w:val="clear" w:color="auto" w:fill="auto"/>
            <w:noWrap/>
            <w:vAlign w:val="bottom"/>
            <w:hideMark/>
          </w:tcPr>
          <w:p w14:paraId="03BA3606" w14:textId="77777777" w:rsidR="00BE1AD3" w:rsidRDefault="00BE1AD3">
            <w:pPr>
              <w:jc w:val="center"/>
              <w:rPr>
                <w:sz w:val="20"/>
                <w:szCs w:val="20"/>
              </w:rPr>
            </w:pPr>
          </w:p>
        </w:tc>
        <w:tc>
          <w:tcPr>
            <w:tcW w:w="1159" w:type="dxa"/>
            <w:tcBorders>
              <w:top w:val="nil"/>
              <w:left w:val="nil"/>
              <w:bottom w:val="nil"/>
              <w:right w:val="nil"/>
            </w:tcBorders>
            <w:shd w:val="clear" w:color="auto" w:fill="auto"/>
            <w:noWrap/>
            <w:vAlign w:val="bottom"/>
            <w:hideMark/>
          </w:tcPr>
          <w:p w14:paraId="19B72C7E" w14:textId="77777777" w:rsidR="00BE1AD3" w:rsidRDefault="00BE1AD3">
            <w:pPr>
              <w:jc w:val="center"/>
              <w:rPr>
                <w:sz w:val="20"/>
                <w:szCs w:val="20"/>
              </w:rPr>
            </w:pPr>
          </w:p>
        </w:tc>
      </w:tr>
      <w:tr w:rsidR="00BE1AD3" w14:paraId="03AFFCE1" w14:textId="77777777" w:rsidTr="00BE1AD3">
        <w:trPr>
          <w:trHeight w:val="320"/>
        </w:trPr>
        <w:tc>
          <w:tcPr>
            <w:tcW w:w="10443" w:type="dxa"/>
            <w:gridSpan w:val="6"/>
            <w:tcBorders>
              <w:top w:val="nil"/>
              <w:left w:val="nil"/>
              <w:bottom w:val="nil"/>
              <w:right w:val="nil"/>
            </w:tcBorders>
            <w:shd w:val="clear" w:color="auto" w:fill="auto"/>
            <w:noWrap/>
            <w:vAlign w:val="center"/>
            <w:hideMark/>
          </w:tcPr>
          <w:p w14:paraId="6A22A612" w14:textId="77777777" w:rsidR="00BE1AD3" w:rsidRDefault="00BE1AD3">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the other adversity exposure, age, biological sex, early life poverty chronicity, and maternal depression</w:t>
            </w:r>
          </w:p>
        </w:tc>
        <w:tc>
          <w:tcPr>
            <w:tcW w:w="1159" w:type="dxa"/>
            <w:tcBorders>
              <w:top w:val="nil"/>
              <w:left w:val="nil"/>
              <w:bottom w:val="nil"/>
              <w:right w:val="nil"/>
            </w:tcBorders>
            <w:shd w:val="clear" w:color="auto" w:fill="auto"/>
            <w:noWrap/>
            <w:vAlign w:val="bottom"/>
            <w:hideMark/>
          </w:tcPr>
          <w:p w14:paraId="4E49E3AB" w14:textId="77777777" w:rsidR="00BE1AD3" w:rsidRDefault="00BE1AD3">
            <w:pPr>
              <w:rPr>
                <w:rFonts w:ascii="Calibri" w:hAnsi="Calibri" w:cs="Calibri"/>
                <w:color w:val="000000"/>
                <w:sz w:val="20"/>
                <w:szCs w:val="20"/>
              </w:rPr>
            </w:pPr>
          </w:p>
        </w:tc>
      </w:tr>
      <w:tr w:rsidR="00BE1AD3" w14:paraId="0C04F0A6" w14:textId="77777777" w:rsidTr="00BE1AD3">
        <w:trPr>
          <w:trHeight w:val="320"/>
        </w:trPr>
        <w:tc>
          <w:tcPr>
            <w:tcW w:w="10443" w:type="dxa"/>
            <w:gridSpan w:val="6"/>
            <w:tcBorders>
              <w:top w:val="nil"/>
              <w:left w:val="nil"/>
              <w:bottom w:val="nil"/>
              <w:right w:val="nil"/>
            </w:tcBorders>
            <w:shd w:val="clear" w:color="auto" w:fill="auto"/>
            <w:noWrap/>
            <w:vAlign w:val="center"/>
            <w:hideMark/>
          </w:tcPr>
          <w:p w14:paraId="1184EA7B" w14:textId="77777777" w:rsidR="00BE1AD3" w:rsidRDefault="00BE1AD3">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59" w:type="dxa"/>
            <w:tcBorders>
              <w:top w:val="nil"/>
              <w:left w:val="nil"/>
              <w:bottom w:val="nil"/>
              <w:right w:val="nil"/>
            </w:tcBorders>
            <w:shd w:val="clear" w:color="auto" w:fill="auto"/>
            <w:noWrap/>
            <w:vAlign w:val="bottom"/>
            <w:hideMark/>
          </w:tcPr>
          <w:p w14:paraId="332420A4" w14:textId="77777777" w:rsidR="00BE1AD3" w:rsidRDefault="00BE1AD3">
            <w:pPr>
              <w:rPr>
                <w:rFonts w:ascii="Calibri" w:hAnsi="Calibri" w:cs="Calibri"/>
                <w:color w:val="000000"/>
                <w:sz w:val="20"/>
                <w:szCs w:val="20"/>
              </w:rPr>
            </w:pPr>
          </w:p>
        </w:tc>
      </w:tr>
      <w:tr w:rsidR="00BE1AD3" w14:paraId="257AC8D4" w14:textId="77777777" w:rsidTr="00BE1AD3">
        <w:trPr>
          <w:trHeight w:val="320"/>
        </w:trPr>
        <w:tc>
          <w:tcPr>
            <w:tcW w:w="10443" w:type="dxa"/>
            <w:gridSpan w:val="6"/>
            <w:tcBorders>
              <w:top w:val="nil"/>
              <w:left w:val="nil"/>
              <w:bottom w:val="nil"/>
              <w:right w:val="nil"/>
            </w:tcBorders>
            <w:shd w:val="clear" w:color="auto" w:fill="auto"/>
            <w:noWrap/>
            <w:vAlign w:val="center"/>
            <w:hideMark/>
          </w:tcPr>
          <w:p w14:paraId="3490C535" w14:textId="77777777" w:rsidR="00BE1AD3" w:rsidRDefault="00BE1AD3">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59" w:type="dxa"/>
            <w:tcBorders>
              <w:top w:val="nil"/>
              <w:left w:val="nil"/>
              <w:bottom w:val="nil"/>
              <w:right w:val="nil"/>
            </w:tcBorders>
            <w:shd w:val="clear" w:color="auto" w:fill="auto"/>
            <w:noWrap/>
            <w:vAlign w:val="bottom"/>
            <w:hideMark/>
          </w:tcPr>
          <w:p w14:paraId="30EA3EDF" w14:textId="77777777" w:rsidR="00BE1AD3" w:rsidRDefault="00BE1AD3">
            <w:pPr>
              <w:rPr>
                <w:rFonts w:ascii="Calibri" w:hAnsi="Calibri" w:cs="Calibri"/>
                <w:color w:val="000000"/>
                <w:sz w:val="20"/>
                <w:szCs w:val="20"/>
              </w:rPr>
            </w:pPr>
          </w:p>
        </w:tc>
      </w:tr>
      <w:tr w:rsidR="00BE1AD3" w14:paraId="30F19E22" w14:textId="77777777" w:rsidTr="00BE1AD3">
        <w:trPr>
          <w:trHeight w:val="320"/>
        </w:trPr>
        <w:tc>
          <w:tcPr>
            <w:tcW w:w="6244" w:type="dxa"/>
            <w:gridSpan w:val="4"/>
            <w:tcBorders>
              <w:top w:val="nil"/>
              <w:left w:val="nil"/>
              <w:bottom w:val="nil"/>
              <w:right w:val="nil"/>
            </w:tcBorders>
            <w:shd w:val="clear" w:color="auto" w:fill="auto"/>
            <w:noWrap/>
            <w:vAlign w:val="bottom"/>
            <w:hideMark/>
          </w:tcPr>
          <w:p w14:paraId="7277425B" w14:textId="77777777" w:rsidR="00BE1AD3" w:rsidRDefault="00BE1AD3">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39" w:type="dxa"/>
            <w:tcBorders>
              <w:top w:val="nil"/>
              <w:left w:val="nil"/>
              <w:bottom w:val="nil"/>
              <w:right w:val="nil"/>
            </w:tcBorders>
            <w:shd w:val="clear" w:color="auto" w:fill="auto"/>
            <w:noWrap/>
            <w:vAlign w:val="bottom"/>
            <w:hideMark/>
          </w:tcPr>
          <w:p w14:paraId="643998FD" w14:textId="77777777" w:rsidR="00BE1AD3" w:rsidRDefault="00BE1AD3">
            <w:pPr>
              <w:rPr>
                <w:rFonts w:ascii="Calibri" w:hAnsi="Calibri" w:cs="Calibri"/>
                <w:color w:val="000000"/>
                <w:sz w:val="20"/>
                <w:szCs w:val="20"/>
              </w:rPr>
            </w:pPr>
          </w:p>
        </w:tc>
        <w:tc>
          <w:tcPr>
            <w:tcW w:w="2060" w:type="dxa"/>
            <w:tcBorders>
              <w:top w:val="nil"/>
              <w:left w:val="nil"/>
              <w:bottom w:val="nil"/>
              <w:right w:val="nil"/>
            </w:tcBorders>
            <w:shd w:val="clear" w:color="auto" w:fill="auto"/>
            <w:noWrap/>
            <w:vAlign w:val="bottom"/>
            <w:hideMark/>
          </w:tcPr>
          <w:p w14:paraId="10AF0C89" w14:textId="77777777" w:rsidR="00BE1AD3" w:rsidRDefault="00BE1AD3">
            <w:pPr>
              <w:jc w:val="center"/>
              <w:rPr>
                <w:sz w:val="20"/>
                <w:szCs w:val="20"/>
              </w:rPr>
            </w:pPr>
          </w:p>
        </w:tc>
        <w:tc>
          <w:tcPr>
            <w:tcW w:w="1159" w:type="dxa"/>
            <w:tcBorders>
              <w:top w:val="nil"/>
              <w:left w:val="nil"/>
              <w:bottom w:val="nil"/>
              <w:right w:val="nil"/>
            </w:tcBorders>
            <w:shd w:val="clear" w:color="auto" w:fill="auto"/>
            <w:noWrap/>
            <w:vAlign w:val="bottom"/>
            <w:hideMark/>
          </w:tcPr>
          <w:p w14:paraId="2680A974" w14:textId="77777777" w:rsidR="00BE1AD3" w:rsidRDefault="00BE1AD3">
            <w:pPr>
              <w:jc w:val="center"/>
              <w:rPr>
                <w:sz w:val="20"/>
                <w:szCs w:val="20"/>
              </w:rPr>
            </w:pPr>
          </w:p>
        </w:tc>
      </w:tr>
    </w:tbl>
    <w:p w14:paraId="49DE992E" w14:textId="77777777" w:rsidR="00BE1AD3" w:rsidRDefault="00BE1AD3">
      <w:pPr>
        <w:rPr>
          <w:rFonts w:asciiTheme="minorHAnsi" w:hAnsiTheme="minorHAnsi" w:cstheme="minorHAnsi"/>
        </w:rPr>
      </w:pPr>
    </w:p>
    <w:p w14:paraId="00B76642" w14:textId="77777777" w:rsidR="00514230" w:rsidRDefault="00514230">
      <w:pPr>
        <w:rPr>
          <w:rFonts w:asciiTheme="minorHAnsi" w:hAnsiTheme="minorHAnsi" w:cstheme="minorHAnsi"/>
        </w:rPr>
      </w:pPr>
    </w:p>
    <w:p w14:paraId="4532B520" w14:textId="38CF9BAA" w:rsidR="00C05007" w:rsidRDefault="00C05007">
      <w:pPr>
        <w:rPr>
          <w:rFonts w:asciiTheme="minorHAnsi" w:hAnsiTheme="minorHAnsi" w:cstheme="minorHAnsi"/>
        </w:rPr>
      </w:pPr>
      <w:r>
        <w:rPr>
          <w:rFonts w:asciiTheme="minorHAnsi" w:hAnsiTheme="minorHAnsi" w:cstheme="minorHAnsi"/>
          <w:u w:val="single"/>
        </w:rPr>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0483" w:type="dxa"/>
        <w:tblInd w:w="-554" w:type="dxa"/>
        <w:tblLook w:val="04A0" w:firstRow="1" w:lastRow="0" w:firstColumn="1" w:lastColumn="0" w:noHBand="0" w:noVBand="1"/>
      </w:tblPr>
      <w:tblGrid>
        <w:gridCol w:w="523"/>
        <w:gridCol w:w="1360"/>
        <w:gridCol w:w="1209"/>
        <w:gridCol w:w="934"/>
        <w:gridCol w:w="2057"/>
        <w:gridCol w:w="2280"/>
        <w:gridCol w:w="2120"/>
      </w:tblGrid>
      <w:tr w:rsidR="00BE1AD3" w14:paraId="2480ED1D" w14:textId="77777777" w:rsidTr="00BE1AD3">
        <w:trPr>
          <w:trHeight w:val="740"/>
        </w:trPr>
        <w:tc>
          <w:tcPr>
            <w:tcW w:w="523" w:type="dxa"/>
            <w:tcBorders>
              <w:top w:val="nil"/>
              <w:left w:val="nil"/>
              <w:bottom w:val="nil"/>
              <w:right w:val="nil"/>
            </w:tcBorders>
            <w:shd w:val="clear" w:color="auto" w:fill="auto"/>
            <w:noWrap/>
            <w:vAlign w:val="bottom"/>
            <w:hideMark/>
          </w:tcPr>
          <w:p w14:paraId="39662C20" w14:textId="77777777" w:rsidR="00BE1AD3" w:rsidRDefault="00BE1AD3"/>
        </w:tc>
        <w:tc>
          <w:tcPr>
            <w:tcW w:w="1360" w:type="dxa"/>
            <w:vMerge w:val="restart"/>
            <w:tcBorders>
              <w:top w:val="nil"/>
              <w:left w:val="nil"/>
              <w:bottom w:val="single" w:sz="4" w:space="0" w:color="000000"/>
              <w:right w:val="nil"/>
            </w:tcBorders>
            <w:shd w:val="clear" w:color="auto" w:fill="auto"/>
            <w:vAlign w:val="bottom"/>
            <w:hideMark/>
          </w:tcPr>
          <w:p w14:paraId="1FB799D3" w14:textId="77777777" w:rsidR="00BE1AD3" w:rsidRDefault="00BE1AD3">
            <w:pPr>
              <w:rPr>
                <w:rFonts w:ascii="Calibri" w:hAnsi="Calibri" w:cs="Calibri"/>
                <w:color w:val="000000"/>
              </w:rPr>
            </w:pPr>
            <w:r>
              <w:rPr>
                <w:rFonts w:ascii="Calibri" w:hAnsi="Calibri" w:cs="Calibri"/>
                <w:color w:val="000000"/>
              </w:rPr>
              <w:t>Adversity Exposure</w:t>
            </w:r>
          </w:p>
        </w:tc>
        <w:tc>
          <w:tcPr>
            <w:tcW w:w="1209" w:type="dxa"/>
            <w:vMerge w:val="restart"/>
            <w:tcBorders>
              <w:top w:val="nil"/>
              <w:left w:val="nil"/>
              <w:bottom w:val="single" w:sz="4" w:space="0" w:color="000000"/>
              <w:right w:val="nil"/>
            </w:tcBorders>
            <w:shd w:val="clear" w:color="auto" w:fill="auto"/>
            <w:vAlign w:val="bottom"/>
            <w:hideMark/>
          </w:tcPr>
          <w:p w14:paraId="6194F118" w14:textId="77777777" w:rsidR="00BE1AD3" w:rsidRDefault="00BE1AD3">
            <w:pPr>
              <w:rPr>
                <w:rFonts w:ascii="Calibri" w:hAnsi="Calibri" w:cs="Calibri"/>
                <w:color w:val="000000"/>
              </w:rPr>
            </w:pPr>
            <w:r>
              <w:rPr>
                <w:rFonts w:ascii="Calibri" w:hAnsi="Calibri" w:cs="Calibri"/>
                <w:color w:val="000000"/>
              </w:rPr>
              <w:t>Mediator</w:t>
            </w:r>
          </w:p>
        </w:tc>
        <w:tc>
          <w:tcPr>
            <w:tcW w:w="934" w:type="dxa"/>
            <w:vMerge w:val="restart"/>
            <w:tcBorders>
              <w:top w:val="nil"/>
              <w:left w:val="nil"/>
              <w:bottom w:val="single" w:sz="4" w:space="0" w:color="000000"/>
              <w:right w:val="nil"/>
            </w:tcBorders>
            <w:shd w:val="clear" w:color="auto" w:fill="auto"/>
            <w:noWrap/>
            <w:vAlign w:val="bottom"/>
            <w:hideMark/>
          </w:tcPr>
          <w:p w14:paraId="29F1FD76" w14:textId="77777777" w:rsidR="00BE1AD3" w:rsidRDefault="00BE1AD3">
            <w:pPr>
              <w:rPr>
                <w:rFonts w:ascii="Calibri" w:hAnsi="Calibri" w:cs="Calibri"/>
                <w:color w:val="000000"/>
              </w:rPr>
            </w:pPr>
            <w:r>
              <w:rPr>
                <w:rFonts w:ascii="Calibri" w:hAnsi="Calibri" w:cs="Calibri"/>
                <w:color w:val="000000"/>
              </w:rPr>
              <w:t>Sample</w:t>
            </w:r>
          </w:p>
        </w:tc>
        <w:tc>
          <w:tcPr>
            <w:tcW w:w="2057" w:type="dxa"/>
            <w:tcBorders>
              <w:top w:val="nil"/>
              <w:left w:val="nil"/>
              <w:bottom w:val="single" w:sz="4" w:space="0" w:color="auto"/>
              <w:right w:val="nil"/>
            </w:tcBorders>
            <w:shd w:val="clear" w:color="auto" w:fill="auto"/>
            <w:vAlign w:val="bottom"/>
            <w:hideMark/>
          </w:tcPr>
          <w:p w14:paraId="4395663E" w14:textId="77777777" w:rsidR="00BE1AD3" w:rsidRDefault="00BE1AD3">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280" w:type="dxa"/>
            <w:tcBorders>
              <w:top w:val="nil"/>
              <w:left w:val="nil"/>
              <w:bottom w:val="single" w:sz="4" w:space="0" w:color="auto"/>
              <w:right w:val="nil"/>
            </w:tcBorders>
            <w:shd w:val="clear" w:color="auto" w:fill="auto"/>
            <w:vAlign w:val="bottom"/>
            <w:hideMark/>
          </w:tcPr>
          <w:p w14:paraId="55803236" w14:textId="77777777" w:rsidR="00BE1AD3" w:rsidRDefault="00BE1AD3">
            <w:pPr>
              <w:jc w:val="center"/>
              <w:rPr>
                <w:rFonts w:ascii="Calibri" w:hAnsi="Calibri" w:cs="Calibri"/>
                <w:color w:val="000000"/>
              </w:rPr>
            </w:pPr>
            <w:r>
              <w:rPr>
                <w:rFonts w:ascii="Calibri" w:hAnsi="Calibri" w:cs="Calibri"/>
                <w:color w:val="000000"/>
              </w:rPr>
              <w:t>Adversity-</w:t>
            </w:r>
            <w:r>
              <w:rPr>
                <w:rFonts w:ascii="Calibri" w:hAnsi="Calibri" w:cs="Calibri"/>
                <w:color w:val="000000"/>
              </w:rPr>
              <w:br/>
              <w:t xml:space="preserve">Mediator </w:t>
            </w:r>
            <w:r>
              <w:rPr>
                <w:rFonts w:ascii="Calibri" w:hAnsi="Calibri" w:cs="Calibri"/>
                <w:color w:val="000000"/>
                <w:vertAlign w:val="superscript"/>
              </w:rPr>
              <w:t>a</w:t>
            </w:r>
          </w:p>
        </w:tc>
        <w:tc>
          <w:tcPr>
            <w:tcW w:w="2120" w:type="dxa"/>
            <w:tcBorders>
              <w:top w:val="nil"/>
              <w:left w:val="nil"/>
              <w:bottom w:val="single" w:sz="4" w:space="0" w:color="auto"/>
              <w:right w:val="nil"/>
            </w:tcBorders>
            <w:shd w:val="clear" w:color="auto" w:fill="auto"/>
            <w:vAlign w:val="bottom"/>
            <w:hideMark/>
          </w:tcPr>
          <w:p w14:paraId="32132BB8" w14:textId="77777777" w:rsidR="00BE1AD3" w:rsidRDefault="00BE1AD3">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r>
      <w:tr w:rsidR="00BE1AD3" w14:paraId="5E846D2C" w14:textId="77777777" w:rsidTr="00BE1AD3">
        <w:trPr>
          <w:trHeight w:val="320"/>
        </w:trPr>
        <w:tc>
          <w:tcPr>
            <w:tcW w:w="523" w:type="dxa"/>
            <w:tcBorders>
              <w:top w:val="nil"/>
              <w:left w:val="nil"/>
              <w:bottom w:val="single" w:sz="4" w:space="0" w:color="auto"/>
              <w:right w:val="nil"/>
            </w:tcBorders>
            <w:shd w:val="clear" w:color="auto" w:fill="auto"/>
            <w:noWrap/>
            <w:vAlign w:val="bottom"/>
            <w:hideMark/>
          </w:tcPr>
          <w:p w14:paraId="01153F04" w14:textId="77777777" w:rsidR="00BE1AD3" w:rsidRDefault="00BE1AD3">
            <w:pPr>
              <w:rPr>
                <w:rFonts w:ascii="Calibri" w:hAnsi="Calibri" w:cs="Calibri"/>
                <w:color w:val="000000"/>
              </w:rPr>
            </w:pPr>
            <w:r>
              <w:rPr>
                <w:rFonts w:ascii="Calibri" w:hAnsi="Calibri" w:cs="Calibri"/>
                <w:color w:val="000000"/>
              </w:rPr>
              <w:t> </w:t>
            </w:r>
          </w:p>
        </w:tc>
        <w:tc>
          <w:tcPr>
            <w:tcW w:w="1360" w:type="dxa"/>
            <w:vMerge/>
            <w:tcBorders>
              <w:top w:val="nil"/>
              <w:left w:val="nil"/>
              <w:bottom w:val="single" w:sz="4" w:space="0" w:color="000000"/>
              <w:right w:val="nil"/>
            </w:tcBorders>
            <w:vAlign w:val="center"/>
            <w:hideMark/>
          </w:tcPr>
          <w:p w14:paraId="271F28E3" w14:textId="77777777" w:rsidR="00BE1AD3" w:rsidRDefault="00BE1AD3">
            <w:pP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1705B4A" w14:textId="77777777" w:rsidR="00BE1AD3" w:rsidRDefault="00BE1AD3">
            <w:pPr>
              <w:rPr>
                <w:rFonts w:ascii="Calibri" w:hAnsi="Calibri" w:cs="Calibri"/>
                <w:color w:val="000000"/>
              </w:rPr>
            </w:pPr>
          </w:p>
        </w:tc>
        <w:tc>
          <w:tcPr>
            <w:tcW w:w="934" w:type="dxa"/>
            <w:vMerge/>
            <w:tcBorders>
              <w:top w:val="nil"/>
              <w:left w:val="nil"/>
              <w:bottom w:val="single" w:sz="4" w:space="0" w:color="000000"/>
              <w:right w:val="nil"/>
            </w:tcBorders>
            <w:vAlign w:val="center"/>
            <w:hideMark/>
          </w:tcPr>
          <w:p w14:paraId="7E6B0E84" w14:textId="77777777" w:rsidR="00BE1AD3" w:rsidRDefault="00BE1AD3">
            <w:pPr>
              <w:rPr>
                <w:rFonts w:ascii="Calibri" w:hAnsi="Calibri" w:cs="Calibri"/>
                <w:color w:val="000000"/>
              </w:rPr>
            </w:pPr>
          </w:p>
        </w:tc>
        <w:tc>
          <w:tcPr>
            <w:tcW w:w="2057" w:type="dxa"/>
            <w:tcBorders>
              <w:top w:val="nil"/>
              <w:left w:val="nil"/>
              <w:bottom w:val="single" w:sz="4" w:space="0" w:color="auto"/>
              <w:right w:val="nil"/>
            </w:tcBorders>
            <w:shd w:val="clear" w:color="auto" w:fill="auto"/>
            <w:vAlign w:val="bottom"/>
            <w:hideMark/>
          </w:tcPr>
          <w:p w14:paraId="6C18E472"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280" w:type="dxa"/>
            <w:tcBorders>
              <w:top w:val="nil"/>
              <w:left w:val="nil"/>
              <w:bottom w:val="single" w:sz="4" w:space="0" w:color="auto"/>
              <w:right w:val="nil"/>
            </w:tcBorders>
            <w:shd w:val="clear" w:color="auto" w:fill="auto"/>
            <w:vAlign w:val="bottom"/>
            <w:hideMark/>
          </w:tcPr>
          <w:p w14:paraId="1200EB6B"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20" w:type="dxa"/>
            <w:tcBorders>
              <w:top w:val="nil"/>
              <w:left w:val="nil"/>
              <w:bottom w:val="single" w:sz="4" w:space="0" w:color="auto"/>
              <w:right w:val="nil"/>
            </w:tcBorders>
            <w:shd w:val="clear" w:color="auto" w:fill="auto"/>
            <w:vAlign w:val="bottom"/>
            <w:hideMark/>
          </w:tcPr>
          <w:p w14:paraId="4854210B" w14:textId="77777777" w:rsidR="00BE1AD3" w:rsidRDefault="00BE1AD3">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r>
      <w:tr w:rsidR="00BE1AD3" w14:paraId="1BD8DBBF" w14:textId="77777777" w:rsidTr="00BE1AD3">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195D2A72" w14:textId="77777777" w:rsidR="00BE1AD3" w:rsidRDefault="00BE1AD3">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26321BC0"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6B5F6166"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45287F4A"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3DA80FD3" w14:textId="77777777" w:rsidR="00BE1AD3" w:rsidRDefault="00BE1AD3">
            <w:pPr>
              <w:jc w:val="center"/>
              <w:rPr>
                <w:rFonts w:ascii="Calibri" w:hAnsi="Calibri" w:cs="Calibri"/>
                <w:color w:val="000000"/>
              </w:rPr>
            </w:pPr>
            <w:r>
              <w:rPr>
                <w:rFonts w:ascii="Calibri" w:hAnsi="Calibri" w:cs="Calibri"/>
                <w:color w:val="000000"/>
              </w:rPr>
              <w:t>0.22(0.09,0.35)**</w:t>
            </w:r>
          </w:p>
        </w:tc>
        <w:tc>
          <w:tcPr>
            <w:tcW w:w="2280" w:type="dxa"/>
            <w:tcBorders>
              <w:top w:val="nil"/>
              <w:left w:val="nil"/>
              <w:bottom w:val="nil"/>
              <w:right w:val="nil"/>
            </w:tcBorders>
            <w:shd w:val="clear" w:color="auto" w:fill="auto"/>
            <w:noWrap/>
            <w:vAlign w:val="bottom"/>
            <w:hideMark/>
          </w:tcPr>
          <w:p w14:paraId="7373F89A" w14:textId="77777777" w:rsidR="00BE1AD3" w:rsidRDefault="00BE1AD3">
            <w:pPr>
              <w:jc w:val="center"/>
              <w:rPr>
                <w:rFonts w:ascii="Calibri" w:hAnsi="Calibri" w:cs="Calibri"/>
                <w:color w:val="000000"/>
              </w:rPr>
            </w:pPr>
            <w:r>
              <w:rPr>
                <w:rFonts w:ascii="Calibri" w:hAnsi="Calibri" w:cs="Calibri"/>
                <w:color w:val="000000"/>
              </w:rPr>
              <w:t>-0.01(-0.13,0.11)</w:t>
            </w:r>
          </w:p>
        </w:tc>
        <w:tc>
          <w:tcPr>
            <w:tcW w:w="2120" w:type="dxa"/>
            <w:tcBorders>
              <w:top w:val="nil"/>
              <w:left w:val="nil"/>
              <w:bottom w:val="nil"/>
              <w:right w:val="nil"/>
            </w:tcBorders>
            <w:shd w:val="clear" w:color="auto" w:fill="auto"/>
            <w:noWrap/>
            <w:vAlign w:val="bottom"/>
            <w:hideMark/>
          </w:tcPr>
          <w:p w14:paraId="43151BD0" w14:textId="77777777" w:rsidR="00BE1AD3" w:rsidRDefault="00BE1AD3">
            <w:pPr>
              <w:jc w:val="center"/>
              <w:rPr>
                <w:rFonts w:ascii="Calibri" w:hAnsi="Calibri" w:cs="Calibri"/>
                <w:color w:val="000000"/>
              </w:rPr>
            </w:pPr>
            <w:r>
              <w:rPr>
                <w:rFonts w:ascii="Calibri" w:hAnsi="Calibri" w:cs="Calibri"/>
                <w:color w:val="000000"/>
              </w:rPr>
              <w:t>0.19(0.06,0.32)**</w:t>
            </w:r>
          </w:p>
        </w:tc>
      </w:tr>
      <w:tr w:rsidR="00BE1AD3" w14:paraId="198C3868" w14:textId="77777777" w:rsidTr="00BE1AD3">
        <w:trPr>
          <w:trHeight w:val="320"/>
        </w:trPr>
        <w:tc>
          <w:tcPr>
            <w:tcW w:w="523" w:type="dxa"/>
            <w:vMerge/>
            <w:tcBorders>
              <w:top w:val="nil"/>
              <w:left w:val="nil"/>
              <w:bottom w:val="single" w:sz="4" w:space="0" w:color="000000"/>
              <w:right w:val="nil"/>
            </w:tcBorders>
            <w:vAlign w:val="center"/>
            <w:hideMark/>
          </w:tcPr>
          <w:p w14:paraId="6972F86A"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B0E607"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6F758D7B"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0BC19A1A"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1D419903" w14:textId="77777777" w:rsidR="00BE1AD3" w:rsidRDefault="00BE1AD3">
            <w:pPr>
              <w:jc w:val="center"/>
              <w:rPr>
                <w:rFonts w:ascii="Calibri" w:hAnsi="Calibri" w:cs="Calibri"/>
                <w:color w:val="000000"/>
              </w:rPr>
            </w:pPr>
            <w:r>
              <w:rPr>
                <w:rFonts w:ascii="Calibri" w:hAnsi="Calibri" w:cs="Calibri"/>
                <w:color w:val="000000"/>
              </w:rPr>
              <w:t>0.17(0.00,0.34)*</w:t>
            </w:r>
          </w:p>
        </w:tc>
        <w:tc>
          <w:tcPr>
            <w:tcW w:w="2280" w:type="dxa"/>
            <w:tcBorders>
              <w:top w:val="nil"/>
              <w:left w:val="nil"/>
              <w:bottom w:val="nil"/>
              <w:right w:val="nil"/>
            </w:tcBorders>
            <w:shd w:val="clear" w:color="auto" w:fill="auto"/>
            <w:noWrap/>
            <w:vAlign w:val="bottom"/>
            <w:hideMark/>
          </w:tcPr>
          <w:p w14:paraId="7897B917" w14:textId="77777777" w:rsidR="00BE1AD3" w:rsidRDefault="00BE1AD3">
            <w:pPr>
              <w:jc w:val="center"/>
              <w:rPr>
                <w:rFonts w:ascii="Calibri" w:hAnsi="Calibri" w:cs="Calibri"/>
                <w:color w:val="000000"/>
              </w:rPr>
            </w:pPr>
            <w:r>
              <w:rPr>
                <w:rFonts w:ascii="Calibri" w:hAnsi="Calibri" w:cs="Calibri"/>
                <w:color w:val="000000"/>
              </w:rPr>
              <w:t>0.11(-0.05,0.27)</w:t>
            </w:r>
          </w:p>
        </w:tc>
        <w:tc>
          <w:tcPr>
            <w:tcW w:w="2120" w:type="dxa"/>
            <w:tcBorders>
              <w:top w:val="nil"/>
              <w:left w:val="nil"/>
              <w:bottom w:val="nil"/>
              <w:right w:val="nil"/>
            </w:tcBorders>
            <w:shd w:val="clear" w:color="auto" w:fill="auto"/>
            <w:noWrap/>
            <w:vAlign w:val="bottom"/>
            <w:hideMark/>
          </w:tcPr>
          <w:p w14:paraId="6FA49F9D" w14:textId="77777777" w:rsidR="00BE1AD3" w:rsidRDefault="00BE1AD3">
            <w:pPr>
              <w:jc w:val="center"/>
              <w:rPr>
                <w:rFonts w:ascii="Calibri" w:hAnsi="Calibri" w:cs="Calibri"/>
                <w:color w:val="000000"/>
              </w:rPr>
            </w:pPr>
            <w:r>
              <w:rPr>
                <w:rFonts w:ascii="Calibri" w:hAnsi="Calibri" w:cs="Calibri"/>
                <w:color w:val="000000"/>
              </w:rPr>
              <w:t>0.15(-0.04,0.34)</w:t>
            </w:r>
          </w:p>
        </w:tc>
      </w:tr>
      <w:tr w:rsidR="00BE1AD3" w14:paraId="34CFF5D4" w14:textId="77777777" w:rsidTr="00BE1AD3">
        <w:trPr>
          <w:trHeight w:val="320"/>
        </w:trPr>
        <w:tc>
          <w:tcPr>
            <w:tcW w:w="523" w:type="dxa"/>
            <w:vMerge/>
            <w:tcBorders>
              <w:top w:val="nil"/>
              <w:left w:val="nil"/>
              <w:bottom w:val="single" w:sz="4" w:space="0" w:color="000000"/>
              <w:right w:val="nil"/>
            </w:tcBorders>
            <w:vAlign w:val="center"/>
            <w:hideMark/>
          </w:tcPr>
          <w:p w14:paraId="335CB6B0"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06D94DA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5985306C"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59F8BE1"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34C61F1D" w14:textId="77777777" w:rsidR="00BE1AD3" w:rsidRDefault="00BE1AD3">
            <w:pPr>
              <w:jc w:val="center"/>
              <w:rPr>
                <w:rFonts w:ascii="Calibri" w:hAnsi="Calibri" w:cs="Calibri"/>
                <w:color w:val="000000"/>
              </w:rPr>
            </w:pPr>
            <w:r>
              <w:rPr>
                <w:rFonts w:ascii="Calibri" w:hAnsi="Calibri" w:cs="Calibri"/>
                <w:color w:val="000000"/>
              </w:rPr>
              <w:t>0.29(0.08,0.5)**</w:t>
            </w:r>
          </w:p>
        </w:tc>
        <w:tc>
          <w:tcPr>
            <w:tcW w:w="2280" w:type="dxa"/>
            <w:tcBorders>
              <w:top w:val="nil"/>
              <w:left w:val="nil"/>
              <w:bottom w:val="single" w:sz="4" w:space="0" w:color="auto"/>
              <w:right w:val="nil"/>
            </w:tcBorders>
            <w:shd w:val="clear" w:color="auto" w:fill="auto"/>
            <w:noWrap/>
            <w:vAlign w:val="bottom"/>
            <w:hideMark/>
          </w:tcPr>
          <w:p w14:paraId="2FA47659" w14:textId="77777777" w:rsidR="00BE1AD3" w:rsidRDefault="00BE1AD3">
            <w:pPr>
              <w:jc w:val="center"/>
              <w:rPr>
                <w:rFonts w:ascii="Calibri" w:hAnsi="Calibri" w:cs="Calibri"/>
                <w:color w:val="000000"/>
              </w:rPr>
            </w:pPr>
            <w:r>
              <w:rPr>
                <w:rFonts w:ascii="Calibri" w:hAnsi="Calibri" w:cs="Calibri"/>
                <w:color w:val="000000"/>
              </w:rPr>
              <w:t>-0.17(-0.37,0.03)</w:t>
            </w:r>
          </w:p>
        </w:tc>
        <w:tc>
          <w:tcPr>
            <w:tcW w:w="2120" w:type="dxa"/>
            <w:tcBorders>
              <w:top w:val="nil"/>
              <w:left w:val="nil"/>
              <w:bottom w:val="single" w:sz="4" w:space="0" w:color="auto"/>
              <w:right w:val="nil"/>
            </w:tcBorders>
            <w:shd w:val="clear" w:color="auto" w:fill="auto"/>
            <w:noWrap/>
            <w:vAlign w:val="bottom"/>
            <w:hideMark/>
          </w:tcPr>
          <w:p w14:paraId="535D13DD" w14:textId="77777777" w:rsidR="00BE1AD3" w:rsidRDefault="00BE1AD3">
            <w:pPr>
              <w:jc w:val="center"/>
              <w:rPr>
                <w:rFonts w:ascii="Calibri" w:hAnsi="Calibri" w:cs="Calibri"/>
                <w:color w:val="000000"/>
              </w:rPr>
            </w:pPr>
            <w:r>
              <w:rPr>
                <w:rFonts w:ascii="Calibri" w:hAnsi="Calibri" w:cs="Calibri"/>
                <w:color w:val="000000"/>
              </w:rPr>
              <w:t>0.28(0.09,0.47)**</w:t>
            </w:r>
          </w:p>
        </w:tc>
      </w:tr>
      <w:tr w:rsidR="00BE1AD3" w14:paraId="511D144A" w14:textId="77777777" w:rsidTr="00BE1AD3">
        <w:trPr>
          <w:trHeight w:val="320"/>
        </w:trPr>
        <w:tc>
          <w:tcPr>
            <w:tcW w:w="523" w:type="dxa"/>
            <w:vMerge/>
            <w:tcBorders>
              <w:top w:val="nil"/>
              <w:left w:val="nil"/>
              <w:bottom w:val="single" w:sz="4" w:space="0" w:color="000000"/>
              <w:right w:val="nil"/>
            </w:tcBorders>
            <w:vAlign w:val="center"/>
            <w:hideMark/>
          </w:tcPr>
          <w:p w14:paraId="2916991D"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2FCB1DE"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134084AB" w14:textId="77777777" w:rsidR="00BE1AD3" w:rsidRDefault="00BE1AD3">
            <w:pPr>
              <w:rPr>
                <w:rFonts w:ascii="Calibri" w:hAnsi="Calibri" w:cs="Calibri"/>
                <w:color w:val="000000"/>
              </w:rPr>
            </w:pPr>
            <w:r>
              <w:rPr>
                <w:rFonts w:ascii="Calibri" w:hAnsi="Calibri" w:cs="Calibri"/>
                <w:color w:val="000000"/>
              </w:rPr>
              <w:t>Reward Sensitivity (RT contrast)</w:t>
            </w:r>
          </w:p>
        </w:tc>
        <w:tc>
          <w:tcPr>
            <w:tcW w:w="934" w:type="dxa"/>
            <w:tcBorders>
              <w:top w:val="nil"/>
              <w:left w:val="nil"/>
              <w:bottom w:val="nil"/>
              <w:right w:val="nil"/>
            </w:tcBorders>
            <w:shd w:val="clear" w:color="auto" w:fill="auto"/>
            <w:noWrap/>
            <w:vAlign w:val="bottom"/>
            <w:hideMark/>
          </w:tcPr>
          <w:p w14:paraId="2D2E40A1"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2723648" w14:textId="77777777" w:rsidR="00BE1AD3" w:rsidRDefault="00BE1AD3">
            <w:pPr>
              <w:jc w:val="center"/>
              <w:rPr>
                <w:rFonts w:ascii="Calibri" w:hAnsi="Calibri" w:cs="Calibri"/>
                <w:color w:val="000000"/>
              </w:rPr>
            </w:pPr>
            <w:r>
              <w:rPr>
                <w:rFonts w:ascii="Calibri" w:hAnsi="Calibri" w:cs="Calibri"/>
                <w:color w:val="000000"/>
              </w:rPr>
              <w:t>0.22(0.09,0.35)**</w:t>
            </w:r>
          </w:p>
        </w:tc>
        <w:tc>
          <w:tcPr>
            <w:tcW w:w="2280" w:type="dxa"/>
            <w:tcBorders>
              <w:top w:val="nil"/>
              <w:left w:val="nil"/>
              <w:bottom w:val="nil"/>
              <w:right w:val="nil"/>
            </w:tcBorders>
            <w:shd w:val="clear" w:color="auto" w:fill="auto"/>
            <w:noWrap/>
            <w:vAlign w:val="bottom"/>
            <w:hideMark/>
          </w:tcPr>
          <w:p w14:paraId="5299412C" w14:textId="77777777" w:rsidR="00BE1AD3" w:rsidRDefault="00BE1AD3">
            <w:pPr>
              <w:jc w:val="center"/>
              <w:rPr>
                <w:rFonts w:ascii="Calibri" w:hAnsi="Calibri" w:cs="Calibri"/>
                <w:color w:val="000000"/>
              </w:rPr>
            </w:pPr>
            <w:r>
              <w:rPr>
                <w:rFonts w:ascii="Calibri" w:hAnsi="Calibri" w:cs="Calibri"/>
                <w:color w:val="000000"/>
              </w:rPr>
              <w:t>-0.20(-0.33,-0.07)**</w:t>
            </w:r>
          </w:p>
        </w:tc>
        <w:tc>
          <w:tcPr>
            <w:tcW w:w="2120" w:type="dxa"/>
            <w:tcBorders>
              <w:top w:val="nil"/>
              <w:left w:val="nil"/>
              <w:bottom w:val="nil"/>
              <w:right w:val="nil"/>
            </w:tcBorders>
            <w:shd w:val="clear" w:color="auto" w:fill="auto"/>
            <w:noWrap/>
            <w:vAlign w:val="bottom"/>
            <w:hideMark/>
          </w:tcPr>
          <w:p w14:paraId="5C6606BB" w14:textId="77777777" w:rsidR="00BE1AD3" w:rsidRDefault="00BE1AD3">
            <w:pPr>
              <w:jc w:val="center"/>
              <w:rPr>
                <w:rFonts w:ascii="Calibri" w:hAnsi="Calibri" w:cs="Calibri"/>
                <w:color w:val="000000"/>
              </w:rPr>
            </w:pPr>
            <w:r>
              <w:rPr>
                <w:rFonts w:ascii="Calibri" w:hAnsi="Calibri" w:cs="Calibri"/>
                <w:color w:val="000000"/>
              </w:rPr>
              <w:t>-0.15(-0.27,-0.03)*</w:t>
            </w:r>
          </w:p>
        </w:tc>
      </w:tr>
      <w:tr w:rsidR="00BE1AD3" w14:paraId="6E9E003F" w14:textId="77777777" w:rsidTr="00BE1AD3">
        <w:trPr>
          <w:trHeight w:val="320"/>
        </w:trPr>
        <w:tc>
          <w:tcPr>
            <w:tcW w:w="523" w:type="dxa"/>
            <w:vMerge/>
            <w:tcBorders>
              <w:top w:val="nil"/>
              <w:left w:val="nil"/>
              <w:bottom w:val="single" w:sz="4" w:space="0" w:color="000000"/>
              <w:right w:val="nil"/>
            </w:tcBorders>
            <w:vAlign w:val="center"/>
            <w:hideMark/>
          </w:tcPr>
          <w:p w14:paraId="63A04B5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77787D3"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5FA2721B"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76006872"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08B3DA2C" w14:textId="77777777" w:rsidR="00BE1AD3" w:rsidRDefault="00BE1AD3">
            <w:pPr>
              <w:jc w:val="center"/>
              <w:rPr>
                <w:rFonts w:ascii="Calibri" w:hAnsi="Calibri" w:cs="Calibri"/>
                <w:color w:val="000000"/>
              </w:rPr>
            </w:pPr>
            <w:r>
              <w:rPr>
                <w:rFonts w:ascii="Calibri" w:hAnsi="Calibri" w:cs="Calibri"/>
                <w:color w:val="000000"/>
              </w:rPr>
              <w:t>0.17(0.00,0.34)*</w:t>
            </w:r>
          </w:p>
        </w:tc>
        <w:tc>
          <w:tcPr>
            <w:tcW w:w="2280" w:type="dxa"/>
            <w:tcBorders>
              <w:top w:val="nil"/>
              <w:left w:val="nil"/>
              <w:bottom w:val="nil"/>
              <w:right w:val="nil"/>
            </w:tcBorders>
            <w:shd w:val="clear" w:color="auto" w:fill="auto"/>
            <w:noWrap/>
            <w:vAlign w:val="bottom"/>
            <w:hideMark/>
          </w:tcPr>
          <w:p w14:paraId="76C58E17" w14:textId="77777777" w:rsidR="00BE1AD3" w:rsidRDefault="00BE1AD3">
            <w:pPr>
              <w:jc w:val="center"/>
              <w:rPr>
                <w:rFonts w:ascii="Calibri" w:hAnsi="Calibri" w:cs="Calibri"/>
                <w:color w:val="000000"/>
              </w:rPr>
            </w:pPr>
            <w:r>
              <w:rPr>
                <w:rFonts w:ascii="Calibri" w:hAnsi="Calibri" w:cs="Calibri"/>
                <w:color w:val="000000"/>
              </w:rPr>
              <w:t>-0.19(-0.35,-0.03)*</w:t>
            </w:r>
          </w:p>
        </w:tc>
        <w:tc>
          <w:tcPr>
            <w:tcW w:w="2120" w:type="dxa"/>
            <w:tcBorders>
              <w:top w:val="nil"/>
              <w:left w:val="nil"/>
              <w:bottom w:val="nil"/>
              <w:right w:val="nil"/>
            </w:tcBorders>
            <w:shd w:val="clear" w:color="auto" w:fill="auto"/>
            <w:noWrap/>
            <w:vAlign w:val="bottom"/>
            <w:hideMark/>
          </w:tcPr>
          <w:p w14:paraId="13E90CD5" w14:textId="77777777" w:rsidR="00BE1AD3" w:rsidRDefault="00BE1AD3">
            <w:pPr>
              <w:jc w:val="center"/>
              <w:rPr>
                <w:rFonts w:ascii="Calibri" w:hAnsi="Calibri" w:cs="Calibri"/>
                <w:color w:val="000000"/>
              </w:rPr>
            </w:pPr>
            <w:r>
              <w:rPr>
                <w:rFonts w:ascii="Calibri" w:hAnsi="Calibri" w:cs="Calibri"/>
                <w:color w:val="000000"/>
              </w:rPr>
              <w:t>-0.11(-0.29,0.07)</w:t>
            </w:r>
          </w:p>
        </w:tc>
      </w:tr>
      <w:tr w:rsidR="00BE1AD3" w14:paraId="567B71E8" w14:textId="77777777" w:rsidTr="00BE1AD3">
        <w:trPr>
          <w:trHeight w:val="320"/>
        </w:trPr>
        <w:tc>
          <w:tcPr>
            <w:tcW w:w="523" w:type="dxa"/>
            <w:vMerge/>
            <w:tcBorders>
              <w:top w:val="nil"/>
              <w:left w:val="nil"/>
              <w:bottom w:val="single" w:sz="4" w:space="0" w:color="000000"/>
              <w:right w:val="nil"/>
            </w:tcBorders>
            <w:vAlign w:val="center"/>
            <w:hideMark/>
          </w:tcPr>
          <w:p w14:paraId="3E7C6BEB"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4644FA1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5F3B8837"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09E59ED8"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490B776B" w14:textId="77777777" w:rsidR="00BE1AD3" w:rsidRDefault="00BE1AD3">
            <w:pPr>
              <w:jc w:val="center"/>
              <w:rPr>
                <w:rFonts w:ascii="Calibri" w:hAnsi="Calibri" w:cs="Calibri"/>
                <w:color w:val="000000"/>
              </w:rPr>
            </w:pPr>
            <w:r>
              <w:rPr>
                <w:rFonts w:ascii="Calibri" w:hAnsi="Calibri" w:cs="Calibri"/>
                <w:color w:val="000000"/>
              </w:rPr>
              <w:t>0.29(0.08,0.50)**</w:t>
            </w:r>
          </w:p>
        </w:tc>
        <w:tc>
          <w:tcPr>
            <w:tcW w:w="2280" w:type="dxa"/>
            <w:tcBorders>
              <w:top w:val="nil"/>
              <w:left w:val="nil"/>
              <w:bottom w:val="single" w:sz="4" w:space="0" w:color="auto"/>
              <w:right w:val="nil"/>
            </w:tcBorders>
            <w:shd w:val="clear" w:color="auto" w:fill="auto"/>
            <w:noWrap/>
            <w:vAlign w:val="bottom"/>
            <w:hideMark/>
          </w:tcPr>
          <w:p w14:paraId="57F1317D" w14:textId="77777777" w:rsidR="00BE1AD3" w:rsidRDefault="00BE1AD3">
            <w:pPr>
              <w:jc w:val="center"/>
              <w:rPr>
                <w:rFonts w:ascii="Calibri" w:hAnsi="Calibri" w:cs="Calibri"/>
                <w:color w:val="000000"/>
              </w:rPr>
            </w:pPr>
            <w:r>
              <w:rPr>
                <w:rFonts w:ascii="Calibri" w:hAnsi="Calibri" w:cs="Calibri"/>
                <w:color w:val="000000"/>
              </w:rPr>
              <w:t>-0.20(-0.42,0.02)</w:t>
            </w:r>
          </w:p>
        </w:tc>
        <w:tc>
          <w:tcPr>
            <w:tcW w:w="2120" w:type="dxa"/>
            <w:tcBorders>
              <w:top w:val="nil"/>
              <w:left w:val="nil"/>
              <w:bottom w:val="single" w:sz="4" w:space="0" w:color="auto"/>
              <w:right w:val="nil"/>
            </w:tcBorders>
            <w:shd w:val="clear" w:color="auto" w:fill="auto"/>
            <w:noWrap/>
            <w:vAlign w:val="bottom"/>
            <w:hideMark/>
          </w:tcPr>
          <w:p w14:paraId="5B047EA5" w14:textId="77777777" w:rsidR="00BE1AD3" w:rsidRDefault="00BE1AD3">
            <w:pPr>
              <w:jc w:val="center"/>
              <w:rPr>
                <w:rFonts w:ascii="Calibri" w:hAnsi="Calibri" w:cs="Calibri"/>
                <w:color w:val="000000"/>
              </w:rPr>
            </w:pPr>
            <w:r>
              <w:rPr>
                <w:rFonts w:ascii="Calibri" w:hAnsi="Calibri" w:cs="Calibri"/>
                <w:color w:val="000000"/>
              </w:rPr>
              <w:t>-0.17(-0.34,0.00)</w:t>
            </w:r>
          </w:p>
        </w:tc>
      </w:tr>
      <w:tr w:rsidR="00BE1AD3" w14:paraId="78C0061A" w14:textId="77777777" w:rsidTr="00BE1AD3">
        <w:trPr>
          <w:trHeight w:val="340"/>
        </w:trPr>
        <w:tc>
          <w:tcPr>
            <w:tcW w:w="523" w:type="dxa"/>
            <w:vMerge/>
            <w:tcBorders>
              <w:top w:val="nil"/>
              <w:left w:val="nil"/>
              <w:bottom w:val="single" w:sz="4" w:space="0" w:color="000000"/>
              <w:right w:val="nil"/>
            </w:tcBorders>
            <w:vAlign w:val="center"/>
            <w:hideMark/>
          </w:tcPr>
          <w:p w14:paraId="58CDB5AF"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6BFE3B2"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6A8F1DCB"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0F76F7CD"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20D1B08" w14:textId="77777777" w:rsidR="00BE1AD3" w:rsidRDefault="00BE1AD3">
            <w:pPr>
              <w:jc w:val="center"/>
              <w:rPr>
                <w:rFonts w:ascii="Calibri" w:hAnsi="Calibri" w:cs="Calibri"/>
                <w:color w:val="000000"/>
              </w:rPr>
            </w:pPr>
            <w:r>
              <w:rPr>
                <w:rFonts w:ascii="Calibri" w:hAnsi="Calibri" w:cs="Calibri"/>
                <w:color w:val="000000"/>
              </w:rPr>
              <w:t>0.34(0.2,0.48)***</w:t>
            </w:r>
          </w:p>
        </w:tc>
        <w:tc>
          <w:tcPr>
            <w:tcW w:w="2280" w:type="dxa"/>
            <w:tcBorders>
              <w:top w:val="nil"/>
              <w:left w:val="nil"/>
              <w:bottom w:val="nil"/>
              <w:right w:val="nil"/>
            </w:tcBorders>
            <w:shd w:val="clear" w:color="auto" w:fill="auto"/>
            <w:noWrap/>
            <w:vAlign w:val="bottom"/>
            <w:hideMark/>
          </w:tcPr>
          <w:p w14:paraId="2BD2FE83" w14:textId="77777777" w:rsidR="00BE1AD3" w:rsidRDefault="00BE1AD3">
            <w:pPr>
              <w:jc w:val="center"/>
              <w:rPr>
                <w:rFonts w:ascii="Calibri" w:hAnsi="Calibri" w:cs="Calibri"/>
                <w:color w:val="000000"/>
              </w:rPr>
            </w:pPr>
            <w:r>
              <w:rPr>
                <w:rFonts w:ascii="Calibri" w:hAnsi="Calibri" w:cs="Calibri"/>
                <w:color w:val="000000"/>
              </w:rPr>
              <w:t>-0.12(-0.25,0.01)</w:t>
            </w:r>
          </w:p>
        </w:tc>
        <w:tc>
          <w:tcPr>
            <w:tcW w:w="2120" w:type="dxa"/>
            <w:tcBorders>
              <w:top w:val="nil"/>
              <w:left w:val="nil"/>
              <w:bottom w:val="nil"/>
              <w:right w:val="nil"/>
            </w:tcBorders>
            <w:shd w:val="clear" w:color="auto" w:fill="auto"/>
            <w:noWrap/>
            <w:vAlign w:val="bottom"/>
            <w:hideMark/>
          </w:tcPr>
          <w:p w14:paraId="587AC40D" w14:textId="77777777" w:rsidR="00BE1AD3" w:rsidRDefault="00BE1AD3">
            <w:pPr>
              <w:jc w:val="center"/>
              <w:rPr>
                <w:rFonts w:ascii="Calibri" w:hAnsi="Calibri" w:cs="Calibri"/>
                <w:color w:val="000000"/>
              </w:rPr>
            </w:pPr>
            <w:r>
              <w:rPr>
                <w:rFonts w:ascii="Calibri" w:hAnsi="Calibri" w:cs="Calibri"/>
                <w:color w:val="000000"/>
              </w:rPr>
              <w:t>0.19(0.06,0.32)**</w:t>
            </w:r>
          </w:p>
        </w:tc>
      </w:tr>
      <w:tr w:rsidR="00BE1AD3" w14:paraId="4D341DD3" w14:textId="77777777" w:rsidTr="00BE1AD3">
        <w:trPr>
          <w:trHeight w:val="320"/>
        </w:trPr>
        <w:tc>
          <w:tcPr>
            <w:tcW w:w="523" w:type="dxa"/>
            <w:vMerge/>
            <w:tcBorders>
              <w:top w:val="nil"/>
              <w:left w:val="nil"/>
              <w:bottom w:val="single" w:sz="4" w:space="0" w:color="000000"/>
              <w:right w:val="nil"/>
            </w:tcBorders>
            <w:vAlign w:val="center"/>
            <w:hideMark/>
          </w:tcPr>
          <w:p w14:paraId="79B71C6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0C9E9D9"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5D1CED7E"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39CFD570"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753C06BF" w14:textId="77777777" w:rsidR="00BE1AD3" w:rsidRDefault="00BE1AD3">
            <w:pPr>
              <w:jc w:val="center"/>
              <w:rPr>
                <w:rFonts w:ascii="Calibri" w:hAnsi="Calibri" w:cs="Calibri"/>
                <w:color w:val="000000"/>
              </w:rPr>
            </w:pPr>
            <w:r>
              <w:rPr>
                <w:rFonts w:ascii="Calibri" w:hAnsi="Calibri" w:cs="Calibri"/>
                <w:color w:val="000000"/>
              </w:rPr>
              <w:t>0.33(0.16,0.50)***</w:t>
            </w:r>
          </w:p>
        </w:tc>
        <w:tc>
          <w:tcPr>
            <w:tcW w:w="2280" w:type="dxa"/>
            <w:tcBorders>
              <w:top w:val="nil"/>
              <w:left w:val="nil"/>
              <w:bottom w:val="nil"/>
              <w:right w:val="nil"/>
            </w:tcBorders>
            <w:shd w:val="clear" w:color="auto" w:fill="auto"/>
            <w:noWrap/>
            <w:vAlign w:val="bottom"/>
            <w:hideMark/>
          </w:tcPr>
          <w:p w14:paraId="1ADBBE28" w14:textId="77777777" w:rsidR="00BE1AD3" w:rsidRDefault="00BE1AD3">
            <w:pPr>
              <w:jc w:val="center"/>
              <w:rPr>
                <w:rFonts w:ascii="Calibri" w:hAnsi="Calibri" w:cs="Calibri"/>
                <w:color w:val="000000"/>
              </w:rPr>
            </w:pPr>
            <w:r>
              <w:rPr>
                <w:rFonts w:ascii="Calibri" w:hAnsi="Calibri" w:cs="Calibri"/>
                <w:color w:val="000000"/>
              </w:rPr>
              <w:t>-0.06(-0.22,0.10)</w:t>
            </w:r>
          </w:p>
        </w:tc>
        <w:tc>
          <w:tcPr>
            <w:tcW w:w="2120" w:type="dxa"/>
            <w:tcBorders>
              <w:top w:val="nil"/>
              <w:left w:val="nil"/>
              <w:bottom w:val="nil"/>
              <w:right w:val="nil"/>
            </w:tcBorders>
            <w:shd w:val="clear" w:color="auto" w:fill="auto"/>
            <w:noWrap/>
            <w:vAlign w:val="bottom"/>
            <w:hideMark/>
          </w:tcPr>
          <w:p w14:paraId="7B1AC63D" w14:textId="77777777" w:rsidR="00BE1AD3" w:rsidRDefault="00BE1AD3">
            <w:pPr>
              <w:jc w:val="center"/>
              <w:rPr>
                <w:rFonts w:ascii="Calibri" w:hAnsi="Calibri" w:cs="Calibri"/>
                <w:color w:val="000000"/>
              </w:rPr>
            </w:pPr>
            <w:r>
              <w:rPr>
                <w:rFonts w:ascii="Calibri" w:hAnsi="Calibri" w:cs="Calibri"/>
                <w:color w:val="000000"/>
              </w:rPr>
              <w:t>0.15(-0.04,0.34)</w:t>
            </w:r>
          </w:p>
        </w:tc>
      </w:tr>
      <w:tr w:rsidR="00BE1AD3" w14:paraId="2028DFB9" w14:textId="77777777" w:rsidTr="00BE1AD3">
        <w:trPr>
          <w:trHeight w:val="320"/>
        </w:trPr>
        <w:tc>
          <w:tcPr>
            <w:tcW w:w="523" w:type="dxa"/>
            <w:vMerge/>
            <w:tcBorders>
              <w:top w:val="nil"/>
              <w:left w:val="nil"/>
              <w:bottom w:val="single" w:sz="4" w:space="0" w:color="000000"/>
              <w:right w:val="nil"/>
            </w:tcBorders>
            <w:vAlign w:val="center"/>
            <w:hideMark/>
          </w:tcPr>
          <w:p w14:paraId="636917AB"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1BDEA2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7DCD2E70"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437B6F14"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71613DC9" w14:textId="77777777" w:rsidR="00BE1AD3" w:rsidRDefault="00BE1AD3">
            <w:pPr>
              <w:jc w:val="center"/>
              <w:rPr>
                <w:rFonts w:ascii="Calibri" w:hAnsi="Calibri" w:cs="Calibri"/>
                <w:color w:val="000000"/>
              </w:rPr>
            </w:pPr>
            <w:r>
              <w:rPr>
                <w:rFonts w:ascii="Calibri" w:hAnsi="Calibri" w:cs="Calibri"/>
                <w:color w:val="000000"/>
              </w:rPr>
              <w:t>0.32(0.08,0.56)**</w:t>
            </w:r>
          </w:p>
        </w:tc>
        <w:tc>
          <w:tcPr>
            <w:tcW w:w="2280" w:type="dxa"/>
            <w:tcBorders>
              <w:top w:val="nil"/>
              <w:left w:val="nil"/>
              <w:bottom w:val="single" w:sz="4" w:space="0" w:color="auto"/>
              <w:right w:val="nil"/>
            </w:tcBorders>
            <w:shd w:val="clear" w:color="auto" w:fill="auto"/>
            <w:noWrap/>
            <w:vAlign w:val="bottom"/>
            <w:hideMark/>
          </w:tcPr>
          <w:p w14:paraId="3A8C3AF6" w14:textId="77777777" w:rsidR="00BE1AD3" w:rsidRDefault="00BE1AD3">
            <w:pPr>
              <w:jc w:val="center"/>
              <w:rPr>
                <w:rFonts w:ascii="Calibri" w:hAnsi="Calibri" w:cs="Calibri"/>
                <w:color w:val="000000"/>
              </w:rPr>
            </w:pPr>
            <w:r>
              <w:rPr>
                <w:rFonts w:ascii="Calibri" w:hAnsi="Calibri" w:cs="Calibri"/>
                <w:color w:val="000000"/>
              </w:rPr>
              <w:t>-0.20(-0.42,0.02)</w:t>
            </w:r>
          </w:p>
        </w:tc>
        <w:tc>
          <w:tcPr>
            <w:tcW w:w="2120" w:type="dxa"/>
            <w:tcBorders>
              <w:top w:val="nil"/>
              <w:left w:val="nil"/>
              <w:bottom w:val="single" w:sz="4" w:space="0" w:color="auto"/>
              <w:right w:val="nil"/>
            </w:tcBorders>
            <w:shd w:val="clear" w:color="auto" w:fill="auto"/>
            <w:noWrap/>
            <w:vAlign w:val="bottom"/>
            <w:hideMark/>
          </w:tcPr>
          <w:p w14:paraId="30BEBB6C" w14:textId="77777777" w:rsidR="00BE1AD3" w:rsidRDefault="00BE1AD3">
            <w:pPr>
              <w:jc w:val="center"/>
              <w:rPr>
                <w:rFonts w:ascii="Calibri" w:hAnsi="Calibri" w:cs="Calibri"/>
                <w:color w:val="000000"/>
              </w:rPr>
            </w:pPr>
            <w:r>
              <w:rPr>
                <w:rFonts w:ascii="Calibri" w:hAnsi="Calibri" w:cs="Calibri"/>
                <w:color w:val="000000"/>
              </w:rPr>
              <w:t>0.28(0.09,0.47)**</w:t>
            </w:r>
          </w:p>
        </w:tc>
      </w:tr>
      <w:tr w:rsidR="00BE1AD3" w14:paraId="56CA1414" w14:textId="77777777" w:rsidTr="00BE1AD3">
        <w:trPr>
          <w:trHeight w:val="320"/>
        </w:trPr>
        <w:tc>
          <w:tcPr>
            <w:tcW w:w="523" w:type="dxa"/>
            <w:vMerge/>
            <w:tcBorders>
              <w:top w:val="nil"/>
              <w:left w:val="nil"/>
              <w:bottom w:val="single" w:sz="4" w:space="0" w:color="000000"/>
              <w:right w:val="nil"/>
            </w:tcBorders>
            <w:vAlign w:val="center"/>
            <w:hideMark/>
          </w:tcPr>
          <w:p w14:paraId="5B1B8C9B"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AEDEC53"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24901A13" w14:textId="77777777" w:rsidR="00BE1AD3" w:rsidRDefault="00BE1AD3">
            <w:pPr>
              <w:rPr>
                <w:rFonts w:ascii="Calibri" w:hAnsi="Calibri" w:cs="Calibri"/>
                <w:color w:val="000000"/>
              </w:rPr>
            </w:pPr>
            <w:r>
              <w:rPr>
                <w:rFonts w:ascii="Calibri" w:hAnsi="Calibri" w:cs="Calibri"/>
                <w:color w:val="000000"/>
              </w:rPr>
              <w:t>Reward Sensitivity (RT contrast)</w:t>
            </w:r>
          </w:p>
        </w:tc>
        <w:tc>
          <w:tcPr>
            <w:tcW w:w="934" w:type="dxa"/>
            <w:tcBorders>
              <w:top w:val="nil"/>
              <w:left w:val="nil"/>
              <w:bottom w:val="nil"/>
              <w:right w:val="nil"/>
            </w:tcBorders>
            <w:shd w:val="clear" w:color="auto" w:fill="auto"/>
            <w:noWrap/>
            <w:vAlign w:val="bottom"/>
            <w:hideMark/>
          </w:tcPr>
          <w:p w14:paraId="47451049"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3F8EA200" w14:textId="77777777" w:rsidR="00BE1AD3" w:rsidRDefault="00BE1AD3">
            <w:pPr>
              <w:jc w:val="center"/>
              <w:rPr>
                <w:rFonts w:ascii="Calibri" w:hAnsi="Calibri" w:cs="Calibri"/>
                <w:color w:val="000000"/>
              </w:rPr>
            </w:pPr>
            <w:r>
              <w:rPr>
                <w:rFonts w:ascii="Calibri" w:hAnsi="Calibri" w:cs="Calibri"/>
                <w:color w:val="000000"/>
              </w:rPr>
              <w:t>0.34(0.2,0.48)***</w:t>
            </w:r>
          </w:p>
        </w:tc>
        <w:tc>
          <w:tcPr>
            <w:tcW w:w="2280" w:type="dxa"/>
            <w:tcBorders>
              <w:top w:val="nil"/>
              <w:left w:val="nil"/>
              <w:bottom w:val="nil"/>
              <w:right w:val="nil"/>
            </w:tcBorders>
            <w:shd w:val="clear" w:color="auto" w:fill="auto"/>
            <w:noWrap/>
            <w:vAlign w:val="bottom"/>
            <w:hideMark/>
          </w:tcPr>
          <w:p w14:paraId="5DE9BFE7" w14:textId="77777777" w:rsidR="00BE1AD3" w:rsidRDefault="00BE1AD3">
            <w:pPr>
              <w:jc w:val="center"/>
              <w:rPr>
                <w:rFonts w:ascii="Calibri" w:hAnsi="Calibri" w:cs="Calibri"/>
                <w:color w:val="000000"/>
              </w:rPr>
            </w:pPr>
            <w:r>
              <w:rPr>
                <w:rFonts w:ascii="Calibri" w:hAnsi="Calibri" w:cs="Calibri"/>
                <w:color w:val="000000"/>
              </w:rPr>
              <w:t>-0.12(-0.26,0.02)</w:t>
            </w:r>
          </w:p>
        </w:tc>
        <w:tc>
          <w:tcPr>
            <w:tcW w:w="2120" w:type="dxa"/>
            <w:tcBorders>
              <w:top w:val="nil"/>
              <w:left w:val="nil"/>
              <w:bottom w:val="nil"/>
              <w:right w:val="nil"/>
            </w:tcBorders>
            <w:shd w:val="clear" w:color="auto" w:fill="auto"/>
            <w:noWrap/>
            <w:vAlign w:val="bottom"/>
            <w:hideMark/>
          </w:tcPr>
          <w:p w14:paraId="6B73DBF4" w14:textId="77777777" w:rsidR="00BE1AD3" w:rsidRDefault="00BE1AD3">
            <w:pPr>
              <w:jc w:val="center"/>
              <w:rPr>
                <w:rFonts w:ascii="Calibri" w:hAnsi="Calibri" w:cs="Calibri"/>
                <w:color w:val="000000"/>
              </w:rPr>
            </w:pPr>
            <w:r>
              <w:rPr>
                <w:rFonts w:ascii="Calibri" w:hAnsi="Calibri" w:cs="Calibri"/>
                <w:color w:val="000000"/>
              </w:rPr>
              <w:t>-0.15(-0.27,-0.03)*</w:t>
            </w:r>
          </w:p>
        </w:tc>
      </w:tr>
      <w:tr w:rsidR="00BE1AD3" w14:paraId="5B8BE0BF" w14:textId="77777777" w:rsidTr="00BE1AD3">
        <w:trPr>
          <w:trHeight w:val="320"/>
        </w:trPr>
        <w:tc>
          <w:tcPr>
            <w:tcW w:w="523" w:type="dxa"/>
            <w:vMerge/>
            <w:tcBorders>
              <w:top w:val="nil"/>
              <w:left w:val="nil"/>
              <w:bottom w:val="single" w:sz="4" w:space="0" w:color="000000"/>
              <w:right w:val="nil"/>
            </w:tcBorders>
            <w:vAlign w:val="center"/>
            <w:hideMark/>
          </w:tcPr>
          <w:p w14:paraId="2171279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D08D461"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26C83EC5"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6B1CC183"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4938B666" w14:textId="77777777" w:rsidR="00BE1AD3" w:rsidRDefault="00BE1AD3">
            <w:pPr>
              <w:jc w:val="center"/>
              <w:rPr>
                <w:rFonts w:ascii="Calibri" w:hAnsi="Calibri" w:cs="Calibri"/>
                <w:color w:val="000000"/>
              </w:rPr>
            </w:pPr>
            <w:r>
              <w:rPr>
                <w:rFonts w:ascii="Calibri" w:hAnsi="Calibri" w:cs="Calibri"/>
                <w:color w:val="000000"/>
              </w:rPr>
              <w:t>0.33(0.16,0.50)***</w:t>
            </w:r>
          </w:p>
        </w:tc>
        <w:tc>
          <w:tcPr>
            <w:tcW w:w="2280" w:type="dxa"/>
            <w:tcBorders>
              <w:top w:val="nil"/>
              <w:left w:val="nil"/>
              <w:bottom w:val="nil"/>
              <w:right w:val="nil"/>
            </w:tcBorders>
            <w:shd w:val="clear" w:color="auto" w:fill="auto"/>
            <w:noWrap/>
            <w:vAlign w:val="bottom"/>
            <w:hideMark/>
          </w:tcPr>
          <w:p w14:paraId="1FBA51FB" w14:textId="77777777" w:rsidR="00BE1AD3" w:rsidRDefault="00BE1AD3">
            <w:pPr>
              <w:jc w:val="center"/>
              <w:rPr>
                <w:rFonts w:ascii="Calibri" w:hAnsi="Calibri" w:cs="Calibri"/>
                <w:color w:val="000000"/>
              </w:rPr>
            </w:pPr>
            <w:r>
              <w:rPr>
                <w:rFonts w:ascii="Calibri" w:hAnsi="Calibri" w:cs="Calibri"/>
                <w:color w:val="000000"/>
              </w:rPr>
              <w:t>-0.07(-0.24,0.1)</w:t>
            </w:r>
          </w:p>
        </w:tc>
        <w:tc>
          <w:tcPr>
            <w:tcW w:w="2120" w:type="dxa"/>
            <w:tcBorders>
              <w:top w:val="nil"/>
              <w:left w:val="nil"/>
              <w:bottom w:val="nil"/>
              <w:right w:val="nil"/>
            </w:tcBorders>
            <w:shd w:val="clear" w:color="auto" w:fill="auto"/>
            <w:noWrap/>
            <w:vAlign w:val="bottom"/>
            <w:hideMark/>
          </w:tcPr>
          <w:p w14:paraId="49E7C560" w14:textId="77777777" w:rsidR="00BE1AD3" w:rsidRDefault="00BE1AD3">
            <w:pPr>
              <w:jc w:val="center"/>
              <w:rPr>
                <w:rFonts w:ascii="Calibri" w:hAnsi="Calibri" w:cs="Calibri"/>
                <w:color w:val="000000"/>
              </w:rPr>
            </w:pPr>
            <w:r>
              <w:rPr>
                <w:rFonts w:ascii="Calibri" w:hAnsi="Calibri" w:cs="Calibri"/>
                <w:color w:val="000000"/>
              </w:rPr>
              <w:t>-0.11(-0.29,0.07)</w:t>
            </w:r>
          </w:p>
        </w:tc>
      </w:tr>
      <w:tr w:rsidR="00BE1AD3" w14:paraId="50548D29" w14:textId="77777777" w:rsidTr="00BE1AD3">
        <w:trPr>
          <w:trHeight w:val="320"/>
        </w:trPr>
        <w:tc>
          <w:tcPr>
            <w:tcW w:w="523" w:type="dxa"/>
            <w:vMerge/>
            <w:tcBorders>
              <w:top w:val="nil"/>
              <w:left w:val="nil"/>
              <w:bottom w:val="single" w:sz="4" w:space="0" w:color="000000"/>
              <w:right w:val="nil"/>
            </w:tcBorders>
            <w:vAlign w:val="center"/>
            <w:hideMark/>
          </w:tcPr>
          <w:p w14:paraId="2039D64E"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65DF3CC9"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402BCBAD"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B3191D3"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67B42DA8" w14:textId="77777777" w:rsidR="00BE1AD3" w:rsidRDefault="00BE1AD3">
            <w:pPr>
              <w:jc w:val="center"/>
              <w:rPr>
                <w:rFonts w:ascii="Calibri" w:hAnsi="Calibri" w:cs="Calibri"/>
                <w:color w:val="000000"/>
              </w:rPr>
            </w:pPr>
            <w:r>
              <w:rPr>
                <w:rFonts w:ascii="Calibri" w:hAnsi="Calibri" w:cs="Calibri"/>
                <w:color w:val="000000"/>
              </w:rPr>
              <w:t>0.32(0.08,0.56)**</w:t>
            </w:r>
          </w:p>
        </w:tc>
        <w:tc>
          <w:tcPr>
            <w:tcW w:w="2280" w:type="dxa"/>
            <w:tcBorders>
              <w:top w:val="nil"/>
              <w:left w:val="nil"/>
              <w:bottom w:val="single" w:sz="4" w:space="0" w:color="auto"/>
              <w:right w:val="nil"/>
            </w:tcBorders>
            <w:shd w:val="clear" w:color="auto" w:fill="auto"/>
            <w:noWrap/>
            <w:vAlign w:val="bottom"/>
            <w:hideMark/>
          </w:tcPr>
          <w:p w14:paraId="0648765A" w14:textId="77777777" w:rsidR="00BE1AD3" w:rsidRDefault="00BE1AD3">
            <w:pPr>
              <w:jc w:val="center"/>
              <w:rPr>
                <w:rFonts w:ascii="Calibri" w:hAnsi="Calibri" w:cs="Calibri"/>
                <w:color w:val="000000"/>
              </w:rPr>
            </w:pPr>
            <w:r>
              <w:rPr>
                <w:rFonts w:ascii="Calibri" w:hAnsi="Calibri" w:cs="Calibri"/>
                <w:color w:val="000000"/>
              </w:rPr>
              <w:t>-0.21(-0.46,0.04)</w:t>
            </w:r>
          </w:p>
        </w:tc>
        <w:tc>
          <w:tcPr>
            <w:tcW w:w="2120" w:type="dxa"/>
            <w:tcBorders>
              <w:top w:val="nil"/>
              <w:left w:val="nil"/>
              <w:bottom w:val="single" w:sz="4" w:space="0" w:color="auto"/>
              <w:right w:val="nil"/>
            </w:tcBorders>
            <w:shd w:val="clear" w:color="auto" w:fill="auto"/>
            <w:noWrap/>
            <w:vAlign w:val="bottom"/>
            <w:hideMark/>
          </w:tcPr>
          <w:p w14:paraId="24F118E3" w14:textId="77777777" w:rsidR="00BE1AD3" w:rsidRDefault="00BE1AD3">
            <w:pPr>
              <w:jc w:val="center"/>
              <w:rPr>
                <w:rFonts w:ascii="Calibri" w:hAnsi="Calibri" w:cs="Calibri"/>
                <w:color w:val="000000"/>
              </w:rPr>
            </w:pPr>
            <w:r>
              <w:rPr>
                <w:rFonts w:ascii="Calibri" w:hAnsi="Calibri" w:cs="Calibri"/>
                <w:color w:val="000000"/>
              </w:rPr>
              <w:t>-0.17(-0.34,0.00)</w:t>
            </w:r>
          </w:p>
        </w:tc>
      </w:tr>
      <w:tr w:rsidR="00BE1AD3" w14:paraId="79759715" w14:textId="77777777" w:rsidTr="00BE1AD3">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56B84FC9" w14:textId="77777777" w:rsidR="00BE1AD3" w:rsidRDefault="00BE1AD3">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77D9AF74"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752CE262"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55F5C382"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505A4072" w14:textId="77777777" w:rsidR="00BE1AD3" w:rsidRDefault="00BE1AD3">
            <w:pPr>
              <w:jc w:val="center"/>
              <w:rPr>
                <w:rFonts w:ascii="Calibri" w:hAnsi="Calibri" w:cs="Calibri"/>
                <w:color w:val="000000"/>
              </w:rPr>
            </w:pPr>
            <w:r>
              <w:rPr>
                <w:rFonts w:ascii="Calibri" w:hAnsi="Calibri" w:cs="Calibri"/>
                <w:color w:val="000000"/>
              </w:rPr>
              <w:t>0.31(0.18,0.44)***</w:t>
            </w:r>
          </w:p>
        </w:tc>
        <w:tc>
          <w:tcPr>
            <w:tcW w:w="2280" w:type="dxa"/>
            <w:tcBorders>
              <w:top w:val="nil"/>
              <w:left w:val="nil"/>
              <w:bottom w:val="nil"/>
              <w:right w:val="nil"/>
            </w:tcBorders>
            <w:shd w:val="clear" w:color="auto" w:fill="auto"/>
            <w:noWrap/>
            <w:vAlign w:val="bottom"/>
            <w:hideMark/>
          </w:tcPr>
          <w:p w14:paraId="316736AC" w14:textId="77777777" w:rsidR="00BE1AD3" w:rsidRDefault="00BE1AD3">
            <w:pPr>
              <w:jc w:val="center"/>
              <w:rPr>
                <w:rFonts w:ascii="Calibri" w:hAnsi="Calibri" w:cs="Calibri"/>
                <w:color w:val="000000"/>
              </w:rPr>
            </w:pPr>
            <w:r>
              <w:rPr>
                <w:rFonts w:ascii="Calibri" w:hAnsi="Calibri" w:cs="Calibri"/>
                <w:color w:val="000000"/>
              </w:rPr>
              <w:t>-0.01(-0.13,0.11)</w:t>
            </w:r>
          </w:p>
        </w:tc>
        <w:tc>
          <w:tcPr>
            <w:tcW w:w="2120" w:type="dxa"/>
            <w:tcBorders>
              <w:top w:val="nil"/>
              <w:left w:val="nil"/>
              <w:bottom w:val="nil"/>
              <w:right w:val="nil"/>
            </w:tcBorders>
            <w:shd w:val="clear" w:color="auto" w:fill="auto"/>
            <w:noWrap/>
            <w:vAlign w:val="bottom"/>
            <w:hideMark/>
          </w:tcPr>
          <w:p w14:paraId="5FA9357B" w14:textId="77777777" w:rsidR="00BE1AD3" w:rsidRDefault="00BE1AD3">
            <w:pPr>
              <w:jc w:val="center"/>
              <w:rPr>
                <w:rFonts w:ascii="Calibri" w:hAnsi="Calibri" w:cs="Calibri"/>
                <w:color w:val="000000"/>
              </w:rPr>
            </w:pPr>
            <w:r>
              <w:rPr>
                <w:rFonts w:ascii="Calibri" w:hAnsi="Calibri" w:cs="Calibri"/>
                <w:color w:val="000000"/>
              </w:rPr>
              <w:t>0.21(0.08,0.34)**</w:t>
            </w:r>
          </w:p>
        </w:tc>
      </w:tr>
      <w:tr w:rsidR="00BE1AD3" w14:paraId="3EA4DB76" w14:textId="77777777" w:rsidTr="00BE1AD3">
        <w:trPr>
          <w:trHeight w:val="320"/>
        </w:trPr>
        <w:tc>
          <w:tcPr>
            <w:tcW w:w="523" w:type="dxa"/>
            <w:vMerge/>
            <w:tcBorders>
              <w:top w:val="nil"/>
              <w:left w:val="nil"/>
              <w:bottom w:val="single" w:sz="4" w:space="0" w:color="000000"/>
              <w:right w:val="nil"/>
            </w:tcBorders>
            <w:vAlign w:val="center"/>
            <w:hideMark/>
          </w:tcPr>
          <w:p w14:paraId="2F31F3F2"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A68535F"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F532FC9"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355D2EC7"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52D84C67" w14:textId="77777777" w:rsidR="00BE1AD3" w:rsidRDefault="00BE1AD3">
            <w:pPr>
              <w:jc w:val="center"/>
              <w:rPr>
                <w:rFonts w:ascii="Calibri" w:hAnsi="Calibri" w:cs="Calibri"/>
                <w:color w:val="000000"/>
              </w:rPr>
            </w:pPr>
            <w:r>
              <w:rPr>
                <w:rFonts w:ascii="Calibri" w:hAnsi="Calibri" w:cs="Calibri"/>
                <w:color w:val="000000"/>
              </w:rPr>
              <w:t>0.24(0.07,0.41)**</w:t>
            </w:r>
          </w:p>
        </w:tc>
        <w:tc>
          <w:tcPr>
            <w:tcW w:w="2280" w:type="dxa"/>
            <w:tcBorders>
              <w:top w:val="nil"/>
              <w:left w:val="nil"/>
              <w:bottom w:val="nil"/>
              <w:right w:val="nil"/>
            </w:tcBorders>
            <w:shd w:val="clear" w:color="auto" w:fill="auto"/>
            <w:noWrap/>
            <w:vAlign w:val="bottom"/>
            <w:hideMark/>
          </w:tcPr>
          <w:p w14:paraId="4EF7E987" w14:textId="77777777" w:rsidR="00BE1AD3" w:rsidRDefault="00BE1AD3">
            <w:pPr>
              <w:jc w:val="center"/>
              <w:rPr>
                <w:rFonts w:ascii="Calibri" w:hAnsi="Calibri" w:cs="Calibri"/>
                <w:color w:val="000000"/>
              </w:rPr>
            </w:pPr>
            <w:r>
              <w:rPr>
                <w:rFonts w:ascii="Calibri" w:hAnsi="Calibri" w:cs="Calibri"/>
                <w:color w:val="000000"/>
              </w:rPr>
              <w:t>0.11(-0.05,0.27)</w:t>
            </w:r>
          </w:p>
        </w:tc>
        <w:tc>
          <w:tcPr>
            <w:tcW w:w="2120" w:type="dxa"/>
            <w:tcBorders>
              <w:top w:val="nil"/>
              <w:left w:val="nil"/>
              <w:bottom w:val="nil"/>
              <w:right w:val="nil"/>
            </w:tcBorders>
            <w:shd w:val="clear" w:color="auto" w:fill="auto"/>
            <w:noWrap/>
            <w:vAlign w:val="bottom"/>
            <w:hideMark/>
          </w:tcPr>
          <w:p w14:paraId="17C6BF48" w14:textId="77777777" w:rsidR="00BE1AD3" w:rsidRDefault="00BE1AD3">
            <w:pPr>
              <w:jc w:val="center"/>
              <w:rPr>
                <w:rFonts w:ascii="Calibri" w:hAnsi="Calibri" w:cs="Calibri"/>
                <w:color w:val="000000"/>
              </w:rPr>
            </w:pPr>
            <w:r>
              <w:rPr>
                <w:rFonts w:ascii="Calibri" w:hAnsi="Calibri" w:cs="Calibri"/>
                <w:color w:val="000000"/>
              </w:rPr>
              <w:t>0.23(0.03,0.43)*</w:t>
            </w:r>
          </w:p>
        </w:tc>
      </w:tr>
      <w:tr w:rsidR="00BE1AD3" w14:paraId="168CCA43" w14:textId="77777777" w:rsidTr="00BE1AD3">
        <w:trPr>
          <w:trHeight w:val="320"/>
        </w:trPr>
        <w:tc>
          <w:tcPr>
            <w:tcW w:w="523" w:type="dxa"/>
            <w:vMerge/>
            <w:tcBorders>
              <w:top w:val="nil"/>
              <w:left w:val="nil"/>
              <w:bottom w:val="single" w:sz="4" w:space="0" w:color="000000"/>
              <w:right w:val="nil"/>
            </w:tcBorders>
            <w:vAlign w:val="center"/>
            <w:hideMark/>
          </w:tcPr>
          <w:p w14:paraId="55842172"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4903FB9D"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38D890C6"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736D47E"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3D82DA70" w14:textId="77777777" w:rsidR="00BE1AD3" w:rsidRDefault="00BE1AD3">
            <w:pPr>
              <w:jc w:val="center"/>
              <w:rPr>
                <w:rFonts w:ascii="Calibri" w:hAnsi="Calibri" w:cs="Calibri"/>
                <w:color w:val="000000"/>
              </w:rPr>
            </w:pPr>
            <w:r>
              <w:rPr>
                <w:rFonts w:ascii="Calibri" w:hAnsi="Calibri" w:cs="Calibri"/>
                <w:color w:val="000000"/>
              </w:rPr>
              <w:t>0.41(0.23,0.59)***</w:t>
            </w:r>
          </w:p>
        </w:tc>
        <w:tc>
          <w:tcPr>
            <w:tcW w:w="2280" w:type="dxa"/>
            <w:tcBorders>
              <w:top w:val="nil"/>
              <w:left w:val="nil"/>
              <w:bottom w:val="single" w:sz="4" w:space="0" w:color="auto"/>
              <w:right w:val="nil"/>
            </w:tcBorders>
            <w:shd w:val="clear" w:color="auto" w:fill="auto"/>
            <w:noWrap/>
            <w:vAlign w:val="bottom"/>
            <w:hideMark/>
          </w:tcPr>
          <w:p w14:paraId="6002CD68" w14:textId="77777777" w:rsidR="00BE1AD3" w:rsidRDefault="00BE1AD3">
            <w:pPr>
              <w:jc w:val="center"/>
              <w:rPr>
                <w:rFonts w:ascii="Calibri" w:hAnsi="Calibri" w:cs="Calibri"/>
                <w:color w:val="000000"/>
              </w:rPr>
            </w:pPr>
            <w:r>
              <w:rPr>
                <w:rFonts w:ascii="Calibri" w:hAnsi="Calibri" w:cs="Calibri"/>
                <w:color w:val="000000"/>
              </w:rPr>
              <w:t>-0.17(-0.37,0.03)</w:t>
            </w:r>
          </w:p>
        </w:tc>
        <w:tc>
          <w:tcPr>
            <w:tcW w:w="2120" w:type="dxa"/>
            <w:tcBorders>
              <w:top w:val="nil"/>
              <w:left w:val="nil"/>
              <w:bottom w:val="single" w:sz="4" w:space="0" w:color="auto"/>
              <w:right w:val="nil"/>
            </w:tcBorders>
            <w:shd w:val="clear" w:color="auto" w:fill="auto"/>
            <w:noWrap/>
            <w:vAlign w:val="bottom"/>
            <w:hideMark/>
          </w:tcPr>
          <w:p w14:paraId="668EFD00" w14:textId="77777777" w:rsidR="00BE1AD3" w:rsidRDefault="00BE1AD3">
            <w:pPr>
              <w:jc w:val="center"/>
              <w:rPr>
                <w:rFonts w:ascii="Calibri" w:hAnsi="Calibri" w:cs="Calibri"/>
                <w:color w:val="000000"/>
              </w:rPr>
            </w:pPr>
            <w:r>
              <w:rPr>
                <w:rFonts w:ascii="Calibri" w:hAnsi="Calibri" w:cs="Calibri"/>
                <w:color w:val="000000"/>
              </w:rPr>
              <w:t>0.25(0.08,0.42)**</w:t>
            </w:r>
          </w:p>
        </w:tc>
      </w:tr>
      <w:tr w:rsidR="00BE1AD3" w14:paraId="12A293A1" w14:textId="77777777" w:rsidTr="00BE1AD3">
        <w:trPr>
          <w:trHeight w:val="320"/>
        </w:trPr>
        <w:tc>
          <w:tcPr>
            <w:tcW w:w="523" w:type="dxa"/>
            <w:vMerge/>
            <w:tcBorders>
              <w:top w:val="nil"/>
              <w:left w:val="nil"/>
              <w:bottom w:val="single" w:sz="4" w:space="0" w:color="000000"/>
              <w:right w:val="nil"/>
            </w:tcBorders>
            <w:vAlign w:val="center"/>
            <w:hideMark/>
          </w:tcPr>
          <w:p w14:paraId="323816FA"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CD635DC" w14:textId="77777777" w:rsidR="00BE1AD3" w:rsidRDefault="00BE1AD3">
            <w:pPr>
              <w:rPr>
                <w:rFonts w:ascii="Calibri" w:hAnsi="Calibri" w:cs="Calibri"/>
                <w:color w:val="000000"/>
              </w:rPr>
            </w:pPr>
            <w:r>
              <w:rPr>
                <w:rFonts w:ascii="Calibri" w:hAnsi="Calibri" w:cs="Calibri"/>
                <w:color w:val="000000"/>
              </w:rPr>
              <w:t>Threat</w:t>
            </w:r>
          </w:p>
        </w:tc>
        <w:tc>
          <w:tcPr>
            <w:tcW w:w="1209" w:type="dxa"/>
            <w:vMerge w:val="restart"/>
            <w:tcBorders>
              <w:top w:val="nil"/>
              <w:left w:val="nil"/>
              <w:bottom w:val="single" w:sz="4" w:space="0" w:color="000000"/>
              <w:right w:val="nil"/>
            </w:tcBorders>
            <w:shd w:val="clear" w:color="auto" w:fill="auto"/>
            <w:hideMark/>
          </w:tcPr>
          <w:p w14:paraId="30DD05E0" w14:textId="77777777" w:rsidR="00BE1AD3" w:rsidRDefault="00BE1AD3">
            <w:pPr>
              <w:rPr>
                <w:rFonts w:ascii="Calibri" w:hAnsi="Calibri" w:cs="Calibri"/>
                <w:color w:val="000000"/>
              </w:rPr>
            </w:pPr>
            <w:r>
              <w:rPr>
                <w:rFonts w:ascii="Calibri" w:hAnsi="Calibri" w:cs="Calibri"/>
                <w:color w:val="000000"/>
              </w:rPr>
              <w:t>Reward Sensitivity (Total stars)</w:t>
            </w:r>
          </w:p>
        </w:tc>
        <w:tc>
          <w:tcPr>
            <w:tcW w:w="934" w:type="dxa"/>
            <w:tcBorders>
              <w:top w:val="nil"/>
              <w:left w:val="nil"/>
              <w:bottom w:val="nil"/>
              <w:right w:val="nil"/>
            </w:tcBorders>
            <w:shd w:val="clear" w:color="auto" w:fill="auto"/>
            <w:noWrap/>
            <w:vAlign w:val="bottom"/>
            <w:hideMark/>
          </w:tcPr>
          <w:p w14:paraId="2A372AC2"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217019CA" w14:textId="77777777" w:rsidR="00BE1AD3" w:rsidRDefault="00BE1AD3">
            <w:pPr>
              <w:jc w:val="center"/>
              <w:rPr>
                <w:rFonts w:ascii="Calibri" w:hAnsi="Calibri" w:cs="Calibri"/>
                <w:color w:val="000000"/>
              </w:rPr>
            </w:pPr>
            <w:r>
              <w:rPr>
                <w:rFonts w:ascii="Calibri" w:hAnsi="Calibri" w:cs="Calibri"/>
                <w:color w:val="000000"/>
              </w:rPr>
              <w:t>0.31(0.18,0.44)***</w:t>
            </w:r>
          </w:p>
        </w:tc>
        <w:tc>
          <w:tcPr>
            <w:tcW w:w="2280" w:type="dxa"/>
            <w:tcBorders>
              <w:top w:val="nil"/>
              <w:left w:val="nil"/>
              <w:bottom w:val="nil"/>
              <w:right w:val="nil"/>
            </w:tcBorders>
            <w:shd w:val="clear" w:color="auto" w:fill="auto"/>
            <w:noWrap/>
            <w:vAlign w:val="bottom"/>
            <w:hideMark/>
          </w:tcPr>
          <w:p w14:paraId="649A0E88" w14:textId="77777777" w:rsidR="00BE1AD3" w:rsidRDefault="00BE1AD3">
            <w:pPr>
              <w:jc w:val="center"/>
              <w:rPr>
                <w:rFonts w:ascii="Calibri" w:hAnsi="Calibri" w:cs="Calibri"/>
                <w:color w:val="000000"/>
              </w:rPr>
            </w:pPr>
            <w:r>
              <w:rPr>
                <w:rFonts w:ascii="Calibri" w:hAnsi="Calibri" w:cs="Calibri"/>
                <w:color w:val="000000"/>
              </w:rPr>
              <w:t>-0.02(-0.15,0.11)</w:t>
            </w:r>
          </w:p>
        </w:tc>
        <w:tc>
          <w:tcPr>
            <w:tcW w:w="2120" w:type="dxa"/>
            <w:tcBorders>
              <w:top w:val="nil"/>
              <w:left w:val="nil"/>
              <w:bottom w:val="nil"/>
              <w:right w:val="nil"/>
            </w:tcBorders>
            <w:shd w:val="clear" w:color="auto" w:fill="auto"/>
            <w:noWrap/>
            <w:vAlign w:val="bottom"/>
            <w:hideMark/>
          </w:tcPr>
          <w:p w14:paraId="052C616F" w14:textId="77777777" w:rsidR="00BE1AD3" w:rsidRDefault="00BE1AD3">
            <w:pPr>
              <w:jc w:val="center"/>
              <w:rPr>
                <w:rFonts w:ascii="Calibri" w:hAnsi="Calibri" w:cs="Calibri"/>
                <w:color w:val="000000"/>
              </w:rPr>
            </w:pPr>
            <w:r>
              <w:rPr>
                <w:rFonts w:ascii="Calibri" w:hAnsi="Calibri" w:cs="Calibri"/>
                <w:color w:val="000000"/>
              </w:rPr>
              <w:t>-0.19(-0.31,-0.07)**</w:t>
            </w:r>
          </w:p>
        </w:tc>
      </w:tr>
      <w:tr w:rsidR="00BE1AD3" w14:paraId="325231B2" w14:textId="77777777" w:rsidTr="00BE1AD3">
        <w:trPr>
          <w:trHeight w:val="320"/>
        </w:trPr>
        <w:tc>
          <w:tcPr>
            <w:tcW w:w="523" w:type="dxa"/>
            <w:vMerge/>
            <w:tcBorders>
              <w:top w:val="nil"/>
              <w:left w:val="nil"/>
              <w:bottom w:val="single" w:sz="4" w:space="0" w:color="000000"/>
              <w:right w:val="nil"/>
            </w:tcBorders>
            <w:vAlign w:val="center"/>
            <w:hideMark/>
          </w:tcPr>
          <w:p w14:paraId="020632BA"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2D4B5A1"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7548B3D5"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0127FB21"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75D9C121" w14:textId="77777777" w:rsidR="00BE1AD3" w:rsidRDefault="00BE1AD3">
            <w:pPr>
              <w:jc w:val="center"/>
              <w:rPr>
                <w:rFonts w:ascii="Calibri" w:hAnsi="Calibri" w:cs="Calibri"/>
                <w:color w:val="000000"/>
              </w:rPr>
            </w:pPr>
            <w:r>
              <w:rPr>
                <w:rFonts w:ascii="Calibri" w:hAnsi="Calibri" w:cs="Calibri"/>
                <w:color w:val="000000"/>
              </w:rPr>
              <w:t>0.24(0.07,0.41)**</w:t>
            </w:r>
          </w:p>
        </w:tc>
        <w:tc>
          <w:tcPr>
            <w:tcW w:w="2280" w:type="dxa"/>
            <w:tcBorders>
              <w:top w:val="nil"/>
              <w:left w:val="nil"/>
              <w:bottom w:val="nil"/>
              <w:right w:val="nil"/>
            </w:tcBorders>
            <w:shd w:val="clear" w:color="auto" w:fill="auto"/>
            <w:noWrap/>
            <w:vAlign w:val="bottom"/>
            <w:hideMark/>
          </w:tcPr>
          <w:p w14:paraId="3DD30C45" w14:textId="77777777" w:rsidR="00BE1AD3" w:rsidRDefault="00BE1AD3">
            <w:pPr>
              <w:jc w:val="center"/>
              <w:rPr>
                <w:rFonts w:ascii="Calibri" w:hAnsi="Calibri" w:cs="Calibri"/>
                <w:color w:val="000000"/>
              </w:rPr>
            </w:pPr>
            <w:r>
              <w:rPr>
                <w:rFonts w:ascii="Calibri" w:hAnsi="Calibri" w:cs="Calibri"/>
                <w:color w:val="000000"/>
              </w:rPr>
              <w:t>-0.04(-0.23,0.15)</w:t>
            </w:r>
          </w:p>
        </w:tc>
        <w:tc>
          <w:tcPr>
            <w:tcW w:w="2120" w:type="dxa"/>
            <w:tcBorders>
              <w:top w:val="nil"/>
              <w:left w:val="nil"/>
              <w:bottom w:val="nil"/>
              <w:right w:val="nil"/>
            </w:tcBorders>
            <w:shd w:val="clear" w:color="auto" w:fill="auto"/>
            <w:noWrap/>
            <w:vAlign w:val="bottom"/>
            <w:hideMark/>
          </w:tcPr>
          <w:p w14:paraId="648A8D0E" w14:textId="77777777" w:rsidR="00BE1AD3" w:rsidRDefault="00BE1AD3">
            <w:pPr>
              <w:jc w:val="center"/>
              <w:rPr>
                <w:rFonts w:ascii="Calibri" w:hAnsi="Calibri" w:cs="Calibri"/>
                <w:color w:val="000000"/>
              </w:rPr>
            </w:pPr>
            <w:r>
              <w:rPr>
                <w:rFonts w:ascii="Calibri" w:hAnsi="Calibri" w:cs="Calibri"/>
                <w:color w:val="000000"/>
              </w:rPr>
              <w:t>-0.18(-0.35,-0.01)*</w:t>
            </w:r>
          </w:p>
        </w:tc>
      </w:tr>
      <w:tr w:rsidR="00BE1AD3" w14:paraId="2364E4CD" w14:textId="77777777" w:rsidTr="00BE1AD3">
        <w:trPr>
          <w:trHeight w:val="320"/>
        </w:trPr>
        <w:tc>
          <w:tcPr>
            <w:tcW w:w="523" w:type="dxa"/>
            <w:vMerge/>
            <w:tcBorders>
              <w:top w:val="nil"/>
              <w:left w:val="nil"/>
              <w:bottom w:val="single" w:sz="4" w:space="0" w:color="000000"/>
              <w:right w:val="nil"/>
            </w:tcBorders>
            <w:vAlign w:val="center"/>
            <w:hideMark/>
          </w:tcPr>
          <w:p w14:paraId="16494AD0"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14C7DC8A"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52645ED7"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6F974D99"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1A88CB37" w14:textId="77777777" w:rsidR="00BE1AD3" w:rsidRDefault="00BE1AD3">
            <w:pPr>
              <w:jc w:val="center"/>
              <w:rPr>
                <w:rFonts w:ascii="Calibri" w:hAnsi="Calibri" w:cs="Calibri"/>
                <w:color w:val="000000"/>
              </w:rPr>
            </w:pPr>
            <w:r>
              <w:rPr>
                <w:rFonts w:ascii="Calibri" w:hAnsi="Calibri" w:cs="Calibri"/>
                <w:color w:val="000000"/>
              </w:rPr>
              <w:t>0.41(0.23,0.59)***</w:t>
            </w:r>
          </w:p>
        </w:tc>
        <w:tc>
          <w:tcPr>
            <w:tcW w:w="2280" w:type="dxa"/>
            <w:tcBorders>
              <w:top w:val="nil"/>
              <w:left w:val="nil"/>
              <w:bottom w:val="single" w:sz="4" w:space="0" w:color="auto"/>
              <w:right w:val="nil"/>
            </w:tcBorders>
            <w:shd w:val="clear" w:color="auto" w:fill="auto"/>
            <w:noWrap/>
            <w:vAlign w:val="bottom"/>
            <w:hideMark/>
          </w:tcPr>
          <w:p w14:paraId="0CE8AE5D" w14:textId="77777777" w:rsidR="00BE1AD3" w:rsidRDefault="00BE1AD3">
            <w:pPr>
              <w:jc w:val="center"/>
              <w:rPr>
                <w:rFonts w:ascii="Calibri" w:hAnsi="Calibri" w:cs="Calibri"/>
                <w:color w:val="000000"/>
              </w:rPr>
            </w:pPr>
            <w:r>
              <w:rPr>
                <w:rFonts w:ascii="Calibri" w:hAnsi="Calibri" w:cs="Calibri"/>
                <w:color w:val="000000"/>
              </w:rPr>
              <w:t>0.00(-0.19,0.19)</w:t>
            </w:r>
          </w:p>
        </w:tc>
        <w:tc>
          <w:tcPr>
            <w:tcW w:w="2120" w:type="dxa"/>
            <w:tcBorders>
              <w:top w:val="nil"/>
              <w:left w:val="nil"/>
              <w:bottom w:val="single" w:sz="4" w:space="0" w:color="auto"/>
              <w:right w:val="nil"/>
            </w:tcBorders>
            <w:shd w:val="clear" w:color="auto" w:fill="auto"/>
            <w:noWrap/>
            <w:vAlign w:val="bottom"/>
            <w:hideMark/>
          </w:tcPr>
          <w:p w14:paraId="5575CDCC" w14:textId="77777777" w:rsidR="00BE1AD3" w:rsidRDefault="00BE1AD3">
            <w:pPr>
              <w:jc w:val="center"/>
              <w:rPr>
                <w:rFonts w:ascii="Calibri" w:hAnsi="Calibri" w:cs="Calibri"/>
                <w:color w:val="000000"/>
              </w:rPr>
            </w:pPr>
            <w:r>
              <w:rPr>
                <w:rFonts w:ascii="Calibri" w:hAnsi="Calibri" w:cs="Calibri"/>
                <w:color w:val="000000"/>
              </w:rPr>
              <w:t>-0.22(-0.39,-0.05)*</w:t>
            </w:r>
          </w:p>
        </w:tc>
      </w:tr>
      <w:tr w:rsidR="00BE1AD3" w14:paraId="63B24ADB" w14:textId="77777777" w:rsidTr="00BE1AD3">
        <w:trPr>
          <w:trHeight w:val="340"/>
        </w:trPr>
        <w:tc>
          <w:tcPr>
            <w:tcW w:w="523" w:type="dxa"/>
            <w:vMerge/>
            <w:tcBorders>
              <w:top w:val="nil"/>
              <w:left w:val="nil"/>
              <w:bottom w:val="single" w:sz="4" w:space="0" w:color="000000"/>
              <w:right w:val="nil"/>
            </w:tcBorders>
            <w:vAlign w:val="center"/>
            <w:hideMark/>
          </w:tcPr>
          <w:p w14:paraId="70AA5035"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0D3E2E3"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6BB3EC03" w14:textId="77777777" w:rsidR="00BE1AD3" w:rsidRDefault="00BE1AD3">
            <w:pPr>
              <w:rPr>
                <w:rFonts w:ascii="Calibri" w:hAnsi="Calibri" w:cs="Calibri"/>
                <w:color w:val="000000"/>
              </w:rPr>
            </w:pPr>
            <w:r>
              <w:rPr>
                <w:rFonts w:ascii="Calibri" w:hAnsi="Calibri" w:cs="Calibri"/>
                <w:color w:val="000000"/>
              </w:rPr>
              <w:t>Tanner Stage</w:t>
            </w:r>
          </w:p>
        </w:tc>
        <w:tc>
          <w:tcPr>
            <w:tcW w:w="934" w:type="dxa"/>
            <w:tcBorders>
              <w:top w:val="nil"/>
              <w:left w:val="nil"/>
              <w:bottom w:val="nil"/>
              <w:right w:val="nil"/>
            </w:tcBorders>
            <w:shd w:val="clear" w:color="auto" w:fill="auto"/>
            <w:noWrap/>
            <w:vAlign w:val="bottom"/>
            <w:hideMark/>
          </w:tcPr>
          <w:p w14:paraId="70722F37"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678A4232" w14:textId="77777777" w:rsidR="00BE1AD3" w:rsidRDefault="00BE1AD3">
            <w:pPr>
              <w:jc w:val="center"/>
              <w:rPr>
                <w:rFonts w:ascii="Calibri" w:hAnsi="Calibri" w:cs="Calibri"/>
                <w:color w:val="000000"/>
              </w:rPr>
            </w:pPr>
            <w:r>
              <w:rPr>
                <w:rFonts w:ascii="Calibri" w:hAnsi="Calibri" w:cs="Calibri"/>
                <w:color w:val="000000"/>
              </w:rPr>
              <w:t>0.28(0.14,0.42)***</w:t>
            </w:r>
          </w:p>
        </w:tc>
        <w:tc>
          <w:tcPr>
            <w:tcW w:w="2280" w:type="dxa"/>
            <w:tcBorders>
              <w:top w:val="nil"/>
              <w:left w:val="nil"/>
              <w:bottom w:val="nil"/>
              <w:right w:val="nil"/>
            </w:tcBorders>
            <w:shd w:val="clear" w:color="auto" w:fill="auto"/>
            <w:noWrap/>
            <w:vAlign w:val="bottom"/>
            <w:hideMark/>
          </w:tcPr>
          <w:p w14:paraId="3E1A63B0" w14:textId="77777777" w:rsidR="00BE1AD3" w:rsidRDefault="00BE1AD3">
            <w:pPr>
              <w:jc w:val="center"/>
              <w:rPr>
                <w:rFonts w:ascii="Calibri" w:hAnsi="Calibri" w:cs="Calibri"/>
                <w:color w:val="000000"/>
              </w:rPr>
            </w:pPr>
            <w:r>
              <w:rPr>
                <w:rFonts w:ascii="Calibri" w:hAnsi="Calibri" w:cs="Calibri"/>
                <w:color w:val="000000"/>
              </w:rPr>
              <w:t>-0.12(-0.25,0.01)</w:t>
            </w:r>
          </w:p>
        </w:tc>
        <w:tc>
          <w:tcPr>
            <w:tcW w:w="2120" w:type="dxa"/>
            <w:tcBorders>
              <w:top w:val="nil"/>
              <w:left w:val="nil"/>
              <w:bottom w:val="nil"/>
              <w:right w:val="nil"/>
            </w:tcBorders>
            <w:shd w:val="clear" w:color="auto" w:fill="auto"/>
            <w:noWrap/>
            <w:vAlign w:val="bottom"/>
            <w:hideMark/>
          </w:tcPr>
          <w:p w14:paraId="156F2384" w14:textId="77777777" w:rsidR="00BE1AD3" w:rsidRDefault="00BE1AD3">
            <w:pPr>
              <w:jc w:val="center"/>
              <w:rPr>
                <w:rFonts w:ascii="Calibri" w:hAnsi="Calibri" w:cs="Calibri"/>
                <w:color w:val="000000"/>
              </w:rPr>
            </w:pPr>
            <w:r>
              <w:rPr>
                <w:rFonts w:ascii="Calibri" w:hAnsi="Calibri" w:cs="Calibri"/>
                <w:color w:val="000000"/>
              </w:rPr>
              <w:t>0.21(0.08,0.34)**</w:t>
            </w:r>
          </w:p>
        </w:tc>
      </w:tr>
      <w:tr w:rsidR="00BE1AD3" w14:paraId="4DC987A9" w14:textId="77777777" w:rsidTr="00BE1AD3">
        <w:trPr>
          <w:trHeight w:val="320"/>
        </w:trPr>
        <w:tc>
          <w:tcPr>
            <w:tcW w:w="523" w:type="dxa"/>
            <w:vMerge/>
            <w:tcBorders>
              <w:top w:val="nil"/>
              <w:left w:val="nil"/>
              <w:bottom w:val="single" w:sz="4" w:space="0" w:color="000000"/>
              <w:right w:val="nil"/>
            </w:tcBorders>
            <w:vAlign w:val="center"/>
            <w:hideMark/>
          </w:tcPr>
          <w:p w14:paraId="49EE8D79"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B63398"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6BE649D9"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7CABFECB"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6D5AA06A" w14:textId="77777777" w:rsidR="00BE1AD3" w:rsidRDefault="00BE1AD3">
            <w:pPr>
              <w:jc w:val="center"/>
              <w:rPr>
                <w:rFonts w:ascii="Calibri" w:hAnsi="Calibri" w:cs="Calibri"/>
                <w:color w:val="000000"/>
              </w:rPr>
            </w:pPr>
            <w:r>
              <w:rPr>
                <w:rFonts w:ascii="Calibri" w:hAnsi="Calibri" w:cs="Calibri"/>
                <w:color w:val="000000"/>
              </w:rPr>
              <w:t>0.27(0.09,0.45)**</w:t>
            </w:r>
          </w:p>
        </w:tc>
        <w:tc>
          <w:tcPr>
            <w:tcW w:w="2280" w:type="dxa"/>
            <w:tcBorders>
              <w:top w:val="nil"/>
              <w:left w:val="nil"/>
              <w:bottom w:val="nil"/>
              <w:right w:val="nil"/>
            </w:tcBorders>
            <w:shd w:val="clear" w:color="auto" w:fill="auto"/>
            <w:noWrap/>
            <w:vAlign w:val="bottom"/>
            <w:hideMark/>
          </w:tcPr>
          <w:p w14:paraId="48C8E749" w14:textId="77777777" w:rsidR="00BE1AD3" w:rsidRDefault="00BE1AD3">
            <w:pPr>
              <w:jc w:val="center"/>
              <w:rPr>
                <w:rFonts w:ascii="Calibri" w:hAnsi="Calibri" w:cs="Calibri"/>
                <w:color w:val="000000"/>
              </w:rPr>
            </w:pPr>
            <w:r>
              <w:rPr>
                <w:rFonts w:ascii="Calibri" w:hAnsi="Calibri" w:cs="Calibri"/>
                <w:color w:val="000000"/>
              </w:rPr>
              <w:t>-0.06(-0.22,0.1)</w:t>
            </w:r>
          </w:p>
        </w:tc>
        <w:tc>
          <w:tcPr>
            <w:tcW w:w="2120" w:type="dxa"/>
            <w:tcBorders>
              <w:top w:val="nil"/>
              <w:left w:val="nil"/>
              <w:bottom w:val="nil"/>
              <w:right w:val="nil"/>
            </w:tcBorders>
            <w:shd w:val="clear" w:color="auto" w:fill="auto"/>
            <w:noWrap/>
            <w:vAlign w:val="bottom"/>
            <w:hideMark/>
          </w:tcPr>
          <w:p w14:paraId="5E5DC132" w14:textId="77777777" w:rsidR="00BE1AD3" w:rsidRDefault="00BE1AD3">
            <w:pPr>
              <w:jc w:val="center"/>
              <w:rPr>
                <w:rFonts w:ascii="Calibri" w:hAnsi="Calibri" w:cs="Calibri"/>
                <w:color w:val="000000"/>
              </w:rPr>
            </w:pPr>
            <w:r>
              <w:rPr>
                <w:rFonts w:ascii="Calibri" w:hAnsi="Calibri" w:cs="Calibri"/>
                <w:color w:val="000000"/>
              </w:rPr>
              <w:t>0.23(0.03,0.43)*</w:t>
            </w:r>
          </w:p>
        </w:tc>
      </w:tr>
      <w:tr w:rsidR="00BE1AD3" w14:paraId="532AB5B6" w14:textId="77777777" w:rsidTr="00BE1AD3">
        <w:trPr>
          <w:trHeight w:val="320"/>
        </w:trPr>
        <w:tc>
          <w:tcPr>
            <w:tcW w:w="523" w:type="dxa"/>
            <w:vMerge/>
            <w:tcBorders>
              <w:top w:val="nil"/>
              <w:left w:val="nil"/>
              <w:bottom w:val="single" w:sz="4" w:space="0" w:color="000000"/>
              <w:right w:val="nil"/>
            </w:tcBorders>
            <w:vAlign w:val="center"/>
            <w:hideMark/>
          </w:tcPr>
          <w:p w14:paraId="476638D5"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379F266F"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6F924F1B"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5AF1B665"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05EF16A3" w14:textId="77777777" w:rsidR="00BE1AD3" w:rsidRDefault="00BE1AD3">
            <w:pPr>
              <w:jc w:val="center"/>
              <w:rPr>
                <w:rFonts w:ascii="Calibri" w:hAnsi="Calibri" w:cs="Calibri"/>
                <w:color w:val="000000"/>
              </w:rPr>
            </w:pPr>
            <w:r>
              <w:rPr>
                <w:rFonts w:ascii="Calibri" w:hAnsi="Calibri" w:cs="Calibri"/>
                <w:color w:val="000000"/>
              </w:rPr>
              <w:t>0.28(0.06,0.50)*</w:t>
            </w:r>
          </w:p>
        </w:tc>
        <w:tc>
          <w:tcPr>
            <w:tcW w:w="2280" w:type="dxa"/>
            <w:tcBorders>
              <w:top w:val="nil"/>
              <w:left w:val="nil"/>
              <w:bottom w:val="single" w:sz="4" w:space="0" w:color="auto"/>
              <w:right w:val="nil"/>
            </w:tcBorders>
            <w:shd w:val="clear" w:color="auto" w:fill="auto"/>
            <w:noWrap/>
            <w:vAlign w:val="bottom"/>
            <w:hideMark/>
          </w:tcPr>
          <w:p w14:paraId="40442BCE" w14:textId="77777777" w:rsidR="00BE1AD3" w:rsidRDefault="00BE1AD3">
            <w:pPr>
              <w:jc w:val="center"/>
              <w:rPr>
                <w:rFonts w:ascii="Calibri" w:hAnsi="Calibri" w:cs="Calibri"/>
                <w:color w:val="000000"/>
              </w:rPr>
            </w:pPr>
            <w:r>
              <w:rPr>
                <w:rFonts w:ascii="Calibri" w:hAnsi="Calibri" w:cs="Calibri"/>
                <w:color w:val="000000"/>
              </w:rPr>
              <w:t>-0.2(-0.42,0.02)</w:t>
            </w:r>
          </w:p>
        </w:tc>
        <w:tc>
          <w:tcPr>
            <w:tcW w:w="2120" w:type="dxa"/>
            <w:tcBorders>
              <w:top w:val="nil"/>
              <w:left w:val="nil"/>
              <w:bottom w:val="single" w:sz="4" w:space="0" w:color="auto"/>
              <w:right w:val="nil"/>
            </w:tcBorders>
            <w:shd w:val="clear" w:color="auto" w:fill="auto"/>
            <w:noWrap/>
            <w:vAlign w:val="bottom"/>
            <w:hideMark/>
          </w:tcPr>
          <w:p w14:paraId="12514758" w14:textId="77777777" w:rsidR="00BE1AD3" w:rsidRDefault="00BE1AD3">
            <w:pPr>
              <w:jc w:val="center"/>
              <w:rPr>
                <w:rFonts w:ascii="Calibri" w:hAnsi="Calibri" w:cs="Calibri"/>
                <w:color w:val="000000"/>
              </w:rPr>
            </w:pPr>
            <w:r>
              <w:rPr>
                <w:rFonts w:ascii="Calibri" w:hAnsi="Calibri" w:cs="Calibri"/>
                <w:color w:val="000000"/>
              </w:rPr>
              <w:t>0.25(0.08,0.42)**</w:t>
            </w:r>
          </w:p>
        </w:tc>
      </w:tr>
      <w:tr w:rsidR="00BE1AD3" w14:paraId="5C2E2666" w14:textId="77777777" w:rsidTr="00BE1AD3">
        <w:trPr>
          <w:trHeight w:val="320"/>
        </w:trPr>
        <w:tc>
          <w:tcPr>
            <w:tcW w:w="523" w:type="dxa"/>
            <w:vMerge/>
            <w:tcBorders>
              <w:top w:val="nil"/>
              <w:left w:val="nil"/>
              <w:bottom w:val="single" w:sz="4" w:space="0" w:color="000000"/>
              <w:right w:val="nil"/>
            </w:tcBorders>
            <w:vAlign w:val="center"/>
            <w:hideMark/>
          </w:tcPr>
          <w:p w14:paraId="2889F08B"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DDCDC6" w14:textId="77777777" w:rsidR="00BE1AD3" w:rsidRDefault="00BE1AD3">
            <w:pPr>
              <w:rPr>
                <w:rFonts w:ascii="Calibri" w:hAnsi="Calibri" w:cs="Calibri"/>
                <w:color w:val="000000"/>
              </w:rPr>
            </w:pPr>
            <w:r>
              <w:rPr>
                <w:rFonts w:ascii="Calibri" w:hAnsi="Calibri" w:cs="Calibri"/>
                <w:color w:val="000000"/>
              </w:rPr>
              <w:t>Deprivation</w:t>
            </w:r>
          </w:p>
        </w:tc>
        <w:tc>
          <w:tcPr>
            <w:tcW w:w="1209" w:type="dxa"/>
            <w:vMerge w:val="restart"/>
            <w:tcBorders>
              <w:top w:val="nil"/>
              <w:left w:val="nil"/>
              <w:bottom w:val="single" w:sz="4" w:space="0" w:color="000000"/>
              <w:right w:val="nil"/>
            </w:tcBorders>
            <w:shd w:val="clear" w:color="auto" w:fill="auto"/>
            <w:hideMark/>
          </w:tcPr>
          <w:p w14:paraId="2E2C177F" w14:textId="77777777" w:rsidR="00BE1AD3" w:rsidRDefault="00BE1AD3">
            <w:pPr>
              <w:rPr>
                <w:rFonts w:ascii="Calibri" w:hAnsi="Calibri" w:cs="Calibri"/>
                <w:color w:val="000000"/>
              </w:rPr>
            </w:pPr>
            <w:r>
              <w:rPr>
                <w:rFonts w:ascii="Calibri" w:hAnsi="Calibri" w:cs="Calibri"/>
                <w:color w:val="000000"/>
              </w:rPr>
              <w:t>Reward Sensitivity (Total stars)</w:t>
            </w:r>
          </w:p>
        </w:tc>
        <w:tc>
          <w:tcPr>
            <w:tcW w:w="934" w:type="dxa"/>
            <w:tcBorders>
              <w:top w:val="nil"/>
              <w:left w:val="nil"/>
              <w:bottom w:val="nil"/>
              <w:right w:val="nil"/>
            </w:tcBorders>
            <w:shd w:val="clear" w:color="auto" w:fill="auto"/>
            <w:noWrap/>
            <w:vAlign w:val="bottom"/>
            <w:hideMark/>
          </w:tcPr>
          <w:p w14:paraId="6C8E328F" w14:textId="77777777" w:rsidR="00BE1AD3" w:rsidRDefault="00BE1AD3">
            <w:pPr>
              <w:rPr>
                <w:rFonts w:ascii="Calibri" w:hAnsi="Calibri" w:cs="Calibri"/>
                <w:color w:val="000000"/>
              </w:rPr>
            </w:pPr>
            <w:r>
              <w:rPr>
                <w:rFonts w:ascii="Calibri" w:hAnsi="Calibri" w:cs="Calibri"/>
                <w:color w:val="000000"/>
              </w:rPr>
              <w:t>All</w:t>
            </w:r>
          </w:p>
        </w:tc>
        <w:tc>
          <w:tcPr>
            <w:tcW w:w="2057" w:type="dxa"/>
            <w:tcBorders>
              <w:top w:val="nil"/>
              <w:left w:val="nil"/>
              <w:bottom w:val="nil"/>
              <w:right w:val="nil"/>
            </w:tcBorders>
            <w:shd w:val="clear" w:color="auto" w:fill="auto"/>
            <w:noWrap/>
            <w:vAlign w:val="bottom"/>
            <w:hideMark/>
          </w:tcPr>
          <w:p w14:paraId="26368678" w14:textId="77777777" w:rsidR="00BE1AD3" w:rsidRDefault="00BE1AD3">
            <w:pPr>
              <w:jc w:val="center"/>
              <w:rPr>
                <w:rFonts w:ascii="Calibri" w:hAnsi="Calibri" w:cs="Calibri"/>
                <w:color w:val="000000"/>
              </w:rPr>
            </w:pPr>
            <w:r>
              <w:rPr>
                <w:rFonts w:ascii="Calibri" w:hAnsi="Calibri" w:cs="Calibri"/>
                <w:color w:val="000000"/>
              </w:rPr>
              <w:t>0.28(0.14,0.42)***</w:t>
            </w:r>
          </w:p>
        </w:tc>
        <w:tc>
          <w:tcPr>
            <w:tcW w:w="2280" w:type="dxa"/>
            <w:tcBorders>
              <w:top w:val="nil"/>
              <w:left w:val="nil"/>
              <w:bottom w:val="nil"/>
              <w:right w:val="nil"/>
            </w:tcBorders>
            <w:shd w:val="clear" w:color="auto" w:fill="auto"/>
            <w:noWrap/>
            <w:vAlign w:val="bottom"/>
            <w:hideMark/>
          </w:tcPr>
          <w:p w14:paraId="14D18070" w14:textId="77777777" w:rsidR="00BE1AD3" w:rsidRDefault="00BE1AD3">
            <w:pPr>
              <w:jc w:val="center"/>
              <w:rPr>
                <w:rFonts w:ascii="Calibri" w:hAnsi="Calibri" w:cs="Calibri"/>
                <w:color w:val="000000"/>
              </w:rPr>
            </w:pPr>
            <w:r>
              <w:rPr>
                <w:rFonts w:ascii="Calibri" w:hAnsi="Calibri" w:cs="Calibri"/>
                <w:color w:val="000000"/>
              </w:rPr>
              <w:t>-0.04(-0.19,0.11)</w:t>
            </w:r>
          </w:p>
        </w:tc>
        <w:tc>
          <w:tcPr>
            <w:tcW w:w="2120" w:type="dxa"/>
            <w:tcBorders>
              <w:top w:val="nil"/>
              <w:left w:val="nil"/>
              <w:bottom w:val="nil"/>
              <w:right w:val="nil"/>
            </w:tcBorders>
            <w:shd w:val="clear" w:color="auto" w:fill="auto"/>
            <w:noWrap/>
            <w:vAlign w:val="bottom"/>
            <w:hideMark/>
          </w:tcPr>
          <w:p w14:paraId="4439102B" w14:textId="77777777" w:rsidR="00BE1AD3" w:rsidRDefault="00BE1AD3">
            <w:pPr>
              <w:jc w:val="center"/>
              <w:rPr>
                <w:rFonts w:ascii="Calibri" w:hAnsi="Calibri" w:cs="Calibri"/>
                <w:color w:val="000000"/>
              </w:rPr>
            </w:pPr>
            <w:r>
              <w:rPr>
                <w:rFonts w:ascii="Calibri" w:hAnsi="Calibri" w:cs="Calibri"/>
                <w:color w:val="000000"/>
              </w:rPr>
              <w:t>-0.19(-0.31,-0.07)**</w:t>
            </w:r>
          </w:p>
        </w:tc>
      </w:tr>
      <w:tr w:rsidR="00BE1AD3" w14:paraId="34CA962D" w14:textId="77777777" w:rsidTr="00BE1AD3">
        <w:trPr>
          <w:trHeight w:val="320"/>
        </w:trPr>
        <w:tc>
          <w:tcPr>
            <w:tcW w:w="523" w:type="dxa"/>
            <w:vMerge/>
            <w:tcBorders>
              <w:top w:val="nil"/>
              <w:left w:val="nil"/>
              <w:bottom w:val="single" w:sz="4" w:space="0" w:color="000000"/>
              <w:right w:val="nil"/>
            </w:tcBorders>
            <w:vAlign w:val="center"/>
            <w:hideMark/>
          </w:tcPr>
          <w:p w14:paraId="7183FCA8" w14:textId="77777777" w:rsidR="00BE1AD3" w:rsidRDefault="00BE1AD3">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F809E8E" w14:textId="77777777" w:rsidR="00BE1AD3" w:rsidRDefault="00BE1AD3">
            <w:pPr>
              <w:jc w:val="center"/>
              <w:rPr>
                <w:rFonts w:ascii="Calibri" w:hAnsi="Calibri" w:cs="Calibri"/>
                <w:color w:val="000000"/>
              </w:rPr>
            </w:pPr>
          </w:p>
        </w:tc>
        <w:tc>
          <w:tcPr>
            <w:tcW w:w="1209" w:type="dxa"/>
            <w:vMerge/>
            <w:tcBorders>
              <w:top w:val="nil"/>
              <w:left w:val="nil"/>
              <w:bottom w:val="single" w:sz="4" w:space="0" w:color="000000"/>
              <w:right w:val="nil"/>
            </w:tcBorders>
            <w:vAlign w:val="center"/>
            <w:hideMark/>
          </w:tcPr>
          <w:p w14:paraId="344FB296" w14:textId="77777777" w:rsidR="00BE1AD3" w:rsidRDefault="00BE1AD3">
            <w:pPr>
              <w:rPr>
                <w:rFonts w:ascii="Calibri" w:hAnsi="Calibri" w:cs="Calibri"/>
                <w:color w:val="000000"/>
              </w:rPr>
            </w:pPr>
          </w:p>
        </w:tc>
        <w:tc>
          <w:tcPr>
            <w:tcW w:w="934" w:type="dxa"/>
            <w:tcBorders>
              <w:top w:val="nil"/>
              <w:left w:val="nil"/>
              <w:bottom w:val="nil"/>
              <w:right w:val="nil"/>
            </w:tcBorders>
            <w:shd w:val="clear" w:color="auto" w:fill="auto"/>
            <w:noWrap/>
            <w:vAlign w:val="bottom"/>
            <w:hideMark/>
          </w:tcPr>
          <w:p w14:paraId="7082E7DA" w14:textId="77777777" w:rsidR="00BE1AD3" w:rsidRDefault="00BE1AD3">
            <w:pPr>
              <w:rPr>
                <w:rFonts w:ascii="Calibri" w:hAnsi="Calibri" w:cs="Calibri"/>
                <w:color w:val="000000"/>
              </w:rPr>
            </w:pPr>
            <w:r>
              <w:rPr>
                <w:rFonts w:ascii="Calibri" w:hAnsi="Calibri" w:cs="Calibri"/>
                <w:color w:val="000000"/>
              </w:rPr>
              <w:t>Boys</w:t>
            </w:r>
          </w:p>
        </w:tc>
        <w:tc>
          <w:tcPr>
            <w:tcW w:w="2057" w:type="dxa"/>
            <w:tcBorders>
              <w:top w:val="nil"/>
              <w:left w:val="nil"/>
              <w:bottom w:val="nil"/>
              <w:right w:val="nil"/>
            </w:tcBorders>
            <w:shd w:val="clear" w:color="auto" w:fill="auto"/>
            <w:noWrap/>
            <w:vAlign w:val="bottom"/>
            <w:hideMark/>
          </w:tcPr>
          <w:p w14:paraId="69057B59" w14:textId="77777777" w:rsidR="00BE1AD3" w:rsidRDefault="00BE1AD3">
            <w:pPr>
              <w:jc w:val="center"/>
              <w:rPr>
                <w:rFonts w:ascii="Calibri" w:hAnsi="Calibri" w:cs="Calibri"/>
                <w:color w:val="000000"/>
              </w:rPr>
            </w:pPr>
            <w:r>
              <w:rPr>
                <w:rFonts w:ascii="Calibri" w:hAnsi="Calibri" w:cs="Calibri"/>
                <w:color w:val="000000"/>
              </w:rPr>
              <w:t>0.27(0.09,0.45)**</w:t>
            </w:r>
          </w:p>
        </w:tc>
        <w:tc>
          <w:tcPr>
            <w:tcW w:w="2280" w:type="dxa"/>
            <w:tcBorders>
              <w:top w:val="nil"/>
              <w:left w:val="nil"/>
              <w:bottom w:val="nil"/>
              <w:right w:val="nil"/>
            </w:tcBorders>
            <w:shd w:val="clear" w:color="auto" w:fill="auto"/>
            <w:noWrap/>
            <w:vAlign w:val="bottom"/>
            <w:hideMark/>
          </w:tcPr>
          <w:p w14:paraId="1259E791" w14:textId="77777777" w:rsidR="00BE1AD3" w:rsidRDefault="00BE1AD3">
            <w:pPr>
              <w:jc w:val="center"/>
              <w:rPr>
                <w:rFonts w:ascii="Calibri" w:hAnsi="Calibri" w:cs="Calibri"/>
                <w:color w:val="000000"/>
              </w:rPr>
            </w:pPr>
            <w:r>
              <w:rPr>
                <w:rFonts w:ascii="Calibri" w:hAnsi="Calibri" w:cs="Calibri"/>
                <w:color w:val="000000"/>
              </w:rPr>
              <w:t>-0.12(-0.31,0.07)</w:t>
            </w:r>
          </w:p>
        </w:tc>
        <w:tc>
          <w:tcPr>
            <w:tcW w:w="2120" w:type="dxa"/>
            <w:tcBorders>
              <w:top w:val="nil"/>
              <w:left w:val="nil"/>
              <w:bottom w:val="nil"/>
              <w:right w:val="nil"/>
            </w:tcBorders>
            <w:shd w:val="clear" w:color="auto" w:fill="auto"/>
            <w:noWrap/>
            <w:vAlign w:val="bottom"/>
            <w:hideMark/>
          </w:tcPr>
          <w:p w14:paraId="1E155E2D" w14:textId="77777777" w:rsidR="00BE1AD3" w:rsidRDefault="00BE1AD3">
            <w:pPr>
              <w:jc w:val="center"/>
              <w:rPr>
                <w:rFonts w:ascii="Calibri" w:hAnsi="Calibri" w:cs="Calibri"/>
                <w:color w:val="000000"/>
              </w:rPr>
            </w:pPr>
            <w:r>
              <w:rPr>
                <w:rFonts w:ascii="Calibri" w:hAnsi="Calibri" w:cs="Calibri"/>
                <w:color w:val="000000"/>
              </w:rPr>
              <w:t>-0.18(-0.35,-0.01)*</w:t>
            </w:r>
          </w:p>
        </w:tc>
      </w:tr>
      <w:tr w:rsidR="00BE1AD3" w14:paraId="4EED8892" w14:textId="77777777" w:rsidTr="00BE1AD3">
        <w:trPr>
          <w:trHeight w:val="320"/>
        </w:trPr>
        <w:tc>
          <w:tcPr>
            <w:tcW w:w="523" w:type="dxa"/>
            <w:vMerge/>
            <w:tcBorders>
              <w:top w:val="nil"/>
              <w:left w:val="nil"/>
              <w:bottom w:val="single" w:sz="4" w:space="0" w:color="000000"/>
              <w:right w:val="nil"/>
            </w:tcBorders>
            <w:vAlign w:val="center"/>
            <w:hideMark/>
          </w:tcPr>
          <w:p w14:paraId="5AF00E2B" w14:textId="77777777" w:rsidR="00BE1AD3" w:rsidRDefault="00BE1AD3">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465C6EF2" w14:textId="77777777" w:rsidR="00BE1AD3" w:rsidRDefault="00BE1AD3">
            <w:pPr>
              <w:rPr>
                <w:rFonts w:ascii="Calibri" w:hAnsi="Calibri" w:cs="Calibri"/>
                <w:color w:val="000000"/>
              </w:rPr>
            </w:pPr>
            <w:r>
              <w:rPr>
                <w:rFonts w:ascii="Calibri" w:hAnsi="Calibri" w:cs="Calibri"/>
                <w:color w:val="000000"/>
              </w:rPr>
              <w:t> </w:t>
            </w:r>
          </w:p>
        </w:tc>
        <w:tc>
          <w:tcPr>
            <w:tcW w:w="1209" w:type="dxa"/>
            <w:vMerge/>
            <w:tcBorders>
              <w:top w:val="nil"/>
              <w:left w:val="nil"/>
              <w:bottom w:val="single" w:sz="4" w:space="0" w:color="000000"/>
              <w:right w:val="nil"/>
            </w:tcBorders>
            <w:vAlign w:val="center"/>
            <w:hideMark/>
          </w:tcPr>
          <w:p w14:paraId="63192642" w14:textId="77777777" w:rsidR="00BE1AD3" w:rsidRDefault="00BE1AD3">
            <w:pPr>
              <w:rPr>
                <w:rFonts w:ascii="Calibri" w:hAnsi="Calibri" w:cs="Calibri"/>
                <w:color w:val="000000"/>
              </w:rPr>
            </w:pPr>
          </w:p>
        </w:tc>
        <w:tc>
          <w:tcPr>
            <w:tcW w:w="934" w:type="dxa"/>
            <w:tcBorders>
              <w:top w:val="nil"/>
              <w:left w:val="nil"/>
              <w:bottom w:val="single" w:sz="4" w:space="0" w:color="auto"/>
              <w:right w:val="nil"/>
            </w:tcBorders>
            <w:shd w:val="clear" w:color="auto" w:fill="auto"/>
            <w:noWrap/>
            <w:vAlign w:val="bottom"/>
            <w:hideMark/>
          </w:tcPr>
          <w:p w14:paraId="56DDA4D7" w14:textId="77777777" w:rsidR="00BE1AD3" w:rsidRDefault="00BE1AD3">
            <w:pPr>
              <w:rPr>
                <w:rFonts w:ascii="Calibri" w:hAnsi="Calibri" w:cs="Calibri"/>
                <w:color w:val="000000"/>
              </w:rPr>
            </w:pPr>
            <w:r>
              <w:rPr>
                <w:rFonts w:ascii="Calibri" w:hAnsi="Calibri" w:cs="Calibri"/>
                <w:color w:val="000000"/>
              </w:rPr>
              <w:t>Girls</w:t>
            </w:r>
          </w:p>
        </w:tc>
        <w:tc>
          <w:tcPr>
            <w:tcW w:w="2057" w:type="dxa"/>
            <w:tcBorders>
              <w:top w:val="nil"/>
              <w:left w:val="nil"/>
              <w:bottom w:val="single" w:sz="4" w:space="0" w:color="auto"/>
              <w:right w:val="nil"/>
            </w:tcBorders>
            <w:shd w:val="clear" w:color="auto" w:fill="auto"/>
            <w:noWrap/>
            <w:vAlign w:val="bottom"/>
            <w:hideMark/>
          </w:tcPr>
          <w:p w14:paraId="1009B768" w14:textId="77777777" w:rsidR="00BE1AD3" w:rsidRDefault="00BE1AD3">
            <w:pPr>
              <w:jc w:val="center"/>
              <w:rPr>
                <w:rFonts w:ascii="Calibri" w:hAnsi="Calibri" w:cs="Calibri"/>
                <w:color w:val="000000"/>
              </w:rPr>
            </w:pPr>
            <w:r>
              <w:rPr>
                <w:rFonts w:ascii="Calibri" w:hAnsi="Calibri" w:cs="Calibri"/>
                <w:color w:val="000000"/>
              </w:rPr>
              <w:t>0.28(0.06,0.50)*</w:t>
            </w:r>
          </w:p>
        </w:tc>
        <w:tc>
          <w:tcPr>
            <w:tcW w:w="2280" w:type="dxa"/>
            <w:tcBorders>
              <w:top w:val="nil"/>
              <w:left w:val="nil"/>
              <w:bottom w:val="single" w:sz="4" w:space="0" w:color="auto"/>
              <w:right w:val="nil"/>
            </w:tcBorders>
            <w:shd w:val="clear" w:color="auto" w:fill="auto"/>
            <w:noWrap/>
            <w:vAlign w:val="bottom"/>
            <w:hideMark/>
          </w:tcPr>
          <w:p w14:paraId="5FCDC874" w14:textId="77777777" w:rsidR="00BE1AD3" w:rsidRDefault="00BE1AD3">
            <w:pPr>
              <w:jc w:val="center"/>
              <w:rPr>
                <w:rFonts w:ascii="Calibri" w:hAnsi="Calibri" w:cs="Calibri"/>
                <w:color w:val="000000"/>
              </w:rPr>
            </w:pPr>
            <w:r>
              <w:rPr>
                <w:rFonts w:ascii="Calibri" w:hAnsi="Calibri" w:cs="Calibri"/>
                <w:color w:val="000000"/>
              </w:rPr>
              <w:t>0.07(-0.15,0.29)</w:t>
            </w:r>
          </w:p>
        </w:tc>
        <w:tc>
          <w:tcPr>
            <w:tcW w:w="2120" w:type="dxa"/>
            <w:tcBorders>
              <w:top w:val="nil"/>
              <w:left w:val="nil"/>
              <w:bottom w:val="single" w:sz="4" w:space="0" w:color="auto"/>
              <w:right w:val="nil"/>
            </w:tcBorders>
            <w:shd w:val="clear" w:color="auto" w:fill="auto"/>
            <w:noWrap/>
            <w:vAlign w:val="bottom"/>
            <w:hideMark/>
          </w:tcPr>
          <w:p w14:paraId="748FE267" w14:textId="77777777" w:rsidR="00BE1AD3" w:rsidRDefault="00BE1AD3">
            <w:pPr>
              <w:jc w:val="center"/>
              <w:rPr>
                <w:rFonts w:ascii="Calibri" w:hAnsi="Calibri" w:cs="Calibri"/>
                <w:color w:val="000000"/>
              </w:rPr>
            </w:pPr>
            <w:r>
              <w:rPr>
                <w:rFonts w:ascii="Calibri" w:hAnsi="Calibri" w:cs="Calibri"/>
                <w:color w:val="000000"/>
              </w:rPr>
              <w:t>-0.22(-0.39,-0.05)*</w:t>
            </w:r>
          </w:p>
        </w:tc>
      </w:tr>
      <w:tr w:rsidR="00BE1AD3" w14:paraId="0FFBD369" w14:textId="77777777" w:rsidTr="00BE1AD3">
        <w:trPr>
          <w:trHeight w:val="320"/>
        </w:trPr>
        <w:tc>
          <w:tcPr>
            <w:tcW w:w="3092" w:type="dxa"/>
            <w:gridSpan w:val="3"/>
            <w:tcBorders>
              <w:top w:val="nil"/>
              <w:left w:val="nil"/>
              <w:bottom w:val="nil"/>
              <w:right w:val="nil"/>
            </w:tcBorders>
            <w:shd w:val="clear" w:color="auto" w:fill="auto"/>
            <w:noWrap/>
            <w:vAlign w:val="center"/>
            <w:hideMark/>
          </w:tcPr>
          <w:p w14:paraId="099D2C53" w14:textId="77777777" w:rsidR="00BE1AD3" w:rsidRDefault="00BE1AD3">
            <w:pPr>
              <w:rPr>
                <w:rFonts w:ascii="Calibri" w:hAnsi="Calibri" w:cs="Calibri"/>
                <w:color w:val="000000"/>
                <w:sz w:val="20"/>
                <w:szCs w:val="20"/>
              </w:rPr>
            </w:pPr>
            <w:r>
              <w:rPr>
                <w:rFonts w:ascii="Calibri" w:hAnsi="Calibri" w:cs="Calibri"/>
                <w:color w:val="000000"/>
                <w:sz w:val="20"/>
                <w:szCs w:val="20"/>
              </w:rPr>
              <w:t>p-value ***&lt;0.001, **&lt;0.01, *&lt;0.05</w:t>
            </w:r>
          </w:p>
        </w:tc>
        <w:tc>
          <w:tcPr>
            <w:tcW w:w="934" w:type="dxa"/>
            <w:tcBorders>
              <w:top w:val="nil"/>
              <w:left w:val="nil"/>
              <w:bottom w:val="nil"/>
              <w:right w:val="nil"/>
            </w:tcBorders>
            <w:shd w:val="clear" w:color="auto" w:fill="auto"/>
            <w:noWrap/>
            <w:vAlign w:val="bottom"/>
            <w:hideMark/>
          </w:tcPr>
          <w:p w14:paraId="6DBA131D" w14:textId="77777777" w:rsidR="00BE1AD3" w:rsidRDefault="00BE1AD3">
            <w:pPr>
              <w:rPr>
                <w:rFonts w:ascii="Calibri" w:hAnsi="Calibri" w:cs="Calibri"/>
                <w:color w:val="000000"/>
                <w:sz w:val="20"/>
                <w:szCs w:val="20"/>
              </w:rPr>
            </w:pPr>
          </w:p>
        </w:tc>
        <w:tc>
          <w:tcPr>
            <w:tcW w:w="2057" w:type="dxa"/>
            <w:tcBorders>
              <w:top w:val="nil"/>
              <w:left w:val="nil"/>
              <w:bottom w:val="nil"/>
              <w:right w:val="nil"/>
            </w:tcBorders>
            <w:shd w:val="clear" w:color="auto" w:fill="auto"/>
            <w:noWrap/>
            <w:vAlign w:val="bottom"/>
            <w:hideMark/>
          </w:tcPr>
          <w:p w14:paraId="167C2AC3" w14:textId="77777777" w:rsidR="00BE1AD3" w:rsidRDefault="00BE1AD3">
            <w:pPr>
              <w:rPr>
                <w:sz w:val="20"/>
                <w:szCs w:val="20"/>
              </w:rPr>
            </w:pPr>
          </w:p>
        </w:tc>
        <w:tc>
          <w:tcPr>
            <w:tcW w:w="2280" w:type="dxa"/>
            <w:tcBorders>
              <w:top w:val="nil"/>
              <w:left w:val="nil"/>
              <w:bottom w:val="nil"/>
              <w:right w:val="nil"/>
            </w:tcBorders>
            <w:shd w:val="clear" w:color="auto" w:fill="auto"/>
            <w:noWrap/>
            <w:vAlign w:val="bottom"/>
            <w:hideMark/>
          </w:tcPr>
          <w:p w14:paraId="34812B9F" w14:textId="77777777" w:rsidR="00BE1AD3" w:rsidRDefault="00BE1AD3">
            <w:pPr>
              <w:rPr>
                <w:sz w:val="20"/>
                <w:szCs w:val="20"/>
              </w:rPr>
            </w:pPr>
          </w:p>
        </w:tc>
        <w:tc>
          <w:tcPr>
            <w:tcW w:w="2120" w:type="dxa"/>
            <w:tcBorders>
              <w:top w:val="nil"/>
              <w:left w:val="nil"/>
              <w:bottom w:val="nil"/>
              <w:right w:val="nil"/>
            </w:tcBorders>
            <w:shd w:val="clear" w:color="auto" w:fill="auto"/>
            <w:noWrap/>
            <w:vAlign w:val="bottom"/>
            <w:hideMark/>
          </w:tcPr>
          <w:p w14:paraId="5A732FC1" w14:textId="77777777" w:rsidR="00BE1AD3" w:rsidRDefault="00BE1AD3">
            <w:pPr>
              <w:rPr>
                <w:sz w:val="20"/>
                <w:szCs w:val="20"/>
              </w:rPr>
            </w:pPr>
          </w:p>
        </w:tc>
      </w:tr>
      <w:tr w:rsidR="00BE1AD3" w14:paraId="34A3E95D" w14:textId="77777777" w:rsidTr="00BE1AD3">
        <w:trPr>
          <w:trHeight w:val="320"/>
        </w:trPr>
        <w:tc>
          <w:tcPr>
            <w:tcW w:w="8363" w:type="dxa"/>
            <w:gridSpan w:val="6"/>
            <w:tcBorders>
              <w:top w:val="nil"/>
              <w:left w:val="nil"/>
              <w:bottom w:val="nil"/>
              <w:right w:val="nil"/>
            </w:tcBorders>
            <w:shd w:val="clear" w:color="auto" w:fill="auto"/>
            <w:noWrap/>
            <w:vAlign w:val="center"/>
            <w:hideMark/>
          </w:tcPr>
          <w:p w14:paraId="4AEA23E2" w14:textId="77777777" w:rsidR="00BE1AD3" w:rsidRDefault="00BE1AD3">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120" w:type="dxa"/>
            <w:tcBorders>
              <w:top w:val="nil"/>
              <w:left w:val="nil"/>
              <w:bottom w:val="nil"/>
              <w:right w:val="nil"/>
            </w:tcBorders>
            <w:shd w:val="clear" w:color="auto" w:fill="auto"/>
            <w:noWrap/>
            <w:vAlign w:val="bottom"/>
            <w:hideMark/>
          </w:tcPr>
          <w:p w14:paraId="136F6C8C" w14:textId="77777777" w:rsidR="00BE1AD3" w:rsidRDefault="00BE1AD3">
            <w:pPr>
              <w:rPr>
                <w:rFonts w:ascii="Calibri" w:hAnsi="Calibri" w:cs="Calibri"/>
                <w:color w:val="000000"/>
                <w:sz w:val="20"/>
                <w:szCs w:val="20"/>
              </w:rPr>
            </w:pPr>
          </w:p>
        </w:tc>
      </w:tr>
      <w:tr w:rsidR="00BE1AD3" w14:paraId="191FA7D2" w14:textId="77777777" w:rsidTr="00BE1AD3">
        <w:trPr>
          <w:trHeight w:val="320"/>
        </w:trPr>
        <w:tc>
          <w:tcPr>
            <w:tcW w:w="10483" w:type="dxa"/>
            <w:gridSpan w:val="7"/>
            <w:tcBorders>
              <w:top w:val="nil"/>
              <w:left w:val="nil"/>
              <w:bottom w:val="nil"/>
              <w:right w:val="nil"/>
            </w:tcBorders>
            <w:shd w:val="clear" w:color="auto" w:fill="auto"/>
            <w:noWrap/>
            <w:vAlign w:val="center"/>
            <w:hideMark/>
          </w:tcPr>
          <w:p w14:paraId="0F3C5899" w14:textId="77777777" w:rsidR="00BE1AD3" w:rsidRDefault="00BE1AD3">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r>
      <w:tr w:rsidR="00BE1AD3" w14:paraId="3D04491D" w14:textId="77777777" w:rsidTr="00BE1AD3">
        <w:trPr>
          <w:trHeight w:val="320"/>
        </w:trPr>
        <w:tc>
          <w:tcPr>
            <w:tcW w:w="10483" w:type="dxa"/>
            <w:gridSpan w:val="7"/>
            <w:tcBorders>
              <w:top w:val="nil"/>
              <w:left w:val="nil"/>
              <w:bottom w:val="nil"/>
              <w:right w:val="nil"/>
            </w:tcBorders>
            <w:shd w:val="clear" w:color="auto" w:fill="auto"/>
            <w:noWrap/>
            <w:vAlign w:val="center"/>
            <w:hideMark/>
          </w:tcPr>
          <w:p w14:paraId="6E75ECA4" w14:textId="77777777" w:rsidR="00BE1AD3" w:rsidRDefault="00BE1AD3">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r>
    </w:tbl>
    <w:p w14:paraId="5B9A355E" w14:textId="77777777" w:rsidR="00514230" w:rsidRDefault="00514230">
      <w:pPr>
        <w:rPr>
          <w:rFonts w:asciiTheme="minorHAnsi" w:hAnsiTheme="minorHAnsi" w:cstheme="minorHAnsi"/>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lastRenderedPageBreak/>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5246FF6B" w14:textId="77777777" w:rsidR="00485BC4" w:rsidRPr="00485BC4" w:rsidRDefault="004C6D5D" w:rsidP="00485BC4">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485BC4" w:rsidRPr="00485BC4">
        <w:rPr>
          <w:noProof/>
        </w:rPr>
        <w:t xml:space="preserve">Achenbach, T. M. (1991). Manual for the Child Behavior Checklist/4-18 and 1991 profile. </w:t>
      </w:r>
      <w:r w:rsidR="00485BC4" w:rsidRPr="00485BC4">
        <w:rPr>
          <w:i/>
          <w:noProof/>
        </w:rPr>
        <w:t>University of Vermont, Department of Psychiatry</w:t>
      </w:r>
      <w:r w:rsidR="00485BC4" w:rsidRPr="00485BC4">
        <w:rPr>
          <w:noProof/>
        </w:rPr>
        <w:t xml:space="preserve">. </w:t>
      </w:r>
    </w:p>
    <w:p w14:paraId="0FADF966" w14:textId="7AFA975F" w:rsidR="00485BC4" w:rsidRPr="00485BC4" w:rsidRDefault="00485BC4" w:rsidP="00485BC4">
      <w:pPr>
        <w:pStyle w:val="EndNoteBibliography"/>
        <w:ind w:left="720" w:hanging="720"/>
        <w:rPr>
          <w:noProof/>
        </w:rPr>
      </w:pPr>
      <w:r w:rsidRPr="00485BC4">
        <w:rPr>
          <w:noProof/>
        </w:rPr>
        <w:t xml:space="preserve">Alloy, L. B., Olino, T., Freed, R. D., &amp; Nusslock, R. (2016). Role of Reward Sensitivity and Processing in Major Depressive and Bipolar Spectrum Disorders. </w:t>
      </w:r>
      <w:r w:rsidRPr="00485BC4">
        <w:rPr>
          <w:i/>
          <w:noProof/>
        </w:rPr>
        <w:t>Behav Ther</w:t>
      </w:r>
      <w:r w:rsidRPr="00485BC4">
        <w:rPr>
          <w:noProof/>
        </w:rPr>
        <w:t>,</w:t>
      </w:r>
      <w:r w:rsidRPr="00485BC4">
        <w:rPr>
          <w:i/>
          <w:noProof/>
        </w:rPr>
        <w:t xml:space="preserve"> 47</w:t>
      </w:r>
      <w:r w:rsidRPr="00485BC4">
        <w:rPr>
          <w:noProof/>
        </w:rPr>
        <w:t xml:space="preserve">(5), 600-621. </w:t>
      </w:r>
      <w:hyperlink r:id="rId15" w:history="1">
        <w:r w:rsidRPr="00485BC4">
          <w:rPr>
            <w:rStyle w:val="Hyperlink"/>
            <w:noProof/>
          </w:rPr>
          <w:t>https://doi.org/10.1016/j.beth.2016.02.014</w:t>
        </w:r>
      </w:hyperlink>
      <w:r w:rsidRPr="00485BC4">
        <w:rPr>
          <w:noProof/>
        </w:rPr>
        <w:t xml:space="preserve"> </w:t>
      </w:r>
    </w:p>
    <w:p w14:paraId="68469909" w14:textId="3EA33AF1" w:rsidR="00485BC4" w:rsidRPr="00485BC4" w:rsidRDefault="00485BC4" w:rsidP="00485BC4">
      <w:pPr>
        <w:pStyle w:val="EndNoteBibliography"/>
        <w:ind w:left="720" w:hanging="720"/>
        <w:rPr>
          <w:noProof/>
        </w:rPr>
      </w:pPr>
      <w:r w:rsidRPr="00485BC4">
        <w:rPr>
          <w:noProof/>
        </w:rPr>
        <w:t xml:space="preserve">Amin, Z., Todd Constable, R., &amp; Canli, T. (2004). Attentional bias for valenced stimuli as a function of personality in the dot-probe task. </w:t>
      </w:r>
      <w:r w:rsidRPr="00485BC4">
        <w:rPr>
          <w:i/>
          <w:noProof/>
        </w:rPr>
        <w:t>Journal of research in personality</w:t>
      </w:r>
      <w:r w:rsidRPr="00485BC4">
        <w:rPr>
          <w:noProof/>
        </w:rPr>
        <w:t>,</w:t>
      </w:r>
      <w:r w:rsidRPr="00485BC4">
        <w:rPr>
          <w:i/>
          <w:noProof/>
        </w:rPr>
        <w:t xml:space="preserve"> 38</w:t>
      </w:r>
      <w:r w:rsidRPr="00485BC4">
        <w:rPr>
          <w:noProof/>
        </w:rPr>
        <w:t xml:space="preserve">(1), 15-23. </w:t>
      </w:r>
      <w:hyperlink r:id="rId16" w:history="1">
        <w:r w:rsidRPr="00485BC4">
          <w:rPr>
            <w:rStyle w:val="Hyperlink"/>
            <w:noProof/>
          </w:rPr>
          <w:t>https://doi.org/10.1016/j.jrp.2003.09.011</w:t>
        </w:r>
      </w:hyperlink>
      <w:r w:rsidRPr="00485BC4">
        <w:rPr>
          <w:noProof/>
        </w:rPr>
        <w:t xml:space="preserve"> </w:t>
      </w:r>
    </w:p>
    <w:p w14:paraId="69042717" w14:textId="26CBCD2F" w:rsidR="00485BC4" w:rsidRPr="00485BC4" w:rsidRDefault="00485BC4" w:rsidP="00485BC4">
      <w:pPr>
        <w:pStyle w:val="EndNoteBibliography"/>
        <w:ind w:left="720" w:hanging="720"/>
        <w:rPr>
          <w:noProof/>
        </w:rPr>
      </w:pPr>
      <w:r w:rsidRPr="00485BC4">
        <w:rPr>
          <w:noProof/>
        </w:rPr>
        <w:t xml:space="preserve">Ben-Haim, M. S., Williams, P., Howard, Z., Mama, Y., Eidels, A., &amp; Algom, D. (2016). The Emotional Stroop Task: Assessing Cognitive Performance under Exposure to Emotional Content. </w:t>
      </w:r>
      <w:r w:rsidRPr="00485BC4">
        <w:rPr>
          <w:i/>
          <w:noProof/>
        </w:rPr>
        <w:t>Journal of Visualized Experiments</w:t>
      </w:r>
      <w:r w:rsidRPr="00485BC4">
        <w:rPr>
          <w:noProof/>
        </w:rPr>
        <w:t xml:space="preserve">(112). </w:t>
      </w:r>
      <w:hyperlink r:id="rId17" w:history="1">
        <w:r w:rsidRPr="00485BC4">
          <w:rPr>
            <w:rStyle w:val="Hyperlink"/>
            <w:noProof/>
          </w:rPr>
          <w:t>https://doi.org/10.3791/53720</w:t>
        </w:r>
      </w:hyperlink>
      <w:r w:rsidRPr="00485BC4">
        <w:rPr>
          <w:noProof/>
        </w:rPr>
        <w:t xml:space="preserve"> </w:t>
      </w:r>
    </w:p>
    <w:p w14:paraId="56E358A3" w14:textId="5DB7C593" w:rsidR="00485BC4" w:rsidRPr="00485BC4" w:rsidRDefault="00485BC4" w:rsidP="00485BC4">
      <w:pPr>
        <w:pStyle w:val="EndNoteBibliography"/>
        <w:ind w:left="720" w:hanging="720"/>
        <w:rPr>
          <w:noProof/>
        </w:rPr>
      </w:pPr>
      <w:r w:rsidRPr="00485BC4">
        <w:rPr>
          <w:noProof/>
        </w:rPr>
        <w:t xml:space="preserve">Benjamini, Y., &amp; Hochberg, Y. (1995). Controlling the False Discovery Rate: A Practical and Powerful Approach to Multiple Testing. </w:t>
      </w:r>
      <w:r w:rsidRPr="00485BC4">
        <w:rPr>
          <w:i/>
          <w:noProof/>
        </w:rPr>
        <w:t>Journal of the Royal Statistical Society. Series B, Methodological</w:t>
      </w:r>
      <w:r w:rsidRPr="00485BC4">
        <w:rPr>
          <w:noProof/>
        </w:rPr>
        <w:t>,</w:t>
      </w:r>
      <w:r w:rsidRPr="00485BC4">
        <w:rPr>
          <w:i/>
          <w:noProof/>
        </w:rPr>
        <w:t xml:space="preserve"> 57</w:t>
      </w:r>
      <w:r w:rsidRPr="00485BC4">
        <w:rPr>
          <w:noProof/>
        </w:rPr>
        <w:t xml:space="preserve">(1), 289-300. </w:t>
      </w:r>
      <w:hyperlink r:id="rId18" w:history="1">
        <w:r w:rsidRPr="00485BC4">
          <w:rPr>
            <w:rStyle w:val="Hyperlink"/>
            <w:noProof/>
          </w:rPr>
          <w:t>https://doi.org/10.1111/j.2517-6161.1995.tb02031.x</w:t>
        </w:r>
      </w:hyperlink>
      <w:r w:rsidRPr="00485BC4">
        <w:rPr>
          <w:noProof/>
        </w:rPr>
        <w:t xml:space="preserve"> </w:t>
      </w:r>
    </w:p>
    <w:p w14:paraId="1130D964" w14:textId="77777777" w:rsidR="00485BC4" w:rsidRPr="00485BC4" w:rsidRDefault="00485BC4" w:rsidP="00485BC4">
      <w:pPr>
        <w:pStyle w:val="EndNoteBibliography"/>
        <w:ind w:left="720" w:hanging="720"/>
        <w:rPr>
          <w:noProof/>
        </w:rPr>
      </w:pPr>
      <w:r w:rsidRPr="00485BC4">
        <w:rPr>
          <w:noProof/>
        </w:rPr>
        <w:t xml:space="preserve">Bernstein, D. P., Ahluvalia, T., Pogge, D., &amp; Handelsman, L. (1997). Validity of the Childhood Trauma Questionnaire in an adolescent psychiatric population. </w:t>
      </w:r>
      <w:r w:rsidRPr="00485BC4">
        <w:rPr>
          <w:i/>
          <w:noProof/>
        </w:rPr>
        <w:t>Journal of the American Academy of Child &amp; Adolescent Psychiatry</w:t>
      </w:r>
      <w:r w:rsidRPr="00485BC4">
        <w:rPr>
          <w:noProof/>
        </w:rPr>
        <w:t>,</w:t>
      </w:r>
      <w:r w:rsidRPr="00485BC4">
        <w:rPr>
          <w:i/>
          <w:noProof/>
        </w:rPr>
        <w:t xml:space="preserve"> 36</w:t>
      </w:r>
      <w:r w:rsidRPr="00485BC4">
        <w:rPr>
          <w:noProof/>
        </w:rPr>
        <w:t xml:space="preserve">(3), 340-348. </w:t>
      </w:r>
    </w:p>
    <w:p w14:paraId="5AE2C91D" w14:textId="77777777" w:rsidR="00485BC4" w:rsidRPr="00485BC4" w:rsidRDefault="00485BC4" w:rsidP="00485BC4">
      <w:pPr>
        <w:pStyle w:val="EndNoteBibliography"/>
        <w:ind w:left="720" w:hanging="720"/>
        <w:rPr>
          <w:noProof/>
        </w:rPr>
      </w:pPr>
      <w:r w:rsidRPr="00485BC4">
        <w:rPr>
          <w:noProof/>
        </w:rPr>
        <w:t xml:space="preserve">Bifulco, A., Brown, G. W., &amp; Harris, T. O. (1994). Childhood Experience of Care and Abuse (CECA): a retrospective interview measure. </w:t>
      </w:r>
      <w:r w:rsidRPr="00485BC4">
        <w:rPr>
          <w:i/>
          <w:noProof/>
        </w:rPr>
        <w:t>Journal of Child Psychology and Psychiatry</w:t>
      </w:r>
      <w:r w:rsidRPr="00485BC4">
        <w:rPr>
          <w:noProof/>
        </w:rPr>
        <w:t>,</w:t>
      </w:r>
      <w:r w:rsidRPr="00485BC4">
        <w:rPr>
          <w:i/>
          <w:noProof/>
        </w:rPr>
        <w:t xml:space="preserve"> 35</w:t>
      </w:r>
      <w:r w:rsidRPr="00485BC4">
        <w:rPr>
          <w:noProof/>
        </w:rPr>
        <w:t xml:space="preserve">(8), 1419-1435. </w:t>
      </w:r>
    </w:p>
    <w:p w14:paraId="3335D4A0" w14:textId="77777777" w:rsidR="00485BC4" w:rsidRPr="00485BC4" w:rsidRDefault="00485BC4" w:rsidP="00485BC4">
      <w:pPr>
        <w:pStyle w:val="EndNoteBibliography"/>
        <w:ind w:left="720" w:hanging="720"/>
        <w:rPr>
          <w:noProof/>
        </w:rPr>
      </w:pPr>
      <w:r w:rsidRPr="00485BC4">
        <w:rPr>
          <w:noProof/>
        </w:rPr>
        <w:t xml:space="preserve">Birmaher, B., Khetarpal, S., Brent, D., Cully, M., Balach, L., Kaufman, J., &amp; Neer, S. M. (1997). The screen for child anxiety related emotional disorders (SCARED): Scale construction and psychometric characteristics. </w:t>
      </w:r>
      <w:r w:rsidRPr="00485BC4">
        <w:rPr>
          <w:i/>
          <w:noProof/>
        </w:rPr>
        <w:t>Journal of the American Academy of Child &amp; Adolescent Psychiatry</w:t>
      </w:r>
      <w:r w:rsidRPr="00485BC4">
        <w:rPr>
          <w:noProof/>
        </w:rPr>
        <w:t>,</w:t>
      </w:r>
      <w:r w:rsidRPr="00485BC4">
        <w:rPr>
          <w:i/>
          <w:noProof/>
        </w:rPr>
        <w:t xml:space="preserve"> 36</w:t>
      </w:r>
      <w:r w:rsidRPr="00485BC4">
        <w:rPr>
          <w:noProof/>
        </w:rPr>
        <w:t xml:space="preserve">(4), 545-553. </w:t>
      </w:r>
    </w:p>
    <w:p w14:paraId="0491FEA3" w14:textId="5F429201" w:rsidR="00485BC4" w:rsidRPr="00485BC4" w:rsidRDefault="00485BC4" w:rsidP="00485BC4">
      <w:pPr>
        <w:pStyle w:val="EndNoteBibliography"/>
        <w:ind w:left="720" w:hanging="720"/>
        <w:rPr>
          <w:noProof/>
        </w:rPr>
      </w:pPr>
      <w:r w:rsidRPr="00485BC4">
        <w:rPr>
          <w:noProof/>
        </w:rPr>
        <w:t xml:space="preserve">Brooks, B. L., Sherman, E. M. S., &amp; Strauss, E. (2009). NEPSY-II: A Developmental Neuropsychological Assessment, Second Edition. </w:t>
      </w:r>
      <w:r w:rsidRPr="00485BC4">
        <w:rPr>
          <w:i/>
          <w:noProof/>
        </w:rPr>
        <w:t>Child neuropsychology</w:t>
      </w:r>
      <w:r w:rsidRPr="00485BC4">
        <w:rPr>
          <w:noProof/>
        </w:rPr>
        <w:t>,</w:t>
      </w:r>
      <w:r w:rsidRPr="00485BC4">
        <w:rPr>
          <w:i/>
          <w:noProof/>
        </w:rPr>
        <w:t xml:space="preserve"> 16</w:t>
      </w:r>
      <w:r w:rsidRPr="00485BC4">
        <w:rPr>
          <w:noProof/>
        </w:rPr>
        <w:t xml:space="preserve">(1), 80-101. </w:t>
      </w:r>
      <w:hyperlink r:id="rId19" w:history="1">
        <w:r w:rsidRPr="00485BC4">
          <w:rPr>
            <w:rStyle w:val="Hyperlink"/>
            <w:noProof/>
          </w:rPr>
          <w:t>https://doi.org/10.1080/09297040903146966</w:t>
        </w:r>
      </w:hyperlink>
      <w:r w:rsidRPr="00485BC4">
        <w:rPr>
          <w:noProof/>
        </w:rPr>
        <w:t xml:space="preserve"> </w:t>
      </w:r>
    </w:p>
    <w:p w14:paraId="4D8622F2" w14:textId="005915CA" w:rsidR="00485BC4" w:rsidRPr="00485BC4" w:rsidRDefault="00485BC4" w:rsidP="00485BC4">
      <w:pPr>
        <w:pStyle w:val="EndNoteBibliography"/>
        <w:ind w:left="720" w:hanging="720"/>
        <w:rPr>
          <w:noProof/>
        </w:rPr>
      </w:pPr>
      <w:r w:rsidRPr="00485BC4">
        <w:rPr>
          <w:noProof/>
        </w:rPr>
        <w:t xml:space="preserve">Brooks, S. J., Dalvie, S., Cuzen, N. L., Cardenas, V., Fein, G., &amp; Stein, D. J. (2014). Childhood adversity is linked to differential brain volumes in adolescents with alcohol use disorder: a voxel-based morphometry study. </w:t>
      </w:r>
      <w:r w:rsidRPr="00485BC4">
        <w:rPr>
          <w:i/>
          <w:noProof/>
        </w:rPr>
        <w:t>Metabolic brain disease</w:t>
      </w:r>
      <w:r w:rsidRPr="00485BC4">
        <w:rPr>
          <w:noProof/>
        </w:rPr>
        <w:t>,</w:t>
      </w:r>
      <w:r w:rsidRPr="00485BC4">
        <w:rPr>
          <w:i/>
          <w:noProof/>
        </w:rPr>
        <w:t xml:space="preserve"> 29</w:t>
      </w:r>
      <w:r w:rsidRPr="00485BC4">
        <w:rPr>
          <w:noProof/>
        </w:rPr>
        <w:t xml:space="preserve">(2), 311-321. </w:t>
      </w:r>
      <w:hyperlink r:id="rId20" w:history="1">
        <w:r w:rsidRPr="00485BC4">
          <w:rPr>
            <w:rStyle w:val="Hyperlink"/>
            <w:noProof/>
          </w:rPr>
          <w:t>https://doi.org/10.1007/s11011-014-9489-4</w:t>
        </w:r>
      </w:hyperlink>
      <w:r w:rsidRPr="00485BC4">
        <w:rPr>
          <w:noProof/>
        </w:rPr>
        <w:t xml:space="preserve"> </w:t>
      </w:r>
    </w:p>
    <w:p w14:paraId="6B6093D6" w14:textId="35ACEB00" w:rsidR="00485BC4" w:rsidRPr="00485BC4" w:rsidRDefault="00485BC4" w:rsidP="00485BC4">
      <w:pPr>
        <w:pStyle w:val="EndNoteBibliography"/>
        <w:ind w:left="720" w:hanging="720"/>
        <w:rPr>
          <w:noProof/>
        </w:rPr>
      </w:pPr>
      <w:r w:rsidRPr="00485BC4">
        <w:rPr>
          <w:noProof/>
        </w:rPr>
        <w:t xml:space="preserve">Cardoso Melo, R. D., Groen, R. N., &amp; Hartman, C. A. (2022). Reward Sensitivity at Age 13 Predicts the Future Course of Psychopathology Symptoms [Original Research]. </w:t>
      </w:r>
      <w:r w:rsidRPr="00485BC4">
        <w:rPr>
          <w:i/>
          <w:noProof/>
        </w:rPr>
        <w:t>Frontiers in Psychiatry</w:t>
      </w:r>
      <w:r w:rsidRPr="00485BC4">
        <w:rPr>
          <w:noProof/>
        </w:rPr>
        <w:t>,</w:t>
      </w:r>
      <w:r w:rsidRPr="00485BC4">
        <w:rPr>
          <w:i/>
          <w:noProof/>
        </w:rPr>
        <w:t xml:space="preserve"> 13</w:t>
      </w:r>
      <w:r w:rsidRPr="00485BC4">
        <w:rPr>
          <w:noProof/>
        </w:rPr>
        <w:t xml:space="preserve">. </w:t>
      </w:r>
      <w:hyperlink r:id="rId21" w:history="1">
        <w:r w:rsidRPr="00485BC4">
          <w:rPr>
            <w:rStyle w:val="Hyperlink"/>
            <w:noProof/>
          </w:rPr>
          <w:t>https://doi.org/10.3389/fpsyt.2022.818047</w:t>
        </w:r>
      </w:hyperlink>
      <w:r w:rsidRPr="00485BC4">
        <w:rPr>
          <w:noProof/>
        </w:rPr>
        <w:t xml:space="preserve"> </w:t>
      </w:r>
    </w:p>
    <w:p w14:paraId="46A9F0E4" w14:textId="47F11820" w:rsidR="00485BC4" w:rsidRPr="00485BC4" w:rsidRDefault="00485BC4" w:rsidP="00485BC4">
      <w:pPr>
        <w:pStyle w:val="EndNoteBibliography"/>
        <w:ind w:left="720" w:hanging="720"/>
        <w:rPr>
          <w:noProof/>
        </w:rPr>
      </w:pPr>
      <w:r w:rsidRPr="00485BC4">
        <w:rPr>
          <w:noProof/>
        </w:rPr>
        <w:t xml:space="preserve">Carozza, S., Holmes, J., &amp; Astle, D. E. (2022). Testing Deprivation and Threat: A Preregistered Network Analysis of the Dimensions of Early Adversity. </w:t>
      </w:r>
      <w:r w:rsidRPr="00485BC4">
        <w:rPr>
          <w:i/>
          <w:noProof/>
        </w:rPr>
        <w:t>Psychological science</w:t>
      </w:r>
      <w:r w:rsidRPr="00485BC4">
        <w:rPr>
          <w:noProof/>
        </w:rPr>
        <w:t>,</w:t>
      </w:r>
      <w:r w:rsidRPr="00485BC4">
        <w:rPr>
          <w:i/>
          <w:noProof/>
        </w:rPr>
        <w:t xml:space="preserve"> 33</w:t>
      </w:r>
      <w:r w:rsidRPr="00485BC4">
        <w:rPr>
          <w:noProof/>
        </w:rPr>
        <w:t xml:space="preserve">(10), 1753-1766. </w:t>
      </w:r>
      <w:hyperlink r:id="rId22" w:history="1">
        <w:r w:rsidRPr="00485BC4">
          <w:rPr>
            <w:rStyle w:val="Hyperlink"/>
            <w:noProof/>
          </w:rPr>
          <w:t>https://doi.org/10.1177/09567976221101045</w:t>
        </w:r>
      </w:hyperlink>
      <w:r w:rsidRPr="00485BC4">
        <w:rPr>
          <w:noProof/>
        </w:rPr>
        <w:t xml:space="preserve"> </w:t>
      </w:r>
    </w:p>
    <w:p w14:paraId="3D329F24" w14:textId="372C2741" w:rsidR="00485BC4" w:rsidRPr="00485BC4" w:rsidRDefault="00485BC4" w:rsidP="00485BC4">
      <w:pPr>
        <w:pStyle w:val="EndNoteBibliography"/>
        <w:ind w:left="720" w:hanging="720"/>
        <w:rPr>
          <w:noProof/>
        </w:rPr>
      </w:pPr>
      <w:r w:rsidRPr="00485BC4">
        <w:rPr>
          <w:noProof/>
        </w:rPr>
        <w:t xml:space="preserve">Carver, C. S., &amp; White, T. L. (1994). Behavioral Inhibition, Behavioral Activation, and Affective Responses to Impending Reward and Punishment: The BIS/BAS Scales. </w:t>
      </w:r>
      <w:r w:rsidRPr="00485BC4">
        <w:rPr>
          <w:i/>
          <w:noProof/>
        </w:rPr>
        <w:t>Journal of Personality and Social Psychology</w:t>
      </w:r>
      <w:r w:rsidRPr="00485BC4">
        <w:rPr>
          <w:noProof/>
        </w:rPr>
        <w:t>,</w:t>
      </w:r>
      <w:r w:rsidRPr="00485BC4">
        <w:rPr>
          <w:i/>
          <w:noProof/>
        </w:rPr>
        <w:t xml:space="preserve"> 67</w:t>
      </w:r>
      <w:r w:rsidRPr="00485BC4">
        <w:rPr>
          <w:noProof/>
        </w:rPr>
        <w:t xml:space="preserve">(2), 319-333. </w:t>
      </w:r>
      <w:hyperlink r:id="rId23" w:history="1">
        <w:r w:rsidRPr="00485BC4">
          <w:rPr>
            <w:rStyle w:val="Hyperlink"/>
            <w:noProof/>
          </w:rPr>
          <w:t>https://doi.org/10.1037/0022-3514.67.2.319</w:t>
        </w:r>
      </w:hyperlink>
      <w:r w:rsidRPr="00485BC4">
        <w:rPr>
          <w:noProof/>
        </w:rPr>
        <w:t xml:space="preserve"> </w:t>
      </w:r>
    </w:p>
    <w:p w14:paraId="2E562261" w14:textId="64365159" w:rsidR="00485BC4" w:rsidRPr="00485BC4" w:rsidRDefault="00485BC4" w:rsidP="00485BC4">
      <w:pPr>
        <w:pStyle w:val="EndNoteBibliography"/>
        <w:ind w:left="720" w:hanging="720"/>
        <w:rPr>
          <w:noProof/>
        </w:rPr>
      </w:pPr>
      <w:r w:rsidRPr="00485BC4">
        <w:rPr>
          <w:noProof/>
        </w:rPr>
        <w:lastRenderedPageBreak/>
        <w:t xml:space="preserve">Colich, N. L., Hanford, L. C., Weissman, D. G., Allen, N. B., Shirtcliff, E. A., Lengua, L. J., Sheridan, M. A., &amp; McLaughlin, K. A. (2023). Childhood trauma, earlier pubertal timing, and psychopathology in adolescence: The role of corticolimbic development. </w:t>
      </w:r>
      <w:r w:rsidRPr="00485BC4">
        <w:rPr>
          <w:i/>
          <w:noProof/>
        </w:rPr>
        <w:t>Dev Cogn Neurosci</w:t>
      </w:r>
      <w:r w:rsidRPr="00485BC4">
        <w:rPr>
          <w:noProof/>
        </w:rPr>
        <w:t>,</w:t>
      </w:r>
      <w:r w:rsidRPr="00485BC4">
        <w:rPr>
          <w:i/>
          <w:noProof/>
        </w:rPr>
        <w:t xml:space="preserve"> 59</w:t>
      </w:r>
      <w:r w:rsidRPr="00485BC4">
        <w:rPr>
          <w:noProof/>
        </w:rPr>
        <w:t xml:space="preserve">, 101187. </w:t>
      </w:r>
      <w:hyperlink r:id="rId24" w:history="1">
        <w:r w:rsidRPr="00485BC4">
          <w:rPr>
            <w:rStyle w:val="Hyperlink"/>
            <w:noProof/>
          </w:rPr>
          <w:t>https://doi.org/10.1016/j.dcn.2022.101187</w:t>
        </w:r>
      </w:hyperlink>
      <w:r w:rsidRPr="00485BC4">
        <w:rPr>
          <w:noProof/>
        </w:rPr>
        <w:t xml:space="preserve"> </w:t>
      </w:r>
    </w:p>
    <w:p w14:paraId="2B9E2187" w14:textId="1A56B9F5" w:rsidR="00485BC4" w:rsidRPr="00485BC4" w:rsidRDefault="00485BC4" w:rsidP="00485BC4">
      <w:pPr>
        <w:pStyle w:val="EndNoteBibliography"/>
        <w:ind w:left="720" w:hanging="720"/>
        <w:rPr>
          <w:noProof/>
        </w:rPr>
      </w:pPr>
      <w:r w:rsidRPr="00485BC4">
        <w:rPr>
          <w:noProof/>
        </w:rPr>
        <w:t xml:space="preserve">Colich, N. L., Rosen, M. L., Williams, E. S., &amp; McLaughlin, K. A. (2020). Biological aging in childhood and adolescence following experiences of threat and deprivation: A systematic review and meta-analysis. </w:t>
      </w:r>
      <w:r w:rsidRPr="00485BC4">
        <w:rPr>
          <w:i/>
          <w:noProof/>
        </w:rPr>
        <w:t>Psychol Bull</w:t>
      </w:r>
      <w:r w:rsidRPr="00485BC4">
        <w:rPr>
          <w:noProof/>
        </w:rPr>
        <w:t>,</w:t>
      </w:r>
      <w:r w:rsidRPr="00485BC4">
        <w:rPr>
          <w:i/>
          <w:noProof/>
        </w:rPr>
        <w:t xml:space="preserve"> 146</w:t>
      </w:r>
      <w:r w:rsidRPr="00485BC4">
        <w:rPr>
          <w:noProof/>
        </w:rPr>
        <w:t xml:space="preserve">(9), 721-764. </w:t>
      </w:r>
      <w:hyperlink r:id="rId25" w:history="1">
        <w:r w:rsidRPr="00485BC4">
          <w:rPr>
            <w:rStyle w:val="Hyperlink"/>
            <w:noProof/>
          </w:rPr>
          <w:t>https://doi.org/10.1037/bul0000270</w:t>
        </w:r>
      </w:hyperlink>
      <w:r w:rsidRPr="00485BC4">
        <w:rPr>
          <w:noProof/>
        </w:rPr>
        <w:t xml:space="preserve"> </w:t>
      </w:r>
    </w:p>
    <w:p w14:paraId="6DC0E808" w14:textId="77777777" w:rsidR="00485BC4" w:rsidRPr="00485BC4" w:rsidRDefault="00485BC4" w:rsidP="00485BC4">
      <w:pPr>
        <w:pStyle w:val="EndNoteBibliography"/>
        <w:ind w:left="720" w:hanging="720"/>
        <w:rPr>
          <w:noProof/>
        </w:rPr>
      </w:pPr>
      <w:r w:rsidRPr="00485BC4">
        <w:rPr>
          <w:noProof/>
        </w:rPr>
        <w:t xml:space="preserve">Costello, C. G. (1972). Depression: loss of reinforcers of loss of reinforcer effectiveness? </w:t>
      </w:r>
      <w:r w:rsidRPr="00485BC4">
        <w:rPr>
          <w:i/>
          <w:noProof/>
        </w:rPr>
        <w:t>Behavior Therapy</w:t>
      </w:r>
      <w:r w:rsidRPr="00485BC4">
        <w:rPr>
          <w:noProof/>
        </w:rPr>
        <w:t>,</w:t>
      </w:r>
      <w:r w:rsidRPr="00485BC4">
        <w:rPr>
          <w:i/>
          <w:noProof/>
        </w:rPr>
        <w:t xml:space="preserve"> 3</w:t>
      </w:r>
      <w:r w:rsidRPr="00485BC4">
        <w:rPr>
          <w:noProof/>
        </w:rPr>
        <w:t xml:space="preserve">(2), 240-247. </w:t>
      </w:r>
    </w:p>
    <w:p w14:paraId="73532829" w14:textId="418E1518" w:rsidR="00485BC4" w:rsidRPr="00485BC4" w:rsidRDefault="00485BC4" w:rsidP="00485BC4">
      <w:pPr>
        <w:pStyle w:val="EndNoteBibliography"/>
        <w:ind w:left="720" w:hanging="720"/>
        <w:rPr>
          <w:noProof/>
        </w:rPr>
      </w:pPr>
      <w:r w:rsidRPr="00485BC4">
        <w:rPr>
          <w:noProof/>
        </w:rPr>
        <w:t xml:space="preserve">Dennison, M. J., Sheridan, M. A., Busso, D. S., Jenness, J. L., Peverill, M., Rosen, M. L., &amp; McLaughlin, K. A. (2016). Neurobehavioral Markers of Resilience to Depression Amongst Adolescents Exposed to Child Abuse. </w:t>
      </w:r>
      <w:r w:rsidRPr="00485BC4">
        <w:rPr>
          <w:i/>
          <w:noProof/>
        </w:rPr>
        <w:t>Journal of abnormal psychology (1965)</w:t>
      </w:r>
      <w:r w:rsidRPr="00485BC4">
        <w:rPr>
          <w:noProof/>
        </w:rPr>
        <w:t>,</w:t>
      </w:r>
      <w:r w:rsidRPr="00485BC4">
        <w:rPr>
          <w:i/>
          <w:noProof/>
        </w:rPr>
        <w:t xml:space="preserve"> 125</w:t>
      </w:r>
      <w:r w:rsidRPr="00485BC4">
        <w:rPr>
          <w:noProof/>
        </w:rPr>
        <w:t xml:space="preserve">(8), 1201-1212. </w:t>
      </w:r>
      <w:hyperlink r:id="rId26" w:history="1">
        <w:r w:rsidRPr="00485BC4">
          <w:rPr>
            <w:rStyle w:val="Hyperlink"/>
            <w:noProof/>
          </w:rPr>
          <w:t>https://doi.org/10.1037/abn0000215</w:t>
        </w:r>
      </w:hyperlink>
      <w:r w:rsidRPr="00485BC4">
        <w:rPr>
          <w:noProof/>
        </w:rPr>
        <w:t xml:space="preserve"> </w:t>
      </w:r>
    </w:p>
    <w:p w14:paraId="5E51B584" w14:textId="77777777" w:rsidR="00485BC4" w:rsidRPr="00485BC4" w:rsidRDefault="00485BC4" w:rsidP="00485BC4">
      <w:pPr>
        <w:pStyle w:val="EndNoteBibliography"/>
        <w:ind w:left="720" w:hanging="720"/>
        <w:rPr>
          <w:noProof/>
        </w:rPr>
      </w:pPr>
      <w:r w:rsidRPr="00485BC4">
        <w:rPr>
          <w:noProof/>
        </w:rPr>
        <w:t xml:space="preserve">Fan, J., &amp; Lv, J. (2008). Sure independence screening for ultrahigh dimensional feature space. </w:t>
      </w:r>
      <w:r w:rsidRPr="00485BC4">
        <w:rPr>
          <w:i/>
          <w:noProof/>
        </w:rPr>
        <w:t>Journal of the Royal Statistical Society: Series B (Statistical Methodology)</w:t>
      </w:r>
      <w:r w:rsidRPr="00485BC4">
        <w:rPr>
          <w:noProof/>
        </w:rPr>
        <w:t>,</w:t>
      </w:r>
      <w:r w:rsidRPr="00485BC4">
        <w:rPr>
          <w:i/>
          <w:noProof/>
        </w:rPr>
        <w:t xml:space="preserve"> 70</w:t>
      </w:r>
      <w:r w:rsidRPr="00485BC4">
        <w:rPr>
          <w:noProof/>
        </w:rPr>
        <w:t xml:space="preserve">(5), 849-911. </w:t>
      </w:r>
    </w:p>
    <w:p w14:paraId="3A3DD136" w14:textId="622BA69A" w:rsidR="00485BC4" w:rsidRPr="00485BC4" w:rsidRDefault="00485BC4" w:rsidP="00485BC4">
      <w:pPr>
        <w:pStyle w:val="EndNoteBibliography"/>
        <w:ind w:left="720" w:hanging="720"/>
        <w:rPr>
          <w:noProof/>
        </w:rPr>
      </w:pPr>
      <w:r w:rsidRPr="00485BC4">
        <w:rPr>
          <w:noProof/>
        </w:rPr>
        <w:t xml:space="preserve">Finkelhor, D., Hamby, S. L., Ormrod, R., &amp; Turner, H. (2005). The Juvenile Victimization Questionnaire: Reliability, validity, and national norms. </w:t>
      </w:r>
      <w:r w:rsidRPr="00485BC4">
        <w:rPr>
          <w:i/>
          <w:noProof/>
        </w:rPr>
        <w:t>Child abuse &amp; neglect</w:t>
      </w:r>
      <w:r w:rsidRPr="00485BC4">
        <w:rPr>
          <w:noProof/>
        </w:rPr>
        <w:t>,</w:t>
      </w:r>
      <w:r w:rsidRPr="00485BC4">
        <w:rPr>
          <w:i/>
          <w:noProof/>
        </w:rPr>
        <w:t xml:space="preserve"> 29</w:t>
      </w:r>
      <w:r w:rsidRPr="00485BC4">
        <w:rPr>
          <w:noProof/>
        </w:rPr>
        <w:t xml:space="preserve">(4), 383-412. </w:t>
      </w:r>
      <w:hyperlink r:id="rId27" w:history="1">
        <w:r w:rsidRPr="00485BC4">
          <w:rPr>
            <w:rStyle w:val="Hyperlink"/>
            <w:noProof/>
          </w:rPr>
          <w:t>https://doi.org/10.1016/j.chiabu.2004.11.001</w:t>
        </w:r>
      </w:hyperlink>
      <w:r w:rsidRPr="00485BC4">
        <w:rPr>
          <w:noProof/>
        </w:rPr>
        <w:t xml:space="preserve"> </w:t>
      </w:r>
    </w:p>
    <w:p w14:paraId="30326A98" w14:textId="541AD847" w:rsidR="00485BC4" w:rsidRPr="00485BC4" w:rsidRDefault="00485BC4" w:rsidP="00485BC4">
      <w:pPr>
        <w:pStyle w:val="EndNoteBibliography"/>
        <w:ind w:left="720" w:hanging="720"/>
        <w:rPr>
          <w:noProof/>
        </w:rPr>
      </w:pPr>
      <w:r w:rsidRPr="00485BC4">
        <w:rPr>
          <w:noProof/>
        </w:rPr>
        <w:t xml:space="preserve">Goff, B., Gee, D. G., Telzer, E. H., Humphreys, K. L., Gabard-Durnam, L., Flannery, J., &amp; Tottenham, N. (2013). Reduced nucleus accumbens reactivity and adolescent depression following early-life stress. </w:t>
      </w:r>
      <w:r w:rsidRPr="00485BC4">
        <w:rPr>
          <w:i/>
          <w:noProof/>
        </w:rPr>
        <w:t>Neuroscience</w:t>
      </w:r>
      <w:r w:rsidRPr="00485BC4">
        <w:rPr>
          <w:noProof/>
        </w:rPr>
        <w:t>,</w:t>
      </w:r>
      <w:r w:rsidRPr="00485BC4">
        <w:rPr>
          <w:i/>
          <w:noProof/>
        </w:rPr>
        <w:t xml:space="preserve"> 249</w:t>
      </w:r>
      <w:r w:rsidRPr="00485BC4">
        <w:rPr>
          <w:noProof/>
        </w:rPr>
        <w:t xml:space="preserve">, 129-138. </w:t>
      </w:r>
      <w:hyperlink r:id="rId28" w:history="1">
        <w:r w:rsidRPr="00485BC4">
          <w:rPr>
            <w:rStyle w:val="Hyperlink"/>
            <w:noProof/>
          </w:rPr>
          <w:t>https://doi.org/10.1016/j.neuroscience.2012.12.010</w:t>
        </w:r>
      </w:hyperlink>
      <w:r w:rsidRPr="00485BC4">
        <w:rPr>
          <w:noProof/>
        </w:rPr>
        <w:t xml:space="preserve"> </w:t>
      </w:r>
    </w:p>
    <w:p w14:paraId="677B8B16" w14:textId="77777777" w:rsidR="00485BC4" w:rsidRPr="00485BC4" w:rsidRDefault="00485BC4" w:rsidP="00485BC4">
      <w:pPr>
        <w:pStyle w:val="EndNoteBibliography"/>
        <w:ind w:left="720" w:hanging="720"/>
        <w:rPr>
          <w:noProof/>
        </w:rPr>
      </w:pPr>
      <w:r w:rsidRPr="00485BC4">
        <w:rPr>
          <w:noProof/>
        </w:rPr>
        <w:t xml:space="preserve">Gray, J. A., Van Goozen, S., Van de Poll, N. E., &amp; Sergeant, J. (1994). Framework for a taxonomy of psychiatric disorder. </w:t>
      </w:r>
      <w:r w:rsidRPr="00485BC4">
        <w:rPr>
          <w:i/>
          <w:noProof/>
        </w:rPr>
        <w:t>Emotions: Essays on emotion theory</w:t>
      </w:r>
      <w:r w:rsidRPr="00485BC4">
        <w:rPr>
          <w:noProof/>
        </w:rPr>
        <w:t>,</w:t>
      </w:r>
      <w:r w:rsidRPr="00485BC4">
        <w:rPr>
          <w:i/>
          <w:noProof/>
        </w:rPr>
        <w:t xml:space="preserve"> 12</w:t>
      </w:r>
      <w:r w:rsidRPr="00485BC4">
        <w:rPr>
          <w:noProof/>
        </w:rPr>
        <w:t xml:space="preserve">, 29-59. </w:t>
      </w:r>
    </w:p>
    <w:p w14:paraId="4FD7045B" w14:textId="5F19D9C1" w:rsidR="00485BC4" w:rsidRPr="00485BC4" w:rsidRDefault="00485BC4" w:rsidP="00485BC4">
      <w:pPr>
        <w:pStyle w:val="EndNoteBibliography"/>
        <w:ind w:left="720" w:hanging="720"/>
        <w:rPr>
          <w:noProof/>
        </w:rPr>
      </w:pPr>
      <w:r w:rsidRPr="00485BC4">
        <w:rPr>
          <w:noProof/>
        </w:rPr>
        <w:t xml:space="preserve">Hamlat, E. J., Snyder, H. R., Young, J. F., &amp; Hankin, B. L. (2019). Pubertal Timing as a Transdiagnostic Risk for Psychopathology in Youth. </w:t>
      </w:r>
      <w:r w:rsidRPr="00485BC4">
        <w:rPr>
          <w:i/>
          <w:noProof/>
        </w:rPr>
        <w:t>Clin Psychol Sci</w:t>
      </w:r>
      <w:r w:rsidRPr="00485BC4">
        <w:rPr>
          <w:noProof/>
        </w:rPr>
        <w:t>,</w:t>
      </w:r>
      <w:r w:rsidRPr="00485BC4">
        <w:rPr>
          <w:i/>
          <w:noProof/>
        </w:rPr>
        <w:t xml:space="preserve"> 7</w:t>
      </w:r>
      <w:r w:rsidRPr="00485BC4">
        <w:rPr>
          <w:noProof/>
        </w:rPr>
        <w:t xml:space="preserve">(3), 411-429. </w:t>
      </w:r>
      <w:hyperlink r:id="rId29" w:history="1">
        <w:r w:rsidRPr="00485BC4">
          <w:rPr>
            <w:rStyle w:val="Hyperlink"/>
            <w:noProof/>
          </w:rPr>
          <w:t>https://doi.org/10.1177/2167702618810518</w:t>
        </w:r>
      </w:hyperlink>
      <w:r w:rsidRPr="00485BC4">
        <w:rPr>
          <w:noProof/>
        </w:rPr>
        <w:t xml:space="preserve"> </w:t>
      </w:r>
    </w:p>
    <w:p w14:paraId="61F35F40" w14:textId="70D092BD" w:rsidR="00485BC4" w:rsidRPr="00485BC4" w:rsidRDefault="00485BC4" w:rsidP="00485BC4">
      <w:pPr>
        <w:pStyle w:val="EndNoteBibliography"/>
        <w:ind w:left="720" w:hanging="720"/>
        <w:rPr>
          <w:noProof/>
        </w:rPr>
      </w:pPr>
      <w:r w:rsidRPr="00485BC4">
        <w:rPr>
          <w:noProof/>
        </w:rPr>
        <w:t xml:space="preserve">Hankin, B. L., Abramson, L. Y., Moffitt, T. E., Silva, P. A., McGee, R., &amp; Angell, K. E. (1998). Development of depression from preadolescence to young adulthood: emerging gender differences in a 10-year longitudinal study. </w:t>
      </w:r>
      <w:r w:rsidRPr="00485BC4">
        <w:rPr>
          <w:i/>
          <w:noProof/>
        </w:rPr>
        <w:t>J Abnorm Psychol</w:t>
      </w:r>
      <w:r w:rsidRPr="00485BC4">
        <w:rPr>
          <w:noProof/>
        </w:rPr>
        <w:t>,</w:t>
      </w:r>
      <w:r w:rsidRPr="00485BC4">
        <w:rPr>
          <w:i/>
          <w:noProof/>
        </w:rPr>
        <w:t xml:space="preserve"> 107</w:t>
      </w:r>
      <w:r w:rsidRPr="00485BC4">
        <w:rPr>
          <w:noProof/>
        </w:rPr>
        <w:t xml:space="preserve">(1), 128-140. </w:t>
      </w:r>
      <w:hyperlink r:id="rId30" w:history="1">
        <w:r w:rsidRPr="00485BC4">
          <w:rPr>
            <w:rStyle w:val="Hyperlink"/>
            <w:noProof/>
          </w:rPr>
          <w:t>https://doi.org/10.1037//0021-843x.107.1.128</w:t>
        </w:r>
      </w:hyperlink>
      <w:r w:rsidRPr="00485BC4">
        <w:rPr>
          <w:noProof/>
        </w:rPr>
        <w:t xml:space="preserve"> </w:t>
      </w:r>
    </w:p>
    <w:p w14:paraId="2083131D" w14:textId="0B1AA618" w:rsidR="00485BC4" w:rsidRPr="00485BC4" w:rsidRDefault="00485BC4" w:rsidP="00485BC4">
      <w:pPr>
        <w:pStyle w:val="EndNoteBibliography"/>
        <w:ind w:left="720" w:hanging="720"/>
        <w:rPr>
          <w:noProof/>
        </w:rPr>
      </w:pPr>
      <w:r w:rsidRPr="00485BC4">
        <w:rPr>
          <w:noProof/>
        </w:rPr>
        <w:t xml:space="preserve">Hanson, J. L., Albert, D., Iselin, A.-M. R., Carre, J. M., Dodge, K. A., &amp; Hariri, A. R. (2016). Cumulative stress in childhood is associated with blunted reward-related brain activity in adulthood. </w:t>
      </w:r>
      <w:r w:rsidRPr="00485BC4">
        <w:rPr>
          <w:i/>
          <w:noProof/>
        </w:rPr>
        <w:t>Social cognitive and affective neuroscience</w:t>
      </w:r>
      <w:r w:rsidRPr="00485BC4">
        <w:rPr>
          <w:noProof/>
        </w:rPr>
        <w:t>,</w:t>
      </w:r>
      <w:r w:rsidRPr="00485BC4">
        <w:rPr>
          <w:i/>
          <w:noProof/>
        </w:rPr>
        <w:t xml:space="preserve"> 11</w:t>
      </w:r>
      <w:r w:rsidRPr="00485BC4">
        <w:rPr>
          <w:noProof/>
        </w:rPr>
        <w:t xml:space="preserve">(3), 405-412. </w:t>
      </w:r>
      <w:hyperlink r:id="rId31" w:history="1">
        <w:r w:rsidRPr="00485BC4">
          <w:rPr>
            <w:rStyle w:val="Hyperlink"/>
            <w:noProof/>
          </w:rPr>
          <w:t>https://doi.org/10.1093/scan/nsv124</w:t>
        </w:r>
      </w:hyperlink>
      <w:r w:rsidRPr="00485BC4">
        <w:rPr>
          <w:noProof/>
        </w:rPr>
        <w:t xml:space="preserve"> </w:t>
      </w:r>
    </w:p>
    <w:p w14:paraId="6887F1A0" w14:textId="26F0DD18" w:rsidR="00485BC4" w:rsidRPr="00485BC4" w:rsidRDefault="00485BC4" w:rsidP="00485BC4">
      <w:pPr>
        <w:pStyle w:val="EndNoteBibliography"/>
        <w:ind w:left="720" w:hanging="720"/>
        <w:rPr>
          <w:noProof/>
        </w:rPr>
      </w:pPr>
      <w:r w:rsidRPr="00485BC4">
        <w:rPr>
          <w:noProof/>
        </w:rPr>
        <w:t xml:space="preserve">Hanson, J. L., Nacewicz, B. M., Sutterer, M. J., Cayo, A. A., Schaefer, S. M., Rudolph, K. D., Shirtcliff, E. A., Pollak, S. D., &amp; Davidson, R. J. (2015). Behavioral Problems After Early Life Stress: Contributions of the Hippocampus and Amygdala. </w:t>
      </w:r>
      <w:r w:rsidRPr="00485BC4">
        <w:rPr>
          <w:i/>
          <w:noProof/>
        </w:rPr>
        <w:t>Biological psychiatry (1969)</w:t>
      </w:r>
      <w:r w:rsidRPr="00485BC4">
        <w:rPr>
          <w:noProof/>
        </w:rPr>
        <w:t>,</w:t>
      </w:r>
      <w:r w:rsidRPr="00485BC4">
        <w:rPr>
          <w:i/>
          <w:noProof/>
        </w:rPr>
        <w:t xml:space="preserve"> 77</w:t>
      </w:r>
      <w:r w:rsidRPr="00485BC4">
        <w:rPr>
          <w:noProof/>
        </w:rPr>
        <w:t xml:space="preserve">(4), 314-323. </w:t>
      </w:r>
      <w:hyperlink r:id="rId32" w:history="1">
        <w:r w:rsidRPr="00485BC4">
          <w:rPr>
            <w:rStyle w:val="Hyperlink"/>
            <w:noProof/>
          </w:rPr>
          <w:t>https://doi.org/10.1016/j.biopsych.2014.04.020</w:t>
        </w:r>
      </w:hyperlink>
      <w:r w:rsidRPr="00485BC4">
        <w:rPr>
          <w:noProof/>
        </w:rPr>
        <w:t xml:space="preserve"> </w:t>
      </w:r>
    </w:p>
    <w:p w14:paraId="5CEE35EB" w14:textId="584B6339" w:rsidR="00485BC4" w:rsidRPr="00485BC4" w:rsidRDefault="00485BC4" w:rsidP="00485BC4">
      <w:pPr>
        <w:pStyle w:val="EndNoteBibliography"/>
        <w:ind w:left="720" w:hanging="720"/>
        <w:rPr>
          <w:noProof/>
        </w:rPr>
      </w:pPr>
      <w:r w:rsidRPr="00485BC4">
        <w:rPr>
          <w:noProof/>
        </w:rPr>
        <w:t xml:space="preserve">Heleniak, C., &amp; McLaughlin, K. A. (2020). Social-cognitive mechanisms in the cycle of violence: Cognitive and affective theory of mind, and externalizing psychopathology in children </w:t>
      </w:r>
      <w:r w:rsidRPr="00485BC4">
        <w:rPr>
          <w:noProof/>
        </w:rPr>
        <w:lastRenderedPageBreak/>
        <w:t xml:space="preserve">and adolescents. </w:t>
      </w:r>
      <w:r w:rsidRPr="00485BC4">
        <w:rPr>
          <w:i/>
          <w:noProof/>
        </w:rPr>
        <w:t>Dev Psychopathol</w:t>
      </w:r>
      <w:r w:rsidRPr="00485BC4">
        <w:rPr>
          <w:noProof/>
        </w:rPr>
        <w:t>,</w:t>
      </w:r>
      <w:r w:rsidRPr="00485BC4">
        <w:rPr>
          <w:i/>
          <w:noProof/>
        </w:rPr>
        <w:t xml:space="preserve"> 32</w:t>
      </w:r>
      <w:r w:rsidRPr="00485BC4">
        <w:rPr>
          <w:noProof/>
        </w:rPr>
        <w:t xml:space="preserve">(2), 735-750. </w:t>
      </w:r>
      <w:hyperlink r:id="rId33" w:history="1">
        <w:r w:rsidRPr="00485BC4">
          <w:rPr>
            <w:rStyle w:val="Hyperlink"/>
            <w:noProof/>
          </w:rPr>
          <w:t>https://doi.org/10.1017/S0954579419000725</w:t>
        </w:r>
      </w:hyperlink>
      <w:r w:rsidRPr="00485BC4">
        <w:rPr>
          <w:noProof/>
        </w:rPr>
        <w:t xml:space="preserve"> </w:t>
      </w:r>
    </w:p>
    <w:p w14:paraId="100C96B2" w14:textId="7FB06489" w:rsidR="00485BC4" w:rsidRPr="00485BC4" w:rsidRDefault="00485BC4" w:rsidP="00485BC4">
      <w:pPr>
        <w:pStyle w:val="EndNoteBibliography"/>
        <w:ind w:left="720" w:hanging="720"/>
        <w:rPr>
          <w:noProof/>
        </w:rPr>
      </w:pPr>
      <w:r w:rsidRPr="00485BC4">
        <w:rPr>
          <w:noProof/>
        </w:rPr>
        <w:t xml:space="preserve">Helfinstein, S. M., Kirwan, M. L., Benson, B. E., Hardin, M. G., Pine, D. S., Ernst, M., &amp; Fox, N. A. (2013). Validation of a child-friendly version of the monetary incentive delay task. </w:t>
      </w:r>
      <w:r w:rsidRPr="00485BC4">
        <w:rPr>
          <w:i/>
          <w:noProof/>
        </w:rPr>
        <w:t>Social cognitive and affective neuroscience</w:t>
      </w:r>
      <w:r w:rsidRPr="00485BC4">
        <w:rPr>
          <w:noProof/>
        </w:rPr>
        <w:t>,</w:t>
      </w:r>
      <w:r w:rsidRPr="00485BC4">
        <w:rPr>
          <w:i/>
          <w:noProof/>
        </w:rPr>
        <w:t xml:space="preserve"> 8</w:t>
      </w:r>
      <w:r w:rsidRPr="00485BC4">
        <w:rPr>
          <w:noProof/>
        </w:rPr>
        <w:t xml:space="preserve">(6), 720-726. </w:t>
      </w:r>
      <w:hyperlink r:id="rId34" w:history="1">
        <w:r w:rsidRPr="00485BC4">
          <w:rPr>
            <w:rStyle w:val="Hyperlink"/>
            <w:noProof/>
          </w:rPr>
          <w:t>https://doi.org/10.1093/scan/nss057</w:t>
        </w:r>
      </w:hyperlink>
      <w:r w:rsidRPr="00485BC4">
        <w:rPr>
          <w:noProof/>
        </w:rPr>
        <w:t xml:space="preserve"> </w:t>
      </w:r>
    </w:p>
    <w:p w14:paraId="38555337" w14:textId="45BA6EF7" w:rsidR="00485BC4" w:rsidRPr="00485BC4" w:rsidRDefault="00485BC4" w:rsidP="00485BC4">
      <w:pPr>
        <w:pStyle w:val="EndNoteBibliography"/>
        <w:ind w:left="720" w:hanging="720"/>
        <w:rPr>
          <w:noProof/>
        </w:rPr>
      </w:pPr>
      <w:r w:rsidRPr="00485BC4">
        <w:rPr>
          <w:noProof/>
        </w:rPr>
        <w:t xml:space="preserve">Kasparek, S. W., Jenness, J. L., &amp; McLaughlin, K. A. (2020). Reward Processing Modulates the Association Between Trauma Exposure and Externalizing Psychopathology. </w:t>
      </w:r>
      <w:r w:rsidRPr="00485BC4">
        <w:rPr>
          <w:i/>
          <w:noProof/>
        </w:rPr>
        <w:t>Clinical Psychological Science</w:t>
      </w:r>
      <w:r w:rsidRPr="00485BC4">
        <w:rPr>
          <w:noProof/>
        </w:rPr>
        <w:t>,</w:t>
      </w:r>
      <w:r w:rsidRPr="00485BC4">
        <w:rPr>
          <w:i/>
          <w:noProof/>
        </w:rPr>
        <w:t xml:space="preserve"> 8</w:t>
      </w:r>
      <w:r w:rsidRPr="00485BC4">
        <w:rPr>
          <w:noProof/>
        </w:rPr>
        <w:t xml:space="preserve">(6), 989-1006. </w:t>
      </w:r>
      <w:hyperlink r:id="rId35" w:history="1">
        <w:r w:rsidRPr="00485BC4">
          <w:rPr>
            <w:rStyle w:val="Hyperlink"/>
            <w:noProof/>
          </w:rPr>
          <w:t>https://doi.org/10.1177/2167702620933570</w:t>
        </w:r>
      </w:hyperlink>
      <w:r w:rsidRPr="00485BC4">
        <w:rPr>
          <w:noProof/>
        </w:rPr>
        <w:t xml:space="preserve"> </w:t>
      </w:r>
    </w:p>
    <w:p w14:paraId="35A15D04" w14:textId="77777777" w:rsidR="00485BC4" w:rsidRPr="00485BC4" w:rsidRDefault="00485BC4" w:rsidP="00485BC4">
      <w:pPr>
        <w:pStyle w:val="EndNoteBibliography"/>
        <w:ind w:left="720" w:hanging="720"/>
        <w:rPr>
          <w:noProof/>
        </w:rPr>
      </w:pPr>
      <w:r w:rsidRPr="00485BC4">
        <w:rPr>
          <w:noProof/>
        </w:rPr>
        <w:t xml:space="preserve">Kaufman Kantor, G., Holt, M., Mebert, C., Straus, M., Drach, K., Ricci, L., MacAllum, C., &amp; Brown, W. (2004). Development and psychometric properties of the Child Self-report multidimensional neglectful behavior scale (MNBS-CR). </w:t>
      </w:r>
      <w:r w:rsidRPr="00485BC4">
        <w:rPr>
          <w:i/>
          <w:noProof/>
        </w:rPr>
        <w:t>Child Maltreatment</w:t>
      </w:r>
      <w:r w:rsidRPr="00485BC4">
        <w:rPr>
          <w:noProof/>
        </w:rPr>
        <w:t>,</w:t>
      </w:r>
      <w:r w:rsidRPr="00485BC4">
        <w:rPr>
          <w:i/>
          <w:noProof/>
        </w:rPr>
        <w:t xml:space="preserve"> 9</w:t>
      </w:r>
      <w:r w:rsidRPr="00485BC4">
        <w:rPr>
          <w:noProof/>
        </w:rPr>
        <w:t xml:space="preserve">(4), 409-429. </w:t>
      </w:r>
    </w:p>
    <w:p w14:paraId="103A6714" w14:textId="622F1860" w:rsidR="00485BC4" w:rsidRPr="00485BC4" w:rsidRDefault="00485BC4" w:rsidP="00485BC4">
      <w:pPr>
        <w:pStyle w:val="EndNoteBibliography"/>
        <w:ind w:left="720" w:hanging="720"/>
        <w:rPr>
          <w:noProof/>
        </w:rPr>
      </w:pPr>
      <w:r w:rsidRPr="00485BC4">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485BC4">
        <w:rPr>
          <w:i/>
          <w:noProof/>
        </w:rPr>
        <w:t>Br J Psychiatry</w:t>
      </w:r>
      <w:r w:rsidRPr="00485BC4">
        <w:rPr>
          <w:noProof/>
        </w:rPr>
        <w:t>,</w:t>
      </w:r>
      <w:r w:rsidRPr="00485BC4">
        <w:rPr>
          <w:i/>
          <w:noProof/>
        </w:rPr>
        <w:t xml:space="preserve"> 197</w:t>
      </w:r>
      <w:r w:rsidRPr="00485BC4">
        <w:rPr>
          <w:noProof/>
        </w:rPr>
        <w:t xml:space="preserve">(5), 378-385. </w:t>
      </w:r>
      <w:hyperlink r:id="rId36" w:history="1">
        <w:r w:rsidRPr="00485BC4">
          <w:rPr>
            <w:rStyle w:val="Hyperlink"/>
            <w:noProof/>
          </w:rPr>
          <w:t>https://doi.org/10.1192/bjp.bp.110.080499</w:t>
        </w:r>
      </w:hyperlink>
      <w:r w:rsidRPr="00485BC4">
        <w:rPr>
          <w:noProof/>
        </w:rPr>
        <w:t xml:space="preserve"> </w:t>
      </w:r>
    </w:p>
    <w:p w14:paraId="18882F66" w14:textId="51B9D8F6" w:rsidR="00485BC4" w:rsidRPr="00485BC4" w:rsidRDefault="00485BC4" w:rsidP="00485BC4">
      <w:pPr>
        <w:pStyle w:val="EndNoteBibliography"/>
        <w:ind w:left="720" w:hanging="720"/>
        <w:rPr>
          <w:noProof/>
        </w:rPr>
      </w:pPr>
      <w:r w:rsidRPr="00485BC4">
        <w:rPr>
          <w:noProof/>
        </w:rPr>
        <w:t xml:space="preserve">Kim, S. G., Weissman, D. G., Sheridan, M. A., &amp; McLaughlin, K. A. (2021). Child abuse and automatic emotion regulation in children and adolescents. </w:t>
      </w:r>
      <w:r w:rsidRPr="00485BC4">
        <w:rPr>
          <w:i/>
          <w:noProof/>
        </w:rPr>
        <w:t>Dev Psychopathol</w:t>
      </w:r>
      <w:r w:rsidRPr="00485BC4">
        <w:rPr>
          <w:noProof/>
        </w:rPr>
        <w:t xml:space="preserve">, 1-11. </w:t>
      </w:r>
      <w:hyperlink r:id="rId37" w:history="1">
        <w:r w:rsidRPr="00485BC4">
          <w:rPr>
            <w:rStyle w:val="Hyperlink"/>
            <w:noProof/>
          </w:rPr>
          <w:t>https://doi.org/10.1017/S0954579421000663</w:t>
        </w:r>
      </w:hyperlink>
      <w:r w:rsidRPr="00485BC4">
        <w:rPr>
          <w:noProof/>
        </w:rPr>
        <w:t xml:space="preserve"> </w:t>
      </w:r>
    </w:p>
    <w:p w14:paraId="40CB4738" w14:textId="6B971835" w:rsidR="00485BC4" w:rsidRPr="00485BC4" w:rsidRDefault="00485BC4" w:rsidP="00485BC4">
      <w:pPr>
        <w:pStyle w:val="EndNoteBibliography"/>
        <w:ind w:left="720" w:hanging="720"/>
        <w:rPr>
          <w:noProof/>
        </w:rPr>
      </w:pPr>
      <w:r w:rsidRPr="00485BC4">
        <w:rPr>
          <w:noProof/>
        </w:rPr>
        <w:t xml:space="preserve">Kirby, K. N., &amp; Petry, N. M. (2004). Heroin and cocaine abusers have higher discount rates for delayed rewards than alcoholics or non-drug-using controls. </w:t>
      </w:r>
      <w:r w:rsidRPr="00485BC4">
        <w:rPr>
          <w:i/>
          <w:noProof/>
        </w:rPr>
        <w:t>Addiction (Abingdon, England)</w:t>
      </w:r>
      <w:r w:rsidRPr="00485BC4">
        <w:rPr>
          <w:noProof/>
        </w:rPr>
        <w:t>,</w:t>
      </w:r>
      <w:r w:rsidRPr="00485BC4">
        <w:rPr>
          <w:i/>
          <w:noProof/>
        </w:rPr>
        <w:t xml:space="preserve"> 99</w:t>
      </w:r>
      <w:r w:rsidRPr="00485BC4">
        <w:rPr>
          <w:noProof/>
        </w:rPr>
        <w:t xml:space="preserve">(4), 461-471. </w:t>
      </w:r>
      <w:hyperlink r:id="rId38" w:history="1">
        <w:r w:rsidRPr="00485BC4">
          <w:rPr>
            <w:rStyle w:val="Hyperlink"/>
            <w:noProof/>
          </w:rPr>
          <w:t>https://doi.org/10.1111/j.1360-0443.2003.00669.x</w:t>
        </w:r>
      </w:hyperlink>
      <w:r w:rsidRPr="00485BC4">
        <w:rPr>
          <w:noProof/>
        </w:rPr>
        <w:t xml:space="preserve"> </w:t>
      </w:r>
    </w:p>
    <w:p w14:paraId="071BC9B2" w14:textId="77777777" w:rsidR="00485BC4" w:rsidRPr="00485BC4" w:rsidRDefault="00485BC4" w:rsidP="00485BC4">
      <w:pPr>
        <w:pStyle w:val="EndNoteBibliography"/>
        <w:ind w:left="720" w:hanging="720"/>
        <w:rPr>
          <w:noProof/>
        </w:rPr>
      </w:pPr>
      <w:r w:rsidRPr="00485BC4">
        <w:rPr>
          <w:noProof/>
        </w:rPr>
        <w:t xml:space="preserve">Kovacs, M. Children Depression Inventory (CDI) manual. 1992. </w:t>
      </w:r>
      <w:r w:rsidRPr="00485BC4">
        <w:rPr>
          <w:i/>
          <w:noProof/>
        </w:rPr>
        <w:t>Toronto, Ontario: Multi-Health Systems</w:t>
      </w:r>
      <w:r w:rsidRPr="00485BC4">
        <w:rPr>
          <w:noProof/>
        </w:rPr>
        <w:t xml:space="preserve">. </w:t>
      </w:r>
    </w:p>
    <w:p w14:paraId="654231B3" w14:textId="541EC9AC" w:rsidR="00485BC4" w:rsidRPr="00485BC4" w:rsidRDefault="00485BC4" w:rsidP="00485BC4">
      <w:pPr>
        <w:pStyle w:val="EndNoteBibliography"/>
        <w:ind w:left="720" w:hanging="720"/>
        <w:rPr>
          <w:noProof/>
        </w:rPr>
      </w:pPr>
      <w:r w:rsidRPr="00485BC4">
        <w:rPr>
          <w:noProof/>
        </w:rPr>
        <w:t xml:space="preserve">Lengua, L. J., Moran, L., Zalewski, M., Ruberry, E., Kiff, C., &amp; Thompson, S. (2015). Relations of growth in effortful control to family income, cumulative risk, and adjustment in preschool-age children. </w:t>
      </w:r>
      <w:r w:rsidRPr="00485BC4">
        <w:rPr>
          <w:i/>
          <w:noProof/>
        </w:rPr>
        <w:t>J Abnorm Child Psychol</w:t>
      </w:r>
      <w:r w:rsidRPr="00485BC4">
        <w:rPr>
          <w:noProof/>
        </w:rPr>
        <w:t>,</w:t>
      </w:r>
      <w:r w:rsidRPr="00485BC4">
        <w:rPr>
          <w:i/>
          <w:noProof/>
        </w:rPr>
        <w:t xml:space="preserve"> 43</w:t>
      </w:r>
      <w:r w:rsidRPr="00485BC4">
        <w:rPr>
          <w:noProof/>
        </w:rPr>
        <w:t xml:space="preserve">(4), 705-720. </w:t>
      </w:r>
      <w:hyperlink r:id="rId39" w:history="1">
        <w:r w:rsidRPr="00485BC4">
          <w:rPr>
            <w:rStyle w:val="Hyperlink"/>
            <w:noProof/>
          </w:rPr>
          <w:t>https://doi.org/10.1007/s10802-014-9941-2</w:t>
        </w:r>
      </w:hyperlink>
      <w:r w:rsidRPr="00485BC4">
        <w:rPr>
          <w:noProof/>
        </w:rPr>
        <w:t xml:space="preserve"> </w:t>
      </w:r>
    </w:p>
    <w:p w14:paraId="081E2962" w14:textId="5B85A4B7" w:rsidR="00485BC4" w:rsidRPr="00485BC4" w:rsidRDefault="00485BC4" w:rsidP="00485BC4">
      <w:pPr>
        <w:pStyle w:val="EndNoteBibliography"/>
        <w:ind w:left="720" w:hanging="720"/>
        <w:rPr>
          <w:noProof/>
        </w:rPr>
      </w:pPr>
      <w:r w:rsidRPr="00485BC4">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485BC4">
        <w:rPr>
          <w:i/>
          <w:noProof/>
        </w:rPr>
        <w:t>Development and Psychopathology</w:t>
      </w:r>
      <w:r w:rsidRPr="00485BC4">
        <w:rPr>
          <w:noProof/>
        </w:rPr>
        <w:t>,</w:t>
      </w:r>
      <w:r w:rsidRPr="00485BC4">
        <w:rPr>
          <w:i/>
          <w:noProof/>
        </w:rPr>
        <w:t xml:space="preserve"> 32</w:t>
      </w:r>
      <w:r w:rsidRPr="00485BC4">
        <w:rPr>
          <w:noProof/>
        </w:rPr>
        <w:t xml:space="preserve">(2), 545-558. </w:t>
      </w:r>
      <w:hyperlink r:id="rId40" w:history="1">
        <w:r w:rsidRPr="00485BC4">
          <w:rPr>
            <w:rStyle w:val="Hyperlink"/>
            <w:noProof/>
          </w:rPr>
          <w:t>https://doi.org/10.1017/S0954579419000373</w:t>
        </w:r>
      </w:hyperlink>
      <w:r w:rsidRPr="00485BC4">
        <w:rPr>
          <w:noProof/>
        </w:rPr>
        <w:t xml:space="preserve"> </w:t>
      </w:r>
    </w:p>
    <w:p w14:paraId="43994928" w14:textId="117EC489" w:rsidR="00485BC4" w:rsidRPr="00485BC4" w:rsidRDefault="00485BC4" w:rsidP="00485BC4">
      <w:pPr>
        <w:pStyle w:val="EndNoteBibliography"/>
        <w:ind w:left="720" w:hanging="720"/>
        <w:rPr>
          <w:noProof/>
        </w:rPr>
      </w:pPr>
      <w:r w:rsidRPr="00485BC4">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485BC4">
        <w:rPr>
          <w:i/>
          <w:noProof/>
        </w:rPr>
        <w:t>The Lancet. Psychiatry</w:t>
      </w:r>
      <w:r w:rsidRPr="00485BC4">
        <w:rPr>
          <w:noProof/>
        </w:rPr>
        <w:t>,</w:t>
      </w:r>
      <w:r w:rsidRPr="00485BC4">
        <w:rPr>
          <w:i/>
          <w:noProof/>
        </w:rPr>
        <w:t xml:space="preserve"> 6</w:t>
      </w:r>
      <w:r w:rsidRPr="00485BC4">
        <w:rPr>
          <w:noProof/>
        </w:rPr>
        <w:t xml:space="preserve">(3), 247-256. </w:t>
      </w:r>
      <w:hyperlink r:id="rId41" w:history="1">
        <w:r w:rsidRPr="00485BC4">
          <w:rPr>
            <w:rStyle w:val="Hyperlink"/>
            <w:noProof/>
          </w:rPr>
          <w:t>https://doi.org/10.1016/S2215-0366(19)30031-8</w:t>
        </w:r>
      </w:hyperlink>
      <w:r w:rsidRPr="00485BC4">
        <w:rPr>
          <w:noProof/>
        </w:rPr>
        <w:t xml:space="preserve"> </w:t>
      </w:r>
    </w:p>
    <w:p w14:paraId="4484C54E" w14:textId="77777777" w:rsidR="00485BC4" w:rsidRPr="00485BC4" w:rsidRDefault="00485BC4" w:rsidP="00485BC4">
      <w:pPr>
        <w:pStyle w:val="EndNoteBibliography"/>
        <w:ind w:left="720" w:hanging="720"/>
        <w:rPr>
          <w:noProof/>
        </w:rPr>
      </w:pPr>
      <w:r w:rsidRPr="00485BC4">
        <w:rPr>
          <w:noProof/>
        </w:rPr>
        <w:t xml:space="preserve">Liu, X., Guo, C., Liu, L., Wang, A., Hu, L., Tang, M., Chai, F., Zhao, G., Yang, J., &amp; Sun, L. (1997). Reliability and validity of the Youth Self-Report (YSR) of Achenbach's Child Behavior Checklist (CBCL). </w:t>
      </w:r>
      <w:r w:rsidRPr="00485BC4">
        <w:rPr>
          <w:i/>
          <w:noProof/>
        </w:rPr>
        <w:t>Chinese Mental Health Journal</w:t>
      </w:r>
      <w:r w:rsidRPr="00485BC4">
        <w:rPr>
          <w:noProof/>
        </w:rPr>
        <w:t xml:space="preserve">. </w:t>
      </w:r>
    </w:p>
    <w:p w14:paraId="54ED18D3" w14:textId="7C872474" w:rsidR="00485BC4" w:rsidRPr="00485BC4" w:rsidRDefault="00485BC4" w:rsidP="00485BC4">
      <w:pPr>
        <w:pStyle w:val="EndNoteBibliography"/>
        <w:ind w:left="720" w:hanging="720"/>
        <w:rPr>
          <w:noProof/>
        </w:rPr>
      </w:pPr>
      <w:r w:rsidRPr="00485BC4">
        <w:rPr>
          <w:noProof/>
        </w:rPr>
        <w:lastRenderedPageBreak/>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485BC4">
        <w:rPr>
          <w:i/>
          <w:noProof/>
        </w:rPr>
        <w:t>Nature (London)</w:t>
      </w:r>
      <w:r w:rsidRPr="00485BC4">
        <w:rPr>
          <w:noProof/>
        </w:rPr>
        <w:t>,</w:t>
      </w:r>
      <w:r w:rsidRPr="00485BC4">
        <w:rPr>
          <w:i/>
          <w:noProof/>
        </w:rPr>
        <w:t xml:space="preserve"> 603</w:t>
      </w:r>
      <w:r w:rsidRPr="00485BC4">
        <w:rPr>
          <w:noProof/>
        </w:rPr>
        <w:t xml:space="preserve">(7902), 654-660. </w:t>
      </w:r>
      <w:hyperlink r:id="rId42" w:history="1">
        <w:r w:rsidRPr="00485BC4">
          <w:rPr>
            <w:rStyle w:val="Hyperlink"/>
            <w:noProof/>
          </w:rPr>
          <w:t>https://doi.org/10.1038/s41586-022-04492-9</w:t>
        </w:r>
      </w:hyperlink>
      <w:r w:rsidRPr="00485BC4">
        <w:rPr>
          <w:noProof/>
        </w:rPr>
        <w:t xml:space="preserve"> </w:t>
      </w:r>
    </w:p>
    <w:p w14:paraId="44CFFDA5" w14:textId="764C3D94" w:rsidR="00485BC4" w:rsidRPr="00485BC4" w:rsidRDefault="00485BC4" w:rsidP="00485BC4">
      <w:pPr>
        <w:pStyle w:val="EndNoteBibliography"/>
        <w:ind w:left="720" w:hanging="720"/>
        <w:rPr>
          <w:noProof/>
        </w:rPr>
      </w:pPr>
      <w:r w:rsidRPr="00485BC4">
        <w:rPr>
          <w:noProof/>
        </w:rPr>
        <w:t xml:space="preserve">Marshall, W. A., &amp; Tanner, J. M. (1969). Variations in pattern of pubertal changes in girls. </w:t>
      </w:r>
      <w:r w:rsidRPr="00485BC4">
        <w:rPr>
          <w:i/>
          <w:noProof/>
        </w:rPr>
        <w:t>Arch Dis Child</w:t>
      </w:r>
      <w:r w:rsidRPr="00485BC4">
        <w:rPr>
          <w:noProof/>
        </w:rPr>
        <w:t>,</w:t>
      </w:r>
      <w:r w:rsidRPr="00485BC4">
        <w:rPr>
          <w:i/>
          <w:noProof/>
        </w:rPr>
        <w:t xml:space="preserve"> 44</w:t>
      </w:r>
      <w:r w:rsidRPr="00485BC4">
        <w:rPr>
          <w:noProof/>
        </w:rPr>
        <w:t xml:space="preserve">(235), 291-303. </w:t>
      </w:r>
      <w:hyperlink r:id="rId43" w:history="1">
        <w:r w:rsidRPr="00485BC4">
          <w:rPr>
            <w:rStyle w:val="Hyperlink"/>
            <w:noProof/>
          </w:rPr>
          <w:t>https://doi.org/10.1136/adc.44.235.291</w:t>
        </w:r>
      </w:hyperlink>
      <w:r w:rsidRPr="00485BC4">
        <w:rPr>
          <w:noProof/>
        </w:rPr>
        <w:t xml:space="preserve"> </w:t>
      </w:r>
    </w:p>
    <w:p w14:paraId="61BA2D59" w14:textId="104D143F" w:rsidR="00485BC4" w:rsidRPr="00485BC4" w:rsidRDefault="00485BC4" w:rsidP="00485BC4">
      <w:pPr>
        <w:pStyle w:val="EndNoteBibliography"/>
        <w:ind w:left="720" w:hanging="720"/>
        <w:rPr>
          <w:noProof/>
        </w:rPr>
      </w:pPr>
      <w:r w:rsidRPr="00485BC4">
        <w:rPr>
          <w:noProof/>
        </w:rPr>
        <w:t xml:space="preserve">Marshall, W. A., &amp; Tanner, J. M. (1970). Variations in the pattern of pubertal changes in boys. </w:t>
      </w:r>
      <w:r w:rsidRPr="00485BC4">
        <w:rPr>
          <w:i/>
          <w:noProof/>
        </w:rPr>
        <w:t>Arch Dis Child</w:t>
      </w:r>
      <w:r w:rsidRPr="00485BC4">
        <w:rPr>
          <w:noProof/>
        </w:rPr>
        <w:t>,</w:t>
      </w:r>
      <w:r w:rsidRPr="00485BC4">
        <w:rPr>
          <w:i/>
          <w:noProof/>
        </w:rPr>
        <w:t xml:space="preserve"> 45</w:t>
      </w:r>
      <w:r w:rsidRPr="00485BC4">
        <w:rPr>
          <w:noProof/>
        </w:rPr>
        <w:t xml:space="preserve">(239), 13-23. </w:t>
      </w:r>
      <w:hyperlink r:id="rId44" w:history="1">
        <w:r w:rsidRPr="00485BC4">
          <w:rPr>
            <w:rStyle w:val="Hyperlink"/>
            <w:noProof/>
          </w:rPr>
          <w:t>https://doi.org/10.1136/adc.45.239.13</w:t>
        </w:r>
      </w:hyperlink>
      <w:r w:rsidRPr="00485BC4">
        <w:rPr>
          <w:noProof/>
        </w:rPr>
        <w:t xml:space="preserve"> </w:t>
      </w:r>
    </w:p>
    <w:p w14:paraId="51FAE64C" w14:textId="0E4E9DA4" w:rsidR="00485BC4" w:rsidRPr="00485BC4" w:rsidRDefault="00485BC4" w:rsidP="00485BC4">
      <w:pPr>
        <w:pStyle w:val="EndNoteBibliography"/>
        <w:ind w:left="720" w:hanging="720"/>
        <w:rPr>
          <w:noProof/>
        </w:rPr>
      </w:pPr>
      <w:r w:rsidRPr="00485BC4">
        <w:rPr>
          <w:noProof/>
        </w:rPr>
        <w:t xml:space="preserve">McLaughlin, K. (2020). 45Early Life Stress and Psychopathology. In </w:t>
      </w:r>
      <w:r w:rsidRPr="00485BC4">
        <w:rPr>
          <w:i/>
          <w:noProof/>
        </w:rPr>
        <w:t>The Oxford Handbook of Stress and Mental Health</w:t>
      </w:r>
      <w:r w:rsidRPr="00485BC4">
        <w:rPr>
          <w:noProof/>
        </w:rPr>
        <w:t xml:space="preserve"> (pp. 0). Oxford University Press. </w:t>
      </w:r>
      <w:hyperlink r:id="rId45" w:history="1">
        <w:r w:rsidRPr="00485BC4">
          <w:rPr>
            <w:rStyle w:val="Hyperlink"/>
            <w:noProof/>
          </w:rPr>
          <w:t>https://doi.org/10.1093/oxfordhb/9780190681777.013.3</w:t>
        </w:r>
      </w:hyperlink>
      <w:r w:rsidRPr="00485BC4">
        <w:rPr>
          <w:noProof/>
        </w:rPr>
        <w:t xml:space="preserve"> </w:t>
      </w:r>
    </w:p>
    <w:p w14:paraId="20FFE580" w14:textId="621CFA48" w:rsidR="00485BC4" w:rsidRPr="00485BC4" w:rsidRDefault="00485BC4" w:rsidP="00485BC4">
      <w:pPr>
        <w:pStyle w:val="EndNoteBibliography"/>
        <w:ind w:left="720" w:hanging="720"/>
        <w:rPr>
          <w:noProof/>
        </w:rPr>
      </w:pPr>
      <w:r w:rsidRPr="00485BC4">
        <w:rPr>
          <w:noProof/>
        </w:rPr>
        <w:t xml:space="preserve">McLaughlin, K. A. (2016). Future Directions in Childhood Adversity and Youth Psychopathology. </w:t>
      </w:r>
      <w:r w:rsidRPr="00485BC4">
        <w:rPr>
          <w:i/>
          <w:noProof/>
        </w:rPr>
        <w:t>J Clin Child Adolesc Psychol</w:t>
      </w:r>
      <w:r w:rsidRPr="00485BC4">
        <w:rPr>
          <w:noProof/>
        </w:rPr>
        <w:t>,</w:t>
      </w:r>
      <w:r w:rsidRPr="00485BC4">
        <w:rPr>
          <w:i/>
          <w:noProof/>
        </w:rPr>
        <w:t xml:space="preserve"> 45</w:t>
      </w:r>
      <w:r w:rsidRPr="00485BC4">
        <w:rPr>
          <w:noProof/>
        </w:rPr>
        <w:t xml:space="preserve">(3), 361-382. </w:t>
      </w:r>
      <w:hyperlink r:id="rId46" w:history="1">
        <w:r w:rsidRPr="00485BC4">
          <w:rPr>
            <w:rStyle w:val="Hyperlink"/>
            <w:noProof/>
          </w:rPr>
          <w:t>https://doi.org/10.1080/15374416.2015.1110823</w:t>
        </w:r>
      </w:hyperlink>
      <w:r w:rsidRPr="00485BC4">
        <w:rPr>
          <w:noProof/>
        </w:rPr>
        <w:t xml:space="preserve"> </w:t>
      </w:r>
    </w:p>
    <w:p w14:paraId="6B666DC6" w14:textId="6F8CB446" w:rsidR="00485BC4" w:rsidRPr="00485BC4" w:rsidRDefault="00485BC4" w:rsidP="00485BC4">
      <w:pPr>
        <w:pStyle w:val="EndNoteBibliography"/>
        <w:ind w:left="720" w:hanging="720"/>
        <w:rPr>
          <w:noProof/>
        </w:rPr>
      </w:pPr>
      <w:r w:rsidRPr="00485BC4">
        <w:rPr>
          <w:noProof/>
        </w:rPr>
        <w:t xml:space="preserve">McLaughlin, K. A., Colich, N. L., Rodman, A. M., &amp; Weissman, D. G. (2020). Mechanisms linking childhood trauma exposure and psychopathology: a transdiagnostic model of risk and resilience. </w:t>
      </w:r>
      <w:r w:rsidRPr="00485BC4">
        <w:rPr>
          <w:i/>
          <w:noProof/>
        </w:rPr>
        <w:t>BMC Med</w:t>
      </w:r>
      <w:r w:rsidRPr="00485BC4">
        <w:rPr>
          <w:noProof/>
        </w:rPr>
        <w:t>,</w:t>
      </w:r>
      <w:r w:rsidRPr="00485BC4">
        <w:rPr>
          <w:i/>
          <w:noProof/>
        </w:rPr>
        <w:t xml:space="preserve"> 18</w:t>
      </w:r>
      <w:r w:rsidRPr="00485BC4">
        <w:rPr>
          <w:noProof/>
        </w:rPr>
        <w:t xml:space="preserve">(1), 96. </w:t>
      </w:r>
      <w:hyperlink r:id="rId47" w:history="1">
        <w:r w:rsidRPr="00485BC4">
          <w:rPr>
            <w:rStyle w:val="Hyperlink"/>
            <w:noProof/>
          </w:rPr>
          <w:t>https://doi.org/10.1186/s12916-020-01561-6</w:t>
        </w:r>
      </w:hyperlink>
      <w:r w:rsidRPr="00485BC4">
        <w:rPr>
          <w:noProof/>
        </w:rPr>
        <w:t xml:space="preserve"> </w:t>
      </w:r>
    </w:p>
    <w:p w14:paraId="7D91B437" w14:textId="6A5D72B6" w:rsidR="00485BC4" w:rsidRPr="00485BC4" w:rsidRDefault="00485BC4" w:rsidP="00485BC4">
      <w:pPr>
        <w:pStyle w:val="EndNoteBibliography"/>
        <w:ind w:left="720" w:hanging="720"/>
        <w:rPr>
          <w:noProof/>
        </w:rPr>
      </w:pPr>
      <w:r w:rsidRPr="00485BC4">
        <w:rPr>
          <w:noProof/>
        </w:rPr>
        <w:t xml:space="preserve">McLaughlin, K. A., DeCross, S. N., Jovanovic, T., &amp; Tottenham, N. (2019). Mechanisms linking childhood adversity with psychopathology: Learning as an intervention target. </w:t>
      </w:r>
      <w:r w:rsidRPr="00485BC4">
        <w:rPr>
          <w:i/>
          <w:noProof/>
        </w:rPr>
        <w:t>Behav Res Ther</w:t>
      </w:r>
      <w:r w:rsidRPr="00485BC4">
        <w:rPr>
          <w:noProof/>
        </w:rPr>
        <w:t>,</w:t>
      </w:r>
      <w:r w:rsidRPr="00485BC4">
        <w:rPr>
          <w:i/>
          <w:noProof/>
        </w:rPr>
        <w:t xml:space="preserve"> 118</w:t>
      </w:r>
      <w:r w:rsidRPr="00485BC4">
        <w:rPr>
          <w:noProof/>
        </w:rPr>
        <w:t xml:space="preserve">, 101-109. </w:t>
      </w:r>
      <w:hyperlink r:id="rId48" w:history="1">
        <w:r w:rsidRPr="00485BC4">
          <w:rPr>
            <w:rStyle w:val="Hyperlink"/>
            <w:noProof/>
          </w:rPr>
          <w:t>https://doi.org/10.1016/j.brat.2019.04.008</w:t>
        </w:r>
      </w:hyperlink>
      <w:r w:rsidRPr="00485BC4">
        <w:rPr>
          <w:noProof/>
        </w:rPr>
        <w:t xml:space="preserve"> </w:t>
      </w:r>
    </w:p>
    <w:p w14:paraId="256A173E" w14:textId="5CE06E0E" w:rsidR="00485BC4" w:rsidRPr="00485BC4" w:rsidRDefault="00485BC4" w:rsidP="00485BC4">
      <w:pPr>
        <w:pStyle w:val="EndNoteBibliography"/>
        <w:ind w:left="720" w:hanging="720"/>
        <w:rPr>
          <w:noProof/>
        </w:rPr>
      </w:pPr>
      <w:r w:rsidRPr="00485BC4">
        <w:rPr>
          <w:noProof/>
        </w:rPr>
        <w:t xml:space="preserve">McLaughlin, K. A., Greif Green, J., Gruber, M. J., Sampson, N. A., Zaslavsky, A. M., &amp; Kessler, R. C. (2012). Childhood adversities and first onset of psychiatric disorders in a national sample of US adolescents. </w:t>
      </w:r>
      <w:r w:rsidRPr="00485BC4">
        <w:rPr>
          <w:i/>
          <w:noProof/>
        </w:rPr>
        <w:t>Arch Gen Psychiatry</w:t>
      </w:r>
      <w:r w:rsidRPr="00485BC4">
        <w:rPr>
          <w:noProof/>
        </w:rPr>
        <w:t>,</w:t>
      </w:r>
      <w:r w:rsidRPr="00485BC4">
        <w:rPr>
          <w:i/>
          <w:noProof/>
        </w:rPr>
        <w:t xml:space="preserve"> 69</w:t>
      </w:r>
      <w:r w:rsidRPr="00485BC4">
        <w:rPr>
          <w:noProof/>
        </w:rPr>
        <w:t xml:space="preserve">(11), 1151-1160. </w:t>
      </w:r>
      <w:hyperlink r:id="rId49" w:history="1">
        <w:r w:rsidRPr="00485BC4">
          <w:rPr>
            <w:rStyle w:val="Hyperlink"/>
            <w:noProof/>
          </w:rPr>
          <w:t>https://doi.org/10.1001/archgenpsychiatry.2011.2277</w:t>
        </w:r>
      </w:hyperlink>
      <w:r w:rsidRPr="00485BC4">
        <w:rPr>
          <w:noProof/>
        </w:rPr>
        <w:t xml:space="preserve"> </w:t>
      </w:r>
    </w:p>
    <w:p w14:paraId="0BF77BF8" w14:textId="547E2911" w:rsidR="00485BC4" w:rsidRPr="00485BC4" w:rsidRDefault="00485BC4" w:rsidP="00485BC4">
      <w:pPr>
        <w:pStyle w:val="EndNoteBibliography"/>
        <w:ind w:left="720" w:hanging="720"/>
        <w:rPr>
          <w:noProof/>
        </w:rPr>
      </w:pPr>
      <w:r w:rsidRPr="00485BC4">
        <w:rPr>
          <w:noProof/>
        </w:rPr>
        <w:t xml:space="preserve">McLaughlin, K. A., &amp; Lambert, H. K. (2017). Child Trauma Exposure and Psychopathology: Mechanisms of Risk and Resilience. </w:t>
      </w:r>
      <w:r w:rsidRPr="00485BC4">
        <w:rPr>
          <w:i/>
          <w:noProof/>
        </w:rPr>
        <w:t>Curr Opin Psychol</w:t>
      </w:r>
      <w:r w:rsidRPr="00485BC4">
        <w:rPr>
          <w:noProof/>
        </w:rPr>
        <w:t>,</w:t>
      </w:r>
      <w:r w:rsidRPr="00485BC4">
        <w:rPr>
          <w:i/>
          <w:noProof/>
        </w:rPr>
        <w:t xml:space="preserve"> 14</w:t>
      </w:r>
      <w:r w:rsidRPr="00485BC4">
        <w:rPr>
          <w:noProof/>
        </w:rPr>
        <w:t xml:space="preserve">, 29-34. </w:t>
      </w:r>
      <w:hyperlink r:id="rId50" w:history="1">
        <w:r w:rsidRPr="00485BC4">
          <w:rPr>
            <w:rStyle w:val="Hyperlink"/>
            <w:noProof/>
          </w:rPr>
          <w:t>https://doi.org/10.1016/j.copsyc.2016.10.004</w:t>
        </w:r>
      </w:hyperlink>
      <w:r w:rsidRPr="00485BC4">
        <w:rPr>
          <w:noProof/>
        </w:rPr>
        <w:t xml:space="preserve"> </w:t>
      </w:r>
    </w:p>
    <w:p w14:paraId="42F0316D" w14:textId="7AF04157" w:rsidR="00485BC4" w:rsidRPr="00485BC4" w:rsidRDefault="00485BC4" w:rsidP="00485BC4">
      <w:pPr>
        <w:pStyle w:val="EndNoteBibliography"/>
        <w:ind w:left="720" w:hanging="720"/>
        <w:rPr>
          <w:noProof/>
        </w:rPr>
      </w:pPr>
      <w:r w:rsidRPr="00485BC4">
        <w:rPr>
          <w:noProof/>
        </w:rPr>
        <w:t xml:space="preserve">McLaughlin, K. A., &amp; Sheridan, M. A. (2016). Beyond Cumulative Risk: A Dimensional Approach to Childhood Adversity. </w:t>
      </w:r>
      <w:r w:rsidRPr="00485BC4">
        <w:rPr>
          <w:i/>
          <w:noProof/>
        </w:rPr>
        <w:t>Curr Dir Psychol Sci</w:t>
      </w:r>
      <w:r w:rsidRPr="00485BC4">
        <w:rPr>
          <w:noProof/>
        </w:rPr>
        <w:t>,</w:t>
      </w:r>
      <w:r w:rsidRPr="00485BC4">
        <w:rPr>
          <w:i/>
          <w:noProof/>
        </w:rPr>
        <w:t xml:space="preserve"> 25</w:t>
      </w:r>
      <w:r w:rsidRPr="00485BC4">
        <w:rPr>
          <w:noProof/>
        </w:rPr>
        <w:t xml:space="preserve">(4), 239-245. </w:t>
      </w:r>
      <w:hyperlink r:id="rId51" w:history="1">
        <w:r w:rsidRPr="00485BC4">
          <w:rPr>
            <w:rStyle w:val="Hyperlink"/>
            <w:noProof/>
          </w:rPr>
          <w:t>https://doi.org/10.1177/0963721416655883</w:t>
        </w:r>
      </w:hyperlink>
      <w:r w:rsidRPr="00485BC4">
        <w:rPr>
          <w:noProof/>
        </w:rPr>
        <w:t xml:space="preserve"> </w:t>
      </w:r>
    </w:p>
    <w:p w14:paraId="0A30D323" w14:textId="6D4D5403" w:rsidR="00485BC4" w:rsidRPr="00485BC4" w:rsidRDefault="00485BC4" w:rsidP="00485BC4">
      <w:pPr>
        <w:pStyle w:val="EndNoteBibliography"/>
        <w:ind w:left="720" w:hanging="720"/>
        <w:rPr>
          <w:noProof/>
        </w:rPr>
      </w:pPr>
      <w:r w:rsidRPr="00485BC4">
        <w:rPr>
          <w:noProof/>
        </w:rPr>
        <w:t xml:space="preserve">McLaughlin, K. A., Sheridan, M. A., Gold, A. L., Duys, A., Lambert, H. K., Peverill, M., Heleniak, C., Shechner, T., Wojcieszak, Z., &amp; Pine, D. S. (2016). Maltreatment Exposure, Brain Structure, and Fear Conditioning in Children and Adolescents. </w:t>
      </w:r>
      <w:r w:rsidRPr="00485BC4">
        <w:rPr>
          <w:i/>
          <w:noProof/>
        </w:rPr>
        <w:t>Neuropsychopharmacology (New York, N.Y.)</w:t>
      </w:r>
      <w:r w:rsidRPr="00485BC4">
        <w:rPr>
          <w:noProof/>
        </w:rPr>
        <w:t>,</w:t>
      </w:r>
      <w:r w:rsidRPr="00485BC4">
        <w:rPr>
          <w:i/>
          <w:noProof/>
        </w:rPr>
        <w:t xml:space="preserve"> 41</w:t>
      </w:r>
      <w:r w:rsidRPr="00485BC4">
        <w:rPr>
          <w:noProof/>
        </w:rPr>
        <w:t xml:space="preserve">(8), 1956-1964. </w:t>
      </w:r>
      <w:hyperlink r:id="rId52" w:history="1">
        <w:r w:rsidRPr="00485BC4">
          <w:rPr>
            <w:rStyle w:val="Hyperlink"/>
            <w:noProof/>
          </w:rPr>
          <w:t>https://doi.org/10.1038/npp.2015.365</w:t>
        </w:r>
      </w:hyperlink>
      <w:r w:rsidRPr="00485BC4">
        <w:rPr>
          <w:noProof/>
        </w:rPr>
        <w:t xml:space="preserve"> </w:t>
      </w:r>
    </w:p>
    <w:p w14:paraId="11A2EC62" w14:textId="5D15F509" w:rsidR="00485BC4" w:rsidRPr="00485BC4" w:rsidRDefault="00485BC4" w:rsidP="00485BC4">
      <w:pPr>
        <w:pStyle w:val="EndNoteBibliography"/>
        <w:ind w:left="720" w:hanging="720"/>
        <w:rPr>
          <w:noProof/>
        </w:rPr>
      </w:pPr>
      <w:r w:rsidRPr="00485BC4">
        <w:rPr>
          <w:noProof/>
        </w:rPr>
        <w:t xml:space="preserve">McLaughlin, K. A., Sheridan, M. A., Humphreys, K. L., Belsky, J., &amp; Ellis, B. J. (2021). The Value of Dimensional Models of Early Experience: Thinking Clearly About Concepts and Categories. </w:t>
      </w:r>
      <w:r w:rsidRPr="00485BC4">
        <w:rPr>
          <w:i/>
          <w:noProof/>
        </w:rPr>
        <w:t>Perspectives on Psychological Science</w:t>
      </w:r>
      <w:r w:rsidRPr="00485BC4">
        <w:rPr>
          <w:noProof/>
        </w:rPr>
        <w:t>,</w:t>
      </w:r>
      <w:r w:rsidRPr="00485BC4">
        <w:rPr>
          <w:i/>
          <w:noProof/>
        </w:rPr>
        <w:t xml:space="preserve"> 16</w:t>
      </w:r>
      <w:r w:rsidRPr="00485BC4">
        <w:rPr>
          <w:noProof/>
        </w:rPr>
        <w:t xml:space="preserve">(6), 1463-1472. </w:t>
      </w:r>
      <w:hyperlink r:id="rId53" w:history="1">
        <w:r w:rsidRPr="00485BC4">
          <w:rPr>
            <w:rStyle w:val="Hyperlink"/>
            <w:noProof/>
          </w:rPr>
          <w:t>https://doi.org/10.1177/1745691621992346</w:t>
        </w:r>
      </w:hyperlink>
      <w:r w:rsidRPr="00485BC4">
        <w:rPr>
          <w:noProof/>
        </w:rPr>
        <w:t xml:space="preserve"> </w:t>
      </w:r>
    </w:p>
    <w:p w14:paraId="231931B3" w14:textId="7966478D" w:rsidR="00485BC4" w:rsidRPr="00485BC4" w:rsidRDefault="00485BC4" w:rsidP="00485BC4">
      <w:pPr>
        <w:pStyle w:val="EndNoteBibliography"/>
        <w:ind w:left="720" w:hanging="720"/>
        <w:rPr>
          <w:noProof/>
        </w:rPr>
      </w:pPr>
      <w:r w:rsidRPr="00485BC4">
        <w:rPr>
          <w:noProof/>
        </w:rPr>
        <w:t xml:space="preserve">McLaughlin, K. A., Sheridan, M. A., &amp; Lambert, H. K. (2014). Childhood adversity and neural development: Deprivation and threat as distinct dimensions of early experience. </w:t>
      </w:r>
      <w:r w:rsidRPr="00485BC4">
        <w:rPr>
          <w:i/>
          <w:noProof/>
        </w:rPr>
        <w:lastRenderedPageBreak/>
        <w:t>Neuroscience &amp; Biobehavioral Reviews</w:t>
      </w:r>
      <w:r w:rsidRPr="00485BC4">
        <w:rPr>
          <w:noProof/>
        </w:rPr>
        <w:t>,</w:t>
      </w:r>
      <w:r w:rsidRPr="00485BC4">
        <w:rPr>
          <w:i/>
          <w:noProof/>
        </w:rPr>
        <w:t xml:space="preserve"> 47</w:t>
      </w:r>
      <w:r w:rsidRPr="00485BC4">
        <w:rPr>
          <w:noProof/>
        </w:rPr>
        <w:t xml:space="preserve">, 578-591. </w:t>
      </w:r>
      <w:hyperlink r:id="rId54" w:history="1">
        <w:r w:rsidRPr="00485BC4">
          <w:rPr>
            <w:rStyle w:val="Hyperlink"/>
            <w:noProof/>
          </w:rPr>
          <w:t>https://doi.org/https://doi.org/10.1016/j.neubiorev.2014.10.012</w:t>
        </w:r>
      </w:hyperlink>
      <w:r w:rsidRPr="00485BC4">
        <w:rPr>
          <w:noProof/>
        </w:rPr>
        <w:t xml:space="preserve"> </w:t>
      </w:r>
    </w:p>
    <w:p w14:paraId="50970FA9" w14:textId="7FBF565E" w:rsidR="00485BC4" w:rsidRPr="00485BC4" w:rsidRDefault="00485BC4" w:rsidP="00485BC4">
      <w:pPr>
        <w:pStyle w:val="EndNoteBibliography"/>
        <w:ind w:left="720" w:hanging="720"/>
        <w:rPr>
          <w:noProof/>
        </w:rPr>
      </w:pPr>
      <w:r w:rsidRPr="00485BC4">
        <w:rPr>
          <w:noProof/>
        </w:rPr>
        <w:t xml:space="preserve">McLaughlin, K. A., Weissman, D., &amp; Bitran, D. (2019). Childhood Adversity and Neural Development: A Systematic Review. </w:t>
      </w:r>
      <w:r w:rsidRPr="00485BC4">
        <w:rPr>
          <w:i/>
          <w:noProof/>
        </w:rPr>
        <w:t>Annu Rev Dev Psychol</w:t>
      </w:r>
      <w:r w:rsidRPr="00485BC4">
        <w:rPr>
          <w:noProof/>
        </w:rPr>
        <w:t>,</w:t>
      </w:r>
      <w:r w:rsidRPr="00485BC4">
        <w:rPr>
          <w:i/>
          <w:noProof/>
        </w:rPr>
        <w:t xml:space="preserve"> 1</w:t>
      </w:r>
      <w:r w:rsidRPr="00485BC4">
        <w:rPr>
          <w:noProof/>
        </w:rPr>
        <w:t xml:space="preserve">, 277-312. </w:t>
      </w:r>
      <w:hyperlink r:id="rId55" w:history="1">
        <w:r w:rsidRPr="00485BC4">
          <w:rPr>
            <w:rStyle w:val="Hyperlink"/>
            <w:noProof/>
          </w:rPr>
          <w:t>https://doi.org/10.1146/annurev-devpsych-121318-084950</w:t>
        </w:r>
      </w:hyperlink>
      <w:r w:rsidRPr="00485BC4">
        <w:rPr>
          <w:noProof/>
        </w:rPr>
        <w:t xml:space="preserve"> </w:t>
      </w:r>
    </w:p>
    <w:p w14:paraId="35071673" w14:textId="7A3F6885" w:rsidR="00485BC4" w:rsidRPr="00485BC4" w:rsidRDefault="00485BC4" w:rsidP="00485BC4">
      <w:pPr>
        <w:pStyle w:val="EndNoteBibliography"/>
        <w:ind w:left="720" w:hanging="720"/>
        <w:rPr>
          <w:noProof/>
        </w:rPr>
      </w:pPr>
      <w:r w:rsidRPr="00485BC4">
        <w:rPr>
          <w:noProof/>
        </w:rPr>
        <w:t xml:space="preserve">McNeilly, E. A., Peverill, M., Jung, J., &amp; McLaughlin, K. A. (2021). Executive function as a mechanism linking socioeconomic status to internalizing and externalizing psychopathology in children and adolescents. </w:t>
      </w:r>
      <w:r w:rsidRPr="00485BC4">
        <w:rPr>
          <w:i/>
          <w:noProof/>
        </w:rPr>
        <w:t>Journal of adolescence (London, England.)</w:t>
      </w:r>
      <w:r w:rsidRPr="00485BC4">
        <w:rPr>
          <w:noProof/>
        </w:rPr>
        <w:t>,</w:t>
      </w:r>
      <w:r w:rsidRPr="00485BC4">
        <w:rPr>
          <w:i/>
          <w:noProof/>
        </w:rPr>
        <w:t xml:space="preserve"> 89</w:t>
      </w:r>
      <w:r w:rsidRPr="00485BC4">
        <w:rPr>
          <w:noProof/>
        </w:rPr>
        <w:t xml:space="preserve">, 149-160. </w:t>
      </w:r>
      <w:hyperlink r:id="rId56" w:history="1">
        <w:r w:rsidRPr="00485BC4">
          <w:rPr>
            <w:rStyle w:val="Hyperlink"/>
            <w:noProof/>
          </w:rPr>
          <w:t>https://doi.org/10.1016/j.adolescence.2021.04.010</w:t>
        </w:r>
      </w:hyperlink>
      <w:r w:rsidRPr="00485BC4">
        <w:rPr>
          <w:noProof/>
        </w:rPr>
        <w:t xml:space="preserve"> </w:t>
      </w:r>
    </w:p>
    <w:p w14:paraId="53774D25" w14:textId="7007159D" w:rsidR="00485BC4" w:rsidRPr="00485BC4" w:rsidRDefault="00485BC4" w:rsidP="00485BC4">
      <w:pPr>
        <w:pStyle w:val="EndNoteBibliography"/>
        <w:ind w:left="720" w:hanging="720"/>
        <w:rPr>
          <w:noProof/>
        </w:rPr>
      </w:pPr>
      <w:r w:rsidRPr="00485BC4">
        <w:rPr>
          <w:noProof/>
        </w:rPr>
        <w:t xml:space="preserve">Mehta, M. A., Gore-Langton, E., Golembo, N., Colvert, E., Williams, S. C. R., &amp; Sonuga-Barke, E. (2010). Hyporesponsive Reward Anticipation in the Basal Ganglia following Severe Institutional Deprivation Early in Life. </w:t>
      </w:r>
      <w:r w:rsidRPr="00485BC4">
        <w:rPr>
          <w:i/>
          <w:noProof/>
        </w:rPr>
        <w:t>Journal of cognitive neuroscience</w:t>
      </w:r>
      <w:r w:rsidRPr="00485BC4">
        <w:rPr>
          <w:noProof/>
        </w:rPr>
        <w:t>,</w:t>
      </w:r>
      <w:r w:rsidRPr="00485BC4">
        <w:rPr>
          <w:i/>
          <w:noProof/>
        </w:rPr>
        <w:t xml:space="preserve"> 22</w:t>
      </w:r>
      <w:r w:rsidRPr="00485BC4">
        <w:rPr>
          <w:noProof/>
        </w:rPr>
        <w:t xml:space="preserve">(10), 2316-2325. </w:t>
      </w:r>
      <w:hyperlink r:id="rId57" w:history="1">
        <w:r w:rsidRPr="00485BC4">
          <w:rPr>
            <w:rStyle w:val="Hyperlink"/>
            <w:noProof/>
          </w:rPr>
          <w:t>https://doi.org/10.1162/jocn.2009.21394</w:t>
        </w:r>
      </w:hyperlink>
      <w:r w:rsidRPr="00485BC4">
        <w:rPr>
          <w:noProof/>
        </w:rPr>
        <w:t xml:space="preserve"> </w:t>
      </w:r>
    </w:p>
    <w:p w14:paraId="12ADE675" w14:textId="5182C52F" w:rsidR="00485BC4" w:rsidRPr="00485BC4" w:rsidRDefault="00485BC4" w:rsidP="00485BC4">
      <w:pPr>
        <w:pStyle w:val="EndNoteBibliography"/>
        <w:ind w:left="720" w:hanging="720"/>
        <w:rPr>
          <w:noProof/>
        </w:rPr>
      </w:pPr>
      <w:r w:rsidRPr="00485BC4">
        <w:rPr>
          <w:noProof/>
        </w:rPr>
        <w:t xml:space="preserve">Miller, A. B., Machlin, L., McLaughlin, K. A., &amp; Sheridan, M. A. (2021). Deprivation and psychopathology in the Fragile Families Study: A 15-year longitudinal investigation. </w:t>
      </w:r>
      <w:r w:rsidRPr="00485BC4">
        <w:rPr>
          <w:i/>
          <w:noProof/>
        </w:rPr>
        <w:t>J Child Psychol Psychiatry</w:t>
      </w:r>
      <w:r w:rsidRPr="00485BC4">
        <w:rPr>
          <w:noProof/>
        </w:rPr>
        <w:t>,</w:t>
      </w:r>
      <w:r w:rsidRPr="00485BC4">
        <w:rPr>
          <w:i/>
          <w:noProof/>
        </w:rPr>
        <w:t xml:space="preserve"> 62</w:t>
      </w:r>
      <w:r w:rsidRPr="00485BC4">
        <w:rPr>
          <w:noProof/>
        </w:rPr>
        <w:t xml:space="preserve">(4), 382-391. </w:t>
      </w:r>
      <w:hyperlink r:id="rId58" w:history="1">
        <w:r w:rsidRPr="00485BC4">
          <w:rPr>
            <w:rStyle w:val="Hyperlink"/>
            <w:noProof/>
          </w:rPr>
          <w:t>https://doi.org/10.1111/jcpp.13260</w:t>
        </w:r>
      </w:hyperlink>
      <w:r w:rsidRPr="00485BC4">
        <w:rPr>
          <w:noProof/>
        </w:rPr>
        <w:t xml:space="preserve"> </w:t>
      </w:r>
    </w:p>
    <w:p w14:paraId="660E0172" w14:textId="3D1E4635" w:rsidR="00485BC4" w:rsidRPr="00485BC4" w:rsidRDefault="00485BC4" w:rsidP="00485BC4">
      <w:pPr>
        <w:pStyle w:val="EndNoteBibliography"/>
        <w:ind w:left="720" w:hanging="720"/>
        <w:rPr>
          <w:noProof/>
        </w:rPr>
      </w:pPr>
      <w:r w:rsidRPr="00485BC4">
        <w:rPr>
          <w:noProof/>
        </w:rPr>
        <w:t xml:space="preserve">Miller, A. B., Sheridan, M. A., Hanson, J. L., McLaughlin, K. A., Bates, J. E., Lansford, J. E., Pettit, G. S., &amp; Dodge, K. A. (2018). Dimensions of deprivation and threat, psychopathology, and potential mediators: A multi-year longitudinal analysis. </w:t>
      </w:r>
      <w:r w:rsidRPr="00485BC4">
        <w:rPr>
          <w:i/>
          <w:noProof/>
        </w:rPr>
        <w:t>J Abnorm Psychol</w:t>
      </w:r>
      <w:r w:rsidRPr="00485BC4">
        <w:rPr>
          <w:noProof/>
        </w:rPr>
        <w:t>,</w:t>
      </w:r>
      <w:r w:rsidRPr="00485BC4">
        <w:rPr>
          <w:i/>
          <w:noProof/>
        </w:rPr>
        <w:t xml:space="preserve"> 127</w:t>
      </w:r>
      <w:r w:rsidRPr="00485BC4">
        <w:rPr>
          <w:noProof/>
        </w:rPr>
        <w:t xml:space="preserve">(2), 160-170. </w:t>
      </w:r>
      <w:hyperlink r:id="rId59" w:history="1">
        <w:r w:rsidRPr="00485BC4">
          <w:rPr>
            <w:rStyle w:val="Hyperlink"/>
            <w:noProof/>
          </w:rPr>
          <w:t>https://doi.org/10.1037/abn0000331</w:t>
        </w:r>
      </w:hyperlink>
      <w:r w:rsidRPr="00485BC4">
        <w:rPr>
          <w:noProof/>
        </w:rPr>
        <w:t xml:space="preserve"> </w:t>
      </w:r>
    </w:p>
    <w:p w14:paraId="1FDE0C40" w14:textId="77777777" w:rsidR="00485BC4" w:rsidRPr="00485BC4" w:rsidRDefault="00485BC4" w:rsidP="00485BC4">
      <w:pPr>
        <w:pStyle w:val="EndNoteBibliography"/>
        <w:ind w:left="720" w:hanging="720"/>
        <w:rPr>
          <w:noProof/>
        </w:rPr>
      </w:pPr>
      <w:r w:rsidRPr="00485BC4">
        <w:rPr>
          <w:noProof/>
        </w:rPr>
        <w:t xml:space="preserve">Mott, F. L. (2004). The utility of the HOME-SF scale for child development research in a large national longitudinal survey: the National Longitudinal Survey of Youth 1979 cohort. </w:t>
      </w:r>
      <w:r w:rsidRPr="00485BC4">
        <w:rPr>
          <w:i/>
          <w:noProof/>
        </w:rPr>
        <w:t>Parenting</w:t>
      </w:r>
      <w:r w:rsidRPr="00485BC4">
        <w:rPr>
          <w:noProof/>
        </w:rPr>
        <w:t>,</w:t>
      </w:r>
      <w:r w:rsidRPr="00485BC4">
        <w:rPr>
          <w:i/>
          <w:noProof/>
        </w:rPr>
        <w:t xml:space="preserve"> 4</w:t>
      </w:r>
      <w:r w:rsidRPr="00485BC4">
        <w:rPr>
          <w:noProof/>
        </w:rPr>
        <w:t xml:space="preserve">(2-3), 259-270. </w:t>
      </w:r>
    </w:p>
    <w:p w14:paraId="500102BA" w14:textId="106E06EB" w:rsidR="00485BC4" w:rsidRPr="00485BC4" w:rsidRDefault="00485BC4" w:rsidP="00485BC4">
      <w:pPr>
        <w:pStyle w:val="EndNoteBibliography"/>
        <w:ind w:left="720" w:hanging="720"/>
        <w:rPr>
          <w:noProof/>
        </w:rPr>
      </w:pPr>
      <w:r w:rsidRPr="00485BC4">
        <w:rPr>
          <w:noProof/>
        </w:rPr>
        <w:t xml:space="preserve">Mueller, S. C., Maheu, F. S., Dozier, M., Peloso, E., Mandell, D., Leibenluft, E., Pine, D. S., &amp; Ernst, M. (2010). Early-life stress is associated with impairment in cognitive control in adolescence: An fMRI study. </w:t>
      </w:r>
      <w:r w:rsidRPr="00485BC4">
        <w:rPr>
          <w:i/>
          <w:noProof/>
        </w:rPr>
        <w:t>Neuropsychologia</w:t>
      </w:r>
      <w:r w:rsidRPr="00485BC4">
        <w:rPr>
          <w:noProof/>
        </w:rPr>
        <w:t>,</w:t>
      </w:r>
      <w:r w:rsidRPr="00485BC4">
        <w:rPr>
          <w:i/>
          <w:noProof/>
        </w:rPr>
        <w:t xml:space="preserve"> 48</w:t>
      </w:r>
      <w:r w:rsidRPr="00485BC4">
        <w:rPr>
          <w:noProof/>
        </w:rPr>
        <w:t xml:space="preserve">(10), 3037-3044. </w:t>
      </w:r>
      <w:hyperlink r:id="rId60" w:history="1">
        <w:r w:rsidRPr="00485BC4">
          <w:rPr>
            <w:rStyle w:val="Hyperlink"/>
            <w:noProof/>
          </w:rPr>
          <w:t>https://doi.org/10.1016/j.neuropsychologia.2010.06.013</w:t>
        </w:r>
      </w:hyperlink>
      <w:r w:rsidRPr="00485BC4">
        <w:rPr>
          <w:noProof/>
        </w:rPr>
        <w:t xml:space="preserve"> </w:t>
      </w:r>
    </w:p>
    <w:p w14:paraId="11129B49" w14:textId="77777777" w:rsidR="00485BC4" w:rsidRPr="00485BC4" w:rsidRDefault="00485BC4" w:rsidP="00485BC4">
      <w:pPr>
        <w:pStyle w:val="EndNoteBibliography"/>
        <w:ind w:left="720" w:hanging="720"/>
        <w:rPr>
          <w:noProof/>
        </w:rPr>
      </w:pPr>
      <w:r w:rsidRPr="00485BC4">
        <w:rPr>
          <w:noProof/>
        </w:rPr>
        <w:t xml:space="preserve">Muthén, L. K., &amp; Muthén, B. (2017). </w:t>
      </w:r>
      <w:r w:rsidRPr="00485BC4">
        <w:rPr>
          <w:i/>
          <w:noProof/>
        </w:rPr>
        <w:t>Mplus user's guide: Statistical analysis with latent variables, user's guide</w:t>
      </w:r>
      <w:r w:rsidRPr="00485BC4">
        <w:rPr>
          <w:noProof/>
        </w:rPr>
        <w:t xml:space="preserve">. Muthén &amp; Muthén. </w:t>
      </w:r>
    </w:p>
    <w:p w14:paraId="47C9B5F8" w14:textId="3944DF4C" w:rsidR="00485BC4" w:rsidRPr="00485BC4" w:rsidRDefault="00485BC4" w:rsidP="00485BC4">
      <w:pPr>
        <w:pStyle w:val="EndNoteBibliography"/>
        <w:ind w:left="720" w:hanging="720"/>
        <w:rPr>
          <w:noProof/>
        </w:rPr>
      </w:pPr>
      <w:r w:rsidRPr="00485BC4">
        <w:rPr>
          <w:noProof/>
        </w:rPr>
        <w:t xml:space="preserve">Nusslock, R., &amp; Alloy, L. B. (2017). Reward processing and mood-related symptoms: An RDoC and translational neuroscience perspective. </w:t>
      </w:r>
      <w:r w:rsidRPr="00485BC4">
        <w:rPr>
          <w:i/>
          <w:noProof/>
        </w:rPr>
        <w:t>J Affect Disord</w:t>
      </w:r>
      <w:r w:rsidRPr="00485BC4">
        <w:rPr>
          <w:noProof/>
        </w:rPr>
        <w:t>,</w:t>
      </w:r>
      <w:r w:rsidRPr="00485BC4">
        <w:rPr>
          <w:i/>
          <w:noProof/>
        </w:rPr>
        <w:t xml:space="preserve"> 216</w:t>
      </w:r>
      <w:r w:rsidRPr="00485BC4">
        <w:rPr>
          <w:noProof/>
        </w:rPr>
        <w:t xml:space="preserve">, 3-16. </w:t>
      </w:r>
      <w:hyperlink r:id="rId61" w:history="1">
        <w:r w:rsidRPr="00485BC4">
          <w:rPr>
            <w:rStyle w:val="Hyperlink"/>
            <w:noProof/>
          </w:rPr>
          <w:t>https://doi.org/10.1016/j.jad.2017.02.001</w:t>
        </w:r>
      </w:hyperlink>
      <w:r w:rsidRPr="00485BC4">
        <w:rPr>
          <w:noProof/>
        </w:rPr>
        <w:t xml:space="preserve"> </w:t>
      </w:r>
    </w:p>
    <w:p w14:paraId="5E4145DD" w14:textId="78E711B0" w:rsidR="00485BC4" w:rsidRPr="00485BC4" w:rsidRDefault="00485BC4" w:rsidP="00485BC4">
      <w:pPr>
        <w:pStyle w:val="EndNoteBibliography"/>
        <w:ind w:left="720" w:hanging="720"/>
        <w:rPr>
          <w:noProof/>
        </w:rPr>
      </w:pPr>
      <w:r w:rsidRPr="00485BC4">
        <w:rPr>
          <w:noProof/>
        </w:rPr>
        <w:t xml:space="preserve">Oltean, L.-E., Șoflău, R., Miu, A. C., &amp; Szentágotai-Tătar, A. (2022). Childhood adversity and impaired reward processing: A meta-analysis. </w:t>
      </w:r>
      <w:r w:rsidRPr="00485BC4">
        <w:rPr>
          <w:i/>
          <w:noProof/>
        </w:rPr>
        <w:t>Child abuse &amp; neglect</w:t>
      </w:r>
      <w:r w:rsidRPr="00485BC4">
        <w:rPr>
          <w:noProof/>
        </w:rPr>
        <w:t xml:space="preserve">, 105596-105596. </w:t>
      </w:r>
      <w:hyperlink r:id="rId62" w:history="1">
        <w:r w:rsidRPr="00485BC4">
          <w:rPr>
            <w:rStyle w:val="Hyperlink"/>
            <w:noProof/>
          </w:rPr>
          <w:t>https://doi.org/10.1016/j.chiabu.2022.105596</w:t>
        </w:r>
      </w:hyperlink>
      <w:r w:rsidRPr="00485BC4">
        <w:rPr>
          <w:noProof/>
        </w:rPr>
        <w:t xml:space="preserve"> </w:t>
      </w:r>
    </w:p>
    <w:p w14:paraId="7ABC172C" w14:textId="77777777" w:rsidR="00485BC4" w:rsidRPr="00485BC4" w:rsidRDefault="00485BC4" w:rsidP="00485BC4">
      <w:pPr>
        <w:pStyle w:val="EndNoteBibliography"/>
        <w:ind w:left="720" w:hanging="720"/>
        <w:rPr>
          <w:noProof/>
        </w:rPr>
      </w:pPr>
      <w:r w:rsidRPr="00485BC4">
        <w:rPr>
          <w:noProof/>
        </w:rPr>
        <w:t xml:space="preserve">Ono, M., &amp; Miller, H. P. (1969). </w:t>
      </w:r>
      <w:r w:rsidRPr="00485BC4">
        <w:rPr>
          <w:i/>
          <w:noProof/>
        </w:rPr>
        <w:t>Income nonresponses in the current population survey</w:t>
      </w:r>
      <w:r w:rsidRPr="00485BC4">
        <w:rPr>
          <w:noProof/>
        </w:rPr>
        <w:t xml:space="preserve">. US Bureau of the Census. </w:t>
      </w:r>
    </w:p>
    <w:p w14:paraId="34D4DB6E" w14:textId="02955D17" w:rsidR="00485BC4" w:rsidRPr="00485BC4" w:rsidRDefault="00485BC4" w:rsidP="00485BC4">
      <w:pPr>
        <w:pStyle w:val="EndNoteBibliography"/>
        <w:ind w:left="720" w:hanging="720"/>
        <w:rPr>
          <w:noProof/>
        </w:rPr>
      </w:pPr>
      <w:r w:rsidRPr="00485BC4">
        <w:rPr>
          <w:noProof/>
        </w:rPr>
        <w:t xml:space="preserve">Platt, J. M., Colich, N. L., McLaughlin, K. A., Gary, D., &amp; Keyes, K. M. (2017). Transdiagnostic psychiatric disorder risk associated with early age of menarche: A latent modeling approach. </w:t>
      </w:r>
      <w:r w:rsidRPr="00485BC4">
        <w:rPr>
          <w:i/>
          <w:noProof/>
        </w:rPr>
        <w:t>Comprehensive Psychiatry</w:t>
      </w:r>
      <w:r w:rsidRPr="00485BC4">
        <w:rPr>
          <w:noProof/>
        </w:rPr>
        <w:t>,</w:t>
      </w:r>
      <w:r w:rsidRPr="00485BC4">
        <w:rPr>
          <w:i/>
          <w:noProof/>
        </w:rPr>
        <w:t xml:space="preserve"> 79</w:t>
      </w:r>
      <w:r w:rsidRPr="00485BC4">
        <w:rPr>
          <w:noProof/>
        </w:rPr>
        <w:t xml:space="preserve">, 70-79. </w:t>
      </w:r>
      <w:hyperlink r:id="rId63" w:history="1">
        <w:r w:rsidRPr="00485BC4">
          <w:rPr>
            <w:rStyle w:val="Hyperlink"/>
            <w:noProof/>
          </w:rPr>
          <w:t>https://doi.org/https://doi.org/10.1016/j.comppsych.2017.06.010</w:t>
        </w:r>
      </w:hyperlink>
      <w:r w:rsidRPr="00485BC4">
        <w:rPr>
          <w:noProof/>
        </w:rPr>
        <w:t xml:space="preserve"> </w:t>
      </w:r>
    </w:p>
    <w:p w14:paraId="0870BBCA" w14:textId="00F5278D" w:rsidR="00485BC4" w:rsidRPr="00485BC4" w:rsidRDefault="00485BC4" w:rsidP="00485BC4">
      <w:pPr>
        <w:pStyle w:val="EndNoteBibliography"/>
        <w:ind w:left="720" w:hanging="720"/>
        <w:rPr>
          <w:noProof/>
        </w:rPr>
      </w:pPr>
      <w:r w:rsidRPr="00485BC4">
        <w:rPr>
          <w:noProof/>
        </w:rPr>
        <w:t xml:space="preserve">Pollak, S. D., Cicchetti, D., Hornung, K., &amp; Reed, A. (2000). Recognizing Emotion in Faces: Developmental Effects of Child Abuse and Neglect. </w:t>
      </w:r>
      <w:r w:rsidRPr="00485BC4">
        <w:rPr>
          <w:i/>
          <w:noProof/>
        </w:rPr>
        <w:t>Developmental psychology</w:t>
      </w:r>
      <w:r w:rsidRPr="00485BC4">
        <w:rPr>
          <w:noProof/>
        </w:rPr>
        <w:t>,</w:t>
      </w:r>
      <w:r w:rsidRPr="00485BC4">
        <w:rPr>
          <w:i/>
          <w:noProof/>
        </w:rPr>
        <w:t xml:space="preserve"> 36</w:t>
      </w:r>
      <w:r w:rsidRPr="00485BC4">
        <w:rPr>
          <w:noProof/>
        </w:rPr>
        <w:t xml:space="preserve">(5), 679-688. </w:t>
      </w:r>
      <w:hyperlink r:id="rId64" w:history="1">
        <w:r w:rsidRPr="00485BC4">
          <w:rPr>
            <w:rStyle w:val="Hyperlink"/>
            <w:noProof/>
          </w:rPr>
          <w:t>https://doi.org/10.1037/0012-1649.36.5.679</w:t>
        </w:r>
      </w:hyperlink>
      <w:r w:rsidRPr="00485BC4">
        <w:rPr>
          <w:noProof/>
        </w:rPr>
        <w:t xml:space="preserve"> </w:t>
      </w:r>
    </w:p>
    <w:p w14:paraId="2B91FC6A" w14:textId="3272FF76" w:rsidR="00485BC4" w:rsidRPr="00485BC4" w:rsidRDefault="00485BC4" w:rsidP="00485BC4">
      <w:pPr>
        <w:pStyle w:val="EndNoteBibliography"/>
        <w:ind w:left="720" w:hanging="720"/>
        <w:rPr>
          <w:noProof/>
        </w:rPr>
      </w:pPr>
      <w:r w:rsidRPr="00485BC4">
        <w:rPr>
          <w:noProof/>
        </w:rPr>
        <w:lastRenderedPageBreak/>
        <w:t xml:space="preserve">Radloff, L. S. (1977). The CES-D Scale: A Self-Report Depression Scale for Research in the General Population. </w:t>
      </w:r>
      <w:r w:rsidRPr="00485BC4">
        <w:rPr>
          <w:i/>
          <w:noProof/>
        </w:rPr>
        <w:t>Applied psychological measurement</w:t>
      </w:r>
      <w:r w:rsidRPr="00485BC4">
        <w:rPr>
          <w:noProof/>
        </w:rPr>
        <w:t>,</w:t>
      </w:r>
      <w:r w:rsidRPr="00485BC4">
        <w:rPr>
          <w:i/>
          <w:noProof/>
        </w:rPr>
        <w:t xml:space="preserve"> 1</w:t>
      </w:r>
      <w:r w:rsidRPr="00485BC4">
        <w:rPr>
          <w:noProof/>
        </w:rPr>
        <w:t xml:space="preserve">(3), 385-401. </w:t>
      </w:r>
      <w:hyperlink r:id="rId65" w:history="1">
        <w:r w:rsidRPr="00485BC4">
          <w:rPr>
            <w:rStyle w:val="Hyperlink"/>
            <w:noProof/>
          </w:rPr>
          <w:t>https://doi.org/10.1177/014662167700100306</w:t>
        </w:r>
      </w:hyperlink>
      <w:r w:rsidRPr="00485BC4">
        <w:rPr>
          <w:noProof/>
        </w:rPr>
        <w:t xml:space="preserve"> </w:t>
      </w:r>
    </w:p>
    <w:p w14:paraId="0F7739B0" w14:textId="5B162C92" w:rsidR="00485BC4" w:rsidRPr="00485BC4" w:rsidRDefault="00485BC4" w:rsidP="00485BC4">
      <w:pPr>
        <w:pStyle w:val="EndNoteBibliography"/>
        <w:ind w:left="720" w:hanging="720"/>
        <w:rPr>
          <w:noProof/>
        </w:rPr>
      </w:pPr>
      <w:r w:rsidRPr="00485BC4">
        <w:rPr>
          <w:noProof/>
        </w:rPr>
        <w:t xml:space="preserve">Raviv, A., Erel, O., Fox, N. A., Leavitt, L. A., Raviv, A., Dar, Shahinfar, A., &amp; Greenbaum, C. W. (2001). Individual measurement of exposure to everyday violence among elementary schoolchildren across various settings. </w:t>
      </w:r>
      <w:r w:rsidRPr="00485BC4">
        <w:rPr>
          <w:i/>
          <w:noProof/>
        </w:rPr>
        <w:t>Journal of community psychology</w:t>
      </w:r>
      <w:r w:rsidRPr="00485BC4">
        <w:rPr>
          <w:noProof/>
        </w:rPr>
        <w:t>,</w:t>
      </w:r>
      <w:r w:rsidRPr="00485BC4">
        <w:rPr>
          <w:i/>
          <w:noProof/>
        </w:rPr>
        <w:t xml:space="preserve"> 29</w:t>
      </w:r>
      <w:r w:rsidRPr="00485BC4">
        <w:rPr>
          <w:noProof/>
        </w:rPr>
        <w:t xml:space="preserve">(2), 117-140. </w:t>
      </w:r>
      <w:hyperlink r:id="rId66" w:history="1">
        <w:r w:rsidRPr="00485BC4">
          <w:rPr>
            <w:rStyle w:val="Hyperlink"/>
            <w:noProof/>
          </w:rPr>
          <w:t>https://doi.org/10.1002/1520-6629(200103)29:2</w:t>
        </w:r>
      </w:hyperlink>
      <w:r w:rsidRPr="00485BC4">
        <w:rPr>
          <w:noProof/>
        </w:rPr>
        <w:t>&lt;117::AID-JCOP1009&gt;3.3.CO</w:t>
      </w:r>
    </w:p>
    <w:p w14:paraId="765E35D7" w14:textId="77777777" w:rsidR="00485BC4" w:rsidRPr="00485BC4" w:rsidRDefault="00485BC4" w:rsidP="00485BC4">
      <w:pPr>
        <w:pStyle w:val="EndNoteBibliography"/>
        <w:ind w:left="720" w:hanging="720"/>
        <w:rPr>
          <w:noProof/>
        </w:rPr>
      </w:pPr>
      <w:r w:rsidRPr="00485BC4">
        <w:rPr>
          <w:noProof/>
        </w:rPr>
        <w:t xml:space="preserve">2-U </w:t>
      </w:r>
    </w:p>
    <w:p w14:paraId="66991614" w14:textId="77777777" w:rsidR="00485BC4" w:rsidRPr="00485BC4" w:rsidRDefault="00485BC4" w:rsidP="00485BC4">
      <w:pPr>
        <w:pStyle w:val="EndNoteBibliography"/>
        <w:ind w:left="720" w:hanging="720"/>
        <w:rPr>
          <w:noProof/>
        </w:rPr>
      </w:pPr>
      <w:r w:rsidRPr="00485BC4">
        <w:rPr>
          <w:noProof/>
        </w:rPr>
        <w:t xml:space="preserve">Raviv, A., Raviv, A., Shimoni, H., Fox, N. A., &amp; Leavitt, L. A. (1999). Children's self-report of exposure to violence and its relation to emotional distress. </w:t>
      </w:r>
      <w:r w:rsidRPr="00485BC4">
        <w:rPr>
          <w:i/>
          <w:noProof/>
        </w:rPr>
        <w:t>Journal of Applied Developmental Psychology</w:t>
      </w:r>
      <w:r w:rsidRPr="00485BC4">
        <w:rPr>
          <w:noProof/>
        </w:rPr>
        <w:t>,</w:t>
      </w:r>
      <w:r w:rsidRPr="00485BC4">
        <w:rPr>
          <w:i/>
          <w:noProof/>
        </w:rPr>
        <w:t xml:space="preserve"> 20</w:t>
      </w:r>
      <w:r w:rsidRPr="00485BC4">
        <w:rPr>
          <w:noProof/>
        </w:rPr>
        <w:t xml:space="preserve">(2), 337-353. </w:t>
      </w:r>
    </w:p>
    <w:p w14:paraId="223C879C" w14:textId="4B74D202" w:rsidR="00485BC4" w:rsidRPr="00485BC4" w:rsidRDefault="00485BC4" w:rsidP="00485BC4">
      <w:pPr>
        <w:pStyle w:val="EndNoteBibliography"/>
        <w:ind w:left="720" w:hanging="720"/>
        <w:rPr>
          <w:noProof/>
        </w:rPr>
      </w:pPr>
      <w:r w:rsidRPr="00485BC4">
        <w:rPr>
          <w:noProof/>
        </w:rPr>
        <w:t xml:space="preserve">Shackman, J. E., Shackman, A. J., &amp; Pollak, S. D. (2007). Physical abuse amplifies attention to threat and increases anxiety in children. </w:t>
      </w:r>
      <w:r w:rsidRPr="00485BC4">
        <w:rPr>
          <w:i/>
          <w:noProof/>
        </w:rPr>
        <w:t>Emotion</w:t>
      </w:r>
      <w:r w:rsidRPr="00485BC4">
        <w:rPr>
          <w:noProof/>
        </w:rPr>
        <w:t>,</w:t>
      </w:r>
      <w:r w:rsidRPr="00485BC4">
        <w:rPr>
          <w:i/>
          <w:noProof/>
        </w:rPr>
        <w:t xml:space="preserve"> 7</w:t>
      </w:r>
      <w:r w:rsidRPr="00485BC4">
        <w:rPr>
          <w:noProof/>
        </w:rPr>
        <w:t xml:space="preserve">(4), 838-852. </w:t>
      </w:r>
      <w:hyperlink r:id="rId67" w:history="1">
        <w:r w:rsidRPr="00485BC4">
          <w:rPr>
            <w:rStyle w:val="Hyperlink"/>
            <w:noProof/>
          </w:rPr>
          <w:t>https://doi.org/10.1037/1528-3542.7.4.838</w:t>
        </w:r>
      </w:hyperlink>
      <w:r w:rsidRPr="00485BC4">
        <w:rPr>
          <w:noProof/>
        </w:rPr>
        <w:t xml:space="preserve"> </w:t>
      </w:r>
    </w:p>
    <w:p w14:paraId="0C2EB857" w14:textId="3BCF14FE" w:rsidR="00485BC4" w:rsidRPr="00485BC4" w:rsidRDefault="00485BC4" w:rsidP="00485BC4">
      <w:pPr>
        <w:pStyle w:val="EndNoteBibliography"/>
        <w:ind w:left="720" w:hanging="720"/>
        <w:rPr>
          <w:noProof/>
        </w:rPr>
      </w:pPr>
      <w:r w:rsidRPr="00485BC4">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485BC4">
        <w:rPr>
          <w:i/>
          <w:noProof/>
        </w:rPr>
        <w:t>Depress Anxiety</w:t>
      </w:r>
      <w:r w:rsidRPr="00485BC4">
        <w:rPr>
          <w:noProof/>
        </w:rPr>
        <w:t>,</w:t>
      </w:r>
      <w:r w:rsidRPr="00485BC4">
        <w:rPr>
          <w:i/>
          <w:noProof/>
        </w:rPr>
        <w:t xml:space="preserve"> 32</w:t>
      </w:r>
      <w:r w:rsidRPr="00485BC4">
        <w:rPr>
          <w:noProof/>
        </w:rPr>
        <w:t xml:space="preserve">(4), 277-288. </w:t>
      </w:r>
      <w:hyperlink r:id="rId68" w:history="1">
        <w:r w:rsidRPr="00485BC4">
          <w:rPr>
            <w:rStyle w:val="Hyperlink"/>
            <w:noProof/>
          </w:rPr>
          <w:t>https://doi.org/10.1002/da.22318</w:t>
        </w:r>
      </w:hyperlink>
      <w:r w:rsidRPr="00485BC4">
        <w:rPr>
          <w:noProof/>
        </w:rPr>
        <w:t xml:space="preserve"> </w:t>
      </w:r>
    </w:p>
    <w:p w14:paraId="1A8E28DB" w14:textId="5764C90D" w:rsidR="00485BC4" w:rsidRPr="00485BC4" w:rsidRDefault="00485BC4" w:rsidP="00485BC4">
      <w:pPr>
        <w:pStyle w:val="EndNoteBibliography"/>
        <w:ind w:left="720" w:hanging="720"/>
        <w:rPr>
          <w:noProof/>
        </w:rPr>
      </w:pPr>
      <w:r w:rsidRPr="00485BC4">
        <w:rPr>
          <w:noProof/>
        </w:rPr>
        <w:t xml:space="preserve">Sheridan, M. A., &amp; McLaughlin, K. A. (2014). Dimensions of early experience and neural development: deprivation and threat. </w:t>
      </w:r>
      <w:r w:rsidRPr="00485BC4">
        <w:rPr>
          <w:i/>
          <w:noProof/>
        </w:rPr>
        <w:t>Trends Cogn Sci</w:t>
      </w:r>
      <w:r w:rsidRPr="00485BC4">
        <w:rPr>
          <w:noProof/>
        </w:rPr>
        <w:t>,</w:t>
      </w:r>
      <w:r w:rsidRPr="00485BC4">
        <w:rPr>
          <w:i/>
          <w:noProof/>
        </w:rPr>
        <w:t xml:space="preserve"> 18</w:t>
      </w:r>
      <w:r w:rsidRPr="00485BC4">
        <w:rPr>
          <w:noProof/>
        </w:rPr>
        <w:t xml:space="preserve">(11), 580-585. </w:t>
      </w:r>
      <w:hyperlink r:id="rId69" w:history="1">
        <w:r w:rsidRPr="00485BC4">
          <w:rPr>
            <w:rStyle w:val="Hyperlink"/>
            <w:noProof/>
          </w:rPr>
          <w:t>https://doi.org/10.1016/j.tics.2014.09.001</w:t>
        </w:r>
      </w:hyperlink>
      <w:r w:rsidRPr="00485BC4">
        <w:rPr>
          <w:noProof/>
        </w:rPr>
        <w:t xml:space="preserve"> </w:t>
      </w:r>
    </w:p>
    <w:p w14:paraId="730C9C64" w14:textId="53C73761" w:rsidR="00485BC4" w:rsidRPr="00485BC4" w:rsidRDefault="00485BC4" w:rsidP="00485BC4">
      <w:pPr>
        <w:pStyle w:val="EndNoteBibliography"/>
        <w:ind w:left="720" w:hanging="720"/>
        <w:rPr>
          <w:noProof/>
        </w:rPr>
      </w:pPr>
      <w:r w:rsidRPr="00485BC4">
        <w:rPr>
          <w:noProof/>
        </w:rPr>
        <w:t xml:space="preserve">Sheridan, M. A., McLaughlin, K. A., Winter, W., Fox, N., Zeanah, C., &amp; Nelson, C. A. (2018). Early deprivation disruption of associative learning is a developmental pathway to depression and social problems. </w:t>
      </w:r>
      <w:r w:rsidRPr="00485BC4">
        <w:rPr>
          <w:i/>
          <w:noProof/>
        </w:rPr>
        <w:t>Nat Commun</w:t>
      </w:r>
      <w:r w:rsidRPr="00485BC4">
        <w:rPr>
          <w:noProof/>
        </w:rPr>
        <w:t>,</w:t>
      </w:r>
      <w:r w:rsidRPr="00485BC4">
        <w:rPr>
          <w:i/>
          <w:noProof/>
        </w:rPr>
        <w:t xml:space="preserve"> 9</w:t>
      </w:r>
      <w:r w:rsidRPr="00485BC4">
        <w:rPr>
          <w:noProof/>
        </w:rPr>
        <w:t xml:space="preserve">(1), 2216. </w:t>
      </w:r>
      <w:hyperlink r:id="rId70" w:history="1">
        <w:r w:rsidRPr="00485BC4">
          <w:rPr>
            <w:rStyle w:val="Hyperlink"/>
            <w:noProof/>
          </w:rPr>
          <w:t>https://doi.org/10.1038/s41467-018-04381-8</w:t>
        </w:r>
      </w:hyperlink>
      <w:r w:rsidRPr="00485BC4">
        <w:rPr>
          <w:noProof/>
        </w:rPr>
        <w:t xml:space="preserve"> </w:t>
      </w:r>
    </w:p>
    <w:p w14:paraId="017DF2CA" w14:textId="2D92EF5C" w:rsidR="00485BC4" w:rsidRPr="00485BC4" w:rsidRDefault="00485BC4" w:rsidP="00485BC4">
      <w:pPr>
        <w:pStyle w:val="EndNoteBibliography"/>
        <w:ind w:left="720" w:hanging="720"/>
        <w:rPr>
          <w:noProof/>
        </w:rPr>
      </w:pPr>
      <w:r w:rsidRPr="00485BC4">
        <w:rPr>
          <w:noProof/>
        </w:rPr>
        <w:t xml:space="preserve">Shi, B., Choirat, C., Coull, B. A., VanderWeele, T. J., &amp; Valeri, L. (2021). CMAverse: A Suite of Functions for Reproducible Causal Mediation Analyses. </w:t>
      </w:r>
      <w:r w:rsidRPr="00485BC4">
        <w:rPr>
          <w:i/>
          <w:noProof/>
        </w:rPr>
        <w:t>Epidemiology (Cambridge, Mass.)</w:t>
      </w:r>
      <w:r w:rsidRPr="00485BC4">
        <w:rPr>
          <w:noProof/>
        </w:rPr>
        <w:t>,</w:t>
      </w:r>
      <w:r w:rsidRPr="00485BC4">
        <w:rPr>
          <w:i/>
          <w:noProof/>
        </w:rPr>
        <w:t xml:space="preserve"> 32</w:t>
      </w:r>
      <w:r w:rsidRPr="00485BC4">
        <w:rPr>
          <w:noProof/>
        </w:rPr>
        <w:t xml:space="preserve">(5), E20-E22. </w:t>
      </w:r>
      <w:hyperlink r:id="rId71" w:history="1">
        <w:r w:rsidRPr="00485BC4">
          <w:rPr>
            <w:rStyle w:val="Hyperlink"/>
            <w:noProof/>
          </w:rPr>
          <w:t>https://doi.org/10.1097/EDE.0000000000001378</w:t>
        </w:r>
      </w:hyperlink>
      <w:r w:rsidRPr="00485BC4">
        <w:rPr>
          <w:noProof/>
        </w:rPr>
        <w:t xml:space="preserve"> </w:t>
      </w:r>
    </w:p>
    <w:p w14:paraId="061AB5BA" w14:textId="2197579B" w:rsidR="00485BC4" w:rsidRPr="00485BC4" w:rsidRDefault="00485BC4" w:rsidP="00485BC4">
      <w:pPr>
        <w:pStyle w:val="EndNoteBibliography"/>
        <w:ind w:left="720" w:hanging="720"/>
        <w:rPr>
          <w:noProof/>
        </w:rPr>
      </w:pPr>
      <w:r w:rsidRPr="00485BC4">
        <w:rPr>
          <w:noProof/>
        </w:rPr>
        <w:t xml:space="preserve">Steinberg, A. M., Brymer, M. J., Decker, K. B., &amp; Pynoos, R. S. (2004). The University of California at Los Angeles Post-traumatic Stress Disorder Reaction Index. </w:t>
      </w:r>
      <w:r w:rsidRPr="00485BC4">
        <w:rPr>
          <w:i/>
          <w:noProof/>
        </w:rPr>
        <w:t>Curr Psychiatry Rep</w:t>
      </w:r>
      <w:r w:rsidRPr="00485BC4">
        <w:rPr>
          <w:noProof/>
        </w:rPr>
        <w:t>,</w:t>
      </w:r>
      <w:r w:rsidRPr="00485BC4">
        <w:rPr>
          <w:i/>
          <w:noProof/>
        </w:rPr>
        <w:t xml:space="preserve"> 6</w:t>
      </w:r>
      <w:r w:rsidRPr="00485BC4">
        <w:rPr>
          <w:noProof/>
        </w:rPr>
        <w:t xml:space="preserve">(2), 96-100. </w:t>
      </w:r>
      <w:hyperlink r:id="rId72" w:history="1">
        <w:r w:rsidRPr="00485BC4">
          <w:rPr>
            <w:rStyle w:val="Hyperlink"/>
            <w:noProof/>
          </w:rPr>
          <w:t>https://doi.org/10.1007/s11920-004-0048-2</w:t>
        </w:r>
      </w:hyperlink>
      <w:r w:rsidRPr="00485BC4">
        <w:rPr>
          <w:noProof/>
        </w:rPr>
        <w:t xml:space="preserve"> </w:t>
      </w:r>
    </w:p>
    <w:p w14:paraId="5B6F743C" w14:textId="75BE8D93" w:rsidR="00485BC4" w:rsidRPr="00485BC4" w:rsidRDefault="00485BC4" w:rsidP="00485BC4">
      <w:pPr>
        <w:pStyle w:val="EndNoteBibliography"/>
        <w:ind w:left="720" w:hanging="720"/>
        <w:rPr>
          <w:noProof/>
        </w:rPr>
      </w:pPr>
      <w:r w:rsidRPr="00485BC4">
        <w:rPr>
          <w:noProof/>
        </w:rPr>
        <w:t xml:space="preserve">Steinberg, A. M., Brymer, M. J., Kim, S., Briggs, E. C., Ippen, C. G., Ostrowski, S. A., Gully, K. J., &amp; Pynoos, R. S. (2013). Psychometric Properties of the UCLA PTSD Reaction Index: Part I. </w:t>
      </w:r>
      <w:r w:rsidRPr="00485BC4">
        <w:rPr>
          <w:i/>
          <w:noProof/>
        </w:rPr>
        <w:t>Journal of traumatic stress</w:t>
      </w:r>
      <w:r w:rsidRPr="00485BC4">
        <w:rPr>
          <w:noProof/>
        </w:rPr>
        <w:t>,</w:t>
      </w:r>
      <w:r w:rsidRPr="00485BC4">
        <w:rPr>
          <w:i/>
          <w:noProof/>
        </w:rPr>
        <w:t xml:space="preserve"> 26</w:t>
      </w:r>
      <w:r w:rsidRPr="00485BC4">
        <w:rPr>
          <w:noProof/>
        </w:rPr>
        <w:t xml:space="preserve">(1), 1-9. </w:t>
      </w:r>
      <w:hyperlink r:id="rId73" w:history="1">
        <w:r w:rsidRPr="00485BC4">
          <w:rPr>
            <w:rStyle w:val="Hyperlink"/>
            <w:noProof/>
          </w:rPr>
          <w:t>https://doi.org/10.1002/jts.21780</w:t>
        </w:r>
      </w:hyperlink>
      <w:r w:rsidRPr="00485BC4">
        <w:rPr>
          <w:noProof/>
        </w:rPr>
        <w:t xml:space="preserve"> </w:t>
      </w:r>
    </w:p>
    <w:p w14:paraId="257C9F82" w14:textId="77777777" w:rsidR="00485BC4" w:rsidRPr="00485BC4" w:rsidRDefault="00485BC4" w:rsidP="00485BC4">
      <w:pPr>
        <w:pStyle w:val="EndNoteBibliography"/>
        <w:ind w:left="720" w:hanging="720"/>
        <w:rPr>
          <w:noProof/>
        </w:rPr>
      </w:pPr>
      <w:r w:rsidRPr="00485BC4">
        <w:rPr>
          <w:noProof/>
        </w:rPr>
        <w:t xml:space="preserve">Stroop, J. R. (1935). </w:t>
      </w:r>
      <w:r w:rsidRPr="00485BC4">
        <w:rPr>
          <w:i/>
          <w:noProof/>
        </w:rPr>
        <w:t>Studies of interference in serial verbal reactions</w:t>
      </w:r>
      <w:r w:rsidRPr="00485BC4">
        <w:rPr>
          <w:noProof/>
        </w:rPr>
        <w:t xml:space="preserve"> George Peabody College for Teachers]. Nashville, Tenn. </w:t>
      </w:r>
    </w:p>
    <w:p w14:paraId="70B2555E" w14:textId="53397B22" w:rsidR="00485BC4" w:rsidRPr="00485BC4" w:rsidRDefault="00485BC4" w:rsidP="00485BC4">
      <w:pPr>
        <w:pStyle w:val="EndNoteBibliography"/>
        <w:ind w:left="720" w:hanging="720"/>
        <w:rPr>
          <w:noProof/>
        </w:rPr>
      </w:pPr>
      <w:r w:rsidRPr="00485BC4">
        <w:rPr>
          <w:noProof/>
        </w:rPr>
        <w:t xml:space="preserve">Sumner, J. A., Colich, N. L., Uddin, M., Armstrong, D., &amp; McLaughlin, K. A. (2019). Early Experiences of Threat, but Not Deprivation, Are Associated With Accelerated Biological Aging in Children and Adolescents. </w:t>
      </w:r>
      <w:r w:rsidRPr="00485BC4">
        <w:rPr>
          <w:i/>
          <w:noProof/>
        </w:rPr>
        <w:t>Biol Psychiatry</w:t>
      </w:r>
      <w:r w:rsidRPr="00485BC4">
        <w:rPr>
          <w:noProof/>
        </w:rPr>
        <w:t>,</w:t>
      </w:r>
      <w:r w:rsidRPr="00485BC4">
        <w:rPr>
          <w:i/>
          <w:noProof/>
        </w:rPr>
        <w:t xml:space="preserve"> 85</w:t>
      </w:r>
      <w:r w:rsidRPr="00485BC4">
        <w:rPr>
          <w:noProof/>
        </w:rPr>
        <w:t xml:space="preserve">(3), 268-278. </w:t>
      </w:r>
      <w:hyperlink r:id="rId74" w:history="1">
        <w:r w:rsidRPr="00485BC4">
          <w:rPr>
            <w:rStyle w:val="Hyperlink"/>
            <w:noProof/>
          </w:rPr>
          <w:t>https://doi.org/10.1016/j.biopsych.2018.09.008</w:t>
        </w:r>
      </w:hyperlink>
      <w:r w:rsidRPr="00485BC4">
        <w:rPr>
          <w:noProof/>
        </w:rPr>
        <w:t xml:space="preserve"> </w:t>
      </w:r>
    </w:p>
    <w:p w14:paraId="6E631603" w14:textId="2AE3F5AD" w:rsidR="00485BC4" w:rsidRPr="00485BC4" w:rsidRDefault="00485BC4" w:rsidP="00485BC4">
      <w:pPr>
        <w:pStyle w:val="EndNoteBibliography"/>
        <w:ind w:left="720" w:hanging="720"/>
        <w:rPr>
          <w:noProof/>
        </w:rPr>
      </w:pPr>
      <w:r w:rsidRPr="00485BC4">
        <w:rPr>
          <w:noProof/>
        </w:rPr>
        <w:t xml:space="preserve">Toenders, Y. J., van Velzen, L. S., Heideman, I. Z., Harrison, B. J., Davey, C. G., &amp; Schmaal, L. (2019). Neuroimaging predictors of onset and course of depression in childhood and adolescence: A systematic review of longitudinal studies. </w:t>
      </w:r>
      <w:r w:rsidRPr="00485BC4">
        <w:rPr>
          <w:i/>
          <w:noProof/>
        </w:rPr>
        <w:t>Developmental cognitive neuroscience</w:t>
      </w:r>
      <w:r w:rsidRPr="00485BC4">
        <w:rPr>
          <w:noProof/>
        </w:rPr>
        <w:t>,</w:t>
      </w:r>
      <w:r w:rsidRPr="00485BC4">
        <w:rPr>
          <w:i/>
          <w:noProof/>
        </w:rPr>
        <w:t xml:space="preserve"> 39</w:t>
      </w:r>
      <w:r w:rsidRPr="00485BC4">
        <w:rPr>
          <w:noProof/>
        </w:rPr>
        <w:t xml:space="preserve">, 100700-100700. </w:t>
      </w:r>
      <w:hyperlink r:id="rId75" w:history="1">
        <w:r w:rsidRPr="00485BC4">
          <w:rPr>
            <w:rStyle w:val="Hyperlink"/>
            <w:noProof/>
          </w:rPr>
          <w:t>https://doi.org/10.1016/j.dcn.2019.100700</w:t>
        </w:r>
      </w:hyperlink>
      <w:r w:rsidRPr="00485BC4">
        <w:rPr>
          <w:noProof/>
        </w:rPr>
        <w:t xml:space="preserve"> </w:t>
      </w:r>
    </w:p>
    <w:p w14:paraId="0958CB4A" w14:textId="290C6CCE" w:rsidR="00485BC4" w:rsidRPr="00485BC4" w:rsidRDefault="00485BC4" w:rsidP="00485BC4">
      <w:pPr>
        <w:pStyle w:val="EndNoteBibliography"/>
        <w:ind w:left="720" w:hanging="720"/>
        <w:rPr>
          <w:noProof/>
        </w:rPr>
      </w:pPr>
      <w:r w:rsidRPr="00485BC4">
        <w:rPr>
          <w:noProof/>
        </w:rPr>
        <w:lastRenderedPageBreak/>
        <w:t xml:space="preserve">Van de Velde, S., Bracke, P., &amp; Levecque, K. (2010). Gender differences in depression in 23 European countries. Cross-national variation in the gender gap in depression. </w:t>
      </w:r>
      <w:r w:rsidRPr="00485BC4">
        <w:rPr>
          <w:i/>
          <w:noProof/>
        </w:rPr>
        <w:t>Soc Sci Med</w:t>
      </w:r>
      <w:r w:rsidRPr="00485BC4">
        <w:rPr>
          <w:noProof/>
        </w:rPr>
        <w:t>,</w:t>
      </w:r>
      <w:r w:rsidRPr="00485BC4">
        <w:rPr>
          <w:i/>
          <w:noProof/>
        </w:rPr>
        <w:t xml:space="preserve"> 71</w:t>
      </w:r>
      <w:r w:rsidRPr="00485BC4">
        <w:rPr>
          <w:noProof/>
        </w:rPr>
        <w:t xml:space="preserve">(2), 305-313. </w:t>
      </w:r>
      <w:hyperlink r:id="rId76" w:history="1">
        <w:r w:rsidRPr="00485BC4">
          <w:rPr>
            <w:rStyle w:val="Hyperlink"/>
            <w:noProof/>
          </w:rPr>
          <w:t>https://doi.org/10.1016/j.socscimed.2010.03.035</w:t>
        </w:r>
      </w:hyperlink>
      <w:r w:rsidRPr="00485BC4">
        <w:rPr>
          <w:noProof/>
        </w:rPr>
        <w:t xml:space="preserve"> </w:t>
      </w:r>
    </w:p>
    <w:p w14:paraId="23AC775C" w14:textId="1F02C658" w:rsidR="00485BC4" w:rsidRPr="00485BC4" w:rsidRDefault="00485BC4" w:rsidP="00485BC4">
      <w:pPr>
        <w:pStyle w:val="EndNoteBibliography"/>
        <w:ind w:left="720" w:hanging="720"/>
        <w:rPr>
          <w:noProof/>
        </w:rPr>
      </w:pPr>
      <w:r w:rsidRPr="00485BC4">
        <w:rPr>
          <w:noProof/>
        </w:rPr>
        <w:t xml:space="preserve">Van Den Berg, I., Franken, I., &amp; Muris, P. (2010). A New Scale for Measuring Reward Responsiveness [Original Research]. </w:t>
      </w:r>
      <w:r w:rsidRPr="00485BC4">
        <w:rPr>
          <w:i/>
          <w:noProof/>
        </w:rPr>
        <w:t>Frontiers in Psychology</w:t>
      </w:r>
      <w:r w:rsidRPr="00485BC4">
        <w:rPr>
          <w:noProof/>
        </w:rPr>
        <w:t>,</w:t>
      </w:r>
      <w:r w:rsidRPr="00485BC4">
        <w:rPr>
          <w:i/>
          <w:noProof/>
        </w:rPr>
        <w:t xml:space="preserve"> 1</w:t>
      </w:r>
      <w:r w:rsidRPr="00485BC4">
        <w:rPr>
          <w:noProof/>
        </w:rPr>
        <w:t xml:space="preserve">. </w:t>
      </w:r>
      <w:hyperlink r:id="rId77" w:history="1">
        <w:r w:rsidRPr="00485BC4">
          <w:rPr>
            <w:rStyle w:val="Hyperlink"/>
            <w:noProof/>
          </w:rPr>
          <w:t>https://doi.org/10.3389/fpsyg.2010.00239</w:t>
        </w:r>
      </w:hyperlink>
      <w:r w:rsidRPr="00485BC4">
        <w:rPr>
          <w:noProof/>
        </w:rPr>
        <w:t xml:space="preserve"> </w:t>
      </w:r>
    </w:p>
    <w:p w14:paraId="43F523AB" w14:textId="58961221" w:rsidR="00485BC4" w:rsidRPr="00485BC4" w:rsidRDefault="00485BC4" w:rsidP="00485BC4">
      <w:pPr>
        <w:pStyle w:val="EndNoteBibliography"/>
        <w:ind w:left="720" w:hanging="720"/>
        <w:rPr>
          <w:noProof/>
        </w:rPr>
      </w:pPr>
      <w:r w:rsidRPr="00485BC4">
        <w:rPr>
          <w:noProof/>
        </w:rPr>
        <w:t xml:space="preserve">Wade, M., Zeanah, C. H., Fox, N. A., &amp; Nelson, C. A. (2020). Global deficits in executive functioning are transdiagnostic mediators between severe childhood neglect and psychopathology in adolescence. </w:t>
      </w:r>
      <w:r w:rsidRPr="00485BC4">
        <w:rPr>
          <w:i/>
          <w:noProof/>
        </w:rPr>
        <w:t>Psychological medicine</w:t>
      </w:r>
      <w:r w:rsidRPr="00485BC4">
        <w:rPr>
          <w:noProof/>
        </w:rPr>
        <w:t>,</w:t>
      </w:r>
      <w:r w:rsidRPr="00485BC4">
        <w:rPr>
          <w:i/>
          <w:noProof/>
        </w:rPr>
        <w:t xml:space="preserve"> 50</w:t>
      </w:r>
      <w:r w:rsidRPr="00485BC4">
        <w:rPr>
          <w:noProof/>
        </w:rPr>
        <w:t xml:space="preserve">(10), 1687-1694. </w:t>
      </w:r>
      <w:hyperlink r:id="rId78" w:history="1">
        <w:r w:rsidRPr="00485BC4">
          <w:rPr>
            <w:rStyle w:val="Hyperlink"/>
            <w:noProof/>
          </w:rPr>
          <w:t>https://doi.org/10.1017/S0033291719001764</w:t>
        </w:r>
      </w:hyperlink>
      <w:r w:rsidRPr="00485BC4">
        <w:rPr>
          <w:noProof/>
        </w:rPr>
        <w:t xml:space="preserve"> </w:t>
      </w:r>
    </w:p>
    <w:p w14:paraId="208580A6" w14:textId="77777777" w:rsidR="00485BC4" w:rsidRPr="00485BC4" w:rsidRDefault="00485BC4" w:rsidP="00485BC4">
      <w:pPr>
        <w:pStyle w:val="EndNoteBibliography"/>
        <w:ind w:left="720" w:hanging="720"/>
        <w:rPr>
          <w:noProof/>
        </w:rPr>
      </w:pPr>
      <w:r w:rsidRPr="00485BC4">
        <w:rPr>
          <w:noProof/>
        </w:rPr>
        <w:t xml:space="preserve">Wechsler, D. (1999). Wechsler abbreviated scale of intelligence. </w:t>
      </w:r>
    </w:p>
    <w:p w14:paraId="5D40C8B3" w14:textId="607A7ECD" w:rsidR="00485BC4" w:rsidRPr="00485BC4" w:rsidRDefault="00485BC4" w:rsidP="00485BC4">
      <w:pPr>
        <w:pStyle w:val="EndNoteBibliography"/>
        <w:ind w:left="720" w:hanging="720"/>
        <w:rPr>
          <w:noProof/>
        </w:rPr>
      </w:pPr>
      <w:r w:rsidRPr="00485BC4">
        <w:rPr>
          <w:noProof/>
        </w:rPr>
        <w:t xml:space="preserve">Weissman, D. G., Bitran, D., Miller, A. B., Schaefer, J. D., Sheridan, M. A., &amp; McLaughlin, K. A. (2019). Difficulties with emotion regulation as a transdiagnostic mechanism linking child maltreatment with the emergence of psychopathology. </w:t>
      </w:r>
      <w:r w:rsidRPr="00485BC4">
        <w:rPr>
          <w:i/>
          <w:noProof/>
        </w:rPr>
        <w:t>Dev Psychopathol</w:t>
      </w:r>
      <w:r w:rsidRPr="00485BC4">
        <w:rPr>
          <w:noProof/>
        </w:rPr>
        <w:t>,</w:t>
      </w:r>
      <w:r w:rsidRPr="00485BC4">
        <w:rPr>
          <w:i/>
          <w:noProof/>
        </w:rPr>
        <w:t xml:space="preserve"> 31</w:t>
      </w:r>
      <w:r w:rsidRPr="00485BC4">
        <w:rPr>
          <w:noProof/>
        </w:rPr>
        <w:t xml:space="preserve">(3), 899-915. </w:t>
      </w:r>
      <w:hyperlink r:id="rId79" w:history="1">
        <w:r w:rsidRPr="00485BC4">
          <w:rPr>
            <w:rStyle w:val="Hyperlink"/>
            <w:noProof/>
          </w:rPr>
          <w:t>https://doi.org/10.1017/S0954579419000348</w:t>
        </w:r>
      </w:hyperlink>
      <w:r w:rsidRPr="00485BC4">
        <w:rPr>
          <w:noProof/>
        </w:rPr>
        <w:t xml:space="preserve"> </w:t>
      </w:r>
    </w:p>
    <w:p w14:paraId="5B2FE31B" w14:textId="180C3939" w:rsidR="00485BC4" w:rsidRPr="00485BC4" w:rsidRDefault="00485BC4" w:rsidP="00485BC4">
      <w:pPr>
        <w:pStyle w:val="EndNoteBibliography"/>
        <w:ind w:left="720" w:hanging="720"/>
        <w:rPr>
          <w:noProof/>
        </w:rPr>
      </w:pPr>
      <w:r w:rsidRPr="00485BC4">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485BC4">
        <w:rPr>
          <w:i/>
          <w:noProof/>
        </w:rPr>
        <w:t>Journal of the American Academy of Child and Adolescent Psychiatry</w:t>
      </w:r>
      <w:r w:rsidRPr="00485BC4">
        <w:rPr>
          <w:noProof/>
        </w:rPr>
        <w:t>,</w:t>
      </w:r>
      <w:r w:rsidRPr="00485BC4">
        <w:rPr>
          <w:i/>
          <w:noProof/>
        </w:rPr>
        <w:t xml:space="preserve"> 59</w:t>
      </w:r>
      <w:r w:rsidRPr="00485BC4">
        <w:rPr>
          <w:noProof/>
        </w:rPr>
        <w:t xml:space="preserve">(11), 1274-1284. </w:t>
      </w:r>
      <w:hyperlink r:id="rId80" w:history="1">
        <w:r w:rsidRPr="00485BC4">
          <w:rPr>
            <w:rStyle w:val="Hyperlink"/>
            <w:noProof/>
          </w:rPr>
          <w:t>https://doi.org/10.1016/j.jaac.2019.08.471</w:t>
        </w:r>
      </w:hyperlink>
      <w:r w:rsidRPr="00485BC4">
        <w:rPr>
          <w:noProof/>
        </w:rPr>
        <w:t xml:space="preserve"> </w:t>
      </w:r>
    </w:p>
    <w:p w14:paraId="177008A2" w14:textId="590B879C" w:rsidR="00485BC4" w:rsidRPr="00485BC4" w:rsidRDefault="00485BC4" w:rsidP="00485BC4">
      <w:pPr>
        <w:pStyle w:val="EndNoteBibliography"/>
        <w:ind w:left="720" w:hanging="720"/>
        <w:rPr>
          <w:noProof/>
        </w:rPr>
      </w:pPr>
      <w:r w:rsidRPr="00485BC4">
        <w:rPr>
          <w:noProof/>
        </w:rPr>
        <w:t xml:space="preserve">Weissman, D. G., Nook, E. C., Dews, A. A., Miller, A. B., Lambert, H. K., Sasse, S. F., Somerville, L. H., &amp; McLaughlin, K. A. (2020). Low Emotional Awareness as a Transdiagnostic Mechanism Underlying Psychopathology in Adolescence. </w:t>
      </w:r>
      <w:r w:rsidRPr="00485BC4">
        <w:rPr>
          <w:i/>
          <w:noProof/>
        </w:rPr>
        <w:t>Clin Psychol Sci</w:t>
      </w:r>
      <w:r w:rsidRPr="00485BC4">
        <w:rPr>
          <w:noProof/>
        </w:rPr>
        <w:t>,</w:t>
      </w:r>
      <w:r w:rsidRPr="00485BC4">
        <w:rPr>
          <w:i/>
          <w:noProof/>
        </w:rPr>
        <w:t xml:space="preserve"> 8</w:t>
      </w:r>
      <w:r w:rsidRPr="00485BC4">
        <w:rPr>
          <w:noProof/>
        </w:rPr>
        <w:t xml:space="preserve">(6), 971-988. </w:t>
      </w:r>
      <w:hyperlink r:id="rId81" w:history="1">
        <w:r w:rsidRPr="00485BC4">
          <w:rPr>
            <w:rStyle w:val="Hyperlink"/>
            <w:noProof/>
          </w:rPr>
          <w:t>https://doi.org/10.1177/2167702620923649</w:t>
        </w:r>
      </w:hyperlink>
      <w:r w:rsidRPr="00485BC4">
        <w:rPr>
          <w:noProof/>
        </w:rPr>
        <w:t xml:space="preserve"> </w:t>
      </w:r>
    </w:p>
    <w:p w14:paraId="15CBFEF6" w14:textId="3478F90A" w:rsidR="00485BC4" w:rsidRPr="00485BC4" w:rsidRDefault="00485BC4" w:rsidP="00485BC4">
      <w:pPr>
        <w:pStyle w:val="EndNoteBibliography"/>
        <w:ind w:left="720" w:hanging="720"/>
        <w:rPr>
          <w:noProof/>
        </w:rPr>
      </w:pPr>
      <w:r w:rsidRPr="00485BC4">
        <w:rPr>
          <w:noProof/>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sidRPr="00485BC4">
        <w:rPr>
          <w:i/>
          <w:noProof/>
        </w:rPr>
        <w:t>Journal of Cognitive Neuroscience</w:t>
      </w:r>
      <w:r w:rsidRPr="00485BC4">
        <w:rPr>
          <w:noProof/>
        </w:rPr>
        <w:t>,</w:t>
      </w:r>
      <w:r w:rsidRPr="00485BC4">
        <w:rPr>
          <w:i/>
          <w:noProof/>
        </w:rPr>
        <w:t xml:space="preserve"> 34</w:t>
      </w:r>
      <w:r w:rsidRPr="00485BC4">
        <w:rPr>
          <w:noProof/>
        </w:rPr>
        <w:t xml:space="preserve">(10), 1892-1905. </w:t>
      </w:r>
      <w:hyperlink r:id="rId82" w:history="1">
        <w:r w:rsidRPr="00485BC4">
          <w:rPr>
            <w:rStyle w:val="Hyperlink"/>
            <w:noProof/>
          </w:rPr>
          <w:t>https://doi.org/10.1162/jocn_a_01825</w:t>
        </w:r>
      </w:hyperlink>
      <w:r w:rsidRPr="00485BC4">
        <w:rPr>
          <w:noProof/>
        </w:rPr>
        <w:t xml:space="preserve"> </w:t>
      </w:r>
    </w:p>
    <w:p w14:paraId="27DA720F" w14:textId="27E69A61" w:rsidR="00485BC4" w:rsidRPr="00485BC4" w:rsidRDefault="00485BC4" w:rsidP="00485BC4">
      <w:pPr>
        <w:pStyle w:val="EndNoteBibliography"/>
        <w:ind w:left="720" w:hanging="720"/>
        <w:rPr>
          <w:noProof/>
        </w:rPr>
      </w:pPr>
      <w:r w:rsidRPr="00485BC4">
        <w:rPr>
          <w:noProof/>
        </w:rPr>
        <w:t xml:space="preserve">Zalewski, M., Lengua, L. J., Kiff, C. J., &amp; Fisher, P. A. (2012). Understanding the Relation of Low Income to HPA-Axis Functioning in Preschool Children: Cumulative Family Risk and Parenting As Pathways to Disruptions in Cortisol. </w:t>
      </w:r>
      <w:r w:rsidRPr="00485BC4">
        <w:rPr>
          <w:i/>
          <w:noProof/>
        </w:rPr>
        <w:t>Child psychiatry and human development</w:t>
      </w:r>
      <w:r w:rsidRPr="00485BC4">
        <w:rPr>
          <w:noProof/>
        </w:rPr>
        <w:t>,</w:t>
      </w:r>
      <w:r w:rsidRPr="00485BC4">
        <w:rPr>
          <w:i/>
          <w:noProof/>
        </w:rPr>
        <w:t xml:space="preserve"> 43</w:t>
      </w:r>
      <w:r w:rsidRPr="00485BC4">
        <w:rPr>
          <w:noProof/>
        </w:rPr>
        <w:t xml:space="preserve">(6), 924-942. </w:t>
      </w:r>
      <w:hyperlink r:id="rId83" w:history="1">
        <w:r w:rsidRPr="00485BC4">
          <w:rPr>
            <w:rStyle w:val="Hyperlink"/>
            <w:noProof/>
          </w:rPr>
          <w:t>https://doi.org/10.1007/s10578-012-0304-3</w:t>
        </w:r>
      </w:hyperlink>
      <w:r w:rsidRPr="00485BC4">
        <w:rPr>
          <w:noProof/>
        </w:rPr>
        <w:t xml:space="preserve"> </w:t>
      </w:r>
    </w:p>
    <w:p w14:paraId="50AD8DC7" w14:textId="1848CB1F" w:rsidR="00485BC4" w:rsidRPr="00485BC4" w:rsidRDefault="00485BC4" w:rsidP="00485BC4">
      <w:pPr>
        <w:pStyle w:val="EndNoteBibliography"/>
        <w:ind w:left="720" w:hanging="720"/>
        <w:rPr>
          <w:noProof/>
        </w:rPr>
      </w:pPr>
      <w:r w:rsidRPr="00485BC4">
        <w:rPr>
          <w:noProof/>
        </w:rPr>
        <w:t xml:space="preserve">Zhang, H., Zheng, Y., Zhang, Z., Gao, T., Joyce, B., Yoon, G., Zhang, W., Schwartz, J., Just, A., Colicino, E., Vokonas, P., Zhao, L., Lv, J., Baccarelli, A., Hou, L., &amp; Liu, L. (2016). Estimating and testing high-dimensional mediation effects in epigenetic studies. </w:t>
      </w:r>
      <w:r w:rsidRPr="00485BC4">
        <w:rPr>
          <w:i/>
          <w:noProof/>
        </w:rPr>
        <w:t>Bioinformatics</w:t>
      </w:r>
      <w:r w:rsidRPr="00485BC4">
        <w:rPr>
          <w:noProof/>
        </w:rPr>
        <w:t>,</w:t>
      </w:r>
      <w:r w:rsidRPr="00485BC4">
        <w:rPr>
          <w:i/>
          <w:noProof/>
        </w:rPr>
        <w:t xml:space="preserve"> 32</w:t>
      </w:r>
      <w:r w:rsidRPr="00485BC4">
        <w:rPr>
          <w:noProof/>
        </w:rPr>
        <w:t xml:space="preserve">(20), 3150-3154. </w:t>
      </w:r>
      <w:hyperlink r:id="rId84" w:history="1">
        <w:r w:rsidRPr="00485BC4">
          <w:rPr>
            <w:rStyle w:val="Hyperlink"/>
            <w:noProof/>
          </w:rPr>
          <w:t>https://doi.org/10.1093/bioinformatics/btw351</w:t>
        </w:r>
      </w:hyperlink>
      <w:r w:rsidRPr="00485BC4">
        <w:rPr>
          <w:noProof/>
        </w:rPr>
        <w:t xml:space="preserve"> </w:t>
      </w:r>
    </w:p>
    <w:p w14:paraId="2487DC29" w14:textId="3DBE82D2"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2-27T10:03:00Z" w:initials="ES">
    <w:p w14:paraId="5053AB09" w14:textId="4D011A57" w:rsidR="00954AB2" w:rsidRDefault="00954AB2" w:rsidP="004149DF">
      <w:r>
        <w:rPr>
          <w:rStyle w:val="CommentReference"/>
        </w:rPr>
        <w:annotationRef/>
      </w:r>
      <w:r>
        <w:rPr>
          <w:color w:val="000000"/>
          <w:sz w:val="20"/>
          <w:szCs w:val="20"/>
        </w:rPr>
        <w:t>Was the ToM task designed for DT?</w:t>
      </w:r>
    </w:p>
  </w:comment>
  <w:comment w:id="3"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 w:id="4" w:author="Ekaterina Sadikova" w:date="2023-04-11T00:39:00Z" w:initials="ES">
    <w:p w14:paraId="17744E29" w14:textId="77777777" w:rsidR="00717C2D" w:rsidRDefault="00717C2D" w:rsidP="00DA5121">
      <w:r>
        <w:rPr>
          <w:rStyle w:val="CommentReference"/>
        </w:rPr>
        <w:annotationRef/>
      </w:r>
      <w:r>
        <w:rPr>
          <w:color w:val="000000"/>
          <w:sz w:val="20"/>
          <w:szCs w:val="20"/>
        </w:rPr>
        <w:t>Add units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5053AB09" w15:done="0"/>
  <w15:commentEx w15:paraId="35BEAF80" w15:done="0"/>
  <w15:commentEx w15:paraId="17744E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A6FE82" w16cex:dateUtc="2023-02-27T15:03:00Z"/>
  <w16cex:commentExtensible w16cex:durableId="27814503" w16cex:dateUtc="2023-01-30T00:18:00Z"/>
  <w16cex:commentExtensible w16cex:durableId="27DF2ACC" w16cex:dateUtc="2023-04-11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5053AB09" w16cid:durableId="27A6FE82"/>
  <w16cid:commentId w16cid:paraId="35BEAF80" w16cid:durableId="27814503"/>
  <w16cid:commentId w16cid:paraId="17744E29" w16cid:durableId="27DF2A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1615" w14:textId="77777777" w:rsidR="00824FEE" w:rsidRDefault="00824FEE" w:rsidP="00C604ED">
      <w:r>
        <w:separator/>
      </w:r>
    </w:p>
  </w:endnote>
  <w:endnote w:type="continuationSeparator" w:id="0">
    <w:p w14:paraId="5859F694" w14:textId="77777777" w:rsidR="00824FEE" w:rsidRDefault="00824FEE"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ρ">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8F4F3" w14:textId="77777777" w:rsidR="00824FEE" w:rsidRDefault="00824FEE" w:rsidP="00C604ED">
      <w:r>
        <w:separator/>
      </w:r>
    </w:p>
  </w:footnote>
  <w:footnote w:type="continuationSeparator" w:id="0">
    <w:p w14:paraId="24E1BECC" w14:textId="77777777" w:rsidR="00824FEE" w:rsidRDefault="00824FEE"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90sderqtfxw1expeap9teawr22f0zt0a52&quot;&gt;proposal_citations&lt;record-ids&gt;&lt;item&gt;31&lt;/item&gt;&lt;item&gt;32&lt;/item&gt;&lt;item&gt;33&lt;/item&gt;&lt;item&gt;34&lt;/item&gt;&lt;item&gt;35&lt;/item&gt;&lt;item&gt;36&lt;/item&gt;&lt;item&gt;37&lt;/item&gt;&lt;item&gt;38&lt;/item&gt;&lt;item&gt;39&lt;/item&gt;&lt;item&gt;42&lt;/item&gt;&lt;item&gt;43&lt;/item&gt;&lt;item&gt;44&lt;/item&gt;&lt;item&gt;45&lt;/item&gt;&lt;item&gt;46&lt;/item&gt;&lt;item&gt;47&lt;/item&gt;&lt;/record-ids&gt;&lt;/item&gt;&lt;/Libraries&gt;"/>
  </w:docVars>
  <w:rsids>
    <w:rsidRoot w:val="00CD6B59"/>
    <w:rsid w:val="000016B6"/>
    <w:rsid w:val="00002E6B"/>
    <w:rsid w:val="00011A4B"/>
    <w:rsid w:val="000272B0"/>
    <w:rsid w:val="000345A0"/>
    <w:rsid w:val="000346E4"/>
    <w:rsid w:val="00036790"/>
    <w:rsid w:val="00036F50"/>
    <w:rsid w:val="000607EC"/>
    <w:rsid w:val="00061F22"/>
    <w:rsid w:val="00074FAA"/>
    <w:rsid w:val="0008594C"/>
    <w:rsid w:val="00086583"/>
    <w:rsid w:val="00094C1B"/>
    <w:rsid w:val="000A7DF4"/>
    <w:rsid w:val="000B612E"/>
    <w:rsid w:val="000C03A0"/>
    <w:rsid w:val="000D1B11"/>
    <w:rsid w:val="000D6914"/>
    <w:rsid w:val="000E744F"/>
    <w:rsid w:val="000F2D94"/>
    <w:rsid w:val="000F7B79"/>
    <w:rsid w:val="001153EB"/>
    <w:rsid w:val="001155C3"/>
    <w:rsid w:val="00136AC5"/>
    <w:rsid w:val="001449C3"/>
    <w:rsid w:val="00146E83"/>
    <w:rsid w:val="00153C67"/>
    <w:rsid w:val="00154807"/>
    <w:rsid w:val="00166499"/>
    <w:rsid w:val="001667A3"/>
    <w:rsid w:val="00171AEE"/>
    <w:rsid w:val="00177EFD"/>
    <w:rsid w:val="001978F6"/>
    <w:rsid w:val="001A7862"/>
    <w:rsid w:val="001B0440"/>
    <w:rsid w:val="001B1643"/>
    <w:rsid w:val="001B571E"/>
    <w:rsid w:val="001D4B37"/>
    <w:rsid w:val="001D5612"/>
    <w:rsid w:val="001E2864"/>
    <w:rsid w:val="00201015"/>
    <w:rsid w:val="002022E0"/>
    <w:rsid w:val="002059BC"/>
    <w:rsid w:val="00215389"/>
    <w:rsid w:val="00225F2F"/>
    <w:rsid w:val="0023593D"/>
    <w:rsid w:val="00236427"/>
    <w:rsid w:val="0024609F"/>
    <w:rsid w:val="00260948"/>
    <w:rsid w:val="002671AC"/>
    <w:rsid w:val="002721DC"/>
    <w:rsid w:val="002757CB"/>
    <w:rsid w:val="002B21C6"/>
    <w:rsid w:val="002B7043"/>
    <w:rsid w:val="002C0DB5"/>
    <w:rsid w:val="002C678B"/>
    <w:rsid w:val="002E4E6B"/>
    <w:rsid w:val="002F0858"/>
    <w:rsid w:val="002F71F6"/>
    <w:rsid w:val="003126A8"/>
    <w:rsid w:val="00314F85"/>
    <w:rsid w:val="003201FD"/>
    <w:rsid w:val="003214D7"/>
    <w:rsid w:val="00336FFD"/>
    <w:rsid w:val="00337255"/>
    <w:rsid w:val="00352B9D"/>
    <w:rsid w:val="003671BE"/>
    <w:rsid w:val="00381310"/>
    <w:rsid w:val="003A4EEE"/>
    <w:rsid w:val="003A7D64"/>
    <w:rsid w:val="003C2705"/>
    <w:rsid w:val="003F30DC"/>
    <w:rsid w:val="004176EA"/>
    <w:rsid w:val="00420639"/>
    <w:rsid w:val="00427816"/>
    <w:rsid w:val="00463F6E"/>
    <w:rsid w:val="00464557"/>
    <w:rsid w:val="00485BC4"/>
    <w:rsid w:val="004908BC"/>
    <w:rsid w:val="00491CC5"/>
    <w:rsid w:val="004C6D5D"/>
    <w:rsid w:val="004C7C34"/>
    <w:rsid w:val="004E7946"/>
    <w:rsid w:val="00503833"/>
    <w:rsid w:val="00504FB0"/>
    <w:rsid w:val="00514230"/>
    <w:rsid w:val="00530C29"/>
    <w:rsid w:val="00545CB3"/>
    <w:rsid w:val="00546A79"/>
    <w:rsid w:val="005527EE"/>
    <w:rsid w:val="00571AB9"/>
    <w:rsid w:val="00583274"/>
    <w:rsid w:val="005A175C"/>
    <w:rsid w:val="005B4A9C"/>
    <w:rsid w:val="005C05FB"/>
    <w:rsid w:val="005D1A71"/>
    <w:rsid w:val="00607747"/>
    <w:rsid w:val="0061378A"/>
    <w:rsid w:val="00624F6E"/>
    <w:rsid w:val="00635CA9"/>
    <w:rsid w:val="00647AAB"/>
    <w:rsid w:val="00655020"/>
    <w:rsid w:val="0068258C"/>
    <w:rsid w:val="006B50F2"/>
    <w:rsid w:val="006C2AC8"/>
    <w:rsid w:val="006D2A01"/>
    <w:rsid w:val="006E59C0"/>
    <w:rsid w:val="006F36C2"/>
    <w:rsid w:val="00701C10"/>
    <w:rsid w:val="00705B12"/>
    <w:rsid w:val="00717C2D"/>
    <w:rsid w:val="0073009A"/>
    <w:rsid w:val="007356D9"/>
    <w:rsid w:val="00741E02"/>
    <w:rsid w:val="007516BF"/>
    <w:rsid w:val="0075471D"/>
    <w:rsid w:val="00761205"/>
    <w:rsid w:val="0076646F"/>
    <w:rsid w:val="00776857"/>
    <w:rsid w:val="007802A2"/>
    <w:rsid w:val="0078765D"/>
    <w:rsid w:val="00790FC8"/>
    <w:rsid w:val="00793B24"/>
    <w:rsid w:val="007949EF"/>
    <w:rsid w:val="007966A3"/>
    <w:rsid w:val="0079734F"/>
    <w:rsid w:val="007A3734"/>
    <w:rsid w:val="007B526C"/>
    <w:rsid w:val="007C2CD1"/>
    <w:rsid w:val="007D52BE"/>
    <w:rsid w:val="007D6714"/>
    <w:rsid w:val="007E2AE7"/>
    <w:rsid w:val="007F488A"/>
    <w:rsid w:val="00824FEE"/>
    <w:rsid w:val="00834618"/>
    <w:rsid w:val="00842299"/>
    <w:rsid w:val="00893243"/>
    <w:rsid w:val="008946DA"/>
    <w:rsid w:val="008B5224"/>
    <w:rsid w:val="008C2DFE"/>
    <w:rsid w:val="008F0D9C"/>
    <w:rsid w:val="0090629F"/>
    <w:rsid w:val="00907D14"/>
    <w:rsid w:val="00944FCE"/>
    <w:rsid w:val="00945D50"/>
    <w:rsid w:val="009506BE"/>
    <w:rsid w:val="00954AB2"/>
    <w:rsid w:val="00954D77"/>
    <w:rsid w:val="0096168F"/>
    <w:rsid w:val="00961DF7"/>
    <w:rsid w:val="00963FE0"/>
    <w:rsid w:val="00965C08"/>
    <w:rsid w:val="00973A47"/>
    <w:rsid w:val="00980289"/>
    <w:rsid w:val="009A557C"/>
    <w:rsid w:val="009D6952"/>
    <w:rsid w:val="009D7C7D"/>
    <w:rsid w:val="00A11B29"/>
    <w:rsid w:val="00A2632A"/>
    <w:rsid w:val="00A263EE"/>
    <w:rsid w:val="00A65B40"/>
    <w:rsid w:val="00A87036"/>
    <w:rsid w:val="00A87EA5"/>
    <w:rsid w:val="00A9185D"/>
    <w:rsid w:val="00A94F27"/>
    <w:rsid w:val="00AA0B37"/>
    <w:rsid w:val="00AB7091"/>
    <w:rsid w:val="00AC3A95"/>
    <w:rsid w:val="00AC7243"/>
    <w:rsid w:val="00AF50FE"/>
    <w:rsid w:val="00B0605D"/>
    <w:rsid w:val="00B23BAA"/>
    <w:rsid w:val="00B2433F"/>
    <w:rsid w:val="00B26112"/>
    <w:rsid w:val="00B30D24"/>
    <w:rsid w:val="00B35261"/>
    <w:rsid w:val="00B46F88"/>
    <w:rsid w:val="00B5376A"/>
    <w:rsid w:val="00B80554"/>
    <w:rsid w:val="00B92064"/>
    <w:rsid w:val="00B935E3"/>
    <w:rsid w:val="00BA432F"/>
    <w:rsid w:val="00BB560F"/>
    <w:rsid w:val="00BB6FC9"/>
    <w:rsid w:val="00BE1AD3"/>
    <w:rsid w:val="00BE2BE8"/>
    <w:rsid w:val="00BF7B07"/>
    <w:rsid w:val="00C04085"/>
    <w:rsid w:val="00C05007"/>
    <w:rsid w:val="00C1650C"/>
    <w:rsid w:val="00C22094"/>
    <w:rsid w:val="00C2547A"/>
    <w:rsid w:val="00C25841"/>
    <w:rsid w:val="00C34B7B"/>
    <w:rsid w:val="00C4753A"/>
    <w:rsid w:val="00C51FD4"/>
    <w:rsid w:val="00C604ED"/>
    <w:rsid w:val="00C819BD"/>
    <w:rsid w:val="00CC0A67"/>
    <w:rsid w:val="00CD01ED"/>
    <w:rsid w:val="00CD6B59"/>
    <w:rsid w:val="00D02C6E"/>
    <w:rsid w:val="00D12407"/>
    <w:rsid w:val="00D14353"/>
    <w:rsid w:val="00D1780F"/>
    <w:rsid w:val="00D20103"/>
    <w:rsid w:val="00D426E6"/>
    <w:rsid w:val="00D441A1"/>
    <w:rsid w:val="00D45302"/>
    <w:rsid w:val="00D47842"/>
    <w:rsid w:val="00D54EB5"/>
    <w:rsid w:val="00D554BB"/>
    <w:rsid w:val="00D55BC0"/>
    <w:rsid w:val="00D57216"/>
    <w:rsid w:val="00D650BB"/>
    <w:rsid w:val="00D65954"/>
    <w:rsid w:val="00D70840"/>
    <w:rsid w:val="00D773C8"/>
    <w:rsid w:val="00D970E1"/>
    <w:rsid w:val="00DC0516"/>
    <w:rsid w:val="00DF6EC9"/>
    <w:rsid w:val="00E10B1F"/>
    <w:rsid w:val="00E1320F"/>
    <w:rsid w:val="00E15A08"/>
    <w:rsid w:val="00E47766"/>
    <w:rsid w:val="00E6486F"/>
    <w:rsid w:val="00E76399"/>
    <w:rsid w:val="00E823EB"/>
    <w:rsid w:val="00E85457"/>
    <w:rsid w:val="00EF6A69"/>
    <w:rsid w:val="00EF7EC6"/>
    <w:rsid w:val="00F0075E"/>
    <w:rsid w:val="00F12F11"/>
    <w:rsid w:val="00F302CE"/>
    <w:rsid w:val="00F37FA8"/>
    <w:rsid w:val="00F4095B"/>
    <w:rsid w:val="00F44E03"/>
    <w:rsid w:val="00F55C51"/>
    <w:rsid w:val="00F71BFC"/>
    <w:rsid w:val="00F74119"/>
    <w:rsid w:val="00F755AA"/>
    <w:rsid w:val="00F944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B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59">
      <w:bodyDiv w:val="1"/>
      <w:marLeft w:val="0"/>
      <w:marRight w:val="0"/>
      <w:marTop w:val="0"/>
      <w:marBottom w:val="0"/>
      <w:divBdr>
        <w:top w:val="none" w:sz="0" w:space="0" w:color="auto"/>
        <w:left w:val="none" w:sz="0" w:space="0" w:color="auto"/>
        <w:bottom w:val="none" w:sz="0" w:space="0" w:color="auto"/>
        <w:right w:val="none" w:sz="0" w:space="0" w:color="auto"/>
      </w:divBdr>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267271605">
      <w:bodyDiv w:val="1"/>
      <w:marLeft w:val="0"/>
      <w:marRight w:val="0"/>
      <w:marTop w:val="0"/>
      <w:marBottom w:val="0"/>
      <w:divBdr>
        <w:top w:val="none" w:sz="0" w:space="0" w:color="auto"/>
        <w:left w:val="none" w:sz="0" w:space="0" w:color="auto"/>
        <w:bottom w:val="none" w:sz="0" w:space="0" w:color="auto"/>
        <w:right w:val="none" w:sz="0" w:space="0" w:color="auto"/>
      </w:divBdr>
    </w:div>
    <w:div w:id="405996268">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511534716">
      <w:bodyDiv w:val="1"/>
      <w:marLeft w:val="0"/>
      <w:marRight w:val="0"/>
      <w:marTop w:val="0"/>
      <w:marBottom w:val="0"/>
      <w:divBdr>
        <w:top w:val="none" w:sz="0" w:space="0" w:color="auto"/>
        <w:left w:val="none" w:sz="0" w:space="0" w:color="auto"/>
        <w:bottom w:val="none" w:sz="0" w:space="0" w:color="auto"/>
        <w:right w:val="none" w:sz="0" w:space="0" w:color="auto"/>
      </w:divBdr>
    </w:div>
    <w:div w:id="726218759">
      <w:bodyDiv w:val="1"/>
      <w:marLeft w:val="0"/>
      <w:marRight w:val="0"/>
      <w:marTop w:val="0"/>
      <w:marBottom w:val="0"/>
      <w:divBdr>
        <w:top w:val="none" w:sz="0" w:space="0" w:color="auto"/>
        <w:left w:val="none" w:sz="0" w:space="0" w:color="auto"/>
        <w:bottom w:val="none" w:sz="0" w:space="0" w:color="auto"/>
        <w:right w:val="none" w:sz="0" w:space="0" w:color="auto"/>
      </w:divBdr>
    </w:div>
    <w:div w:id="813447326">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106851621">
      <w:bodyDiv w:val="1"/>
      <w:marLeft w:val="0"/>
      <w:marRight w:val="0"/>
      <w:marTop w:val="0"/>
      <w:marBottom w:val="0"/>
      <w:divBdr>
        <w:top w:val="none" w:sz="0" w:space="0" w:color="auto"/>
        <w:left w:val="none" w:sz="0" w:space="0" w:color="auto"/>
        <w:bottom w:val="none" w:sz="0" w:space="0" w:color="auto"/>
        <w:right w:val="none" w:sz="0" w:space="0" w:color="auto"/>
      </w:divBdr>
    </w:div>
    <w:div w:id="1161508204">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555">
      <w:bodyDiv w:val="1"/>
      <w:marLeft w:val="0"/>
      <w:marRight w:val="0"/>
      <w:marTop w:val="0"/>
      <w:marBottom w:val="0"/>
      <w:divBdr>
        <w:top w:val="none" w:sz="0" w:space="0" w:color="auto"/>
        <w:left w:val="none" w:sz="0" w:space="0" w:color="auto"/>
        <w:bottom w:val="none" w:sz="0" w:space="0" w:color="auto"/>
        <w:right w:val="none" w:sz="0" w:space="0" w:color="auto"/>
      </w:divBdr>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335713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abn0000215" TargetMode="External"/><Relationship Id="rId21" Type="http://schemas.openxmlformats.org/officeDocument/2006/relationships/hyperlink" Target="https://doi.org/10.3389/fpsyt.2022.818047" TargetMode="External"/><Relationship Id="rId42" Type="http://schemas.openxmlformats.org/officeDocument/2006/relationships/hyperlink" Target="https://doi.org/10.1038/s41586-022-04492-9" TargetMode="External"/><Relationship Id="rId47" Type="http://schemas.openxmlformats.org/officeDocument/2006/relationships/hyperlink" Target="https://doi.org/10.1186/s12916-020-01561-6" TargetMode="External"/><Relationship Id="rId63" Type="http://schemas.openxmlformats.org/officeDocument/2006/relationships/hyperlink" Target="https://doi.org/https://doi.org/10.1016/j.comppsych.2017.06.010" TargetMode="External"/><Relationship Id="rId68" Type="http://schemas.openxmlformats.org/officeDocument/2006/relationships/hyperlink" Target="https://doi.org/10.1002/da.22318" TargetMode="External"/><Relationship Id="rId84" Type="http://schemas.openxmlformats.org/officeDocument/2006/relationships/hyperlink" Target="https://doi.org/10.1093/bioinformatics/btw351" TargetMode="External"/><Relationship Id="rId16" Type="http://schemas.openxmlformats.org/officeDocument/2006/relationships/hyperlink" Target="https://doi.org/10.1016/j.jrp.2003.09.011"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6/j.biopsych.2014.04.020" TargetMode="External"/><Relationship Id="rId37" Type="http://schemas.openxmlformats.org/officeDocument/2006/relationships/hyperlink" Target="https://doi.org/10.1017/S0954579421000663" TargetMode="External"/><Relationship Id="rId53" Type="http://schemas.openxmlformats.org/officeDocument/2006/relationships/hyperlink" Target="https://doi.org/10.1177/1745691621992346" TargetMode="External"/><Relationship Id="rId58" Type="http://schemas.openxmlformats.org/officeDocument/2006/relationships/hyperlink" Target="https://doi.org/10.1111/jcpp.13260" TargetMode="External"/><Relationship Id="rId74" Type="http://schemas.openxmlformats.org/officeDocument/2006/relationships/hyperlink" Target="https://doi.org/10.1016/j.biopsych.2018.09.008" TargetMode="External"/><Relationship Id="rId79" Type="http://schemas.openxmlformats.org/officeDocument/2006/relationships/hyperlink" Target="https://doi.org/10.1017/S0954579419000348" TargetMode="External"/><Relationship Id="rId5" Type="http://schemas.openxmlformats.org/officeDocument/2006/relationships/footnotes" Target="footnotes.xml"/><Relationship Id="rId19" Type="http://schemas.openxmlformats.org/officeDocument/2006/relationships/hyperlink" Target="https://doi.org/10.1080/09297040903146966" TargetMode="External"/><Relationship Id="rId14" Type="http://schemas.openxmlformats.org/officeDocument/2006/relationships/image" Target="media/image1.png"/><Relationship Id="rId22" Type="http://schemas.openxmlformats.org/officeDocument/2006/relationships/hyperlink" Target="https://doi.org/10.1177/09567976221101045" TargetMode="External"/><Relationship Id="rId27" Type="http://schemas.openxmlformats.org/officeDocument/2006/relationships/hyperlink" Target="https://doi.org/10.1016/j.chiabu.2004.11.001" TargetMode="External"/><Relationship Id="rId30" Type="http://schemas.openxmlformats.org/officeDocument/2006/relationships/hyperlink" Target="https://doi.org/10.1037//0021-843x.107.1.128" TargetMode="External"/><Relationship Id="rId35" Type="http://schemas.openxmlformats.org/officeDocument/2006/relationships/hyperlink" Target="https://doi.org/10.1177/2167702620933570" TargetMode="External"/><Relationship Id="rId43" Type="http://schemas.openxmlformats.org/officeDocument/2006/relationships/hyperlink" Target="https://doi.org/10.1136/adc.44.235.291" TargetMode="External"/><Relationship Id="rId48" Type="http://schemas.openxmlformats.org/officeDocument/2006/relationships/hyperlink" Target="https://doi.org/10.1016/j.brat.2019.04.008" TargetMode="External"/><Relationship Id="rId56" Type="http://schemas.openxmlformats.org/officeDocument/2006/relationships/hyperlink" Target="https://doi.org/10.1016/j.adolescence.2021.04.010" TargetMode="External"/><Relationship Id="rId64" Type="http://schemas.openxmlformats.org/officeDocument/2006/relationships/hyperlink" Target="https://doi.org/10.1037/0012-1649.36.5.679" TargetMode="External"/><Relationship Id="rId69" Type="http://schemas.openxmlformats.org/officeDocument/2006/relationships/hyperlink" Target="https://doi.org/10.1016/j.tics.2014.09.001" TargetMode="External"/><Relationship Id="rId77" Type="http://schemas.openxmlformats.org/officeDocument/2006/relationships/hyperlink" Target="https://doi.org/10.3389/fpsyg.2010.00239" TargetMode="External"/><Relationship Id="rId8" Type="http://schemas.microsoft.com/office/2011/relationships/commentsExtended" Target="commentsExtended.xml"/><Relationship Id="rId51" Type="http://schemas.openxmlformats.org/officeDocument/2006/relationships/hyperlink" Target="https://doi.org/10.1177/0963721416655883" TargetMode="External"/><Relationship Id="rId72" Type="http://schemas.openxmlformats.org/officeDocument/2006/relationships/hyperlink" Target="https://doi.org/10.1007/s11920-004-0048-2" TargetMode="External"/><Relationship Id="rId80" Type="http://schemas.openxmlformats.org/officeDocument/2006/relationships/hyperlink" Target="https://doi.org/10.1016/j.jaac.2019.08.471"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camh-onlinelibrary-wiley-com.ezp-prod1.hul.harvard.edu/hub/journal/14697610/forauthors.html" TargetMode="External"/><Relationship Id="rId17" Type="http://schemas.openxmlformats.org/officeDocument/2006/relationships/hyperlink" Target="https://doi.org/10.3791/53720" TargetMode="External"/><Relationship Id="rId25" Type="http://schemas.openxmlformats.org/officeDocument/2006/relationships/hyperlink" Target="https://doi.org/10.1037/bul0000270" TargetMode="External"/><Relationship Id="rId33" Type="http://schemas.openxmlformats.org/officeDocument/2006/relationships/hyperlink" Target="https://doi.org/10.1017/S0954579419000725" TargetMode="External"/><Relationship Id="rId38" Type="http://schemas.openxmlformats.org/officeDocument/2006/relationships/hyperlink" Target="https://doi.org/10.1111/j.1360-0443.2003.00669.x" TargetMode="External"/><Relationship Id="rId46" Type="http://schemas.openxmlformats.org/officeDocument/2006/relationships/hyperlink" Target="https://doi.org/10.1080/15374416.2015.1110823" TargetMode="External"/><Relationship Id="rId59" Type="http://schemas.openxmlformats.org/officeDocument/2006/relationships/hyperlink" Target="https://doi.org/10.1037/abn0000331" TargetMode="External"/><Relationship Id="rId67" Type="http://schemas.openxmlformats.org/officeDocument/2006/relationships/hyperlink" Target="https://doi.org/10.1037/1528-3542.7.4.838" TargetMode="External"/><Relationship Id="rId20" Type="http://schemas.openxmlformats.org/officeDocument/2006/relationships/hyperlink" Target="https://doi.org/10.1007/s11011-014-9489-4" TargetMode="External"/><Relationship Id="rId41" Type="http://schemas.openxmlformats.org/officeDocument/2006/relationships/hyperlink" Target="https://doi.org/10.1016/S2215-0366(19)30031-8" TargetMode="External"/><Relationship Id="rId54" Type="http://schemas.openxmlformats.org/officeDocument/2006/relationships/hyperlink" Target="https://doi.org/https://doi.org/10.1016/j.neubiorev.2014.10.012" TargetMode="External"/><Relationship Id="rId62" Type="http://schemas.openxmlformats.org/officeDocument/2006/relationships/hyperlink" Target="https://doi.org/10.1016/j.chiabu.2022.105596" TargetMode="External"/><Relationship Id="rId70" Type="http://schemas.openxmlformats.org/officeDocument/2006/relationships/hyperlink" Target="https://doi.org/10.1038/s41467-018-04381-8" TargetMode="External"/><Relationship Id="rId75" Type="http://schemas.openxmlformats.org/officeDocument/2006/relationships/hyperlink" Target="https://doi.org/10.1016/j.dcn.2019.100700" TargetMode="External"/><Relationship Id="rId83" Type="http://schemas.openxmlformats.org/officeDocument/2006/relationships/hyperlink" Target="https://doi.org/10.1007/s10578-012-0304-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beth.2016.02.014" TargetMode="External"/><Relationship Id="rId23" Type="http://schemas.openxmlformats.org/officeDocument/2006/relationships/hyperlink" Target="https://doi.org/10.1037/0022-3514.67.2.319" TargetMode="External"/><Relationship Id="rId28" Type="http://schemas.openxmlformats.org/officeDocument/2006/relationships/hyperlink" Target="https://doi.org/10.1016/j.neuroscience.2012.12.010" TargetMode="External"/><Relationship Id="rId36" Type="http://schemas.openxmlformats.org/officeDocument/2006/relationships/hyperlink" Target="https://doi.org/10.1192/bjp.bp.110.080499" TargetMode="External"/><Relationship Id="rId49" Type="http://schemas.openxmlformats.org/officeDocument/2006/relationships/hyperlink" Target="https://doi.org/10.1001/archgenpsychiatry.2011.2277" TargetMode="External"/><Relationship Id="rId57" Type="http://schemas.openxmlformats.org/officeDocument/2006/relationships/hyperlink" Target="https://doi.org/10.1162/jocn.2009.21394" TargetMode="External"/><Relationship Id="rId10" Type="http://schemas.microsoft.com/office/2018/08/relationships/commentsExtensible" Target="commentsExtensible.xml"/><Relationship Id="rId31" Type="http://schemas.openxmlformats.org/officeDocument/2006/relationships/hyperlink" Target="https://doi.org/10.1093/scan/nsv124" TargetMode="External"/><Relationship Id="rId44" Type="http://schemas.openxmlformats.org/officeDocument/2006/relationships/hyperlink" Target="https://doi.org/10.1136/adc.45.239.13" TargetMode="External"/><Relationship Id="rId52" Type="http://schemas.openxmlformats.org/officeDocument/2006/relationships/hyperlink" Target="https://doi.org/10.1038/npp.2015.365" TargetMode="External"/><Relationship Id="rId60" Type="http://schemas.openxmlformats.org/officeDocument/2006/relationships/hyperlink" Target="https://doi.org/10.1016/j.neuropsychologia.2010.06.013" TargetMode="External"/><Relationship Id="rId65" Type="http://schemas.openxmlformats.org/officeDocument/2006/relationships/hyperlink" Target="https://doi.org/10.1177/014662167700100306" TargetMode="External"/><Relationship Id="rId73" Type="http://schemas.openxmlformats.org/officeDocument/2006/relationships/hyperlink" Target="https://doi.org/10.1002/jts.21780" TargetMode="External"/><Relationship Id="rId78" Type="http://schemas.openxmlformats.org/officeDocument/2006/relationships/hyperlink" Target="https://doi.org/10.1017/S0033291719001764" TargetMode="External"/><Relationship Id="rId81" Type="http://schemas.openxmlformats.org/officeDocument/2006/relationships/hyperlink" Target="https://doi.org/10.1177/2167702620923649" TargetMode="External"/><Relationship Id="rId86"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osf.io/6yf4p/" TargetMode="External"/><Relationship Id="rId18" Type="http://schemas.openxmlformats.org/officeDocument/2006/relationships/hyperlink" Target="https://doi.org/10.1111/j.2517-6161.1995.tb02031.x" TargetMode="External"/><Relationship Id="rId39" Type="http://schemas.openxmlformats.org/officeDocument/2006/relationships/hyperlink" Target="https://doi.org/10.1007/s10802-014-9941-2" TargetMode="External"/><Relationship Id="rId34" Type="http://schemas.openxmlformats.org/officeDocument/2006/relationships/hyperlink" Target="https://doi.org/10.1093/scan/nss057" TargetMode="External"/><Relationship Id="rId50" Type="http://schemas.openxmlformats.org/officeDocument/2006/relationships/hyperlink" Target="https://doi.org/10.1016/j.copsyc.2016.10.004" TargetMode="External"/><Relationship Id="rId55" Type="http://schemas.openxmlformats.org/officeDocument/2006/relationships/hyperlink" Target="https://doi.org/10.1146/annurev-devpsych-121318-084950" TargetMode="External"/><Relationship Id="rId76" Type="http://schemas.openxmlformats.org/officeDocument/2006/relationships/hyperlink" Target="https://doi.org/10.1016/j.socscimed.2010.03.035" TargetMode="External"/><Relationship Id="rId7" Type="http://schemas.openxmlformats.org/officeDocument/2006/relationships/comments" Target="comments.xml"/><Relationship Id="rId71" Type="http://schemas.openxmlformats.org/officeDocument/2006/relationships/hyperlink" Target="https://doi.org/10.1097/EDE.0000000000001378" TargetMode="External"/><Relationship Id="rId2" Type="http://schemas.openxmlformats.org/officeDocument/2006/relationships/styles" Target="styles.xml"/><Relationship Id="rId29" Type="http://schemas.openxmlformats.org/officeDocument/2006/relationships/hyperlink" Target="https://doi.org/10.1177/2167702618810518" TargetMode="External"/><Relationship Id="rId24" Type="http://schemas.openxmlformats.org/officeDocument/2006/relationships/hyperlink" Target="https://doi.org/10.1016/j.dcn.2022.101187" TargetMode="External"/><Relationship Id="rId40" Type="http://schemas.openxmlformats.org/officeDocument/2006/relationships/hyperlink" Target="https://doi.org/10.1017/S0954579419000373" TargetMode="External"/><Relationship Id="rId45" Type="http://schemas.openxmlformats.org/officeDocument/2006/relationships/hyperlink" Target="https://doi.org/10.1093/oxfordhb/9780190681777.013.3" TargetMode="External"/><Relationship Id="rId66" Type="http://schemas.openxmlformats.org/officeDocument/2006/relationships/hyperlink" Target="https://doi.org/10.1002/1520-6629(200103)29:2" TargetMode="External"/><Relationship Id="rId87" Type="http://schemas.openxmlformats.org/officeDocument/2006/relationships/theme" Target="theme/theme1.xml"/><Relationship Id="rId61" Type="http://schemas.openxmlformats.org/officeDocument/2006/relationships/hyperlink" Target="https://doi.org/10.1016/j.jad.2017.02.001" TargetMode="External"/><Relationship Id="rId82" Type="http://schemas.openxmlformats.org/officeDocument/2006/relationships/hyperlink" Target="https://doi.org/10.1162/jocn_a_01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2030</TotalTime>
  <Pages>35</Pages>
  <Words>17550</Words>
  <Characters>100035</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11</cp:revision>
  <dcterms:created xsi:type="dcterms:W3CDTF">2023-04-07T21:52:00Z</dcterms:created>
  <dcterms:modified xsi:type="dcterms:W3CDTF">2023-04-11T04:42:00Z</dcterms:modified>
</cp:coreProperties>
</file>