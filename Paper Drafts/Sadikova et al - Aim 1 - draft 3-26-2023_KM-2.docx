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92A3EB" w14:textId="14E65DA2" w:rsidR="00CD6B59" w:rsidRPr="0074250E" w:rsidRDefault="00CD6B59">
      <w:pPr>
        <w:spacing w:after="240" w:line="360" w:lineRule="auto"/>
        <w:jc w:val="center"/>
        <w:rPr>
          <w:rFonts w:ascii="Calibri" w:hAnsi="Calibri" w:cs="Calibri"/>
          <w:b/>
          <w:bCs/>
          <w:u w:val="single"/>
        </w:rPr>
        <w:pPrChange w:id="0" w:author="McLaughlin, Katie Anne" w:date="2023-03-27T08:11:00Z">
          <w:pPr>
            <w:spacing w:after="240" w:line="360" w:lineRule="auto"/>
          </w:pPr>
        </w:pPrChange>
      </w:pPr>
      <w:del w:id="1" w:author="McLaughlin, Katie Anne" w:date="2023-03-27T08:11:00Z">
        <w:r w:rsidRPr="0074250E" w:rsidDel="0053732F">
          <w:rPr>
            <w:rFonts w:ascii="Calibri" w:hAnsi="Calibri" w:cs="Calibri"/>
            <w:b/>
            <w:bCs/>
            <w:u w:val="single"/>
          </w:rPr>
          <w:delText>A</w:delText>
        </w:r>
        <w:r w:rsidDel="0053732F">
          <w:rPr>
            <w:rFonts w:ascii="Calibri" w:hAnsi="Calibri" w:cs="Calibri"/>
            <w:b/>
            <w:bCs/>
            <w:u w:val="single"/>
          </w:rPr>
          <w:delText>n</w:delText>
        </w:r>
        <w:r w:rsidRPr="0074250E" w:rsidDel="0053732F">
          <w:rPr>
            <w:rFonts w:ascii="Calibri" w:hAnsi="Calibri" w:cs="Calibri"/>
            <w:b/>
            <w:bCs/>
            <w:u w:val="single"/>
          </w:rPr>
          <w:delText xml:space="preserve"> empirical </w:delText>
        </w:r>
        <w:r w:rsidR="00D441A1" w:rsidDel="0053732F">
          <w:rPr>
            <w:rFonts w:ascii="Calibri" w:hAnsi="Calibri" w:cs="Calibri"/>
            <w:b/>
            <w:bCs/>
            <w:u w:val="single"/>
          </w:rPr>
          <w:delText>assessment</w:delText>
        </w:r>
        <w:r w:rsidRPr="0074250E" w:rsidDel="0053732F">
          <w:rPr>
            <w:rFonts w:ascii="Calibri" w:hAnsi="Calibri" w:cs="Calibri"/>
            <w:b/>
            <w:bCs/>
            <w:u w:val="single"/>
          </w:rPr>
          <w:delText xml:space="preserve"> o</w:delText>
        </w:r>
        <w:r w:rsidDel="0053732F">
          <w:rPr>
            <w:rFonts w:ascii="Calibri" w:hAnsi="Calibri" w:cs="Calibri"/>
            <w:b/>
            <w:bCs/>
            <w:u w:val="single"/>
          </w:rPr>
          <w:delText>f</w:delText>
        </w:r>
      </w:del>
      <w:ins w:id="2" w:author="McLaughlin, Katie Anne" w:date="2023-03-27T08:11:00Z">
        <w:r w:rsidR="0053732F">
          <w:rPr>
            <w:rFonts w:ascii="Calibri" w:hAnsi="Calibri" w:cs="Calibri"/>
            <w:b/>
            <w:bCs/>
            <w:u w:val="single"/>
          </w:rPr>
          <w:t>Identifying</w:t>
        </w:r>
      </w:ins>
      <w:r w:rsidRPr="0074250E">
        <w:rPr>
          <w:rFonts w:ascii="Calibri" w:hAnsi="Calibri" w:cs="Calibri"/>
          <w:b/>
          <w:bCs/>
          <w:u w:val="single"/>
        </w:rPr>
        <w:t xml:space="preserve"> cognitive,</w:t>
      </w:r>
      <w:r>
        <w:rPr>
          <w:rFonts w:ascii="Calibri" w:hAnsi="Calibri" w:cs="Calibri"/>
          <w:b/>
          <w:bCs/>
          <w:u w:val="single"/>
        </w:rPr>
        <w:t xml:space="preserve"> affective,</w:t>
      </w:r>
      <w:r w:rsidRPr="0074250E">
        <w:rPr>
          <w:rFonts w:ascii="Calibri" w:hAnsi="Calibri" w:cs="Calibri"/>
          <w:b/>
          <w:bCs/>
          <w:u w:val="single"/>
        </w:rPr>
        <w:t xml:space="preserve"> and developmental mechanisms </w:t>
      </w:r>
      <w:del w:id="3" w:author="McLaughlin, Katie Anne" w:date="2023-03-27T08:11:00Z">
        <w:r w:rsidRPr="0074250E" w:rsidDel="0053732F">
          <w:rPr>
            <w:rFonts w:ascii="Calibri" w:hAnsi="Calibri" w:cs="Calibri"/>
            <w:b/>
            <w:bCs/>
            <w:u w:val="single"/>
          </w:rPr>
          <w:delText>by which</w:delText>
        </w:r>
      </w:del>
      <w:ins w:id="4" w:author="McLaughlin, Katie Anne" w:date="2023-03-27T08:11:00Z">
        <w:r w:rsidR="0053732F">
          <w:rPr>
            <w:rFonts w:ascii="Calibri" w:hAnsi="Calibri" w:cs="Calibri"/>
            <w:b/>
            <w:bCs/>
            <w:u w:val="single"/>
          </w:rPr>
          <w:t>linking</w:t>
        </w:r>
      </w:ins>
      <w:r w:rsidRPr="0074250E">
        <w:rPr>
          <w:rFonts w:ascii="Calibri" w:hAnsi="Calibri" w:cs="Calibri"/>
          <w:b/>
          <w:bCs/>
          <w:u w:val="single"/>
        </w:rPr>
        <w:t xml:space="preserve"> threat and deprivation </w:t>
      </w:r>
      <w:del w:id="5" w:author="McLaughlin, Katie Anne" w:date="2023-03-27T08:11:00Z">
        <w:r w:rsidRPr="0074250E" w:rsidDel="0053732F">
          <w:rPr>
            <w:rFonts w:ascii="Calibri" w:hAnsi="Calibri" w:cs="Calibri"/>
            <w:b/>
            <w:bCs/>
            <w:u w:val="single"/>
          </w:rPr>
          <w:delText xml:space="preserve">impact </w:delText>
        </w:r>
      </w:del>
      <w:ins w:id="6" w:author="McLaughlin, Katie Anne" w:date="2023-03-27T08:11:00Z">
        <w:r w:rsidR="0053732F">
          <w:rPr>
            <w:rFonts w:ascii="Calibri" w:hAnsi="Calibri" w:cs="Calibri"/>
            <w:b/>
            <w:bCs/>
            <w:u w:val="single"/>
          </w:rPr>
          <w:t>with</w:t>
        </w:r>
        <w:r w:rsidR="0053732F" w:rsidRPr="0074250E">
          <w:rPr>
            <w:rFonts w:ascii="Calibri" w:hAnsi="Calibri" w:cs="Calibri"/>
            <w:b/>
            <w:bCs/>
            <w:u w:val="single"/>
          </w:rPr>
          <w:t xml:space="preserve"> </w:t>
        </w:r>
      </w:ins>
      <w:r w:rsidRPr="0074250E">
        <w:rPr>
          <w:rFonts w:ascii="Calibri" w:hAnsi="Calibri" w:cs="Calibri"/>
          <w:b/>
          <w:bCs/>
          <w:u w:val="single"/>
        </w:rPr>
        <w:t>adolescent psychopathology</w:t>
      </w:r>
      <w:del w:id="7" w:author="McLaughlin, Katie Anne" w:date="2023-03-27T08:11:00Z">
        <w:r w:rsidRPr="0074250E" w:rsidDel="0053732F">
          <w:rPr>
            <w:rFonts w:ascii="Calibri" w:hAnsi="Calibri" w:cs="Calibri"/>
            <w:b/>
            <w:bCs/>
            <w:u w:val="single"/>
          </w:rPr>
          <w:delText>.</w:delText>
        </w:r>
      </w:del>
    </w:p>
    <w:p w14:paraId="66A75DCA" w14:textId="77777777" w:rsidR="00CD6B59" w:rsidRDefault="00CD6B59" w:rsidP="00CD6B59">
      <w:pPr>
        <w:spacing w:line="360" w:lineRule="auto"/>
        <w:jc w:val="center"/>
        <w:rPr>
          <w:rFonts w:ascii="Calibri" w:hAnsi="Calibri" w:cs="Calibri"/>
        </w:rPr>
      </w:pPr>
      <w:r w:rsidRPr="0074250E">
        <w:rPr>
          <w:rFonts w:ascii="Calibri" w:hAnsi="Calibri" w:cs="Calibri"/>
        </w:rPr>
        <w:t>Ekaterina Sadikova</w:t>
      </w:r>
      <w:r w:rsidRPr="0074250E">
        <w:rPr>
          <w:rFonts w:ascii="Calibri" w:hAnsi="Calibri" w:cs="Calibri"/>
          <w:vertAlign w:val="superscript"/>
        </w:rPr>
        <w:t>1</w:t>
      </w:r>
    </w:p>
    <w:p w14:paraId="3DC5EC1E" w14:textId="77777777" w:rsidR="00CD6B59" w:rsidRDefault="00CD6B59" w:rsidP="00CD6B59">
      <w:pPr>
        <w:spacing w:line="360" w:lineRule="auto"/>
        <w:jc w:val="center"/>
        <w:rPr>
          <w:rFonts w:ascii="Calibri" w:hAnsi="Calibri" w:cs="Calibri"/>
        </w:rPr>
      </w:pPr>
      <w:commentRangeStart w:id="8"/>
      <w:r w:rsidRPr="0074250E">
        <w:rPr>
          <w:rFonts w:ascii="Calibri" w:hAnsi="Calibri" w:cs="Calibri"/>
        </w:rPr>
        <w:t>David G. Weissman</w:t>
      </w:r>
      <w:r w:rsidRPr="0074250E">
        <w:rPr>
          <w:rFonts w:ascii="Calibri" w:hAnsi="Calibri" w:cs="Calibri"/>
          <w:vertAlign w:val="superscript"/>
        </w:rPr>
        <w:t>2</w:t>
      </w:r>
    </w:p>
    <w:p w14:paraId="6D001DA7" w14:textId="77777777" w:rsidR="00CD6B59" w:rsidRDefault="00CD6B59" w:rsidP="00CD6B59">
      <w:pPr>
        <w:spacing w:line="360" w:lineRule="auto"/>
        <w:jc w:val="center"/>
        <w:rPr>
          <w:rFonts w:ascii="Calibri" w:hAnsi="Calibri" w:cs="Calibri"/>
        </w:rPr>
      </w:pPr>
      <w:r w:rsidRPr="0074250E">
        <w:rPr>
          <w:rFonts w:ascii="Calibri" w:hAnsi="Calibri" w:cs="Calibri"/>
        </w:rPr>
        <w:t>Maya L. Rosen</w:t>
      </w:r>
      <w:r w:rsidRPr="0074250E">
        <w:rPr>
          <w:rFonts w:ascii="Calibri" w:hAnsi="Calibri" w:cs="Calibri"/>
          <w:vertAlign w:val="superscript"/>
        </w:rPr>
        <w:t>2</w:t>
      </w:r>
      <w:commentRangeEnd w:id="8"/>
      <w:r w:rsidR="004E7946">
        <w:rPr>
          <w:rStyle w:val="CommentReference"/>
        </w:rPr>
        <w:commentReference w:id="8"/>
      </w:r>
    </w:p>
    <w:p w14:paraId="387E78F1" w14:textId="77777777" w:rsidR="00CD6B59" w:rsidRDefault="00CD6B59" w:rsidP="00CD6B59">
      <w:pPr>
        <w:spacing w:line="360" w:lineRule="auto"/>
        <w:jc w:val="center"/>
        <w:rPr>
          <w:rFonts w:ascii="Calibri" w:hAnsi="Calibri" w:cs="Calibri"/>
        </w:rPr>
      </w:pPr>
      <w:r w:rsidRPr="0074250E">
        <w:rPr>
          <w:rFonts w:ascii="Calibri" w:hAnsi="Calibri" w:cs="Calibri"/>
        </w:rPr>
        <w:t>Elise Robinson</w:t>
      </w:r>
      <w:r w:rsidRPr="0074250E">
        <w:rPr>
          <w:rFonts w:ascii="Calibri" w:hAnsi="Calibri" w:cs="Calibri"/>
          <w:vertAlign w:val="superscript"/>
        </w:rPr>
        <w:t>3</w:t>
      </w:r>
    </w:p>
    <w:p w14:paraId="66F29755" w14:textId="77777777" w:rsidR="00CD6B59" w:rsidRDefault="00CD6B59" w:rsidP="00CD6B59">
      <w:pPr>
        <w:spacing w:line="360" w:lineRule="auto"/>
        <w:jc w:val="center"/>
        <w:rPr>
          <w:rFonts w:ascii="Calibri" w:hAnsi="Calibri" w:cs="Calibri"/>
        </w:rPr>
      </w:pPr>
      <w:r w:rsidRPr="0074250E">
        <w:rPr>
          <w:rFonts w:ascii="Calibri" w:hAnsi="Calibri" w:cs="Calibri"/>
        </w:rPr>
        <w:t>Henning Tiemeier</w:t>
      </w:r>
      <w:r w:rsidRPr="0074250E">
        <w:rPr>
          <w:rFonts w:ascii="Calibri" w:hAnsi="Calibri" w:cs="Calibri"/>
          <w:vertAlign w:val="superscript"/>
        </w:rPr>
        <w:t>4</w:t>
      </w:r>
    </w:p>
    <w:p w14:paraId="03A4734C" w14:textId="77777777" w:rsidR="00CD6B59" w:rsidRPr="0074250E" w:rsidRDefault="00CD6B59" w:rsidP="00CD6B59">
      <w:pPr>
        <w:spacing w:line="360" w:lineRule="auto"/>
        <w:jc w:val="center"/>
        <w:rPr>
          <w:rFonts w:ascii="Calibri" w:hAnsi="Calibri" w:cs="Calibri"/>
        </w:rPr>
      </w:pPr>
      <w:r w:rsidRPr="0074250E">
        <w:rPr>
          <w:rFonts w:ascii="Calibri" w:hAnsi="Calibri" w:cs="Calibri"/>
        </w:rPr>
        <w:t>Katie A. McLaughlin</w:t>
      </w:r>
      <w:r w:rsidRPr="0074250E">
        <w:rPr>
          <w:rFonts w:ascii="Calibri" w:hAnsi="Calibri" w:cs="Calibri"/>
          <w:vertAlign w:val="superscript"/>
        </w:rPr>
        <w:t>2</w:t>
      </w:r>
    </w:p>
    <w:p w14:paraId="56E7CECC" w14:textId="77777777" w:rsidR="00CD6B59" w:rsidRDefault="00CD6B59" w:rsidP="00CD6B59">
      <w:pPr>
        <w:spacing w:line="360" w:lineRule="auto"/>
        <w:rPr>
          <w:rFonts w:ascii="Calibri" w:hAnsi="Calibri" w:cs="Calibri"/>
          <w:vertAlign w:val="superscript"/>
        </w:rPr>
      </w:pPr>
    </w:p>
    <w:p w14:paraId="15F55E0D" w14:textId="77777777" w:rsidR="00CD6B59" w:rsidRPr="00075D5D" w:rsidRDefault="00CD6B59" w:rsidP="00CD6B59">
      <w:pPr>
        <w:spacing w:line="360" w:lineRule="auto"/>
        <w:rPr>
          <w:rFonts w:ascii="Calibri" w:hAnsi="Calibri" w:cs="Calibri"/>
          <w:u w:val="single"/>
        </w:rPr>
      </w:pPr>
      <w:r w:rsidRPr="00075D5D">
        <w:rPr>
          <w:rFonts w:ascii="Calibri" w:hAnsi="Calibri" w:cs="Calibri"/>
          <w:u w:val="single"/>
        </w:rPr>
        <w:t>Author affiliations</w:t>
      </w:r>
    </w:p>
    <w:p w14:paraId="0125C875"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1</w:t>
      </w:r>
      <w:r w:rsidRPr="0074250E">
        <w:rPr>
          <w:rFonts w:ascii="Calibri" w:hAnsi="Calibri" w:cs="Calibri"/>
        </w:rPr>
        <w:t xml:space="preserve"> Department of Epidemiology, Harvard T.H. Chan School of Public Health, Boston, MA</w:t>
      </w:r>
    </w:p>
    <w:p w14:paraId="2187D8AB"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2</w:t>
      </w:r>
      <w:r w:rsidRPr="0074250E">
        <w:rPr>
          <w:rFonts w:ascii="Calibri" w:hAnsi="Calibri" w:cs="Calibri"/>
        </w:rPr>
        <w:t xml:space="preserve"> </w:t>
      </w:r>
      <w:r w:rsidRPr="00143C34">
        <w:rPr>
          <w:rFonts w:ascii="Calibri" w:hAnsi="Calibri" w:cs="Calibri"/>
        </w:rPr>
        <w:t>Smith College, Northampton, MA, United States</w:t>
      </w:r>
    </w:p>
    <w:p w14:paraId="738FD962" w14:textId="77777777" w:rsidR="00CD6B59" w:rsidRPr="0074250E" w:rsidRDefault="00CD6B59" w:rsidP="00CD6B59">
      <w:pPr>
        <w:spacing w:line="360" w:lineRule="auto"/>
        <w:rPr>
          <w:rFonts w:ascii="Calibri" w:hAnsi="Calibri" w:cs="Calibri"/>
        </w:rPr>
      </w:pPr>
      <w:r w:rsidRPr="0074250E">
        <w:rPr>
          <w:rFonts w:ascii="Calibri" w:hAnsi="Calibri" w:cs="Calibri"/>
          <w:vertAlign w:val="superscript"/>
        </w:rPr>
        <w:t>3</w:t>
      </w:r>
      <w:r w:rsidRPr="0074250E">
        <w:rPr>
          <w:rFonts w:ascii="Calibri" w:hAnsi="Calibri" w:cs="Calibri"/>
        </w:rPr>
        <w:t xml:space="preserve"> Stanley Center for Psychiatric Research, Broad Institute of MIT and Harvard, Cambridge, MA 02142, USA</w:t>
      </w:r>
    </w:p>
    <w:p w14:paraId="709371F5" w14:textId="77777777" w:rsidR="00CD6B59" w:rsidRDefault="00CD6B59" w:rsidP="00CD6B59">
      <w:pPr>
        <w:spacing w:line="360" w:lineRule="auto"/>
        <w:rPr>
          <w:rFonts w:ascii="Calibri" w:hAnsi="Calibri" w:cs="Calibri"/>
        </w:rPr>
      </w:pPr>
      <w:r w:rsidRPr="0074250E">
        <w:rPr>
          <w:rFonts w:ascii="Calibri" w:hAnsi="Calibri" w:cs="Calibri"/>
          <w:vertAlign w:val="superscript"/>
        </w:rPr>
        <w:t>4</w:t>
      </w:r>
      <w:r w:rsidRPr="0074250E">
        <w:rPr>
          <w:rFonts w:ascii="Calibri" w:hAnsi="Calibri" w:cs="Calibri"/>
        </w:rPr>
        <w:t xml:space="preserve"> Department of Social and Behavioral Science, Harvard T.H. Chan School of Public Health, Boston, USA</w:t>
      </w:r>
    </w:p>
    <w:p w14:paraId="6387B512" w14:textId="77777777" w:rsidR="00CD6B59" w:rsidRDefault="00CD6B59" w:rsidP="00CD6B59">
      <w:pPr>
        <w:spacing w:after="240" w:line="360" w:lineRule="auto"/>
        <w:rPr>
          <w:rFonts w:ascii="Calibri" w:hAnsi="Calibri" w:cs="Calibri"/>
        </w:rPr>
      </w:pPr>
    </w:p>
    <w:p w14:paraId="683A511F" w14:textId="77777777" w:rsidR="00CD6B59" w:rsidRPr="006B113A" w:rsidRDefault="00CD6B59" w:rsidP="00CD6B59">
      <w:pPr>
        <w:spacing w:line="360" w:lineRule="auto"/>
        <w:rPr>
          <w:rFonts w:ascii="Calibri" w:hAnsi="Calibri" w:cs="Calibri"/>
          <w:u w:val="single"/>
        </w:rPr>
      </w:pPr>
      <w:r w:rsidRPr="006B113A">
        <w:rPr>
          <w:rFonts w:ascii="Calibri" w:hAnsi="Calibri" w:cs="Calibri"/>
          <w:u w:val="single"/>
        </w:rPr>
        <w:t xml:space="preserve">Contact </w:t>
      </w:r>
    </w:p>
    <w:p w14:paraId="20470D72" w14:textId="77777777" w:rsidR="00CD6B59" w:rsidRDefault="00CD6B59" w:rsidP="00CD6B59">
      <w:pPr>
        <w:spacing w:line="360" w:lineRule="auto"/>
        <w:rPr>
          <w:rFonts w:ascii="Calibri" w:hAnsi="Calibri" w:cs="Calibri"/>
        </w:rPr>
      </w:pPr>
      <w:r>
        <w:rPr>
          <w:rFonts w:ascii="Calibri" w:hAnsi="Calibri" w:cs="Calibri"/>
        </w:rPr>
        <w:t xml:space="preserve">Ekaterina Sadikova, </w:t>
      </w:r>
      <w:hyperlink r:id="rId11" w:history="1">
        <w:r w:rsidRPr="008A1B2F">
          <w:rPr>
            <w:rStyle w:val="Hyperlink"/>
            <w:rFonts w:ascii="Calibri" w:hAnsi="Calibri" w:cs="Calibri"/>
          </w:rPr>
          <w:t>esadikova@g.harvard.edu</w:t>
        </w:r>
      </w:hyperlink>
    </w:p>
    <w:p w14:paraId="60DB9991" w14:textId="77777777" w:rsidR="00CD6B59" w:rsidRDefault="00CD6B59" w:rsidP="00CD6B59">
      <w:pPr>
        <w:spacing w:line="360" w:lineRule="auto"/>
        <w:rPr>
          <w:rFonts w:ascii="Calibri" w:hAnsi="Calibri" w:cs="Calibri"/>
          <w:u w:val="single"/>
        </w:rPr>
      </w:pPr>
    </w:p>
    <w:p w14:paraId="639F30A2" w14:textId="77777777" w:rsidR="00CD6B59" w:rsidRPr="006B113A" w:rsidRDefault="00CD6B59" w:rsidP="00CD6B59">
      <w:pPr>
        <w:spacing w:line="360" w:lineRule="auto"/>
        <w:rPr>
          <w:rFonts w:ascii="Calibri" w:hAnsi="Calibri" w:cs="Calibri"/>
          <w:u w:val="single"/>
        </w:rPr>
      </w:pPr>
      <w:commentRangeStart w:id="9"/>
      <w:r w:rsidRPr="006B113A">
        <w:rPr>
          <w:rFonts w:ascii="Calibri" w:hAnsi="Calibri" w:cs="Calibri"/>
          <w:u w:val="single"/>
        </w:rPr>
        <w:t>Funding information</w:t>
      </w:r>
      <w:commentRangeEnd w:id="9"/>
      <w:r>
        <w:rPr>
          <w:rStyle w:val="CommentReference"/>
          <w:rFonts w:eastAsiaTheme="minorHAnsi" w:cstheme="minorBidi"/>
        </w:rPr>
        <w:commentReference w:id="9"/>
      </w:r>
      <w:r w:rsidRPr="006B113A">
        <w:rPr>
          <w:rFonts w:ascii="Calibri" w:hAnsi="Calibri" w:cs="Calibri"/>
          <w:u w:val="single"/>
        </w:rPr>
        <w:t>:</w:t>
      </w:r>
    </w:p>
    <w:p w14:paraId="6D199256" w14:textId="77777777" w:rsidR="00CD6B59" w:rsidRPr="00125F72" w:rsidRDefault="00CD6B59" w:rsidP="00CD6B59">
      <w:pPr>
        <w:pStyle w:val="NormalWeb"/>
        <w:spacing w:after="0" w:afterAutospacing="0" w:line="360" w:lineRule="auto"/>
      </w:pPr>
      <w:r>
        <w:rPr>
          <w:rFonts w:ascii="Calibri" w:hAnsi="Calibri" w:cs="Calibri"/>
        </w:rPr>
        <w:t>Ekaterina Sadikova is funded by the Training Program in Psychiatric Genetics and Translational Research (</w:t>
      </w:r>
      <w:r>
        <w:rPr>
          <w:rFonts w:ascii="Calibri" w:hAnsi="Calibri" w:cs="Calibri"/>
          <w:sz w:val="22"/>
          <w:szCs w:val="22"/>
        </w:rPr>
        <w:t xml:space="preserve">T32 MH 017119) </w:t>
      </w:r>
    </w:p>
    <w:p w14:paraId="015630F2" w14:textId="13DD2853" w:rsidR="00061F22" w:rsidRDefault="00061F22"/>
    <w:p w14:paraId="2660A4D0" w14:textId="649F7CED" w:rsidR="00CD6B59" w:rsidRDefault="00CD6B59"/>
    <w:p w14:paraId="5588873C" w14:textId="71B8DB4A" w:rsidR="00CD6B59" w:rsidRDefault="00CD6B59"/>
    <w:p w14:paraId="5BC1A58F" w14:textId="2EF94C92" w:rsidR="00CD6B59" w:rsidRDefault="00CD6B59"/>
    <w:p w14:paraId="2CFB4CEA" w14:textId="3FC2789C" w:rsidR="00CD6B59" w:rsidRDefault="00CD6B59"/>
    <w:p w14:paraId="2299DD14" w14:textId="03C30B08" w:rsidR="00CD6B59" w:rsidRDefault="00CD6B59"/>
    <w:p w14:paraId="6C8ADF4F" w14:textId="26A5DCC0" w:rsidR="00CD6B59" w:rsidRDefault="00CD6B59"/>
    <w:p w14:paraId="44127FC0" w14:textId="69DE8A28" w:rsidR="00CD6B59" w:rsidRDefault="00CD6B59">
      <w:pPr>
        <w:rPr>
          <w:rFonts w:asciiTheme="minorHAnsi" w:hAnsiTheme="minorHAnsi" w:cstheme="minorHAnsi"/>
        </w:rPr>
      </w:pPr>
      <w:r w:rsidRPr="00CD6B59">
        <w:rPr>
          <w:rFonts w:asciiTheme="minorHAnsi" w:hAnsiTheme="minorHAnsi" w:cstheme="minorHAnsi"/>
          <w:b/>
          <w:bCs/>
          <w:u w:val="single"/>
        </w:rPr>
        <w:lastRenderedPageBreak/>
        <w:t>Abstract</w:t>
      </w:r>
      <w:r w:rsidR="00B92064" w:rsidRPr="00B92064">
        <w:rPr>
          <w:rFonts w:asciiTheme="minorHAnsi" w:hAnsiTheme="minorHAnsi" w:cstheme="minorHAnsi"/>
        </w:rPr>
        <w:t xml:space="preserve"> (</w:t>
      </w:r>
      <w:r w:rsidR="00705B12">
        <w:rPr>
          <w:rFonts w:asciiTheme="minorHAnsi" w:hAnsiTheme="minorHAnsi" w:cstheme="minorHAnsi"/>
        </w:rPr>
        <w:t>184</w:t>
      </w:r>
      <w:r w:rsidR="00B92064" w:rsidRPr="00B92064">
        <w:rPr>
          <w:rFonts w:asciiTheme="minorHAnsi" w:hAnsiTheme="minorHAnsi" w:cstheme="minorHAnsi"/>
        </w:rPr>
        <w:t xml:space="preserve"> words)</w:t>
      </w:r>
    </w:p>
    <w:p w14:paraId="7AB762FF" w14:textId="685DC885" w:rsidR="00CD6B59" w:rsidRDefault="00CD6B59">
      <w:pPr>
        <w:rPr>
          <w:rFonts w:asciiTheme="minorHAnsi" w:hAnsiTheme="minorHAnsi" w:cstheme="minorHAnsi"/>
        </w:rPr>
      </w:pPr>
    </w:p>
    <w:p w14:paraId="70E28821" w14:textId="713F524C" w:rsidR="00CD6B59" w:rsidRDefault="00CD6B59" w:rsidP="00B92064">
      <w:pPr>
        <w:spacing w:line="360" w:lineRule="auto"/>
        <w:rPr>
          <w:rFonts w:asciiTheme="minorHAnsi" w:hAnsiTheme="minorHAnsi" w:cstheme="minorHAnsi"/>
        </w:rPr>
      </w:pPr>
      <w:r>
        <w:rPr>
          <w:rFonts w:asciiTheme="minorHAnsi" w:hAnsiTheme="minorHAnsi" w:cstheme="minorHAnsi"/>
        </w:rPr>
        <w:t>Early</w:t>
      </w:r>
      <w:ins w:id="10" w:author="McLaughlin, Katie Anne" w:date="2023-03-27T08:14:00Z">
        <w:r w:rsidR="00EA56E6">
          <w:rPr>
            <w:rFonts w:asciiTheme="minorHAnsi" w:hAnsiTheme="minorHAnsi" w:cstheme="minorHAnsi"/>
          </w:rPr>
          <w:t>-</w:t>
        </w:r>
      </w:ins>
      <w:del w:id="11" w:author="McLaughlin, Katie Anne" w:date="2023-03-27T08:14:00Z">
        <w:r w:rsidDel="00EA56E6">
          <w:rPr>
            <w:rFonts w:asciiTheme="minorHAnsi" w:hAnsiTheme="minorHAnsi" w:cstheme="minorHAnsi"/>
          </w:rPr>
          <w:delText xml:space="preserve"> </w:delText>
        </w:r>
      </w:del>
      <w:r>
        <w:rPr>
          <w:rFonts w:asciiTheme="minorHAnsi" w:hAnsiTheme="minorHAnsi" w:cstheme="minorHAnsi"/>
        </w:rPr>
        <w:t xml:space="preserve">life adversity </w:t>
      </w:r>
      <w:del w:id="12" w:author="McLaughlin, Katie Anne" w:date="2023-03-27T08:12:00Z">
        <w:r w:rsidDel="0053732F">
          <w:rPr>
            <w:rFonts w:asciiTheme="minorHAnsi" w:hAnsiTheme="minorHAnsi" w:cstheme="minorHAnsi"/>
          </w:rPr>
          <w:delText>is a major predictor of psychiatric dysregulation</w:delText>
        </w:r>
      </w:del>
      <w:ins w:id="13" w:author="McLaughlin, Katie Anne" w:date="2023-03-27T08:12:00Z">
        <w:r w:rsidR="0053732F">
          <w:rPr>
            <w:rFonts w:asciiTheme="minorHAnsi" w:hAnsiTheme="minorHAnsi" w:cstheme="minorHAnsi"/>
          </w:rPr>
          <w:t>strongly related to psychopathology</w:t>
        </w:r>
      </w:ins>
      <w:r>
        <w:rPr>
          <w:rFonts w:asciiTheme="minorHAnsi" w:hAnsiTheme="minorHAnsi" w:cstheme="minorHAnsi"/>
        </w:rPr>
        <w:t xml:space="preserve"> over the life</w:t>
      </w:r>
      <w:r w:rsidR="004E7946">
        <w:rPr>
          <w:rFonts w:asciiTheme="minorHAnsi" w:hAnsiTheme="minorHAnsi" w:cstheme="minorHAnsi"/>
        </w:rPr>
        <w:t>-</w:t>
      </w:r>
      <w:r>
        <w:rPr>
          <w:rFonts w:asciiTheme="minorHAnsi" w:hAnsiTheme="minorHAnsi" w:cstheme="minorHAnsi"/>
        </w:rPr>
        <w:t xml:space="preserve">course, but the mechanisms are </w:t>
      </w:r>
      <w:del w:id="14" w:author="McLaughlin, Katie Anne" w:date="2023-03-27T08:14:00Z">
        <w:r w:rsidDel="00EA56E6">
          <w:rPr>
            <w:rFonts w:asciiTheme="minorHAnsi" w:hAnsiTheme="minorHAnsi" w:cstheme="minorHAnsi"/>
          </w:rPr>
          <w:delText xml:space="preserve">likely </w:delText>
        </w:r>
      </w:del>
      <w:r>
        <w:rPr>
          <w:rFonts w:asciiTheme="minorHAnsi" w:hAnsiTheme="minorHAnsi" w:cstheme="minorHAnsi"/>
        </w:rPr>
        <w:t xml:space="preserve">complex and </w:t>
      </w:r>
      <w:ins w:id="15" w:author="McLaughlin, Katie Anne" w:date="2023-03-27T08:14:00Z">
        <w:r w:rsidR="00EA56E6">
          <w:rPr>
            <w:rFonts w:asciiTheme="minorHAnsi" w:hAnsiTheme="minorHAnsi" w:cstheme="minorHAnsi"/>
          </w:rPr>
          <w:t xml:space="preserve">may </w:t>
        </w:r>
      </w:ins>
      <w:del w:id="16" w:author="McLaughlin, Katie Anne" w:date="2023-03-27T08:14:00Z">
        <w:r w:rsidDel="00EA56E6">
          <w:rPr>
            <w:rFonts w:asciiTheme="minorHAnsi" w:hAnsiTheme="minorHAnsi" w:cstheme="minorHAnsi"/>
          </w:rPr>
          <w:delText xml:space="preserve">differential </w:delText>
        </w:r>
      </w:del>
      <w:r>
        <w:rPr>
          <w:rFonts w:asciiTheme="minorHAnsi" w:hAnsiTheme="minorHAnsi" w:cstheme="minorHAnsi"/>
        </w:rPr>
        <w:t>depend</w:t>
      </w:r>
      <w:ins w:id="17" w:author="McLaughlin, Katie Anne" w:date="2023-03-27T08:14:00Z">
        <w:r w:rsidR="00EA56E6">
          <w:rPr>
            <w:rFonts w:asciiTheme="minorHAnsi" w:hAnsiTheme="minorHAnsi" w:cstheme="minorHAnsi"/>
          </w:rPr>
          <w:t>ing</w:t>
        </w:r>
      </w:ins>
      <w:del w:id="18" w:author="McLaughlin, Katie Anne" w:date="2023-03-27T08:14:00Z">
        <w:r w:rsidDel="00EA56E6">
          <w:rPr>
            <w:rFonts w:asciiTheme="minorHAnsi" w:hAnsiTheme="minorHAnsi" w:cstheme="minorHAnsi"/>
          </w:rPr>
          <w:delText>ing</w:delText>
        </w:r>
      </w:del>
      <w:r>
        <w:rPr>
          <w:rFonts w:asciiTheme="minorHAnsi" w:hAnsiTheme="minorHAnsi" w:cstheme="minorHAnsi"/>
        </w:rPr>
        <w:t xml:space="preserve"> on the </w:t>
      </w:r>
      <w:del w:id="19" w:author="McLaughlin, Katie Anne" w:date="2023-03-27T08:14:00Z">
        <w:r w:rsidDel="00EA56E6">
          <w:rPr>
            <w:rFonts w:asciiTheme="minorHAnsi" w:hAnsiTheme="minorHAnsi" w:cstheme="minorHAnsi"/>
          </w:rPr>
          <w:delText xml:space="preserve">specific </w:delText>
        </w:r>
      </w:del>
      <w:ins w:id="20" w:author="McLaughlin, Katie Anne" w:date="2023-03-27T08:14:00Z">
        <w:r w:rsidR="00EA56E6">
          <w:rPr>
            <w:rFonts w:asciiTheme="minorHAnsi" w:hAnsiTheme="minorHAnsi" w:cstheme="minorHAnsi"/>
          </w:rPr>
          <w:t xml:space="preserve">nature of </w:t>
        </w:r>
      </w:ins>
      <w:r>
        <w:rPr>
          <w:rFonts w:asciiTheme="minorHAnsi" w:hAnsiTheme="minorHAnsi" w:cstheme="minorHAnsi"/>
        </w:rPr>
        <w:t xml:space="preserve">adversity experiences. </w:t>
      </w:r>
      <w:del w:id="21" w:author="McLaughlin, Katie Anne" w:date="2023-03-27T08:14:00Z">
        <w:r w:rsidDel="00EA56E6">
          <w:rPr>
            <w:rFonts w:asciiTheme="minorHAnsi" w:hAnsiTheme="minorHAnsi" w:cstheme="minorHAnsi"/>
          </w:rPr>
          <w:delText>This analysis strives to</w:delText>
        </w:r>
      </w:del>
      <w:ins w:id="22" w:author="McLaughlin, Katie Anne" w:date="2023-03-27T08:14:00Z">
        <w:r w:rsidR="00EA56E6">
          <w:rPr>
            <w:rFonts w:asciiTheme="minorHAnsi" w:hAnsiTheme="minorHAnsi" w:cstheme="minorHAnsi"/>
          </w:rPr>
          <w:t>Here we</w:t>
        </w:r>
      </w:ins>
      <w:r>
        <w:rPr>
          <w:rFonts w:asciiTheme="minorHAnsi" w:hAnsiTheme="minorHAnsi" w:cstheme="minorHAnsi"/>
        </w:rPr>
        <w:t xml:space="preserve"> empirically </w:t>
      </w:r>
      <w:del w:id="23" w:author="McLaughlin, Katie Anne" w:date="2023-03-27T08:14:00Z">
        <w:r w:rsidDel="00EA56E6">
          <w:rPr>
            <w:rFonts w:asciiTheme="minorHAnsi" w:hAnsiTheme="minorHAnsi" w:cstheme="minorHAnsi"/>
          </w:rPr>
          <w:delText xml:space="preserve">determine </w:delText>
        </w:r>
      </w:del>
      <w:ins w:id="24" w:author="McLaughlin, Katie Anne" w:date="2023-03-27T08:14:00Z">
        <w:r w:rsidR="00EA56E6">
          <w:rPr>
            <w:rFonts w:asciiTheme="minorHAnsi" w:hAnsiTheme="minorHAnsi" w:cstheme="minorHAnsi"/>
          </w:rPr>
          <w:t xml:space="preserve">examine </w:t>
        </w:r>
      </w:ins>
      <w:r>
        <w:rPr>
          <w:rFonts w:asciiTheme="minorHAnsi" w:hAnsiTheme="minorHAnsi" w:cstheme="minorHAnsi"/>
        </w:rPr>
        <w:t xml:space="preserve">the most </w:t>
      </w:r>
      <w:del w:id="25" w:author="McLaughlin, Katie Anne" w:date="2023-03-27T08:15:00Z">
        <w:r w:rsidDel="00EA56E6">
          <w:rPr>
            <w:rFonts w:asciiTheme="minorHAnsi" w:hAnsiTheme="minorHAnsi" w:cstheme="minorHAnsi"/>
          </w:rPr>
          <w:delText xml:space="preserve">salient </w:delText>
        </w:r>
      </w:del>
      <w:ins w:id="26" w:author="McLaughlin, Katie Anne" w:date="2023-03-27T08:15:00Z">
        <w:r w:rsidR="00EA56E6">
          <w:rPr>
            <w:rFonts w:asciiTheme="minorHAnsi" w:hAnsiTheme="minorHAnsi" w:cstheme="minorHAnsi"/>
          </w:rPr>
          <w:t xml:space="preserve">powerful </w:t>
        </w:r>
      </w:ins>
      <w:del w:id="27" w:author="McLaughlin, Katie Anne" w:date="2023-03-27T08:15:00Z">
        <w:r w:rsidDel="00EA56E6">
          <w:rPr>
            <w:rFonts w:asciiTheme="minorHAnsi" w:hAnsiTheme="minorHAnsi" w:cstheme="minorHAnsi"/>
          </w:rPr>
          <w:delText>mediating phenotypes</w:delText>
        </w:r>
      </w:del>
      <w:ins w:id="28" w:author="McLaughlin, Katie Anne" w:date="2023-03-27T08:15:00Z">
        <w:r w:rsidR="00EA56E6">
          <w:rPr>
            <w:rFonts w:asciiTheme="minorHAnsi" w:hAnsiTheme="minorHAnsi" w:cstheme="minorHAnsi"/>
          </w:rPr>
          <w:t>mechanisms</w:t>
        </w:r>
      </w:ins>
      <w:r>
        <w:rPr>
          <w:rFonts w:asciiTheme="minorHAnsi" w:hAnsiTheme="minorHAnsi" w:cstheme="minorHAnsi"/>
        </w:rPr>
        <w:t xml:space="preserve"> </w:t>
      </w:r>
      <w:del w:id="29" w:author="McLaughlin, Katie Anne" w:date="2023-03-27T08:15:00Z">
        <w:r w:rsidDel="00EA56E6">
          <w:rPr>
            <w:rFonts w:asciiTheme="minorHAnsi" w:hAnsiTheme="minorHAnsi" w:cstheme="minorHAnsi"/>
          </w:rPr>
          <w:delText xml:space="preserve">connecting </w:delText>
        </w:r>
      </w:del>
      <w:ins w:id="30" w:author="McLaughlin, Katie Anne" w:date="2023-03-27T08:15:00Z">
        <w:r w:rsidR="00EA56E6">
          <w:rPr>
            <w:rFonts w:asciiTheme="minorHAnsi" w:hAnsiTheme="minorHAnsi" w:cstheme="minorHAnsi"/>
          </w:rPr>
          <w:t xml:space="preserve">linking </w:t>
        </w:r>
      </w:ins>
      <w:r>
        <w:rPr>
          <w:rFonts w:asciiTheme="minorHAnsi" w:hAnsiTheme="minorHAnsi" w:cstheme="minorHAnsi"/>
        </w:rPr>
        <w:t>childhood threat and deprivation experiences to</w:t>
      </w:r>
      <w:ins w:id="31" w:author="McLaughlin, Katie Anne" w:date="2023-03-27T08:15:00Z">
        <w:r w:rsidR="00EA56E6">
          <w:rPr>
            <w:rFonts w:asciiTheme="minorHAnsi" w:hAnsiTheme="minorHAnsi" w:cstheme="minorHAnsi"/>
          </w:rPr>
          <w:t xml:space="preserve"> subsequent increases in</w:t>
        </w:r>
      </w:ins>
      <w:r>
        <w:rPr>
          <w:rFonts w:asciiTheme="minorHAnsi" w:hAnsiTheme="minorHAnsi" w:cstheme="minorHAnsi"/>
        </w:rPr>
        <w:t xml:space="preserve"> internalizing and externalizing symptoms in adolescence</w:t>
      </w:r>
      <w:ins w:id="32" w:author="McLaughlin, Katie Anne" w:date="2023-03-27T08:15:00Z">
        <w:r w:rsidR="00EA56E6">
          <w:rPr>
            <w:rFonts w:asciiTheme="minorHAnsi" w:hAnsiTheme="minorHAnsi" w:cstheme="minorHAnsi"/>
          </w:rPr>
          <w:t xml:space="preserve"> in a prospective study</w:t>
        </w:r>
      </w:ins>
      <w:r>
        <w:rPr>
          <w:rFonts w:asciiTheme="minorHAnsi" w:hAnsiTheme="minorHAnsi" w:cstheme="minorHAnsi"/>
        </w:rPr>
        <w:t xml:space="preserve">. </w:t>
      </w:r>
      <w:commentRangeStart w:id="33"/>
      <w:r>
        <w:rPr>
          <w:rFonts w:asciiTheme="minorHAnsi" w:hAnsiTheme="minorHAnsi" w:cstheme="minorHAnsi"/>
        </w:rPr>
        <w:t>Candidate</w:t>
      </w:r>
      <w:commentRangeEnd w:id="33"/>
      <w:r w:rsidR="00EA56E6">
        <w:rPr>
          <w:rStyle w:val="CommentReference"/>
        </w:rPr>
        <w:commentReference w:id="33"/>
      </w:r>
      <w:r>
        <w:rPr>
          <w:rFonts w:asciiTheme="minorHAnsi" w:hAnsiTheme="minorHAnsi" w:cstheme="minorHAnsi"/>
        </w:rPr>
        <w:t xml:space="preserve"> </w:t>
      </w:r>
      <w:del w:id="34" w:author="McLaughlin, Katie Anne" w:date="2023-03-27T08:19:00Z">
        <w:r w:rsidDel="00EA56E6">
          <w:rPr>
            <w:rFonts w:asciiTheme="minorHAnsi" w:hAnsiTheme="minorHAnsi" w:cstheme="minorHAnsi"/>
          </w:rPr>
          <w:delText>mediating phenotypes</w:delText>
        </w:r>
      </w:del>
      <w:ins w:id="35" w:author="McLaughlin, Katie Anne" w:date="2023-03-27T08:19:00Z">
        <w:r w:rsidR="00EA56E6">
          <w:rPr>
            <w:rFonts w:asciiTheme="minorHAnsi" w:hAnsiTheme="minorHAnsi" w:cstheme="minorHAnsi"/>
          </w:rPr>
          <w:t>mechanisms</w:t>
        </w:r>
      </w:ins>
      <w:r>
        <w:rPr>
          <w:rFonts w:asciiTheme="minorHAnsi" w:hAnsiTheme="minorHAnsi" w:cstheme="minorHAnsi"/>
        </w:rPr>
        <w:t xml:space="preserve"> </w:t>
      </w:r>
      <w:del w:id="36" w:author="McLaughlin, Katie Anne" w:date="2023-03-27T08:19:00Z">
        <w:r w:rsidDel="00EA56E6">
          <w:rPr>
            <w:rFonts w:asciiTheme="minorHAnsi" w:hAnsiTheme="minorHAnsi" w:cstheme="minorHAnsi"/>
          </w:rPr>
          <w:delText>considered cover domains of</w:delText>
        </w:r>
      </w:del>
      <w:ins w:id="37" w:author="McLaughlin, Katie Anne" w:date="2023-03-27T08:19:00Z">
        <w:r w:rsidR="00EA56E6">
          <w:rPr>
            <w:rFonts w:asciiTheme="minorHAnsi" w:hAnsiTheme="minorHAnsi" w:cstheme="minorHAnsi"/>
          </w:rPr>
          <w:t>included</w:t>
        </w:r>
      </w:ins>
      <w:r>
        <w:rPr>
          <w:rFonts w:asciiTheme="minorHAnsi" w:hAnsiTheme="minorHAnsi" w:cstheme="minorHAnsi"/>
        </w:rPr>
        <w:t xml:space="preserve"> attention bias to threat, </w:t>
      </w:r>
      <w:commentRangeStart w:id="38"/>
      <w:r>
        <w:rPr>
          <w:rFonts w:asciiTheme="minorHAnsi" w:hAnsiTheme="minorHAnsi" w:cstheme="minorHAnsi"/>
        </w:rPr>
        <w:t>emotion regulation</w:t>
      </w:r>
      <w:commentRangeEnd w:id="38"/>
      <w:r w:rsidR="00EA56E6">
        <w:rPr>
          <w:rStyle w:val="CommentReference"/>
        </w:rPr>
        <w:commentReference w:id="38"/>
      </w:r>
      <w:r>
        <w:rPr>
          <w:rFonts w:asciiTheme="minorHAnsi" w:hAnsiTheme="minorHAnsi" w:cstheme="minorHAnsi"/>
        </w:rPr>
        <w:t xml:space="preserve">, theory of mind, fear </w:t>
      </w:r>
      <w:del w:id="39" w:author="McLaughlin, Katie Anne" w:date="2023-03-27T08:20:00Z">
        <w:r w:rsidDel="00EA56E6">
          <w:rPr>
            <w:rFonts w:asciiTheme="minorHAnsi" w:hAnsiTheme="minorHAnsi" w:cstheme="minorHAnsi"/>
          </w:rPr>
          <w:delText>conditioning</w:delText>
        </w:r>
      </w:del>
      <w:ins w:id="40" w:author="McLaughlin, Katie Anne" w:date="2023-03-27T08:20:00Z">
        <w:r w:rsidR="00EA56E6">
          <w:rPr>
            <w:rFonts w:asciiTheme="minorHAnsi" w:hAnsiTheme="minorHAnsi" w:cstheme="minorHAnsi"/>
          </w:rPr>
          <w:t>learning</w:t>
        </w:r>
      </w:ins>
      <w:r>
        <w:rPr>
          <w:rFonts w:asciiTheme="minorHAnsi" w:hAnsiTheme="minorHAnsi" w:cstheme="minorHAnsi"/>
        </w:rPr>
        <w:t>, pubertal timing</w:t>
      </w:r>
      <w:r w:rsidR="000607EC">
        <w:rPr>
          <w:rFonts w:asciiTheme="minorHAnsi" w:hAnsiTheme="minorHAnsi" w:cstheme="minorHAnsi"/>
        </w:rPr>
        <w:t>, inhibitory control</w:t>
      </w:r>
      <w:r>
        <w:rPr>
          <w:rFonts w:asciiTheme="minorHAnsi" w:hAnsiTheme="minorHAnsi" w:cstheme="minorHAnsi"/>
        </w:rPr>
        <w:t xml:space="preserve">, language and reasoning ability, and reward sensitivity. </w:t>
      </w:r>
      <w:commentRangeStart w:id="41"/>
      <w:r>
        <w:rPr>
          <w:rFonts w:asciiTheme="minorHAnsi" w:hAnsiTheme="minorHAnsi" w:cstheme="minorHAnsi"/>
        </w:rPr>
        <w:t xml:space="preserve">High-dimensional mediation analysis (HIMA), combining minimax concave penalty and joint significance testing, was used to identify </w:t>
      </w:r>
      <w:del w:id="42" w:author="McLaughlin, Katie Anne" w:date="2023-03-27T08:15:00Z">
        <w:r w:rsidDel="00EA56E6">
          <w:rPr>
            <w:rFonts w:asciiTheme="minorHAnsi" w:hAnsiTheme="minorHAnsi" w:cstheme="minorHAnsi"/>
          </w:rPr>
          <w:delText xml:space="preserve">phenotypes </w:delText>
        </w:r>
      </w:del>
      <w:ins w:id="43" w:author="McLaughlin, Katie Anne" w:date="2023-03-27T08:15:00Z">
        <w:r w:rsidR="00EA56E6">
          <w:rPr>
            <w:rFonts w:asciiTheme="minorHAnsi" w:hAnsiTheme="minorHAnsi" w:cstheme="minorHAnsi"/>
          </w:rPr>
          <w:t xml:space="preserve">mechanisms </w:t>
        </w:r>
      </w:ins>
      <w:r>
        <w:rPr>
          <w:rFonts w:asciiTheme="minorHAnsi" w:hAnsiTheme="minorHAnsi" w:cstheme="minorHAnsi"/>
        </w:rPr>
        <w:t xml:space="preserve">linking </w:t>
      </w:r>
      <w:ins w:id="44" w:author="McLaughlin, Katie Anne" w:date="2023-03-27T08:15:00Z">
        <w:r w:rsidR="00EA56E6">
          <w:rPr>
            <w:rFonts w:asciiTheme="minorHAnsi" w:hAnsiTheme="minorHAnsi" w:cstheme="minorHAnsi"/>
          </w:rPr>
          <w:t xml:space="preserve">threat and </w:t>
        </w:r>
      </w:ins>
      <w:r>
        <w:rPr>
          <w:rFonts w:asciiTheme="minorHAnsi" w:hAnsiTheme="minorHAnsi" w:cstheme="minorHAnsi"/>
        </w:rPr>
        <w:t xml:space="preserve">deprivation </w:t>
      </w:r>
      <w:del w:id="45" w:author="McLaughlin, Katie Anne" w:date="2023-03-27T08:16:00Z">
        <w:r w:rsidDel="00EA56E6">
          <w:rPr>
            <w:rFonts w:asciiTheme="minorHAnsi" w:hAnsiTheme="minorHAnsi" w:cstheme="minorHAnsi"/>
          </w:rPr>
          <w:delText xml:space="preserve">and threat </w:delText>
        </w:r>
      </w:del>
      <w:r>
        <w:rPr>
          <w:rFonts w:asciiTheme="minorHAnsi" w:hAnsiTheme="minorHAnsi" w:cstheme="minorHAnsi"/>
        </w:rPr>
        <w:t>to psychopathology</w:t>
      </w:r>
      <w:commentRangeEnd w:id="41"/>
      <w:r w:rsidR="00EA56E6">
        <w:rPr>
          <w:rStyle w:val="CommentReference"/>
        </w:rPr>
        <w:commentReference w:id="41"/>
      </w:r>
      <w:r>
        <w:rPr>
          <w:rFonts w:asciiTheme="minorHAnsi" w:hAnsiTheme="minorHAnsi" w:cstheme="minorHAnsi"/>
        </w:rPr>
        <w:t xml:space="preserve">. </w:t>
      </w:r>
      <w:ins w:id="46" w:author="McLaughlin, Katie Anne" w:date="2023-03-27T08:23:00Z">
        <w:r w:rsidR="00D2180C">
          <w:rPr>
            <w:rFonts w:asciiTheme="minorHAnsi" w:hAnsiTheme="minorHAnsi" w:cstheme="minorHAnsi"/>
          </w:rPr>
          <w:t>Blunted r</w:t>
        </w:r>
      </w:ins>
      <w:del w:id="47" w:author="McLaughlin, Katie Anne" w:date="2023-03-27T08:23:00Z">
        <w:r w:rsidR="00B92064" w:rsidDel="00D2180C">
          <w:rPr>
            <w:rFonts w:asciiTheme="minorHAnsi" w:hAnsiTheme="minorHAnsi" w:cstheme="minorHAnsi"/>
          </w:rPr>
          <w:delText>R</w:delText>
        </w:r>
      </w:del>
      <w:r w:rsidR="00B92064">
        <w:rPr>
          <w:rFonts w:asciiTheme="minorHAnsi" w:hAnsiTheme="minorHAnsi" w:cstheme="minorHAnsi"/>
        </w:rPr>
        <w:t xml:space="preserve">eward sensitivity and pubertal timing were retained as jointly significant predictors of internalizing symptomatology, and inhibitory control in addition to pubertal timing and </w:t>
      </w:r>
      <w:r w:rsidR="00705B12">
        <w:rPr>
          <w:rFonts w:asciiTheme="minorHAnsi" w:hAnsiTheme="minorHAnsi" w:cstheme="minorHAnsi"/>
        </w:rPr>
        <w:t>reward sensitivity were jointly predictive of externalizing symptomatology.</w:t>
      </w:r>
      <w:r w:rsidR="00B92064">
        <w:rPr>
          <w:rFonts w:asciiTheme="minorHAnsi" w:hAnsiTheme="minorHAnsi" w:cstheme="minorHAnsi"/>
        </w:rPr>
        <w:t xml:space="preserve"> </w:t>
      </w:r>
      <w:ins w:id="48" w:author="McLaughlin, Katie Anne" w:date="2023-03-27T08:23:00Z">
        <w:r w:rsidR="00D2180C">
          <w:rPr>
            <w:rFonts w:asciiTheme="minorHAnsi" w:hAnsiTheme="minorHAnsi" w:cstheme="minorHAnsi"/>
          </w:rPr>
          <w:t>Blunted r</w:t>
        </w:r>
      </w:ins>
      <w:del w:id="49" w:author="McLaughlin, Katie Anne" w:date="2023-03-27T08:23:00Z">
        <w:r w:rsidR="00705B12" w:rsidDel="00D2180C">
          <w:rPr>
            <w:rFonts w:asciiTheme="minorHAnsi" w:hAnsiTheme="minorHAnsi" w:cstheme="minorHAnsi"/>
          </w:rPr>
          <w:delText>R</w:delText>
        </w:r>
      </w:del>
      <w:r w:rsidR="00B92064">
        <w:rPr>
          <w:rFonts w:asciiTheme="minorHAnsi" w:hAnsiTheme="minorHAnsi" w:cstheme="minorHAnsi"/>
        </w:rPr>
        <w:t xml:space="preserve">eward sensitivity </w:t>
      </w:r>
      <w:r w:rsidR="00705B12">
        <w:rPr>
          <w:rFonts w:asciiTheme="minorHAnsi" w:hAnsiTheme="minorHAnsi" w:cstheme="minorHAnsi"/>
        </w:rPr>
        <w:t>was</w:t>
      </w:r>
      <w:r w:rsidR="00B92064">
        <w:rPr>
          <w:rFonts w:asciiTheme="minorHAnsi" w:hAnsiTheme="minorHAnsi" w:cstheme="minorHAnsi"/>
        </w:rPr>
        <w:t xml:space="preserve"> a significant mediator of the </w:t>
      </w:r>
      <w:ins w:id="50" w:author="McLaughlin, Katie Anne" w:date="2023-03-27T08:25:00Z">
        <w:r w:rsidR="00D2180C">
          <w:rPr>
            <w:rFonts w:asciiTheme="minorHAnsi" w:hAnsiTheme="minorHAnsi" w:cstheme="minorHAnsi"/>
          </w:rPr>
          <w:t xml:space="preserve">prospective </w:t>
        </w:r>
      </w:ins>
      <w:r w:rsidR="00B92064">
        <w:rPr>
          <w:rFonts w:asciiTheme="minorHAnsi" w:hAnsiTheme="minorHAnsi" w:cstheme="minorHAnsi"/>
        </w:rPr>
        <w:t xml:space="preserve">relationship between threat and internalizing psychopathology, explaining </w:t>
      </w:r>
      <w:r w:rsidR="00215389">
        <w:rPr>
          <w:rFonts w:asciiTheme="minorHAnsi" w:hAnsiTheme="minorHAnsi" w:cstheme="minorHAnsi"/>
        </w:rPr>
        <w:t>15.29</w:t>
      </w:r>
      <w:r w:rsidR="00B92064">
        <w:rPr>
          <w:rFonts w:asciiTheme="minorHAnsi" w:hAnsiTheme="minorHAnsi" w:cstheme="minorHAnsi"/>
        </w:rPr>
        <w:t xml:space="preserve">% of </w:t>
      </w:r>
      <w:del w:id="51" w:author="McLaughlin, Katie Anne" w:date="2023-03-27T08:25:00Z">
        <w:r w:rsidR="00B92064" w:rsidDel="00D2180C">
          <w:rPr>
            <w:rFonts w:asciiTheme="minorHAnsi" w:hAnsiTheme="minorHAnsi" w:cstheme="minorHAnsi"/>
          </w:rPr>
          <w:delText>threat’s total effect</w:delText>
        </w:r>
      </w:del>
      <w:ins w:id="52" w:author="McLaughlin, Katie Anne" w:date="2023-03-27T08:25:00Z">
        <w:r w:rsidR="00D2180C">
          <w:rPr>
            <w:rFonts w:asciiTheme="minorHAnsi" w:hAnsiTheme="minorHAnsi" w:cstheme="minorHAnsi"/>
          </w:rPr>
          <w:t>this association</w:t>
        </w:r>
      </w:ins>
      <w:r w:rsidR="00B92064">
        <w:rPr>
          <w:rFonts w:asciiTheme="minorHAnsi" w:hAnsiTheme="minorHAnsi" w:cstheme="minorHAnsi"/>
        </w:rPr>
        <w:t xml:space="preserve"> after controlling for pubertal timing. While deprivation was a strong independent predictor of both internalizing and externalizing psychopathology, none of the cognitive, affective, and developmental </w:t>
      </w:r>
      <w:del w:id="53" w:author="McLaughlin, Katie Anne" w:date="2023-03-27T08:25:00Z">
        <w:r w:rsidR="00B92064" w:rsidDel="00D2180C">
          <w:rPr>
            <w:rFonts w:asciiTheme="minorHAnsi" w:hAnsiTheme="minorHAnsi" w:cstheme="minorHAnsi"/>
          </w:rPr>
          <w:delText xml:space="preserve">phenotypes </w:delText>
        </w:r>
      </w:del>
      <w:ins w:id="54" w:author="McLaughlin, Katie Anne" w:date="2023-03-27T08:25:00Z">
        <w:r w:rsidR="00D2180C">
          <w:rPr>
            <w:rFonts w:asciiTheme="minorHAnsi" w:hAnsiTheme="minorHAnsi" w:cstheme="minorHAnsi"/>
          </w:rPr>
          <w:t xml:space="preserve">processes </w:t>
        </w:r>
      </w:ins>
      <w:r w:rsidR="00B92064">
        <w:rPr>
          <w:rFonts w:asciiTheme="minorHAnsi" w:hAnsiTheme="minorHAnsi" w:cstheme="minorHAnsi"/>
        </w:rPr>
        <w:t xml:space="preserve">considered </w:t>
      </w:r>
      <w:ins w:id="55" w:author="McLaughlin, Katie Anne" w:date="2023-03-27T08:25:00Z">
        <w:r w:rsidR="00D2180C">
          <w:rPr>
            <w:rFonts w:asciiTheme="minorHAnsi" w:hAnsiTheme="minorHAnsi" w:cstheme="minorHAnsi"/>
          </w:rPr>
          <w:t xml:space="preserve">significantly </w:t>
        </w:r>
      </w:ins>
      <w:r w:rsidR="00B92064">
        <w:rPr>
          <w:rFonts w:asciiTheme="minorHAnsi" w:hAnsiTheme="minorHAnsi" w:cstheme="minorHAnsi"/>
        </w:rPr>
        <w:t xml:space="preserve">mediated </w:t>
      </w:r>
      <w:del w:id="56" w:author="McLaughlin, Katie Anne" w:date="2023-03-27T08:25:00Z">
        <w:r w:rsidR="00B92064" w:rsidDel="00D2180C">
          <w:rPr>
            <w:rFonts w:asciiTheme="minorHAnsi" w:hAnsiTheme="minorHAnsi" w:cstheme="minorHAnsi"/>
          </w:rPr>
          <w:delText>its effect</w:delText>
        </w:r>
      </w:del>
      <w:ins w:id="57" w:author="McLaughlin, Katie Anne" w:date="2023-03-27T08:25:00Z">
        <w:r w:rsidR="00D2180C">
          <w:rPr>
            <w:rFonts w:asciiTheme="minorHAnsi" w:hAnsiTheme="minorHAnsi" w:cstheme="minorHAnsi"/>
          </w:rPr>
          <w:t>these associations</w:t>
        </w:r>
      </w:ins>
      <w:r w:rsidR="00B92064">
        <w:rPr>
          <w:rFonts w:asciiTheme="minorHAnsi" w:hAnsiTheme="minorHAnsi" w:cstheme="minorHAnsi"/>
        </w:rPr>
        <w:t xml:space="preserve">. </w:t>
      </w:r>
      <w:ins w:id="58" w:author="McLaughlin, Katie Anne" w:date="2023-03-27T08:25:00Z">
        <w:r w:rsidR="00D2180C">
          <w:rPr>
            <w:rFonts w:asciiTheme="minorHAnsi" w:hAnsiTheme="minorHAnsi" w:cstheme="minorHAnsi"/>
          </w:rPr>
          <w:t>NEED A CONCLUSION SENTENCE…</w:t>
        </w:r>
      </w:ins>
    </w:p>
    <w:p w14:paraId="5034EAA3" w14:textId="191A4B14" w:rsidR="00B92064" w:rsidRDefault="00B92064">
      <w:pPr>
        <w:rPr>
          <w:rFonts w:asciiTheme="minorHAnsi" w:hAnsiTheme="minorHAnsi" w:cstheme="minorHAnsi"/>
        </w:rPr>
      </w:pPr>
    </w:p>
    <w:p w14:paraId="20BF0C45" w14:textId="196721C9" w:rsidR="00705B12" w:rsidRDefault="00705B12">
      <w:pPr>
        <w:rPr>
          <w:rFonts w:asciiTheme="minorHAnsi" w:hAnsiTheme="minorHAnsi" w:cstheme="minorHAnsi"/>
        </w:rPr>
      </w:pPr>
      <w:r>
        <w:rPr>
          <w:rFonts w:asciiTheme="minorHAnsi" w:hAnsiTheme="minorHAnsi" w:cstheme="minorHAnsi"/>
        </w:rPr>
        <w:br w:type="page"/>
      </w:r>
    </w:p>
    <w:p w14:paraId="65F58BFA" w14:textId="77777777" w:rsidR="00705B12" w:rsidRDefault="00705B12" w:rsidP="00705B12">
      <w:pPr>
        <w:spacing w:after="240" w:line="360" w:lineRule="auto"/>
        <w:rPr>
          <w:rFonts w:ascii="Calibri" w:hAnsi="Calibri" w:cs="Calibri"/>
        </w:rPr>
      </w:pPr>
      <w:r>
        <w:rPr>
          <w:rFonts w:ascii="Calibri" w:hAnsi="Calibri" w:cs="Calibri"/>
          <w:b/>
          <w:u w:val="single"/>
        </w:rPr>
        <w:lastRenderedPageBreak/>
        <w:t>Introduction</w:t>
      </w:r>
    </w:p>
    <w:p w14:paraId="1807DEDF" w14:textId="48BC3F35" w:rsidR="00705B12" w:rsidRDefault="00705B12" w:rsidP="00705B12">
      <w:pPr>
        <w:spacing w:after="240" w:line="360" w:lineRule="auto"/>
        <w:rPr>
          <w:rFonts w:ascii="Calibri" w:hAnsi="Calibri" w:cs="Calibri"/>
        </w:rPr>
      </w:pPr>
      <w:r>
        <w:rPr>
          <w:rFonts w:ascii="Calibri" w:hAnsi="Calibri" w:cs="Calibri"/>
        </w:rPr>
        <w:t xml:space="preserve">Adversity experienced early in life is a well-established predictor of psychopathology, explaining roughly 30% of the liability for lifetime psychiatric </w:t>
      </w:r>
      <w:r w:rsidRPr="0026772C">
        <w:rPr>
          <w:rFonts w:asciiTheme="minorHAnsi" w:hAnsiTheme="minorHAnsi" w:cstheme="minorHAnsi"/>
        </w:rPr>
        <w:t xml:space="preserve">disorders </w: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 </w:instrText>
      </w:r>
      <w:r w:rsidRPr="0026772C">
        <w:rPr>
          <w:rFonts w:asciiTheme="minorHAnsi" w:hAnsiTheme="minorHAnsi" w:cstheme="minorHAnsi"/>
        </w:rPr>
        <w:fldChar w:fldCharType="begin">
          <w:fldData xml:space="preserve">PEVuZE5vdGU+PENpdGU+PEF1dGhvcj5LZXNzbGVyPC9BdXRob3I+PFllYXI+MjAxMDwvWWVhcj48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</w:fldData>
        </w:fldChar>
      </w:r>
      <w:r w:rsidRPr="0026772C">
        <w:rPr>
          <w:rFonts w:asciiTheme="minorHAnsi" w:hAnsiTheme="minorHAnsi" w:cstheme="minorHAnsi"/>
        </w:rPr>
        <w:instrText xml:space="preserve"> ADDIN EN.CITE.DATA </w:instrText>
      </w:r>
      <w:r w:rsidRPr="0026772C">
        <w:rPr>
          <w:rFonts w:asciiTheme="minorHAnsi" w:hAnsiTheme="minorHAnsi" w:cstheme="minorHAnsi"/>
        </w:rPr>
      </w:r>
      <w:r w:rsidRPr="0026772C">
        <w:rPr>
          <w:rFonts w:asciiTheme="minorHAnsi" w:hAnsiTheme="minorHAnsi" w:cstheme="minorHAnsi"/>
        </w:rPr>
        <w:fldChar w:fldCharType="end"/>
      </w:r>
      <w:r w:rsidRPr="0026772C">
        <w:rPr>
          <w:rFonts w:asciiTheme="minorHAnsi" w:hAnsiTheme="minorHAnsi" w:cstheme="minorHAnsi"/>
        </w:rPr>
      </w:r>
      <w:r w:rsidRPr="0026772C">
        <w:rPr>
          <w:rFonts w:asciiTheme="minorHAnsi" w:hAnsiTheme="minorHAnsi" w:cstheme="minorHAnsi"/>
        </w:rPr>
        <w:fldChar w:fldCharType="separate"/>
      </w:r>
      <w:r w:rsidRPr="0026772C">
        <w:rPr>
          <w:rFonts w:asciiTheme="minorHAnsi" w:hAnsiTheme="minorHAnsi" w:cstheme="minorHAnsi"/>
          <w:noProof/>
        </w:rPr>
        <w:t>(Kessler et al., 2010; McLaughlin et al., 2012)</w:t>
      </w:r>
      <w:r w:rsidRPr="0026772C">
        <w:rPr>
          <w:rFonts w:asciiTheme="minorHAnsi" w:hAnsiTheme="minorHAnsi" w:cstheme="minorHAnsi"/>
        </w:rPr>
        <w:fldChar w:fldCharType="end"/>
      </w:r>
      <w:r w:rsidRPr="0026772C">
        <w:rPr>
          <w:rFonts w:ascii="Calibri" w:hAnsi="Calibri" w:cs="Calibri"/>
        </w:rPr>
        <w:t>.</w:t>
      </w:r>
      <w:r>
        <w:rPr>
          <w:rFonts w:ascii="Calibri" w:hAnsi="Calibri" w:cs="Calibri"/>
        </w:rPr>
        <w:t xml:space="preserve"> Early</w:t>
      </w:r>
      <w:ins w:id="59" w:author="McLaughlin, Katie Anne" w:date="2023-03-27T08:49:00Z">
        <w:r w:rsidR="00C514B3">
          <w:rPr>
            <w:rFonts w:ascii="Calibri" w:hAnsi="Calibri" w:cs="Calibri"/>
          </w:rPr>
          <w:t>-</w:t>
        </w:r>
      </w:ins>
      <w:del w:id="60" w:author="McLaughlin, Katie Anne" w:date="2023-03-27T08:49:00Z">
        <w:r w:rsidDel="00C514B3">
          <w:rPr>
            <w:rFonts w:ascii="Calibri" w:hAnsi="Calibri" w:cs="Calibri"/>
          </w:rPr>
          <w:delText xml:space="preserve"> </w:delText>
        </w:r>
      </w:del>
      <w:r>
        <w:rPr>
          <w:rFonts w:ascii="Calibri" w:hAnsi="Calibri" w:cs="Calibri"/>
        </w:rPr>
        <w:t xml:space="preserve">life adversity is defined as a circumstance (either chronic, or singular but severe) that constitutes a deviation from a nurturing environment conducive to normative development and likely requires adaptation on behalf of an average child </w:t>
      </w:r>
      <w:r w:rsidRPr="0074250E">
        <w:rPr>
          <w:rFonts w:ascii="Calibri" w:hAnsi="Calibri" w:cs="Calibri"/>
        </w:rPr>
        <w:fldChar w:fldCharType="begin"/>
      </w:r>
      <w:r>
        <w:rPr>
          <w:rFonts w:ascii="Calibri" w:hAnsi="Calibri" w:cs="Calibri"/>
        </w:rPr>
        <w:instrText xml:space="preserve"> ADDIN EN.CITE &lt;EndNote&gt;&lt;Cite&gt;&lt;Author&gt;McLaughlin&lt;/Author&gt;&lt;Year&gt;2016&lt;/Year&gt;&lt;RecNum&gt;10&lt;/RecNum&gt;&lt;DisplayText&gt;(McLaughlin, 2016)&lt;/DisplayText&gt;&lt;record&gt;&lt;rec-number&gt;10&lt;/rec-number&gt;&lt;foreign-keys&gt;&lt;key app="EN" db-id="5pv2f2fzhfxv2weaa0fvvza0vt0dred9pwt9" timestamp="1669657596" guid="83edac3f-d40f-4cd6-b4f5-3ef1217b692c"&gt;10&lt;/key&gt;&lt;/foreign-keys&gt;&lt;ref-type name="Journal Article"&gt;17&lt;/ref-type&gt;&lt;contributors&gt;&lt;authors&gt;&lt;author&gt;McLaughlin, K. A.&lt;/author&gt;&lt;/authors&gt;&lt;/contributors&gt;&lt;auth-address&gt;a Department of Psychology , University of Washington.&lt;/auth-address&gt;&lt;titles&gt;&lt;title&gt;Future Directions in Childhood Adversity and Youth Psychopathology&lt;/title&gt;&lt;secondary-title&gt;J Clin Child Adolesc Psychol&lt;/secondary-title&gt;&lt;/titles&gt;&lt;periodical&gt;&lt;full-title&gt;J Clin Child Adolesc Psychol&lt;/full-title&gt;&lt;/periodical&gt;&lt;pages&gt;361-82&lt;/pages&gt;&lt;volume&gt;45&lt;/volume&gt;&lt;number&gt;3&lt;/number&gt;&lt;edition&gt;2016/02/06&lt;/edition&gt;&lt;keywords&gt;&lt;keyword&gt;Adolescent&lt;/keyword&gt;&lt;keyword&gt;Child&lt;/keyword&gt;&lt;keyword&gt;*Child Development&lt;/keyword&gt;&lt;keyword&gt;Emotions&lt;/keyword&gt;&lt;keyword&gt;Humans&lt;/keyword&gt;&lt;keyword&gt;*Life Change Events&lt;/keyword&gt;&lt;keyword&gt;Mental Health&lt;/keyword&gt;&lt;keyword&gt;*Psychopathology&lt;/keyword&gt;&lt;keyword&gt;Social Environment&lt;/keyword&gt;&lt;keyword&gt;Stress, Psychological/*physiopathology&lt;/keyword&gt;&lt;/keywords&gt;&lt;dates&gt;&lt;year&gt;2016&lt;/year&gt;&lt;/dates&gt;&lt;isbn&gt;1537-4424 (Electronic)&amp;#xD;1537-4416 (Linking)&lt;/isbn&gt;&lt;accession-num&gt;26849071&lt;/accession-num&gt;&lt;urls&gt;&lt;related-urls&gt;&lt;url&gt;https://www.ncbi.nlm.nih.gov/pubmed/26849071&lt;/url&gt;&lt;/related-urls&gt;&lt;/urls&gt;&lt;custom2&gt;PMC4837019&lt;/custom2&gt;&lt;electronic-resource-num&gt;10.1080/15374416.2015.1110823&lt;/electronic-resource-num&gt;&lt;/record&gt;&lt;/Cite&gt;&lt;/EndNote&gt;</w:instrText>
      </w:r>
      <w:r w:rsidRPr="0074250E">
        <w:rPr>
          <w:rFonts w:ascii="Calibri" w:hAnsi="Calibri" w:cs="Calibri"/>
        </w:rPr>
        <w:fldChar w:fldCharType="separate"/>
      </w:r>
      <w:r>
        <w:rPr>
          <w:rFonts w:ascii="Calibri" w:hAnsi="Calibri" w:cs="Calibri"/>
          <w:noProof/>
        </w:rPr>
        <w:t>(McLaughlin, 2016)</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r>
        <w:rPr>
          <w:rFonts w:ascii="Calibri" w:hAnsi="Calibri" w:cs="Calibri"/>
        </w:rPr>
        <w:t>Adversity</w:t>
      </w:r>
      <w:r w:rsidRPr="0074250E">
        <w:rPr>
          <w:rFonts w:ascii="Calibri" w:hAnsi="Calibri" w:cs="Calibri"/>
        </w:rPr>
        <w:t xml:space="preserve"> is, however, not monolithic. The dimensional model of adversity </w:t>
      </w:r>
      <w:del w:id="61" w:author="McLaughlin, Katie Anne" w:date="2023-03-27T08:49:00Z">
        <w:r w:rsidRPr="0074250E" w:rsidDel="007F4C90">
          <w:rPr>
            <w:rFonts w:ascii="Calibri" w:hAnsi="Calibri" w:cs="Calibri"/>
          </w:rPr>
          <w:delText xml:space="preserve">and psychopathology </w:delText>
        </w:r>
      </w:del>
      <w:r w:rsidRPr="0074250E">
        <w:rPr>
          <w:rFonts w:ascii="Calibri" w:hAnsi="Calibri" w:cs="Calibri"/>
        </w:rPr>
        <w:t xml:space="preserve">proposes that </w:t>
      </w:r>
      <w:ins w:id="62" w:author="McLaughlin, Katie Anne" w:date="2023-03-27T08:49:00Z">
        <w:r w:rsidR="007F4C90">
          <w:rPr>
            <w:rFonts w:ascii="Calibri" w:hAnsi="Calibri" w:cs="Calibri"/>
          </w:rPr>
          <w:t xml:space="preserve">adversity can be conceptualized across dimensions of experience that share common features including </w:t>
        </w:r>
      </w:ins>
      <w:r w:rsidRPr="0074250E">
        <w:rPr>
          <w:rFonts w:ascii="Calibri" w:hAnsi="Calibri" w:cs="Calibri"/>
        </w:rPr>
        <w:t>threat</w:t>
      </w:r>
      <w:ins w:id="63" w:author="McLaughlin, Katie Anne" w:date="2023-03-27T08:50:00Z">
        <w:r w:rsidR="007F4C90">
          <w:rPr>
            <w:rFonts w:ascii="Calibri" w:hAnsi="Calibri" w:cs="Calibri"/>
          </w:rPr>
          <w:t>—</w:t>
        </w:r>
      </w:ins>
      <w:ins w:id="64" w:author="McLaughlin, Katie Anne" w:date="2023-03-27T08:49:00Z">
        <w:r w:rsidR="007F4C90">
          <w:rPr>
            <w:rFonts w:ascii="Calibri" w:hAnsi="Calibri" w:cs="Calibri"/>
          </w:rPr>
          <w:t>which</w:t>
        </w:r>
      </w:ins>
      <w:ins w:id="65" w:author="McLaughlin, Katie Anne" w:date="2023-03-27T08:50:00Z">
        <w:r w:rsidR="007F4C90">
          <w:rPr>
            <w:rFonts w:ascii="Calibri" w:hAnsi="Calibri" w:cs="Calibri"/>
          </w:rPr>
          <w:t xml:space="preserve"> </w:t>
        </w:r>
      </w:ins>
      <w:ins w:id="66" w:author="McLaughlin, Katie Anne" w:date="2023-03-27T08:49:00Z">
        <w:r w:rsidR="007F4C90">
          <w:rPr>
            <w:rFonts w:ascii="Calibri" w:hAnsi="Calibri" w:cs="Calibri"/>
          </w:rPr>
          <w:t xml:space="preserve">involves experiences that involve </w:t>
        </w:r>
      </w:ins>
      <w:del w:id="67" w:author="McLaughlin, Katie Anne" w:date="2023-03-27T08:49:00Z">
        <w:r w:rsidRPr="0074250E" w:rsidDel="007F4C90">
          <w:rPr>
            <w:rFonts w:ascii="Calibri" w:hAnsi="Calibri" w:cs="Calibri"/>
          </w:rPr>
          <w:delText xml:space="preserve"> (</w:delText>
        </w:r>
      </w:del>
      <w:r w:rsidRPr="0074250E">
        <w:rPr>
          <w:rFonts w:ascii="Calibri" w:hAnsi="Calibri" w:cs="Calibri"/>
        </w:rPr>
        <w:t>harm or threat of harm</w:t>
      </w:r>
      <w:ins w:id="68" w:author="McLaughlin, Katie Anne" w:date="2023-03-27T08:49:00Z">
        <w:r w:rsidR="007F4C90">
          <w:rPr>
            <w:rFonts w:ascii="Calibri" w:hAnsi="Calibri" w:cs="Calibri"/>
          </w:rPr>
          <w:t xml:space="preserve"> to the child’s phy</w:t>
        </w:r>
      </w:ins>
      <w:ins w:id="69" w:author="McLaughlin, Katie Anne" w:date="2023-03-27T08:50:00Z">
        <w:r w:rsidR="007F4C90">
          <w:rPr>
            <w:rFonts w:ascii="Calibri" w:hAnsi="Calibri" w:cs="Calibri"/>
          </w:rPr>
          <w:t>sical integrity,</w:t>
        </w:r>
      </w:ins>
      <w:del w:id="70" w:author="McLaughlin, Katie Anne" w:date="2023-03-27T08:49:00Z">
        <w:r w:rsidRPr="0074250E" w:rsidDel="007F4C90">
          <w:rPr>
            <w:rFonts w:ascii="Calibri" w:hAnsi="Calibri" w:cs="Calibri"/>
          </w:rPr>
          <w:delText>)</w:delText>
        </w:r>
      </w:del>
      <w:r w:rsidRPr="0074250E">
        <w:rPr>
          <w:rFonts w:ascii="Calibri" w:hAnsi="Calibri" w:cs="Calibri"/>
        </w:rPr>
        <w:t xml:space="preserve"> and deprivation</w:t>
      </w:r>
      <w:ins w:id="71" w:author="McLaughlin, Katie Anne" w:date="2023-03-27T08:50:00Z">
        <w:r w:rsidR="007F4C90">
          <w:rPr>
            <w:rFonts w:ascii="Calibri" w:hAnsi="Calibri" w:cs="Calibri"/>
          </w:rPr>
          <w:t xml:space="preserve">—which involves </w:t>
        </w:r>
      </w:ins>
      <w:del w:id="72" w:author="McLaughlin, Katie Anne" w:date="2023-03-27T08:50:00Z">
        <w:r w:rsidRPr="0074250E" w:rsidDel="007F4C90">
          <w:rPr>
            <w:rFonts w:ascii="Calibri" w:hAnsi="Calibri" w:cs="Calibri"/>
          </w:rPr>
          <w:delText xml:space="preserve"> (lack of</w:delText>
        </w:r>
      </w:del>
      <w:ins w:id="73" w:author="McLaughlin, Katie Anne" w:date="2023-03-27T08:50:00Z">
        <w:r w:rsidR="007F4C90">
          <w:rPr>
            <w:rFonts w:ascii="Calibri" w:hAnsi="Calibri" w:cs="Calibri"/>
          </w:rPr>
          <w:t>reduced</w:t>
        </w:r>
      </w:ins>
      <w:r w:rsidRPr="0074250E">
        <w:rPr>
          <w:rFonts w:ascii="Calibri" w:hAnsi="Calibri" w:cs="Calibri"/>
        </w:rPr>
        <w:t xml:space="preserve"> social or cognitive stimulation</w:t>
      </w:r>
      <w:ins w:id="74" w:author="McLaughlin, Katie Anne" w:date="2023-03-27T08:50:00Z">
        <w:r w:rsidR="007F4C90">
          <w:rPr>
            <w:rFonts w:ascii="Calibri" w:hAnsi="Calibri" w:cs="Calibri"/>
          </w:rPr>
          <w:t>. The dimensions of threat and deprivation have been argued to</w:t>
        </w:r>
      </w:ins>
      <w:del w:id="75" w:author="McLaughlin, Katie Anne" w:date="2023-03-27T08:50:00Z">
        <w:r w:rsidRPr="0074250E" w:rsidDel="007F4C90">
          <w:rPr>
            <w:rFonts w:ascii="Calibri" w:hAnsi="Calibri" w:cs="Calibri"/>
          </w:rPr>
          <w:delText xml:space="preserve"> and</w:delText>
        </w:r>
      </w:del>
      <w:r w:rsidRPr="0074250E">
        <w:rPr>
          <w:rFonts w:ascii="Calibri" w:hAnsi="Calibri" w:cs="Calibri"/>
        </w:rPr>
        <w:t xml:space="preserve"> </w:t>
      </w:r>
      <w:del w:id="76" w:author="McLaughlin, Katie Anne" w:date="2023-03-27T08:50:00Z">
        <w:r w:rsidRPr="0074250E" w:rsidDel="007F4C90">
          <w:rPr>
            <w:rFonts w:ascii="Calibri" w:hAnsi="Calibri" w:cs="Calibri"/>
          </w:rPr>
          <w:delText xml:space="preserve">nurturing support) </w:delText>
        </w:r>
      </w:del>
      <w:r w:rsidRPr="0074250E">
        <w:rPr>
          <w:rFonts w:ascii="Calibri" w:hAnsi="Calibri" w:cs="Calibri"/>
        </w:rPr>
        <w:t>influence cognitive, affective, and neur</w:t>
      </w:r>
      <w:ins w:id="77" w:author="McLaughlin, Katie Anne" w:date="2023-03-27T08:50:00Z">
        <w:r w:rsidR="007F4C90">
          <w:rPr>
            <w:rFonts w:ascii="Calibri" w:hAnsi="Calibri" w:cs="Calibri"/>
          </w:rPr>
          <w:t>al</w:t>
        </w:r>
      </w:ins>
      <w:del w:id="78" w:author="McLaughlin, Katie Anne" w:date="2023-03-27T08:50:00Z">
        <w:r w:rsidRPr="0074250E" w:rsidDel="007F4C90">
          <w:rPr>
            <w:rFonts w:ascii="Calibri" w:hAnsi="Calibri" w:cs="Calibri"/>
          </w:rPr>
          <w:delText>o</w:delText>
        </w:r>
      </w:del>
      <w:ins w:id="79" w:author="McLaughlin, Katie Anne" w:date="2023-03-27T08:50:00Z">
        <w:r w:rsidR="007F4C90">
          <w:rPr>
            <w:rFonts w:ascii="Calibri" w:hAnsi="Calibri" w:cs="Calibri"/>
          </w:rPr>
          <w:t xml:space="preserve"> </w:t>
        </w:r>
      </w:ins>
      <w:r w:rsidRPr="0074250E">
        <w:rPr>
          <w:rFonts w:ascii="Calibri" w:hAnsi="Calibri" w:cs="Calibri"/>
        </w:rPr>
        <w:t>development</w:t>
      </w:r>
      <w:del w:id="80" w:author="McLaughlin, Katie Anne" w:date="2023-03-27T08:50:00Z">
        <w:r w:rsidRPr="0074250E" w:rsidDel="007F4C90">
          <w:rPr>
            <w:rFonts w:ascii="Calibri" w:hAnsi="Calibri" w:cs="Calibri"/>
          </w:rPr>
          <w:delText>al</w:delText>
        </w:r>
      </w:del>
      <w:r w:rsidRPr="0074250E">
        <w:rPr>
          <w:rFonts w:ascii="Calibri" w:hAnsi="Calibri" w:cs="Calibri"/>
        </w:rPr>
        <w:t xml:space="preserve"> </w:t>
      </w:r>
      <w:del w:id="81" w:author="McLaughlin, Katie Anne" w:date="2023-03-27T08:50:00Z">
        <w:r w:rsidRPr="0074250E" w:rsidDel="007F4C90">
          <w:rPr>
            <w:rFonts w:ascii="Calibri" w:hAnsi="Calibri" w:cs="Calibri"/>
          </w:rPr>
          <w:delText xml:space="preserve">phenotypes </w:delText>
        </w:r>
      </w:del>
      <w:r w:rsidRPr="0074250E">
        <w:rPr>
          <w:rFonts w:ascii="Calibri" w:hAnsi="Calibri" w:cs="Calibri"/>
        </w:rPr>
        <w:t>in ways that are at least partially distinct</w:t>
      </w:r>
      <w:r>
        <w:rPr>
          <w:rFonts w:ascii="Calibri" w:hAnsi="Calibri" w:cs="Calibri"/>
        </w:rPr>
        <w:t xml:space="preserve"> </w:t>
      </w:r>
      <w:r w:rsidRPr="0074250E">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ZGFuLCAyMDE2OyBNY0xhdWdobGluIGV0IGFsLiwgMjAxNDsgU2hlcmlkYW4gJmFtcDsgTWNMYXVn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b25pYy1yZXNvdXJjZS1udW0+PC9yZWNvcmQ+PC9DaXRlPjwvRW5kTm90ZT5=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PEVuZE5vdGU+PENpdGU+PEF1dGhvcj5NY0xhdWdobGluPC9BdXRob3I+PFllYXI+MjAxNDwvWWVh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74250E">
        <w:rPr>
          <w:rFonts w:ascii="Calibri" w:hAnsi="Calibri" w:cs="Calibri"/>
        </w:rPr>
      </w:r>
      <w:r w:rsidRPr="0074250E">
        <w:rPr>
          <w:rFonts w:ascii="Calibri" w:hAnsi="Calibri" w:cs="Calibri"/>
        </w:rPr>
        <w:fldChar w:fldCharType="separate"/>
      </w:r>
      <w:r>
        <w:rPr>
          <w:rFonts w:ascii="Calibri" w:hAnsi="Calibri" w:cs="Calibri"/>
          <w:noProof/>
        </w:rPr>
        <w:t>(McLaughlin &amp; Sheridan, 2016; McLaughlin et al., 2014; Sheridan &amp; McLaughlin, 2014)</w:t>
      </w:r>
      <w:r w:rsidRPr="0074250E">
        <w:rPr>
          <w:rFonts w:ascii="Calibri" w:hAnsi="Calibri" w:cs="Calibri"/>
        </w:rPr>
        <w:fldChar w:fldCharType="end"/>
      </w:r>
      <w:r>
        <w:rPr>
          <w:rFonts w:ascii="Calibri" w:hAnsi="Calibri" w:cs="Calibri"/>
        </w:rPr>
        <w:t>.</w:t>
      </w:r>
      <w:r w:rsidRPr="0074250E">
        <w:rPr>
          <w:rFonts w:ascii="Calibri" w:hAnsi="Calibri" w:cs="Calibri"/>
        </w:rPr>
        <w:t xml:space="preserve"> </w:t>
      </w:r>
    </w:p>
    <w:p w14:paraId="23076964" w14:textId="45CF303C" w:rsidR="00D773C8" w:rsidRDefault="00705B12" w:rsidP="00705B12">
      <w:pPr>
        <w:spacing w:after="240" w:line="360" w:lineRule="auto"/>
        <w:rPr>
          <w:rFonts w:ascii="Calibri" w:hAnsi="Calibri" w:cs="Calibri"/>
        </w:rPr>
      </w:pPr>
      <w:commentRangeStart w:id="82"/>
      <w:r>
        <w:rPr>
          <w:rFonts w:ascii="Calibri" w:hAnsi="Calibri" w:cs="Calibri"/>
        </w:rPr>
        <w:t>Mechanisms by which early</w:t>
      </w:r>
      <w:ins w:id="83" w:author="McLaughlin, Katie Anne" w:date="2023-03-27T08:50:00Z">
        <w:r w:rsidR="007F4C90">
          <w:rPr>
            <w:rFonts w:ascii="Calibri" w:hAnsi="Calibri" w:cs="Calibri"/>
          </w:rPr>
          <w:t>-</w:t>
        </w:r>
      </w:ins>
      <w:del w:id="84" w:author="McLaughlin, Katie Anne" w:date="2023-03-27T08:50:00Z">
        <w:r w:rsidDel="007F4C90">
          <w:rPr>
            <w:rFonts w:ascii="Calibri" w:hAnsi="Calibri" w:cs="Calibri"/>
          </w:rPr>
          <w:delText xml:space="preserve"> </w:delText>
        </w:r>
      </w:del>
      <w:r>
        <w:rPr>
          <w:rFonts w:ascii="Calibri" w:hAnsi="Calibri" w:cs="Calibri"/>
        </w:rPr>
        <w:t xml:space="preserve">life adversity </w:t>
      </w:r>
      <w:commentRangeStart w:id="85"/>
      <w:del w:id="86" w:author="McLaughlin, Katie Anne" w:date="2023-03-27T08:50:00Z">
        <w:r w:rsidDel="000C60D0">
          <w:rPr>
            <w:rFonts w:ascii="Calibri" w:hAnsi="Calibri" w:cs="Calibri"/>
          </w:rPr>
          <w:delText xml:space="preserve">impacts </w:delText>
        </w:r>
      </w:del>
      <w:ins w:id="87" w:author="McLaughlin, Katie Anne" w:date="2023-03-27T08:50:00Z">
        <w:r w:rsidR="000C60D0">
          <w:rPr>
            <w:rFonts w:ascii="Calibri" w:hAnsi="Calibri" w:cs="Calibri"/>
          </w:rPr>
          <w:t>influences</w:t>
        </w:r>
      </w:ins>
      <w:commentRangeEnd w:id="85"/>
      <w:ins w:id="88" w:author="McLaughlin, Katie Anne" w:date="2023-03-27T08:51:00Z">
        <w:r w:rsidR="000C60D0">
          <w:rPr>
            <w:rStyle w:val="CommentReference"/>
          </w:rPr>
          <w:commentReference w:id="85"/>
        </w:r>
      </w:ins>
      <w:ins w:id="89" w:author="McLaughlin, Katie Anne" w:date="2023-03-27T08:50:00Z">
        <w:r w:rsidR="000C60D0">
          <w:rPr>
            <w:rFonts w:ascii="Calibri" w:hAnsi="Calibri" w:cs="Calibri"/>
          </w:rPr>
          <w:t xml:space="preserve"> </w:t>
        </w:r>
      </w:ins>
      <w:r>
        <w:rPr>
          <w:rFonts w:ascii="Calibri" w:hAnsi="Calibri" w:cs="Calibri"/>
        </w:rPr>
        <w:t xml:space="preserve">psychopathology </w:t>
      </w:r>
      <w:r w:rsidR="00DC0516">
        <w:rPr>
          <w:rFonts w:ascii="Calibri" w:hAnsi="Calibri" w:cs="Calibri"/>
        </w:rPr>
        <w:t xml:space="preserve">are a </w:t>
      </w:r>
      <w:r w:rsidR="00DC0516" w:rsidRPr="001B0440">
        <w:rPr>
          <w:rFonts w:ascii="Calibri" w:hAnsi="Calibri" w:cs="Calibri"/>
        </w:rPr>
        <w:t xml:space="preserve">focus of </w:t>
      </w:r>
      <w:r w:rsidR="00D20103" w:rsidRPr="001B0440">
        <w:rPr>
          <w:rFonts w:ascii="Calibri" w:hAnsi="Calibri" w:cs="Calibri"/>
        </w:rPr>
        <w:t>investigation</w:t>
      </w:r>
      <w:r w:rsidR="00DC0516">
        <w:rPr>
          <w:rFonts w:ascii="Calibri" w:hAnsi="Calibri" w:cs="Calibri"/>
        </w:rPr>
        <w:t xml:space="preserve">, following the seminal work that </w:t>
      </w:r>
      <w:r w:rsidR="00AC7243">
        <w:rPr>
          <w:rFonts w:ascii="Calibri" w:hAnsi="Calibri" w:cs="Calibri"/>
        </w:rPr>
        <w:t>showed a dose-response relationships between the cumulative number of adverse childhood experiences and</w:t>
      </w:r>
      <w:r w:rsidR="00DC0516">
        <w:rPr>
          <w:rFonts w:ascii="Calibri" w:hAnsi="Calibri" w:cs="Calibri"/>
        </w:rPr>
        <w:t xml:space="preserve"> psychiatric disorders </w:t>
      </w:r>
      <w:r w:rsidR="001D5612">
        <w:rPr>
          <w:rFonts w:ascii="Calibri" w:hAnsi="Calibri" w:cs="Calibri"/>
        </w:rPr>
        <w:fldChar w:fldCharType="begin">
          <w:fldData xml:space="preserve">PEVuZE5vdGU+PENpdGU+PEF1dGhvcj5FZHdhcmRzPC9BdXRob3I+PFllYXI+MjAwMzwvWWVhcj48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</w:fldData>
        </w:fldChar>
      </w:r>
      <w:r w:rsidR="00AC7243">
        <w:rPr>
          <w:rFonts w:ascii="Calibri" w:hAnsi="Calibri" w:cs="Calibri"/>
        </w:rPr>
        <w:instrText xml:space="preserve"> ADDIN EN.CITE </w:instrText>
      </w:r>
      <w:r w:rsidR="00AC7243">
        <w:rPr>
          <w:rFonts w:ascii="Calibri" w:hAnsi="Calibri" w:cs="Calibri"/>
        </w:rPr>
        <w:fldChar w:fldCharType="begin">
          <w:fldData xml:space="preserve">PEVuZE5vdGU+PENpdGU+PEF1dGhvcj5FZHdhcmRzPC9BdXRob3I+PFllYXI+MjAwMzwvWWVhcj48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</w:fldData>
        </w:fldChar>
      </w:r>
      <w:r w:rsidR="00AC7243">
        <w:rPr>
          <w:rFonts w:ascii="Calibri" w:hAnsi="Calibri" w:cs="Calibri"/>
        </w:rPr>
        <w:instrText xml:space="preserve"> ADDIN EN.CITE.DATA </w:instrText>
      </w:r>
      <w:r w:rsidR="00AC7243">
        <w:rPr>
          <w:rFonts w:ascii="Calibri" w:hAnsi="Calibri" w:cs="Calibri"/>
        </w:rPr>
      </w:r>
      <w:r w:rsidR="00AC7243">
        <w:rPr>
          <w:rFonts w:ascii="Calibri" w:hAnsi="Calibri" w:cs="Calibri"/>
        </w:rPr>
        <w:fldChar w:fldCharType="end"/>
      </w:r>
      <w:r w:rsidR="001D5612">
        <w:rPr>
          <w:rFonts w:ascii="Calibri" w:hAnsi="Calibri" w:cs="Calibri"/>
        </w:rPr>
      </w:r>
      <w:r w:rsidR="001D5612">
        <w:rPr>
          <w:rFonts w:ascii="Calibri" w:hAnsi="Calibri" w:cs="Calibri"/>
        </w:rPr>
        <w:fldChar w:fldCharType="separate"/>
      </w:r>
      <w:r w:rsidR="001D5612">
        <w:rPr>
          <w:rFonts w:ascii="Calibri" w:hAnsi="Calibri" w:cs="Calibri"/>
          <w:noProof/>
        </w:rPr>
        <w:t>(Edwards et al., 2003)</w:t>
      </w:r>
      <w:r w:rsidR="001D5612">
        <w:rPr>
          <w:rFonts w:ascii="Calibri" w:hAnsi="Calibri" w:cs="Calibri"/>
        </w:rPr>
        <w:fldChar w:fldCharType="end"/>
      </w:r>
      <w:r>
        <w:rPr>
          <w:rFonts w:ascii="Calibri" w:hAnsi="Calibri" w:cs="Calibri"/>
        </w:rPr>
        <w:t xml:space="preserve">. </w:t>
      </w:r>
      <w:commentRangeEnd w:id="82"/>
      <w:r w:rsidR="000C60D0">
        <w:rPr>
          <w:rStyle w:val="CommentReference"/>
        </w:rPr>
        <w:commentReference w:id="82"/>
      </w:r>
      <w:r>
        <w:rPr>
          <w:rFonts w:ascii="Calibri" w:hAnsi="Calibri" w:cs="Calibri"/>
        </w:rPr>
        <w:t xml:space="preserve">A growing body of literature explores </w:t>
      </w:r>
      <w:r w:rsidR="00D65954">
        <w:rPr>
          <w:rFonts w:ascii="Calibri" w:hAnsi="Calibri" w:cs="Calibri"/>
        </w:rPr>
        <w:t>disruptions in</w:t>
      </w:r>
      <w:r w:rsidR="003A4EEE">
        <w:rPr>
          <w:rFonts w:ascii="Calibri" w:hAnsi="Calibri" w:cs="Calibri"/>
        </w:rPr>
        <w:t xml:space="preserve"> executive functioning, </w:t>
      </w:r>
      <w:r>
        <w:rPr>
          <w:rFonts w:ascii="Calibri" w:hAnsi="Calibri" w:cs="Calibri"/>
        </w:rPr>
        <w:t xml:space="preserve">emotion regulation, social information processing, </w:t>
      </w:r>
      <w:r w:rsidR="00DC0516">
        <w:rPr>
          <w:rFonts w:ascii="Calibri" w:hAnsi="Calibri" w:cs="Calibri"/>
        </w:rPr>
        <w:t xml:space="preserve">accelerated pubertal development, </w:t>
      </w:r>
      <w:r w:rsidR="003A4EEE">
        <w:rPr>
          <w:rFonts w:ascii="Calibri" w:hAnsi="Calibri" w:cs="Calibri"/>
        </w:rPr>
        <w:t xml:space="preserve">and </w:t>
      </w:r>
      <w:r>
        <w:rPr>
          <w:rFonts w:ascii="Calibri" w:hAnsi="Calibri" w:cs="Calibri"/>
        </w:rPr>
        <w:t xml:space="preserve">fear learning </w:t>
      </w:r>
      <w:r w:rsidR="00D65954">
        <w:rPr>
          <w:rFonts w:ascii="Calibri" w:hAnsi="Calibri" w:cs="Calibri"/>
        </w:rPr>
        <w:t xml:space="preserve">as </w:t>
      </w:r>
      <w:del w:id="90" w:author="McLaughlin, Katie Anne" w:date="2023-03-30T07:46:00Z">
        <w:r w:rsidR="00D65954" w:rsidDel="00F66BB0">
          <w:rPr>
            <w:rFonts w:ascii="Calibri" w:hAnsi="Calibri" w:cs="Calibri"/>
          </w:rPr>
          <w:delText xml:space="preserve">precursors </w:delText>
        </w:r>
      </w:del>
      <w:ins w:id="91" w:author="McLaughlin, Katie Anne" w:date="2023-03-30T07:46:00Z">
        <w:r w:rsidR="00F66BB0">
          <w:rPr>
            <w:rFonts w:ascii="Calibri" w:hAnsi="Calibri" w:cs="Calibri"/>
          </w:rPr>
          <w:t xml:space="preserve">mechanisms linking early-life adversity </w:t>
        </w:r>
      </w:ins>
      <w:r w:rsidR="00D65954">
        <w:rPr>
          <w:rFonts w:ascii="Calibri" w:hAnsi="Calibri" w:cs="Calibri"/>
        </w:rPr>
        <w:t>to</w:t>
      </w:r>
      <w:ins w:id="92" w:author="McLaughlin, Katie Anne" w:date="2023-03-30T07:46:00Z">
        <w:r w:rsidR="00F66BB0">
          <w:rPr>
            <w:rFonts w:ascii="Calibri" w:hAnsi="Calibri" w:cs="Calibri"/>
          </w:rPr>
          <w:t xml:space="preserve"> later</w:t>
        </w:r>
      </w:ins>
      <w:r w:rsidR="00D65954">
        <w:rPr>
          <w:rFonts w:ascii="Calibri" w:hAnsi="Calibri" w:cs="Calibri"/>
        </w:rPr>
        <w:t xml:space="preserve"> psychopathology </w:t>
      </w:r>
      <w:del w:id="93" w:author="McLaughlin, Katie Anne" w:date="2023-03-30T07:46:00Z">
        <w:r w:rsidR="00D65954" w:rsidDel="00F66BB0">
          <w:rPr>
            <w:rFonts w:ascii="Calibri" w:hAnsi="Calibri" w:cs="Calibri"/>
          </w:rPr>
          <w:delText>in response to adverse circumstances in early life</w:delText>
        </w:r>
      </w:del>
      <w:ins w:id="94" w:author="McLaughlin, Katie Anne" w:date="2023-03-30T07:46:00Z">
        <w:r w:rsidR="00F66BB0">
          <w:rPr>
            <w:rFonts w:ascii="Calibri" w:hAnsi="Calibri" w:cs="Calibri"/>
          </w:rPr>
          <w:t xml:space="preserve">(see </w:t>
        </w:r>
        <w:proofErr w:type="spellStart"/>
        <w:r w:rsidR="00F66BB0">
          <w:rPr>
            <w:rFonts w:ascii="Calibri" w:hAnsi="Calibri" w:cs="Calibri"/>
          </w:rPr>
          <w:t>Colich</w:t>
        </w:r>
        <w:proofErr w:type="spellEnd"/>
        <w:r w:rsidR="00F66BB0">
          <w:rPr>
            <w:rFonts w:ascii="Calibri" w:hAnsi="Calibri" w:cs="Calibri"/>
          </w:rPr>
          <w:t xml:space="preserve"> et al., 2020; McLaughlin et al., 2020; 2021 for </w:t>
        </w:r>
        <w:commentRangeStart w:id="95"/>
        <w:r w:rsidR="00F66BB0">
          <w:rPr>
            <w:rFonts w:ascii="Calibri" w:hAnsi="Calibri" w:cs="Calibri"/>
          </w:rPr>
          <w:t>reviews</w:t>
        </w:r>
      </w:ins>
      <w:commentRangeEnd w:id="95"/>
      <w:ins w:id="96" w:author="McLaughlin, Katie Anne" w:date="2023-03-30T07:47:00Z">
        <w:r w:rsidR="00F66BB0">
          <w:rPr>
            <w:rStyle w:val="CommentReference"/>
          </w:rPr>
          <w:commentReference w:id="95"/>
        </w:r>
      </w:ins>
      <w:ins w:id="97" w:author="McLaughlin, Katie Anne" w:date="2023-03-30T07:46:00Z">
        <w:r w:rsidR="00F66BB0">
          <w:rPr>
            <w:rFonts w:ascii="Calibri" w:hAnsi="Calibri" w:cs="Calibri"/>
          </w:rPr>
          <w:t>)</w:t>
        </w:r>
      </w:ins>
      <w:r>
        <w:rPr>
          <w:rFonts w:ascii="Calibri" w:hAnsi="Calibri" w:cs="Calibri"/>
        </w:rPr>
        <w:t>.</w:t>
      </w:r>
      <w:r w:rsidR="00D65954">
        <w:rPr>
          <w:rFonts w:ascii="Calibri" w:hAnsi="Calibri" w:cs="Calibri"/>
        </w:rPr>
        <w:t xml:space="preserve"> </w:t>
      </w:r>
      <w:r w:rsidR="00DC0516">
        <w:rPr>
          <w:rFonts w:ascii="Calibri" w:hAnsi="Calibri" w:cs="Calibri"/>
        </w:rPr>
        <w:t xml:space="preserve">Many </w:t>
      </w:r>
      <w:r w:rsidR="00AC7243">
        <w:rPr>
          <w:rFonts w:ascii="Calibri" w:hAnsi="Calibri" w:cs="Calibri"/>
        </w:rPr>
        <w:t>recent studies</w:t>
      </w:r>
      <w:r w:rsidR="00DC0516">
        <w:rPr>
          <w:rFonts w:ascii="Calibri" w:hAnsi="Calibri" w:cs="Calibri"/>
        </w:rPr>
        <w:t xml:space="preserve"> focus on </w:t>
      </w:r>
      <w:r w:rsidR="00D773C8">
        <w:rPr>
          <w:rFonts w:ascii="Calibri" w:hAnsi="Calibri" w:cs="Calibri"/>
        </w:rPr>
        <w:t xml:space="preserve">validating the dimensional model for adversity and psychopathology and </w:t>
      </w:r>
      <w:r w:rsidR="00DC0516">
        <w:rPr>
          <w:rFonts w:ascii="Calibri" w:hAnsi="Calibri" w:cs="Calibri"/>
        </w:rPr>
        <w:t xml:space="preserve">determining whether experiences of </w:t>
      </w:r>
      <w:ins w:id="98" w:author="McLaughlin, Katie Anne" w:date="2023-03-30T07:48:00Z">
        <w:r w:rsidR="00F66BB0">
          <w:rPr>
            <w:rFonts w:ascii="Calibri" w:hAnsi="Calibri" w:cs="Calibri"/>
          </w:rPr>
          <w:t xml:space="preserve">threat and </w:t>
        </w:r>
      </w:ins>
      <w:r w:rsidR="00DC0516">
        <w:rPr>
          <w:rFonts w:ascii="Calibri" w:hAnsi="Calibri" w:cs="Calibri"/>
        </w:rPr>
        <w:t xml:space="preserve">deprivation </w:t>
      </w:r>
      <w:del w:id="99" w:author="McLaughlin, Katie Anne" w:date="2023-03-30T07:48:00Z">
        <w:r w:rsidR="00DC0516" w:rsidDel="00F66BB0">
          <w:rPr>
            <w:rFonts w:ascii="Calibri" w:hAnsi="Calibri" w:cs="Calibri"/>
          </w:rPr>
          <w:delText>and threat affect</w:delText>
        </w:r>
      </w:del>
      <w:ins w:id="100" w:author="McLaughlin, Katie Anne" w:date="2023-03-30T07:48:00Z">
        <w:r w:rsidR="00F66BB0">
          <w:rPr>
            <w:rFonts w:ascii="Calibri" w:hAnsi="Calibri" w:cs="Calibri"/>
          </w:rPr>
          <w:t>influence psychopathology</w:t>
        </w:r>
      </w:ins>
      <w:r w:rsidR="00DC0516">
        <w:rPr>
          <w:rFonts w:ascii="Calibri" w:hAnsi="Calibri" w:cs="Calibri"/>
        </w:rPr>
        <w:t xml:space="preserve"> </w:t>
      </w:r>
      <w:del w:id="101" w:author="McLaughlin, Katie Anne" w:date="2023-03-30T07:48:00Z">
        <w:r w:rsidR="00DC0516" w:rsidDel="00F66BB0">
          <w:rPr>
            <w:rFonts w:ascii="Calibri" w:hAnsi="Calibri" w:cs="Calibri"/>
          </w:rPr>
          <w:delText xml:space="preserve">psychiatric wellbeing </w:delText>
        </w:r>
      </w:del>
      <w:r w:rsidR="000A7DF4">
        <w:rPr>
          <w:rFonts w:ascii="Calibri" w:hAnsi="Calibri" w:cs="Calibri"/>
        </w:rPr>
        <w:t>via</w:t>
      </w:r>
      <w:r w:rsidR="00DC0516">
        <w:rPr>
          <w:rFonts w:ascii="Calibri" w:hAnsi="Calibri" w:cs="Calibri"/>
        </w:rPr>
        <w:t xml:space="preserve"> </w:t>
      </w:r>
      <w:ins w:id="102" w:author="McLaughlin, Katie Anne" w:date="2023-03-30T07:48:00Z">
        <w:r w:rsidR="00F66BB0">
          <w:rPr>
            <w:rFonts w:ascii="Calibri" w:hAnsi="Calibri" w:cs="Calibri"/>
          </w:rPr>
          <w:t xml:space="preserve">shared versus </w:t>
        </w:r>
      </w:ins>
      <w:r w:rsidR="00DC0516">
        <w:rPr>
          <w:rFonts w:ascii="Calibri" w:hAnsi="Calibri" w:cs="Calibri"/>
        </w:rPr>
        <w:t>distinct</w:t>
      </w:r>
      <w:r w:rsidR="000A7DF4">
        <w:rPr>
          <w:rFonts w:ascii="Calibri" w:hAnsi="Calibri" w:cs="Calibri"/>
        </w:rPr>
        <w:t xml:space="preserve"> mechanisms</w:t>
      </w:r>
      <w:r w:rsidR="00DC0516">
        <w:rPr>
          <w:rFonts w:ascii="Calibri" w:hAnsi="Calibri" w:cs="Calibri"/>
        </w:rPr>
        <w:t xml:space="preserve">. </w:t>
      </w:r>
    </w:p>
    <w:p w14:paraId="7D93A1D5" w14:textId="4B37176B" w:rsidR="00D65954" w:rsidRDefault="00DC0516" w:rsidP="00705B12">
      <w:pPr>
        <w:spacing w:after="240" w:line="360" w:lineRule="auto"/>
        <w:rPr>
          <w:rFonts w:ascii="Calibri" w:hAnsi="Calibri" w:cs="Calibri"/>
        </w:rPr>
      </w:pPr>
      <w:commentRangeStart w:id="103"/>
      <w:r>
        <w:rPr>
          <w:rFonts w:ascii="Calibri" w:hAnsi="Calibri" w:cs="Calibri"/>
        </w:rPr>
        <w:t xml:space="preserve">Executive </w:t>
      </w:r>
      <w:commentRangeEnd w:id="103"/>
      <w:r w:rsidR="00F66BB0">
        <w:rPr>
          <w:rStyle w:val="CommentReference"/>
        </w:rPr>
        <w:commentReference w:id="103"/>
      </w:r>
      <w:r>
        <w:rPr>
          <w:rFonts w:ascii="Calibri" w:hAnsi="Calibri" w:cs="Calibri"/>
        </w:rPr>
        <w:t xml:space="preserve">functioning, a complex domain that includes language ability, reasoning ability, memory, and inhibitory control, has been </w:t>
      </w:r>
      <w:r w:rsidR="00D773C8">
        <w:rPr>
          <w:rFonts w:ascii="Calibri" w:hAnsi="Calibri" w:cs="Calibri"/>
        </w:rPr>
        <w:t xml:space="preserve">repeatedly </w:t>
      </w:r>
      <w:r>
        <w:rPr>
          <w:rFonts w:ascii="Calibri" w:hAnsi="Calibri" w:cs="Calibri"/>
        </w:rPr>
        <w:t>implicated as a mechanism connecting deprivation experiences to psychopathology over the lifecourse. Significant indirect effects of institutional rearing</w:t>
      </w:r>
      <w:r w:rsidR="00D773C8">
        <w:rPr>
          <w:rFonts w:ascii="Calibri" w:hAnsi="Calibri" w:cs="Calibri"/>
        </w:rPr>
        <w:t>, parental neglect, caregiver change, and financial difficulties</w:t>
      </w:r>
      <w:r>
        <w:rPr>
          <w:rFonts w:ascii="Calibri" w:hAnsi="Calibri" w:cs="Calibri"/>
        </w:rPr>
        <w:t xml:space="preserve"> were found with respect to internalizing and externalizing psychopathology via memory problems and inhibitory control </w:t>
      </w:r>
      <w:r w:rsidRPr="000D0885">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D02C6E">
        <w:rPr>
          <w:rFonts w:ascii="Calibri" w:hAnsi="Calibri" w:cs="Calibri"/>
        </w:rPr>
        <w:instrText xml:space="preserve"> ADDIN EN.CITE </w:instrText>
      </w:r>
      <w:r w:rsidR="00D02C6E">
        <w:rPr>
          <w:rFonts w:ascii="Calibri" w:hAnsi="Calibri" w:cs="Calibri"/>
        </w:rPr>
        <w:fldChar w:fldCharType="begin">
          <w:fldData xml:space="preserve">PEVuZE5vdGU+PENpdGU+PEF1dGhvcj5XYWRlPC9BdXRob3I+PFllYXI+MjAyMDwvWWVhcj48UmVj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==
</w:fldData>
        </w:fldChar>
      </w:r>
      <w:r w:rsidR="00D02C6E">
        <w:rPr>
          <w:rFonts w:ascii="Calibri" w:hAnsi="Calibri" w:cs="Calibri"/>
        </w:rPr>
        <w:instrText xml:space="preserve"> ADDIN EN.CITE.DATA </w:instrText>
      </w:r>
      <w:r w:rsidR="00D02C6E">
        <w:rPr>
          <w:rFonts w:ascii="Calibri" w:hAnsi="Calibri" w:cs="Calibri"/>
        </w:rPr>
      </w:r>
      <w:r w:rsidR="00D02C6E">
        <w:rPr>
          <w:rFonts w:ascii="Calibri" w:hAnsi="Calibri" w:cs="Calibri"/>
        </w:rPr>
        <w:fldChar w:fldCharType="end"/>
      </w:r>
      <w:r w:rsidRPr="000D0885">
        <w:rPr>
          <w:rFonts w:ascii="Calibri" w:hAnsi="Calibri" w:cs="Calibri"/>
        </w:rPr>
      </w:r>
      <w:r w:rsidRPr="000D0885">
        <w:rPr>
          <w:rFonts w:ascii="Calibri" w:hAnsi="Calibri" w:cs="Calibri"/>
        </w:rPr>
        <w:fldChar w:fldCharType="separate"/>
      </w:r>
      <w:r w:rsidR="004C6D5D">
        <w:rPr>
          <w:rFonts w:ascii="Calibri" w:hAnsi="Calibri" w:cs="Calibri"/>
          <w:noProof/>
        </w:rPr>
        <w:t>(Carozza et al., 2022; McNeilly et al., 2021; Wade et al., 2020)</w:t>
      </w:r>
      <w:r w:rsidRPr="000D0885">
        <w:rPr>
          <w:rFonts w:ascii="Calibri" w:hAnsi="Calibri" w:cs="Calibri"/>
        </w:rPr>
        <w:fldChar w:fldCharType="end"/>
      </w:r>
      <w:r>
        <w:rPr>
          <w:rFonts w:ascii="Calibri" w:hAnsi="Calibri" w:cs="Calibri"/>
        </w:rPr>
        <w:t xml:space="preserve">. Detriments in </w:t>
      </w:r>
      <w:r>
        <w:rPr>
          <w:rFonts w:ascii="Calibri" w:hAnsi="Calibri" w:cs="Calibri"/>
        </w:rPr>
        <w:lastRenderedPageBreak/>
        <w:t xml:space="preserve">language ability were found in several large longitudinal samples to mediate deprivation’s impact on internalizing and externalizing psychopathology in adolescents </w:t>
      </w:r>
      <w:r w:rsidRPr="000D0885">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AC7243">
        <w:rPr>
          <w:rFonts w:ascii="Calibri" w:hAnsi="Calibri" w:cs="Calibri"/>
        </w:rPr>
        <w:instrText xml:space="preserve"> ADDIN EN.CITE </w:instrText>
      </w:r>
      <w:r w:rsidR="00AC7243">
        <w:rPr>
          <w:rFonts w:ascii="Calibri" w:hAnsi="Calibri" w:cs="Calibri"/>
        </w:rPr>
        <w:fldChar w:fldCharType="begin">
          <w:fldData xml:space="preserve">PEVuZE5vdGU+PENpdGU+PEF1dGhvcj5NaWxsZXI8L0F1dGhvcj48WWVhcj4yMDE4PC9ZZWFyPjxS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</w:fldData>
        </w:fldChar>
      </w:r>
      <w:r w:rsidR="00AC7243">
        <w:rPr>
          <w:rFonts w:ascii="Calibri" w:hAnsi="Calibri" w:cs="Calibri"/>
        </w:rPr>
        <w:instrText xml:space="preserve"> ADDIN EN.CITE.DATA </w:instrText>
      </w:r>
      <w:r w:rsidR="00AC7243">
        <w:rPr>
          <w:rFonts w:ascii="Calibri" w:hAnsi="Calibri" w:cs="Calibri"/>
        </w:rPr>
      </w:r>
      <w:r w:rsidR="00AC7243">
        <w:rPr>
          <w:rFonts w:ascii="Calibri" w:hAnsi="Calibri" w:cs="Calibri"/>
        </w:rPr>
        <w:fldChar w:fldCharType="end"/>
      </w:r>
      <w:r w:rsidRPr="000D0885">
        <w:rPr>
          <w:rFonts w:ascii="Calibri" w:hAnsi="Calibri" w:cs="Calibri"/>
        </w:rPr>
      </w:r>
      <w:r w:rsidRPr="000D0885">
        <w:rPr>
          <w:rFonts w:ascii="Calibri" w:hAnsi="Calibri" w:cs="Calibri"/>
        </w:rPr>
        <w:fldChar w:fldCharType="separate"/>
      </w:r>
      <w:r w:rsidR="00AC7243">
        <w:rPr>
          <w:rFonts w:ascii="Calibri" w:hAnsi="Calibri" w:cs="Calibri"/>
          <w:noProof/>
        </w:rPr>
        <w:t>(Miller et al., 2021; Miller et al., 2018)</w:t>
      </w:r>
      <w:r w:rsidRPr="000D0885">
        <w:rPr>
          <w:rFonts w:ascii="Calibri" w:hAnsi="Calibri" w:cs="Calibri"/>
        </w:rPr>
        <w:fldChar w:fldCharType="end"/>
      </w:r>
      <w:r>
        <w:rPr>
          <w:rFonts w:ascii="Calibri" w:hAnsi="Calibri" w:cs="Calibri"/>
        </w:rPr>
        <w:t>.</w:t>
      </w:r>
    </w:p>
    <w:p w14:paraId="556C3962" w14:textId="34CB42BE" w:rsidR="005527EE" w:rsidRDefault="00BA432F" w:rsidP="00705B12">
      <w:pPr>
        <w:spacing w:after="240" w:line="360" w:lineRule="auto"/>
        <w:rPr>
          <w:rFonts w:ascii="Calibri" w:hAnsi="Calibri" w:cs="Calibri"/>
        </w:rPr>
      </w:pPr>
      <w:r>
        <w:rPr>
          <w:rFonts w:ascii="Calibri" w:hAnsi="Calibri" w:cs="Calibri"/>
        </w:rPr>
        <w:t>Aspects of emotion</w:t>
      </w:r>
      <w:r w:rsidR="000A7DF4">
        <w:rPr>
          <w:rFonts w:ascii="Calibri" w:hAnsi="Calibri" w:cs="Calibri"/>
        </w:rPr>
        <w:t xml:space="preserve"> regulation and social information processing</w:t>
      </w:r>
      <w:r w:rsidR="00D02C6E">
        <w:rPr>
          <w:rFonts w:ascii="Calibri" w:hAnsi="Calibri" w:cs="Calibri"/>
        </w:rPr>
        <w:t xml:space="preserve"> – encompassing allocation of attention towards </w:t>
      </w:r>
      <w:r w:rsidR="00D20103">
        <w:rPr>
          <w:rFonts w:ascii="Calibri" w:hAnsi="Calibri" w:cs="Calibri"/>
        </w:rPr>
        <w:t>emotionally-</w:t>
      </w:r>
      <w:proofErr w:type="spellStart"/>
      <w:r w:rsidR="00D02C6E">
        <w:rPr>
          <w:rFonts w:ascii="Calibri" w:hAnsi="Calibri" w:cs="Calibri"/>
        </w:rPr>
        <w:t>valenced</w:t>
      </w:r>
      <w:proofErr w:type="spellEnd"/>
      <w:r w:rsidR="00D02C6E">
        <w:rPr>
          <w:rFonts w:ascii="Calibri" w:hAnsi="Calibri" w:cs="Calibri"/>
        </w:rPr>
        <w:t xml:space="preserve"> stimuli, reward processing, and theory of mind among other constructs –</w:t>
      </w:r>
      <w:r w:rsidR="000A7DF4">
        <w:rPr>
          <w:rFonts w:ascii="Calibri" w:hAnsi="Calibri" w:cs="Calibri"/>
        </w:rPr>
        <w:t xml:space="preserve"> have more often </w:t>
      </w:r>
      <w:r w:rsidR="00D02C6E">
        <w:rPr>
          <w:rFonts w:ascii="Calibri" w:hAnsi="Calibri" w:cs="Calibri"/>
        </w:rPr>
        <w:t xml:space="preserve">been </w:t>
      </w:r>
      <w:r w:rsidR="000A7DF4">
        <w:rPr>
          <w:rFonts w:ascii="Calibri" w:hAnsi="Calibri" w:cs="Calibri"/>
        </w:rPr>
        <w:t xml:space="preserve">found to be related to experiences of threat than deprivation. </w:t>
      </w:r>
      <w:r w:rsidR="00705B12">
        <w:rPr>
          <w:rFonts w:ascii="Calibri" w:hAnsi="Calibri" w:cs="Calibri"/>
        </w:rPr>
        <w:t xml:space="preserve">Excessive rumination, a maladaptive emotion regulation strategy, has been shown to mediate the relationship between child maltreatment and general </w:t>
      </w:r>
      <w:r w:rsidR="00705B12" w:rsidRPr="00013748">
        <w:rPr>
          <w:rFonts w:ascii="Calibri" w:hAnsi="Calibri" w:cs="Calibri"/>
        </w:rPr>
        <w:t xml:space="preserve">psychopathology </w:t>
      </w:r>
      <w:r w:rsidR="00705B12" w:rsidRPr="00013748">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05B12">
        <w:rPr>
          <w:rFonts w:ascii="Calibri" w:hAnsi="Calibri" w:cs="Calibri"/>
        </w:rPr>
        <w:instrText xml:space="preserve"> ADDIN EN.CITE </w:instrText>
      </w:r>
      <w:r w:rsidR="00705B12">
        <w:rPr>
          <w:rFonts w:ascii="Calibri" w:hAnsi="Calibri" w:cs="Calibri"/>
        </w:rPr>
        <w:fldChar w:fldCharType="begin">
          <w:fldData xml:space="preserve">PEVuZE5vdGU+PENpdGU+PEF1dGhvcj5XZWlzc21hbjwvQXV0aG9yPjxZZWFyPjIwMTk8L1llYXI+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</w:fldData>
        </w:fldChar>
      </w:r>
      <w:r w:rsidR="00705B12">
        <w:rPr>
          <w:rFonts w:ascii="Calibri" w:hAnsi="Calibri" w:cs="Calibri"/>
        </w:rPr>
        <w:instrText xml:space="preserve"> ADDIN EN.CITE.DATA </w:instrText>
      </w:r>
      <w:r w:rsidR="00705B12">
        <w:rPr>
          <w:rFonts w:ascii="Calibri" w:hAnsi="Calibri" w:cs="Calibri"/>
        </w:rPr>
      </w:r>
      <w:r w:rsidR="00705B12">
        <w:rPr>
          <w:rFonts w:ascii="Calibri" w:hAnsi="Calibri" w:cs="Calibri"/>
        </w:rPr>
        <w:fldChar w:fldCharType="end"/>
      </w:r>
      <w:r w:rsidR="00705B12" w:rsidRPr="00013748">
        <w:rPr>
          <w:rFonts w:ascii="Calibri" w:hAnsi="Calibri" w:cs="Calibri"/>
        </w:rPr>
      </w:r>
      <w:r w:rsidR="00705B12" w:rsidRPr="00013748">
        <w:rPr>
          <w:rFonts w:ascii="Calibri" w:hAnsi="Calibri" w:cs="Calibri"/>
        </w:rPr>
        <w:fldChar w:fldCharType="separate"/>
      </w:r>
      <w:r w:rsidR="00705B12">
        <w:rPr>
          <w:rFonts w:ascii="Calibri" w:hAnsi="Calibri" w:cs="Calibri"/>
          <w:noProof/>
        </w:rPr>
        <w:t>(Weissman et al., 2019)</w:t>
      </w:r>
      <w:r w:rsidR="00705B12" w:rsidRPr="00013748">
        <w:rPr>
          <w:rFonts w:ascii="Calibri" w:hAnsi="Calibri" w:cs="Calibri"/>
        </w:rPr>
        <w:fldChar w:fldCharType="end"/>
      </w:r>
      <w:r w:rsidR="00705B12" w:rsidRPr="00013748">
        <w:rPr>
          <w:rFonts w:ascii="Calibri" w:hAnsi="Calibri" w:cs="Calibri"/>
        </w:rPr>
        <w:t>.</w:t>
      </w:r>
      <w:r w:rsidR="00705B12">
        <w:rPr>
          <w:rFonts w:ascii="Calibri" w:hAnsi="Calibri" w:cs="Calibri"/>
        </w:rPr>
        <w:t xml:space="preserve"> </w:t>
      </w:r>
      <w:r w:rsidR="00705B12" w:rsidRPr="00013748">
        <w:rPr>
          <w:rFonts w:ascii="Calibri" w:hAnsi="Calibri" w:cs="Calibri"/>
        </w:rPr>
        <w:t xml:space="preserve">Poor accuracy on cognitive and affective theory of mind tasks was </w:t>
      </w:r>
      <w:r w:rsidR="00705B12">
        <w:rPr>
          <w:rFonts w:ascii="Calibri" w:hAnsi="Calibri" w:cs="Calibri"/>
        </w:rPr>
        <w:t>reported as a link between</w:t>
      </w:r>
      <w:r w:rsidR="00705B12" w:rsidRPr="00013748">
        <w:rPr>
          <w:rFonts w:ascii="Calibri" w:hAnsi="Calibri" w:cs="Calibri"/>
        </w:rPr>
        <w:t xml:space="preserve"> violence exposure in childhood and </w:t>
      </w:r>
      <w:r w:rsidR="003A4EEE">
        <w:rPr>
          <w:rFonts w:ascii="Calibri" w:hAnsi="Calibri" w:cs="Calibri"/>
        </w:rPr>
        <w:t xml:space="preserve">the </w:t>
      </w:r>
      <w:r w:rsidR="00705B12" w:rsidRPr="00013748">
        <w:rPr>
          <w:rFonts w:ascii="Calibri" w:hAnsi="Calibri" w:cs="Calibri"/>
        </w:rPr>
        <w:t>development of externalizing behaviors</w:t>
      </w:r>
      <w:r w:rsidR="00705B12">
        <w:rPr>
          <w:rFonts w:ascii="Calibri" w:hAnsi="Calibri" w:cs="Calibri"/>
        </w:rPr>
        <w:t xml:space="preserve"> </w:t>
      </w:r>
      <w:r w:rsidR="00705B12" w:rsidRPr="00013748">
        <w:rPr>
          <w:rFonts w:ascii="Calibri" w:hAnsi="Calibri" w:cs="Calibri"/>
        </w:rPr>
        <w:fldChar w:fldCharType="begin"/>
      </w:r>
      <w:r w:rsidR="00705B12">
        <w:rPr>
          <w:rFonts w:ascii="Calibri" w:hAnsi="Calibri" w:cs="Calibri"/>
        </w:rPr>
        <w:instrText xml:space="preserve"> ADDIN EN.CITE &lt;EndNote&gt;&lt;Cite&gt;&lt;Author&gt;Heleniak&lt;/Author&gt;&lt;Year&gt;2020&lt;/Year&gt;&lt;RecNum&gt;31&lt;/RecNum&gt;&lt;DisplayText&gt;(Heleniak &amp;amp; McLaughlin, 2020)&lt;/DisplayText&gt;&lt;record&gt;&lt;rec-number&gt;31&lt;/rec-number&gt;&lt;foreign-keys&gt;&lt;key app="EN" db-id="5pv2f2fzhfxv2weaa0fvvza0vt0dred9pwt9" timestamp="1669657596" guid="b4a96c84-4318-4e8f-bcd3-20b8496cca1d"&gt;31&lt;/key&gt;&lt;/foreign-keys&gt;&lt;ref-type name="Journal Article"&gt;17&lt;/ref-type&gt;&lt;contributors&gt;&lt;authors&gt;&lt;author&gt;Heleniak, C.&lt;/author&gt;&lt;author&gt;McLaughlin, K. A.&lt;/author&gt;&lt;/authors&gt;&lt;/contributors&gt;&lt;auth-address&gt;Department of Psychology, Columbia University, New York, NY, USA.&amp;#xD;Department of Psychology, Harvard University, Cambridge, MA, USA.&lt;/auth-address&gt;&lt;titles&gt;&lt;title&gt;Social-cognitive mechanisms in the cycle of violence: Cognitive and affective theory of mind, and externalizing psychopathology in children and adolescents&lt;/title&gt;&lt;secondary-title&gt;Dev Psychopathol&lt;/secondary-title&gt;&lt;/titles&gt;&lt;periodical&gt;&lt;full-title&gt;Dev Psychopathol&lt;/full-title&gt;&lt;/periodical&gt;&lt;pages&gt;735-750&lt;/pages&gt;&lt;volume&gt;32&lt;/volume&gt;&lt;number&gt;2&lt;/number&gt;&lt;edition&gt;2019/08/14&lt;/edition&gt;&lt;keywords&gt;&lt;keyword&gt;Adolescent&lt;/keyword&gt;&lt;keyword&gt;Adult&lt;/keyword&gt;&lt;keyword&gt;Child&lt;/keyword&gt;&lt;keyword&gt;Cognition&lt;/keyword&gt;&lt;keyword&gt;Humans&lt;/keyword&gt;&lt;keyword&gt;Psychopathology&lt;/keyword&gt;&lt;keyword&gt;Social Behavior&lt;/keyword&gt;&lt;keyword&gt;*Theory of Mind&lt;/keyword&gt;&lt;keyword&gt;Violence&lt;/keyword&gt;&lt;keyword&gt;*adversity&lt;/keyword&gt;&lt;keyword&gt;*aggression&lt;/keyword&gt;&lt;keyword&gt;*externalizing&lt;/keyword&gt;&lt;keyword&gt;*violence&lt;/keyword&gt;&lt;/keywords&gt;&lt;dates&gt;&lt;year&gt;2020&lt;/year&gt;&lt;pub-dates&gt;&lt;date&gt;May&lt;/date&gt;&lt;/pub-dates&gt;&lt;/dates&gt;&lt;isbn&gt;1469-2198 (Electronic)&amp;#xD;0954-5794 (Linking)&lt;/isbn&gt;&lt;accession-num&gt;31407638&lt;/accession-num&gt;&lt;urls&gt;&lt;related-urls&gt;&lt;url&gt;https://www.ncbi.nlm.nih.gov/pubmed/31407638&lt;/url&gt;&lt;/related-urls&gt;&lt;/urls&gt;&lt;custom2&gt;PMC7015789&lt;/custom2&gt;&lt;electronic-resource-num&gt;10.1017/S0954579419000725&lt;/electronic-resource-num&gt;&lt;/record&gt;&lt;/Cite&gt;&lt;/EndNote&gt;</w:instrText>
      </w:r>
      <w:r w:rsidR="00705B12" w:rsidRPr="00013748">
        <w:rPr>
          <w:rFonts w:ascii="Calibri" w:hAnsi="Calibri" w:cs="Calibri"/>
        </w:rPr>
        <w:fldChar w:fldCharType="separate"/>
      </w:r>
      <w:r w:rsidR="00705B12">
        <w:rPr>
          <w:rFonts w:ascii="Calibri" w:hAnsi="Calibri" w:cs="Calibri"/>
          <w:noProof/>
        </w:rPr>
        <w:t>(Heleniak &amp; McLaughlin, 2020)</w:t>
      </w:r>
      <w:r w:rsidR="00705B12" w:rsidRPr="00013748">
        <w:rPr>
          <w:rFonts w:ascii="Calibri" w:hAnsi="Calibri" w:cs="Calibri"/>
        </w:rPr>
        <w:fldChar w:fldCharType="end"/>
      </w:r>
      <w:r w:rsidR="00705B12" w:rsidRPr="00013748">
        <w:rPr>
          <w:rFonts w:ascii="Calibri" w:hAnsi="Calibri" w:cs="Calibri"/>
        </w:rPr>
        <w:t xml:space="preserve">. </w:t>
      </w:r>
      <w:r w:rsidR="005527EE">
        <w:rPr>
          <w:rFonts w:ascii="Calibri" w:hAnsi="Calibri" w:cs="Calibri"/>
        </w:rPr>
        <w:t xml:space="preserve">The relationship between adversity and reward sensitivity appears complex, with some studies citing it as a moderator of the effect of threat on externalizing symptoms, and others </w:t>
      </w:r>
      <w:r w:rsidR="00D02C6E" w:rsidRPr="005527EE">
        <w:rPr>
          <w:rFonts w:ascii="Calibri" w:hAnsi="Calibri" w:cs="Calibri"/>
        </w:rPr>
        <w:t>as a suppression mechanism for threat but a mediating mechanism for deprivation</w:t>
      </w:r>
      <w:r w:rsidR="001449C3" w:rsidRPr="005527EE">
        <w:rPr>
          <w:rFonts w:ascii="Calibri" w:hAnsi="Calibri" w:cs="Calibri"/>
        </w:rPr>
        <w:t xml:space="preserve"> with respect to depressed mood in adolescents</w:t>
      </w:r>
      <w:r w:rsidR="00705B12" w:rsidRPr="005527EE">
        <w:rPr>
          <w:rFonts w:ascii="Calibri" w:hAnsi="Calibri" w:cs="Calibri"/>
        </w:rPr>
        <w:t xml:space="preserve"> </w:t>
      </w:r>
      <w:r w:rsidR="00705B12" w:rsidRPr="005527EE">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1D5612">
        <w:rPr>
          <w:rFonts w:ascii="Calibri" w:hAnsi="Calibri" w:cs="Calibri"/>
        </w:rPr>
        <w:instrText xml:space="preserve"> ADDIN EN.CITE </w:instrText>
      </w:r>
      <w:r w:rsidR="001D5612">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1D5612">
        <w:rPr>
          <w:rFonts w:ascii="Calibri" w:hAnsi="Calibri" w:cs="Calibri"/>
        </w:rPr>
        <w:instrText xml:space="preserve"> ADDIN EN.CITE.DATA </w:instrText>
      </w:r>
      <w:r w:rsidR="001D5612">
        <w:rPr>
          <w:rFonts w:ascii="Calibri" w:hAnsi="Calibri" w:cs="Calibri"/>
        </w:rPr>
      </w:r>
      <w:r w:rsidR="001D5612">
        <w:rPr>
          <w:rFonts w:ascii="Calibri" w:hAnsi="Calibri" w:cs="Calibri"/>
        </w:rPr>
        <w:fldChar w:fldCharType="end"/>
      </w:r>
      <w:r w:rsidR="00705B12" w:rsidRPr="005527EE">
        <w:rPr>
          <w:rFonts w:ascii="Calibri" w:hAnsi="Calibri" w:cs="Calibri"/>
        </w:rPr>
      </w:r>
      <w:r w:rsidR="00705B12" w:rsidRPr="005527EE">
        <w:rPr>
          <w:rFonts w:ascii="Calibri" w:hAnsi="Calibri" w:cs="Calibri"/>
        </w:rPr>
        <w:fldChar w:fldCharType="separate"/>
      </w:r>
      <w:r w:rsidR="005527EE">
        <w:rPr>
          <w:rFonts w:ascii="Calibri" w:hAnsi="Calibri" w:cs="Calibri"/>
          <w:noProof/>
        </w:rPr>
        <w:t>(Dennison et al., 2016; Kasparek et al., 2020; Sheridan et al., 2018)</w:t>
      </w:r>
      <w:r w:rsidR="00705B12" w:rsidRPr="005527EE">
        <w:rPr>
          <w:rFonts w:ascii="Calibri" w:hAnsi="Calibri" w:cs="Calibri"/>
        </w:rPr>
        <w:fldChar w:fldCharType="end"/>
      </w:r>
      <w:r w:rsidR="00705B12">
        <w:rPr>
          <w:rFonts w:ascii="Calibri" w:hAnsi="Calibri" w:cs="Calibri"/>
        </w:rPr>
        <w:t xml:space="preserve">. </w:t>
      </w:r>
    </w:p>
    <w:p w14:paraId="00FDDDD1" w14:textId="6805871A" w:rsidR="00705B12" w:rsidRDefault="005527EE" w:rsidP="00705B12">
      <w:pPr>
        <w:spacing w:after="240" w:line="360" w:lineRule="auto"/>
        <w:rPr>
          <w:rFonts w:ascii="Calibri" w:hAnsi="Calibri" w:cs="Calibri"/>
        </w:rPr>
      </w:pPr>
      <w:r>
        <w:rPr>
          <w:rFonts w:ascii="Calibri" w:hAnsi="Calibri" w:cs="Calibri"/>
        </w:rPr>
        <w:t>Enhanced threat detection and greater attention bias to threatening stimuli have been shown to mediate the relationships between abusive and threatening early life experiences and psychopathology transdiagnostically</w:t>
      </w:r>
      <w:r w:rsidRPr="00E761C0">
        <w:rPr>
          <w:rFonts w:ascii="Calibri" w:hAnsi="Calibri" w:cs="Calibri"/>
        </w:rPr>
        <w:t xml:space="preserve"> </w:t>
      </w:r>
      <w:r w:rsidRPr="00E761C0">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Pr>
          <w:rFonts w:ascii="Calibri" w:hAnsi="Calibri" w:cs="Calibri"/>
        </w:rPr>
        <w:instrText xml:space="preserve"> ADDIN EN.CITE </w:instrText>
      </w:r>
      <w:r>
        <w:rPr>
          <w:rFonts w:ascii="Calibri" w:hAnsi="Calibri" w:cs="Calibri"/>
        </w:rPr>
        <w:fldChar w:fldCharType="begin">
          <w:fldData xml:space="preserve">PEVuZE5vdGU+PENpdGU+PEF1dGhvcj5Qb2xsYWs8L0F1dGhvcj48WWVhcj4yMDAwPC9ZZWFyPjxS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E761C0">
        <w:rPr>
          <w:rFonts w:ascii="Calibri" w:hAnsi="Calibri" w:cs="Calibri"/>
        </w:rPr>
      </w:r>
      <w:r w:rsidRPr="00E761C0">
        <w:rPr>
          <w:rFonts w:ascii="Calibri" w:hAnsi="Calibri" w:cs="Calibri"/>
        </w:rPr>
        <w:fldChar w:fldCharType="separate"/>
      </w:r>
      <w:r>
        <w:rPr>
          <w:rFonts w:ascii="Calibri" w:hAnsi="Calibri" w:cs="Calibri"/>
          <w:noProof/>
        </w:rPr>
        <w:t>(Pollak et al., 2000; Shackman et al., 2007; Weissman et al., 2019)</w:t>
      </w:r>
      <w:r w:rsidRPr="00E761C0">
        <w:rPr>
          <w:rFonts w:ascii="Calibri" w:hAnsi="Calibri" w:cs="Calibri"/>
        </w:rPr>
        <w:fldChar w:fldCharType="end"/>
      </w:r>
      <w:r>
        <w:rPr>
          <w:rFonts w:ascii="Calibri" w:hAnsi="Calibri" w:cs="Calibri"/>
        </w:rPr>
        <w:t>.</w:t>
      </w:r>
      <w:r w:rsidR="00705B12">
        <w:rPr>
          <w:rFonts w:ascii="Calibri" w:hAnsi="Calibri" w:cs="Calibri"/>
        </w:rPr>
        <w:t xml:space="preserve"> </w:t>
      </w:r>
      <w:r w:rsidR="00705B12" w:rsidRPr="00A974F0">
        <w:rPr>
          <w:rFonts w:ascii="Calibri" w:hAnsi="Calibri" w:cs="Calibri"/>
        </w:rPr>
        <w:t xml:space="preserve">Children exposed to trauma </w:t>
      </w:r>
      <w:r w:rsidR="007F488A">
        <w:rPr>
          <w:rFonts w:ascii="Calibri" w:hAnsi="Calibri" w:cs="Calibri"/>
        </w:rPr>
        <w:t xml:space="preserve">demonstrate </w:t>
      </w:r>
      <w:r w:rsidR="00705B12" w:rsidRPr="00A974F0">
        <w:rPr>
          <w:rFonts w:ascii="Calibri" w:hAnsi="Calibri" w:cs="Calibri"/>
        </w:rPr>
        <w:t>reduced fear extinction</w:t>
      </w:r>
      <w:r w:rsidR="007F488A">
        <w:rPr>
          <w:rFonts w:ascii="Calibri" w:hAnsi="Calibri" w:cs="Calibri"/>
        </w:rPr>
        <w:t xml:space="preserve"> </w:t>
      </w:r>
      <w:r w:rsidR="00705B12" w:rsidRPr="00A974F0">
        <w:rPr>
          <w:rFonts w:ascii="Calibri" w:hAnsi="Calibri" w:cs="Calibri"/>
        </w:rPr>
        <w:t>and have</w:t>
      </w:r>
      <w:r w:rsidR="00705B12">
        <w:rPr>
          <w:rFonts w:ascii="Calibri" w:hAnsi="Calibri" w:cs="Calibri"/>
        </w:rPr>
        <w:t xml:space="preserve"> a</w:t>
      </w:r>
      <w:r w:rsidR="00705B12" w:rsidRPr="00A974F0">
        <w:rPr>
          <w:rFonts w:ascii="Calibri" w:hAnsi="Calibri" w:cs="Calibri"/>
        </w:rPr>
        <w:t xml:space="preserve"> lower skin conductance response </w:t>
      </w:r>
      <w:r w:rsidR="00705B12">
        <w:rPr>
          <w:rFonts w:ascii="Calibri" w:hAnsi="Calibri" w:cs="Calibri"/>
        </w:rPr>
        <w:t xml:space="preserve">to </w:t>
      </w:r>
      <w:r w:rsidR="007F488A">
        <w:rPr>
          <w:rFonts w:ascii="Calibri" w:hAnsi="Calibri" w:cs="Calibri"/>
        </w:rPr>
        <w:t xml:space="preserve">stimuli </w:t>
      </w:r>
      <w:r w:rsidR="00705B12">
        <w:rPr>
          <w:rFonts w:ascii="Calibri" w:hAnsi="Calibri" w:cs="Calibri"/>
        </w:rPr>
        <w:t>paired</w:t>
      </w:r>
      <w:r w:rsidR="007F488A">
        <w:rPr>
          <w:rFonts w:ascii="Calibri" w:hAnsi="Calibri" w:cs="Calibri"/>
        </w:rPr>
        <w:t xml:space="preserve"> with aversive stimuli</w:t>
      </w:r>
      <w:r w:rsidR="00705B12" w:rsidRPr="00A974F0">
        <w:rPr>
          <w:rFonts w:ascii="Calibri" w:hAnsi="Calibri" w:cs="Calibri"/>
        </w:rPr>
        <w:t xml:space="preserve"> </w:t>
      </w:r>
      <w:r w:rsidR="007F488A">
        <w:rPr>
          <w:rFonts w:ascii="Calibri" w:hAnsi="Calibri" w:cs="Calibri"/>
        </w:rPr>
        <w:t xml:space="preserve">vs unpaired stimuli </w:t>
      </w:r>
      <w:r w:rsidR="00705B12" w:rsidRPr="00A974F0">
        <w:rPr>
          <w:rFonts w:ascii="Calibri" w:hAnsi="Calibri" w:cs="Calibri"/>
        </w:rPr>
        <w:t>during conditioning compared to children who have not been exposed to trauma</w:t>
      </w:r>
      <w:r w:rsidR="00153C67">
        <w:rPr>
          <w:rFonts w:ascii="Calibri" w:hAnsi="Calibri" w:cs="Calibri"/>
        </w:rPr>
        <w:t>, mediating</w:t>
      </w:r>
      <w:r w:rsidR="00705B12" w:rsidRPr="00A974F0">
        <w:rPr>
          <w:rFonts w:ascii="Calibri" w:hAnsi="Calibri" w:cs="Calibri"/>
        </w:rPr>
        <w:t xml:space="preserve"> trauma</w:t>
      </w:r>
      <w:r w:rsidR="00705B12">
        <w:rPr>
          <w:rFonts w:ascii="Calibri" w:hAnsi="Calibri" w:cs="Calibri"/>
        </w:rPr>
        <w:t>’s impact</w:t>
      </w:r>
      <w:r w:rsidR="00705B12" w:rsidRPr="00A974F0">
        <w:rPr>
          <w:rFonts w:ascii="Calibri" w:hAnsi="Calibri" w:cs="Calibri"/>
        </w:rPr>
        <w:t xml:space="preserve"> on externalizing psychopathology</w:t>
      </w:r>
      <w:r w:rsidR="00705B12">
        <w:rPr>
          <w:rFonts w:ascii="Calibri" w:hAnsi="Calibri" w:cs="Calibri"/>
        </w:rPr>
        <w:t xml:space="preserve"> </w:t>
      </w:r>
      <w:r w:rsidR="00705B12" w:rsidRPr="00A974F0">
        <w:rPr>
          <w:rFonts w:ascii="Calibri" w:hAnsi="Calibri" w:cs="Calibri"/>
        </w:rPr>
        <w:fldChar w:fldCharType="begin"/>
      </w:r>
      <w:r w:rsidR="00705B12">
        <w:rPr>
          <w:rFonts w:ascii="Calibri" w:hAnsi="Calibri" w:cs="Calibri"/>
        </w:rPr>
        <w:instrText xml:space="preserve"> ADDIN EN.CITE &lt;EndNote&gt;&lt;Cite&gt;&lt;Author&gt;McLaughlin&lt;/Author&gt;&lt;Year&gt;2016&lt;/Year&gt;&lt;RecNum&gt;32&lt;/RecNum&gt;&lt;DisplayText&gt;(McLaughlin et al., 2016)&lt;/DisplayText&gt;&lt;record&gt;&lt;rec-number&gt;32&lt;/rec-number&gt;&lt;foreign-keys&gt;&lt;key app="EN" db-id="5pv2f2fzhfxv2weaa0fvvza0vt0dred9pwt9" timestamp="1669657596" guid="ce7748c2-8c63-4efb-941e-2264797f3eab"&gt;32&lt;/key&gt;&lt;/foreign-keys&gt;&lt;ref-type name="Journal Article"&gt;17&lt;/ref-type&gt;&lt;contributors&gt;&lt;authors&gt;&lt;author&gt;McLaughlin, Katie A.&lt;/author&gt;&lt;author&gt;Sheridan, Margaret A.&lt;/author&gt;&lt;author&gt;Gold, Andrea L.&lt;/author&gt;&lt;author&gt;Duys, Andrea&lt;/author&gt;&lt;author&gt;Lambert, Hilary K.&lt;/author&gt;&lt;author&gt;Peverill, Matthew&lt;/author&gt;&lt;author&gt;Heleniak, Charlotte&lt;/author&gt;&lt;author&gt;Shechner, Tomer&lt;/author&gt;&lt;author&gt;Wojcieszak, Zuzanna&lt;/author&gt;&lt;author&gt;Pine, Daniel S.&lt;/author&gt;&lt;/authors&gt;&lt;/contributors&gt;&lt;titles&gt;&lt;title&gt;Maltreatment Exposure, Brain Structure, and Fear Conditioning in Children and Adolescents&lt;/title&gt;&lt;secondary-title&gt;Neuropsychopharmacology (New York, N.Y.)&lt;/secondary-title&gt;&lt;/titles&gt;&lt;periodical&gt;&lt;full-title&gt;Neuropsychopharmacology (New York, N.Y.)&lt;/full-title&gt;&lt;/periodical&gt;&lt;pages&gt;1956-1964&lt;/pages&gt;&lt;volume&gt;41&lt;/volume&gt;&lt;number&gt;8&lt;/number&gt;&lt;keywords&gt;&lt;keyword&gt;Adolescent&lt;/keyword&gt;&lt;keyword&gt;Brain - pathology&lt;/keyword&gt;&lt;keyword&gt;Child&lt;/keyword&gt;&lt;keyword&gt;Child Abuse - psychology&lt;/keyword&gt;&lt;keyword&gt;Conditioning, Classical&lt;/keyword&gt;&lt;keyword&gt;Cues&lt;/keyword&gt;&lt;keyword&gt;Extinction, Psychological&lt;/keyword&gt;&lt;keyword&gt;Fear&lt;/keyword&gt;&lt;keyword&gt;Female&lt;/keyword&gt;&lt;keyword&gt;Galvanic Skin Response&lt;/keyword&gt;&lt;keyword&gt;Humans&lt;/keyword&gt;&lt;keyword&gt;Magnetic Resonance Imaging&lt;/keyword&gt;&lt;keyword&gt;Male&lt;/keyword&gt;&lt;keyword&gt;Original&lt;/keyword&gt;&lt;/keywords&gt;&lt;dates&gt;&lt;year&gt;2016&lt;/year&gt;&lt;/dates&gt;&lt;pub-location&gt;England&lt;/pub-location&gt;&lt;publisher&gt;Nature Publishing Group&lt;/publisher&gt;&lt;isbn&gt;0893-133X&lt;/isbn&gt;&lt;urls&gt;&lt;/urls&gt;&lt;electronic-resource-num&gt;10.1038/npp.2015.365&lt;/electronic-resource-num&gt;&lt;/record&gt;&lt;/Cite&gt;&lt;/EndNote&gt;</w:instrText>
      </w:r>
      <w:r w:rsidR="00705B12" w:rsidRPr="00A974F0">
        <w:rPr>
          <w:rFonts w:ascii="Calibri" w:hAnsi="Calibri" w:cs="Calibri"/>
        </w:rPr>
        <w:fldChar w:fldCharType="separate"/>
      </w:r>
      <w:r w:rsidR="00705B12">
        <w:rPr>
          <w:rFonts w:ascii="Calibri" w:hAnsi="Calibri" w:cs="Calibri"/>
          <w:noProof/>
        </w:rPr>
        <w:t>(McLaughlin et al., 2016)</w:t>
      </w:r>
      <w:r w:rsidR="00705B12" w:rsidRPr="00A974F0">
        <w:rPr>
          <w:rFonts w:ascii="Calibri" w:hAnsi="Calibri" w:cs="Calibri"/>
        </w:rPr>
        <w:fldChar w:fldCharType="end"/>
      </w:r>
      <w:r w:rsidR="00705B12" w:rsidRPr="00A974F0">
        <w:rPr>
          <w:rFonts w:ascii="Calibri" w:hAnsi="Calibri" w:cs="Calibri"/>
        </w:rPr>
        <w:t>.</w:t>
      </w:r>
      <w:r w:rsidR="00D02C6E">
        <w:rPr>
          <w:rFonts w:ascii="Calibri" w:hAnsi="Calibri" w:cs="Calibri"/>
        </w:rPr>
        <w:t xml:space="preserve"> Underlying the </w:t>
      </w:r>
      <w:r w:rsidR="00AC7243">
        <w:rPr>
          <w:rFonts w:ascii="Calibri" w:hAnsi="Calibri" w:cs="Calibri"/>
        </w:rPr>
        <w:t>impacts of adversity on cognitive and emotional functioning</w:t>
      </w:r>
      <w:r w:rsidR="00D02C6E">
        <w:rPr>
          <w:rFonts w:ascii="Calibri" w:hAnsi="Calibri" w:cs="Calibri"/>
        </w:rPr>
        <w:t xml:space="preserve"> are </w:t>
      </w:r>
      <w:r w:rsidR="00F755AA">
        <w:rPr>
          <w:rFonts w:ascii="Calibri" w:hAnsi="Calibri" w:cs="Calibri"/>
        </w:rPr>
        <w:t xml:space="preserve">potentially </w:t>
      </w:r>
      <w:r w:rsidR="00D02C6E">
        <w:rPr>
          <w:rFonts w:ascii="Calibri" w:hAnsi="Calibri" w:cs="Calibri"/>
        </w:rPr>
        <w:t>altered developmental trajectories measured by acceleration or deceleration of pubertal timing in response to adverse experiences. Threatening experiences early in life have been shown to accelerate pubertal timing, exacerbating externalizing symptoms in adolescent girls</w:t>
      </w:r>
      <w:r w:rsidR="007F488A">
        <w:rPr>
          <w:rFonts w:asciiTheme="minorHAnsi" w:hAnsiTheme="minorHAnsi" w:cstheme="minorHAnsi"/>
          <w:color w:val="000000"/>
        </w:rPr>
        <w:t xml:space="preserve"> </w:t>
      </w:r>
      <w:r w:rsidR="007F488A">
        <w:rPr>
          <w:rFonts w:asciiTheme="minorHAnsi" w:hAnsiTheme="minorHAnsi" w:cstheme="minorHAnsi"/>
          <w:color w:val="000000"/>
        </w:rPr>
        <w:fldChar w:fldCharType="begin"/>
      </w:r>
      <w:r w:rsidR="007F488A">
        <w:rPr>
          <w:rFonts w:asciiTheme="minorHAnsi" w:hAnsiTheme="minorHAnsi" w:cstheme="minorHAnsi"/>
          <w:color w:val="000000"/>
        </w:rPr>
        <w:instrText xml:space="preserve"> ADDIN EN.CITE &lt;EndNote&gt;&lt;Cite&gt;&lt;Author&gt;Colich&lt;/Author&gt;&lt;Year&gt;2020&lt;/Year&gt;&lt;RecNum&gt;67&lt;/RecNum&gt;&lt;DisplayText&gt;(Colich et al., 2020)&lt;/DisplayText&gt;&lt;record&gt;&lt;rec-number&gt;67&lt;/rec-number&gt;&lt;foreign-keys&gt;&lt;key app="EN" db-id="5pv2f2fzhfxv2weaa0fvvza0vt0dred9pwt9" timestamp="1669657596" guid="916b6693-fdce-4a92-acd6-1e7cad1bca34"&gt;67&lt;/key&gt;&lt;/foreign-keys&gt;&lt;ref-type name="Journal Article"&gt;17&lt;/ref-type&gt;&lt;contributors&gt;&lt;authors&gt;&lt;author&gt;Colich, N. L.&lt;/author&gt;&lt;author&gt;Rosen, M. L.&lt;/author&gt;&lt;author&gt;Williams, E. S.&lt;/author&gt;&lt;author&gt;McLaughlin, K. A.&lt;/author&gt;&lt;/authors&gt;&lt;/contributors&gt;&lt;auth-address&gt;Department of Psychology.&lt;/auth-address&gt;&lt;titles&gt;&lt;title&gt;Biological aging in childhood and adolescence following experiences of threat and deprivation: A systematic review and meta-analysis&lt;/title&gt;&lt;secondary-title&gt;Psychol Bull&lt;/secondary-title&gt;&lt;/titles&gt;&lt;periodical&gt;&lt;full-title&gt;Psychol Bull&lt;/full-title&gt;&lt;/periodical&gt;&lt;pages&gt;721-764&lt;/pages&gt;&lt;volume&gt;146&lt;/volume&gt;&lt;number&gt;9&lt;/number&gt;&lt;edition&gt;2020/08/04&lt;/edition&gt;&lt;keywords&gt;&lt;keyword&gt;Adolescent&lt;/keyword&gt;&lt;keyword&gt;*Adverse Childhood Experiences&lt;/keyword&gt;&lt;keyword&gt;Aging/*physiology&lt;/keyword&gt;&lt;keyword&gt;Aging, Premature/*physiopathology&lt;/keyword&gt;&lt;keyword&gt;Biomarkers&lt;/keyword&gt;&lt;keyword&gt;Brain/*growth &amp;amp; development&lt;/keyword&gt;&lt;keyword&gt;Cellular Senescence/physiology&lt;/keyword&gt;&lt;keyword&gt;Child&lt;/keyword&gt;&lt;keyword&gt;*Child Abuse&lt;/keyword&gt;&lt;keyword&gt;DNA Methylation&lt;/keyword&gt;&lt;keyword&gt;*Food Insecurity&lt;/keyword&gt;&lt;keyword&gt;Humans&lt;/keyword&gt;&lt;keyword&gt;*Psychosocial Deprivation&lt;/keyword&gt;&lt;keyword&gt;Puberty/physiology&lt;/keyword&gt;&lt;keyword&gt;Social Class&lt;/keyword&gt;&lt;keyword&gt;*Violence&lt;/keyword&gt;&lt;/keywords&gt;&lt;dates&gt;&lt;year&gt;2020&lt;/year&gt;&lt;pub-dates&gt;&lt;date&gt;Sep&lt;/date&gt;&lt;/pub-dates&gt;&lt;/dates&gt;&lt;isbn&gt;1939-1455 (Electronic)&amp;#xD;0033-2909 (Linking)&lt;/isbn&gt;&lt;accession-num&gt;32744840&lt;/accession-num&gt;&lt;urls&gt;&lt;related-urls&gt;&lt;url&gt;https://www.ncbi.nlm.nih.gov/pubmed/32744840&lt;/url&gt;&lt;/related-urls&gt;&lt;/urls&gt;&lt;custom2&gt;PMC7484378&lt;/custom2&gt;&lt;electronic-resource-num&gt;10.1037/bul0000270&lt;/electronic-resource-num&gt;&lt;/record&gt;&lt;/Cite&gt;&lt;/EndNote&gt;</w:instrText>
      </w:r>
      <w:r w:rsidR="007F488A">
        <w:rPr>
          <w:rFonts w:asciiTheme="minorHAnsi" w:hAnsiTheme="minorHAnsi" w:cstheme="minorHAnsi"/>
          <w:color w:val="000000"/>
        </w:rPr>
        <w:fldChar w:fldCharType="separate"/>
      </w:r>
      <w:r w:rsidR="007F488A">
        <w:rPr>
          <w:rFonts w:asciiTheme="minorHAnsi" w:hAnsiTheme="minorHAnsi" w:cstheme="minorHAnsi"/>
          <w:noProof/>
          <w:color w:val="000000"/>
        </w:rPr>
        <w:t>(Colich et al., 2020)</w:t>
      </w:r>
      <w:r w:rsidR="007F488A">
        <w:rPr>
          <w:rFonts w:asciiTheme="minorHAnsi" w:hAnsiTheme="minorHAnsi" w:cstheme="minorHAnsi"/>
          <w:color w:val="000000"/>
        </w:rPr>
        <w:fldChar w:fldCharType="end"/>
      </w:r>
      <w:r w:rsidR="00D02C6E" w:rsidRPr="00717D18">
        <w:rPr>
          <w:rFonts w:asciiTheme="minorHAnsi" w:hAnsiTheme="minorHAnsi" w:cstheme="minorHAnsi"/>
        </w:rPr>
        <w:t xml:space="preserve">. </w:t>
      </w:r>
    </w:p>
    <w:p w14:paraId="1A5EEB11" w14:textId="7B0770D2" w:rsidR="00705B12" w:rsidRDefault="00705B12" w:rsidP="00705B12">
      <w:pPr>
        <w:spacing w:after="240" w:line="360" w:lineRule="auto"/>
        <w:rPr>
          <w:rFonts w:ascii="Calibri" w:hAnsi="Calibri" w:cs="Calibri"/>
        </w:rPr>
      </w:pPr>
      <w:r>
        <w:rPr>
          <w:rFonts w:ascii="Calibri" w:hAnsi="Calibri" w:cs="Calibri"/>
        </w:rPr>
        <w:t>The</w:t>
      </w:r>
      <w:r w:rsidR="00503833">
        <w:rPr>
          <w:rFonts w:ascii="Calibri" w:hAnsi="Calibri" w:cs="Calibri"/>
        </w:rPr>
        <w:t xml:space="preserve"> cited</w:t>
      </w:r>
      <w:r>
        <w:rPr>
          <w:rFonts w:ascii="Calibri" w:hAnsi="Calibri" w:cs="Calibri"/>
        </w:rPr>
        <w:t xml:space="preserve"> findings about cognitive, affective, and developmental mechanisms spanning the domains of emotion regulation, social information processing, fear learning, executive </w:t>
      </w:r>
      <w:r>
        <w:rPr>
          <w:rFonts w:ascii="Calibri" w:hAnsi="Calibri" w:cs="Calibri"/>
        </w:rPr>
        <w:lastRenderedPageBreak/>
        <w:t>functioning</w:t>
      </w:r>
      <w:r w:rsidR="007966A3">
        <w:rPr>
          <w:rFonts w:ascii="Calibri" w:hAnsi="Calibri" w:cs="Calibri"/>
        </w:rPr>
        <w:t>,</w:t>
      </w:r>
      <w:r>
        <w:rPr>
          <w:rFonts w:ascii="Calibri" w:hAnsi="Calibri" w:cs="Calibri"/>
        </w:rPr>
        <w:t xml:space="preserve"> and biological aging are supported by neuroimaging data. A review of 109 imaging studies found divergent associations of threat and deprivation with structural and functional neurodevelopmental outcomes in children </w:t>
      </w:r>
      <w:r w:rsidRPr="0026772C">
        <w:rPr>
          <w:rFonts w:ascii="Calibri" w:hAnsi="Calibri" w:cs="Calibri"/>
        </w:rPr>
        <w:fldChar w:fldCharType="begin"/>
      </w:r>
      <w:r>
        <w:rPr>
          <w:rFonts w:ascii="Calibri" w:hAnsi="Calibri" w:cs="Calibri"/>
        </w:rPr>
        <w:instrText xml:space="preserve"> ADDIN EN.CITE &lt;EndNote&gt;&lt;Cite&gt;&lt;Author&gt;McLaughlin&lt;/Author&gt;&lt;Year&gt;2019&lt;/Year&gt;&lt;RecNum&gt;14&lt;/RecNum&gt;&lt;DisplayText&gt;(McLaughlin, Weissman, et al., 2019)&lt;/DisplayText&gt;&lt;record&gt;&lt;rec-number&gt;14&lt;/rec-number&gt;&lt;foreign-keys&gt;&lt;key app="EN" db-id="5pv2f2fzhfxv2weaa0fvvza0vt0dred9pwt9" timestamp="1669657596" guid="9ca99a26-5c73-4e9c-9f7d-f7c5207afc5c"&gt;14&lt;/key&gt;&lt;/foreign-keys&gt;&lt;ref-type name="Journal Article"&gt;17&lt;/ref-type&gt;&lt;contributors&gt;&lt;authors&gt;&lt;author&gt;McLaughlin, K. A.&lt;/author&gt;&lt;author&gt;Weissman, D.&lt;/author&gt;&lt;author&gt;Bitran, D.&lt;/author&gt;&lt;/authors&gt;&lt;/contributors&gt;&lt;auth-address&gt;Department of Psychology, Harvard University, Cambridge, Massachusetts 02138, USA.&amp;#xD;Department of Psychology, University of Pittsburgh, Pittsburgh, Pennsylvania 15260, USA.&lt;/auth-address&gt;&lt;titles&gt;&lt;title&gt;Childhood Adversity and Neural Development: A Systematic Review&lt;/title&gt;&lt;secondary-title&gt;Annu Rev Dev Psychol&lt;/secondary-title&gt;&lt;/titles&gt;&lt;periodical&gt;&lt;full-title&gt;Annu Rev Dev Psychol&lt;/full-title&gt;&lt;/periodical&gt;&lt;pages&gt;277-312&lt;/pages&gt;&lt;volume&gt;1&lt;/volume&gt;&lt;edition&gt;2020/05/27&lt;/edition&gt;&lt;keywords&gt;&lt;keyword&gt;adverse childhood experiences&lt;/keyword&gt;&lt;keyword&gt;amygdala&lt;/keyword&gt;&lt;keyword&gt;early-life stress&lt;/keyword&gt;&lt;keyword&gt;hippocampus&lt;/keyword&gt;&lt;keyword&gt;neurodevelopment&lt;/keyword&gt;&lt;/keywords&gt;&lt;dates&gt;&lt;year&gt;2019&lt;/year&gt;&lt;pub-dates&gt;&lt;date&gt;Dec&lt;/date&gt;&lt;/pub-dates&gt;&lt;/dates&gt;&lt;isbn&gt;2640-7922 (Electronic)&amp;#xD;2640-7922 (Linking)&lt;/isbn&gt;&lt;accession-num&gt;32455344&lt;/accession-num&gt;&lt;urls&gt;&lt;related-urls&gt;&lt;url&gt;https://www.ncbi.nlm.nih.gov/pubmed/32455344&lt;/url&gt;&lt;/related-urls&gt;&lt;/urls&gt;&lt;custom2&gt;PMC7243625&lt;/custom2&gt;&lt;electronic-resource-num&gt;10.1146/annurev-devpsych-121318-084950&lt;/electronic-resource-num&gt;&lt;/record&gt;&lt;/Cite&gt;&lt;/EndNote&gt;</w:instrText>
      </w:r>
      <w:r w:rsidRPr="0026772C">
        <w:rPr>
          <w:rFonts w:ascii="Calibri" w:hAnsi="Calibri" w:cs="Calibri"/>
        </w:rPr>
        <w:fldChar w:fldCharType="separate"/>
      </w:r>
      <w:r>
        <w:rPr>
          <w:rFonts w:ascii="Calibri" w:hAnsi="Calibri" w:cs="Calibri"/>
          <w:noProof/>
        </w:rPr>
        <w:t>(McLaughlin, Weissman, et al., 2019)</w:t>
      </w:r>
      <w:r w:rsidRPr="0026772C">
        <w:rPr>
          <w:rFonts w:ascii="Calibri" w:hAnsi="Calibri" w:cs="Calibri"/>
        </w:rPr>
        <w:fldChar w:fldCharType="end"/>
      </w:r>
      <w:r>
        <w:rPr>
          <w:rFonts w:ascii="Calibri" w:hAnsi="Calibri" w:cs="Calibri"/>
        </w:rPr>
        <w:t xml:space="preserve">. Exposure to threat, but not deprivation, </w:t>
      </w:r>
      <w:del w:id="104" w:author="McLaughlin, Katie Anne" w:date="2023-03-30T07:49:00Z">
        <w:r w:rsidDel="00F66BB0">
          <w:rPr>
            <w:rFonts w:ascii="Calibri" w:hAnsi="Calibri" w:cs="Calibri"/>
          </w:rPr>
          <w:delText xml:space="preserve">predicts </w:delText>
        </w:r>
      </w:del>
      <w:ins w:id="105" w:author="McLaughlin, Katie Anne" w:date="2023-03-30T07:49:00Z">
        <w:r w:rsidR="00F66BB0">
          <w:rPr>
            <w:rFonts w:ascii="Calibri" w:hAnsi="Calibri" w:cs="Calibri"/>
          </w:rPr>
          <w:t xml:space="preserve">is associated with </w:t>
        </w:r>
      </w:ins>
      <w:r>
        <w:rPr>
          <w:rFonts w:ascii="Calibri" w:hAnsi="Calibri" w:cs="Calibri"/>
        </w:rPr>
        <w:t>reduced amygdala and hippocampal volume, as well as elevated activation in the amygdala to negatively-</w:t>
      </w:r>
      <w:proofErr w:type="spellStart"/>
      <w:r>
        <w:rPr>
          <w:rFonts w:ascii="Calibri" w:hAnsi="Calibri" w:cs="Calibri"/>
        </w:rPr>
        <w:t>valenced</w:t>
      </w:r>
      <w:proofErr w:type="spellEnd"/>
      <w:r>
        <w:rPr>
          <w:rFonts w:ascii="Calibri" w:hAnsi="Calibri" w:cs="Calibri"/>
        </w:rPr>
        <w:t xml:space="preserve"> stimuli</w:t>
      </w:r>
      <w:r w:rsidR="002E4E6B">
        <w:rPr>
          <w:rFonts w:ascii="Calibri" w:hAnsi="Calibri" w:cs="Calibri"/>
        </w:rPr>
        <w:t xml:space="preserve"> </w:t>
      </w:r>
      <w:r w:rsidR="002E4E6B">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ZT48QXV0aG9yPk1jTGF1Z2hsaW48L0F1dGhvcj48WWVhcj4yMDE2PC9ZZWFyPjxSZWNOdW0+MTY0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PEVuZE5vdGU+PENpdGU+PEF1dGhvcj5Ccm9va3M8L0F1dGhvcj48WWVhcj4yMDE0PC9ZZWFyPjxS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2E4E6B">
        <w:rPr>
          <w:rFonts w:ascii="Calibri" w:hAnsi="Calibri" w:cs="Calibri"/>
        </w:rPr>
      </w:r>
      <w:r w:rsidR="002E4E6B">
        <w:rPr>
          <w:rFonts w:ascii="Calibri" w:hAnsi="Calibri" w:cs="Calibri"/>
        </w:rPr>
        <w:fldChar w:fldCharType="separate"/>
      </w:r>
      <w:r w:rsidR="00C04085">
        <w:rPr>
          <w:rFonts w:ascii="Calibri" w:hAnsi="Calibri" w:cs="Calibri"/>
          <w:noProof/>
        </w:rPr>
        <w:t>(Brooks et al., 2014; Hanson et al., 2015; McLaughlin et al., 2016; David G. Weissman et al., 2020)</w:t>
      </w:r>
      <w:r w:rsidR="002E4E6B">
        <w:rPr>
          <w:rFonts w:ascii="Calibri" w:hAnsi="Calibri" w:cs="Calibri"/>
        </w:rPr>
        <w:fldChar w:fldCharType="end"/>
      </w:r>
      <w:r w:rsidR="007F488A">
        <w:rPr>
          <w:rFonts w:ascii="Calibri" w:hAnsi="Calibri" w:cs="Calibri"/>
        </w:rPr>
        <w:t>.</w:t>
      </w:r>
      <w:r>
        <w:rPr>
          <w:rFonts w:ascii="Calibri" w:hAnsi="Calibri" w:cs="Calibri"/>
        </w:rPr>
        <w:t xml:space="preserve"> These findings comport with threat having been found to enhance threat detection, attention bias to threat, and </w:t>
      </w:r>
      <w:del w:id="106" w:author="McLaughlin, Katie Anne" w:date="2023-03-30T07:50:00Z">
        <w:r w:rsidR="004E7946" w:rsidDel="00F66BB0">
          <w:rPr>
            <w:rFonts w:ascii="Calibri" w:hAnsi="Calibri" w:cs="Calibri"/>
          </w:rPr>
          <w:delText xml:space="preserve">to </w:delText>
        </w:r>
        <w:r w:rsidDel="00F66BB0">
          <w:rPr>
            <w:rFonts w:ascii="Calibri" w:hAnsi="Calibri" w:cs="Calibri"/>
          </w:rPr>
          <w:delText xml:space="preserve">sharpen </w:delText>
        </w:r>
      </w:del>
      <w:r>
        <w:rPr>
          <w:rFonts w:ascii="Calibri" w:hAnsi="Calibri" w:cs="Calibri"/>
        </w:rPr>
        <w:t xml:space="preserve">emotional reactivity. Experiences of deprivation, but not threat, are associated with the </w:t>
      </w:r>
      <w:del w:id="107" w:author="McLaughlin, Katie Anne" w:date="2023-03-30T07:50:00Z">
        <w:r w:rsidDel="00F66BB0">
          <w:rPr>
            <w:rFonts w:ascii="Calibri" w:hAnsi="Calibri" w:cs="Calibri"/>
          </w:rPr>
          <w:delText>volume and function</w:delText>
        </w:r>
      </w:del>
      <w:ins w:id="108" w:author="McLaughlin, Katie Anne" w:date="2023-03-30T07:50:00Z">
        <w:r w:rsidR="00F66BB0">
          <w:rPr>
            <w:rFonts w:ascii="Calibri" w:hAnsi="Calibri" w:cs="Calibri"/>
          </w:rPr>
          <w:t>structure</w:t>
        </w:r>
      </w:ins>
      <w:r>
        <w:rPr>
          <w:rFonts w:ascii="Calibri" w:hAnsi="Calibri" w:cs="Calibri"/>
        </w:rPr>
        <w:t xml:space="preserve"> of frontoparietal cortical regions, </w:t>
      </w:r>
      <w:del w:id="109" w:author="McLaughlin, Katie Anne" w:date="2023-03-30T07:50:00Z">
        <w:r w:rsidDel="00F66BB0">
          <w:rPr>
            <w:rFonts w:ascii="Calibri" w:hAnsi="Calibri" w:cs="Calibri"/>
          </w:rPr>
          <w:delText xml:space="preserve">suggesting </w:delText>
        </w:r>
      </w:del>
      <w:ins w:id="110" w:author="McLaughlin, Katie Anne" w:date="2023-03-30T07:50:00Z">
        <w:r w:rsidR="00F66BB0">
          <w:rPr>
            <w:rFonts w:ascii="Calibri" w:hAnsi="Calibri" w:cs="Calibri"/>
          </w:rPr>
          <w:t xml:space="preserve">in line with </w:t>
        </w:r>
      </w:ins>
      <w:r>
        <w:rPr>
          <w:rFonts w:ascii="Calibri" w:hAnsi="Calibri" w:cs="Calibri"/>
        </w:rPr>
        <w:t xml:space="preserve">deprivation’s </w:t>
      </w:r>
      <w:del w:id="111" w:author="McLaughlin, Katie Anne" w:date="2023-03-30T07:50:00Z">
        <w:r w:rsidDel="00F66BB0">
          <w:rPr>
            <w:rFonts w:ascii="Calibri" w:hAnsi="Calibri" w:cs="Calibri"/>
          </w:rPr>
          <w:delText>likely effects on</w:delText>
        </w:r>
      </w:del>
      <w:ins w:id="112" w:author="McLaughlin, Katie Anne" w:date="2023-03-30T07:50:00Z">
        <w:r w:rsidR="00F66BB0">
          <w:rPr>
            <w:rFonts w:ascii="Calibri" w:hAnsi="Calibri" w:cs="Calibri"/>
          </w:rPr>
          <w:t>associations with</w:t>
        </w:r>
      </w:ins>
      <w:r>
        <w:rPr>
          <w:rFonts w:ascii="Calibri" w:hAnsi="Calibri" w:cs="Calibri"/>
        </w:rPr>
        <w:t xml:space="preserve"> executive functioning</w:t>
      </w:r>
      <w:r w:rsidR="00C04085">
        <w:rPr>
          <w:rFonts w:ascii="Calibri" w:hAnsi="Calibri" w:cs="Calibri"/>
        </w:rPr>
        <w:t xml:space="preserve"> </w: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 </w:instrText>
      </w:r>
      <w:r w:rsidR="00C04085">
        <w:rPr>
          <w:rFonts w:ascii="Calibri" w:hAnsi="Calibri" w:cs="Calibri"/>
        </w:rPr>
        <w:fldChar w:fldCharType="begin">
          <w:fldData xml:space="preserve">PEVuZE5vdGU+PENpdGU+PEF1dGhvcj5NdWVsbGVyPC9BdXRob3I+PFllYXI+MjAxMDwvWWVhcj48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</w:fldData>
        </w:fldChar>
      </w:r>
      <w:r w:rsidR="00C04085">
        <w:rPr>
          <w:rFonts w:ascii="Calibri" w:hAnsi="Calibri" w:cs="Calibri"/>
        </w:rPr>
        <w:instrText xml:space="preserve"> ADDIN EN.CITE.DATA </w:instrText>
      </w:r>
      <w:r w:rsidR="00C04085">
        <w:rPr>
          <w:rFonts w:ascii="Calibri" w:hAnsi="Calibri" w:cs="Calibri"/>
        </w:rPr>
      </w:r>
      <w:r w:rsidR="00C04085">
        <w:rPr>
          <w:rFonts w:ascii="Calibri" w:hAnsi="Calibri" w:cs="Calibri"/>
        </w:rPr>
        <w:fldChar w:fldCharType="end"/>
      </w:r>
      <w:r w:rsidR="00C04085">
        <w:rPr>
          <w:rFonts w:ascii="Calibri" w:hAnsi="Calibri" w:cs="Calibri"/>
        </w:rPr>
      </w:r>
      <w:r w:rsidR="00C04085">
        <w:rPr>
          <w:rFonts w:ascii="Calibri" w:hAnsi="Calibri" w:cs="Calibri"/>
        </w:rPr>
        <w:fldChar w:fldCharType="separate"/>
      </w:r>
      <w:r w:rsidR="00C04085">
        <w:rPr>
          <w:rFonts w:ascii="Calibri" w:hAnsi="Calibri" w:cs="Calibri"/>
          <w:noProof/>
        </w:rPr>
        <w:t>(Mueller et al., 2010)</w:t>
      </w:r>
      <w:r w:rsidR="00C04085">
        <w:rPr>
          <w:rFonts w:ascii="Calibri" w:hAnsi="Calibri" w:cs="Calibri"/>
        </w:rPr>
        <w:fldChar w:fldCharType="end"/>
      </w:r>
      <w:r w:rsidR="00C04085">
        <w:rPr>
          <w:rFonts w:ascii="Calibri" w:hAnsi="Calibri" w:cs="Calibri"/>
        </w:rPr>
        <w:t>.</w:t>
      </w:r>
      <w:r w:rsidR="007F488A">
        <w:rPr>
          <w:rFonts w:ascii="Calibri" w:hAnsi="Calibri" w:cs="Calibri"/>
        </w:rPr>
        <w:t xml:space="preserve"> </w:t>
      </w:r>
      <w:r>
        <w:rPr>
          <w:rFonts w:ascii="Calibri" w:hAnsi="Calibri" w:cs="Calibri"/>
        </w:rPr>
        <w:t xml:space="preserve">Findings about the relationships between early life adversity and striatal reward circuits are less clear but suggest that deprivation and threat may </w:t>
      </w:r>
      <w:del w:id="113" w:author="McLaughlin, Katie Anne" w:date="2023-03-30T07:52:00Z">
        <w:r w:rsidDel="00F66BB0">
          <w:rPr>
            <w:rFonts w:ascii="Calibri" w:hAnsi="Calibri" w:cs="Calibri"/>
          </w:rPr>
          <w:delText xml:space="preserve">impact </w:delText>
        </w:r>
      </w:del>
      <w:ins w:id="114" w:author="McLaughlin, Katie Anne" w:date="2023-03-30T07:52:00Z">
        <w:r w:rsidR="00F66BB0">
          <w:rPr>
            <w:rFonts w:ascii="Calibri" w:hAnsi="Calibri" w:cs="Calibri"/>
          </w:rPr>
          <w:t xml:space="preserve">each influence </w:t>
        </w:r>
      </w:ins>
      <w:r>
        <w:rPr>
          <w:rFonts w:ascii="Calibri" w:hAnsi="Calibri" w:cs="Calibri"/>
        </w:rPr>
        <w:t>reward sensitivity</w:t>
      </w:r>
      <w:ins w:id="115" w:author="McLaughlin, Katie Anne" w:date="2023-03-30T07:52:00Z">
        <w:r w:rsidR="00F66BB0">
          <w:rPr>
            <w:rFonts w:ascii="Calibri" w:hAnsi="Calibri" w:cs="Calibri"/>
          </w:rPr>
          <w:t>, although potentially</w:t>
        </w:r>
      </w:ins>
      <w:r>
        <w:rPr>
          <w:rFonts w:ascii="Calibri" w:hAnsi="Calibri" w:cs="Calibri"/>
        </w:rPr>
        <w:t xml:space="preserve"> in divergent ways</w:t>
      </w:r>
      <w:r w:rsidR="00336FFD">
        <w:rPr>
          <w:rFonts w:ascii="Calibri" w:hAnsi="Calibri" w:cs="Calibri"/>
        </w:rPr>
        <w:t xml:space="preserve"> </w:t>
      </w:r>
      <w:commentRangeStart w:id="116"/>
      <w:r w:rsidR="00336FFD">
        <w:rPr>
          <w:rFonts w:ascii="Calibri" w:hAnsi="Calibri" w:cs="Calibri"/>
        </w:rPr>
        <w:fldChar w:fldCharType="begin">
          <w:fldData xml:space="preserve">PEVuZE5vdGU+PENpdGU+PEF1dGhvcj5EZW5uaXNvbjwvQXV0aG9yPjxZZWFyPjIwMTY8L1llYXI+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</w:fldData>
        </w:fldChar>
      </w:r>
      <w:r w:rsidR="00B935E3">
        <w:rPr>
          <w:rFonts w:ascii="Calibri" w:hAnsi="Calibri" w:cs="Calibri"/>
        </w:rPr>
        <w:instrText xml:space="preserve"> ADDIN EN.CITE </w:instrText>
      </w:r>
      <w:r w:rsidR="00B935E3">
        <w:rPr>
          <w:rFonts w:ascii="Calibri" w:hAnsi="Calibri" w:cs="Calibri"/>
        </w:rPr>
        <w:fldChar w:fldCharType="begin">
          <w:fldData xml:space="preserve">PEVuZE5vdGU+PENpdGU+PEF1dGhvcj5EZW5uaXNvbjwvQXV0aG9yPjxZZWFyPjIwMTY8L1llYXI+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</w:fldData>
        </w:fldChar>
      </w:r>
      <w:r w:rsidR="00B935E3">
        <w:rPr>
          <w:rFonts w:ascii="Calibri" w:hAnsi="Calibri" w:cs="Calibri"/>
        </w:rPr>
        <w:instrText xml:space="preserve"> ADDIN EN.CITE.DATA </w:instrText>
      </w:r>
      <w:r w:rsidR="00B935E3">
        <w:rPr>
          <w:rFonts w:ascii="Calibri" w:hAnsi="Calibri" w:cs="Calibri"/>
        </w:rPr>
      </w:r>
      <w:r w:rsidR="00B935E3">
        <w:rPr>
          <w:rFonts w:ascii="Calibri" w:hAnsi="Calibri" w:cs="Calibri"/>
        </w:rPr>
        <w:fldChar w:fldCharType="end"/>
      </w:r>
      <w:r w:rsidR="00336FFD">
        <w:rPr>
          <w:rFonts w:ascii="Calibri" w:hAnsi="Calibri" w:cs="Calibri"/>
        </w:rPr>
      </w:r>
      <w:r w:rsidR="00336FFD">
        <w:rPr>
          <w:rFonts w:ascii="Calibri" w:hAnsi="Calibri" w:cs="Calibri"/>
        </w:rPr>
        <w:fldChar w:fldCharType="separate"/>
      </w:r>
      <w:r w:rsidR="00336FFD">
        <w:rPr>
          <w:rFonts w:ascii="Calibri" w:hAnsi="Calibri" w:cs="Calibri"/>
          <w:noProof/>
        </w:rPr>
        <w:t>(Dennison et al., 2016; Mehta et al., 2010)</w:t>
      </w:r>
      <w:r w:rsidR="00336FFD">
        <w:rPr>
          <w:rFonts w:ascii="Calibri" w:hAnsi="Calibri" w:cs="Calibri"/>
        </w:rPr>
        <w:fldChar w:fldCharType="end"/>
      </w:r>
      <w:commentRangeEnd w:id="116"/>
      <w:r w:rsidR="00F66BB0">
        <w:rPr>
          <w:rStyle w:val="CommentReference"/>
        </w:rPr>
        <w:commentReference w:id="116"/>
      </w:r>
      <w:r>
        <w:rPr>
          <w:rFonts w:ascii="Calibri" w:hAnsi="Calibri" w:cs="Calibri"/>
        </w:rPr>
        <w:t>.</w:t>
      </w:r>
    </w:p>
    <w:p w14:paraId="466CAA14" w14:textId="5481B006" w:rsidR="00705B12" w:rsidRPr="0074250E" w:rsidRDefault="00705B12" w:rsidP="00705B12">
      <w:pPr>
        <w:spacing w:after="240" w:line="360" w:lineRule="auto"/>
        <w:rPr>
          <w:rFonts w:ascii="Calibri" w:hAnsi="Calibri" w:cs="Calibri"/>
        </w:rPr>
      </w:pPr>
      <w:commentRangeStart w:id="117"/>
      <w:r>
        <w:rPr>
          <w:rFonts w:ascii="Calibri" w:hAnsi="Calibri" w:cs="Calibri"/>
        </w:rPr>
        <w:t>In summary, there is a complex and growing literature in</w:t>
      </w:r>
      <w:r w:rsidR="00EF6A69">
        <w:rPr>
          <w:rFonts w:ascii="Calibri" w:hAnsi="Calibri" w:cs="Calibri"/>
        </w:rPr>
        <w:t xml:space="preserve">vestigating mechanisms linking dimensions of </w:t>
      </w:r>
      <w:r>
        <w:rPr>
          <w:rFonts w:ascii="Calibri" w:hAnsi="Calibri" w:cs="Calibri"/>
        </w:rPr>
        <w:t xml:space="preserve">adversity </w:t>
      </w:r>
      <w:r w:rsidR="00EF6A69">
        <w:rPr>
          <w:rFonts w:ascii="Calibri" w:hAnsi="Calibri" w:cs="Calibri"/>
        </w:rPr>
        <w:t>to</w:t>
      </w:r>
      <w:r>
        <w:rPr>
          <w:rFonts w:ascii="Calibri" w:hAnsi="Calibri" w:cs="Calibri"/>
        </w:rPr>
        <w:t xml:space="preserve"> psychopathology</w:t>
      </w:r>
      <w:commentRangeEnd w:id="117"/>
      <w:r w:rsidR="00D21B91">
        <w:rPr>
          <w:rStyle w:val="CommentReference"/>
        </w:rPr>
        <w:commentReference w:id="117"/>
      </w:r>
      <w:r>
        <w:rPr>
          <w:rFonts w:ascii="Calibri" w:hAnsi="Calibri" w:cs="Calibri"/>
        </w:rPr>
        <w:t xml:space="preserve">. </w:t>
      </w:r>
      <w:r w:rsidRPr="00224F06">
        <w:rPr>
          <w:rFonts w:ascii="Calibri" w:hAnsi="Calibri" w:cs="Calibri"/>
        </w:rPr>
        <w:t>We propose a</w:t>
      </w:r>
      <w:r w:rsidR="00503833">
        <w:rPr>
          <w:rFonts w:ascii="Calibri" w:hAnsi="Calibri" w:cs="Calibri"/>
        </w:rPr>
        <w:t xml:space="preserve"> rigorous</w:t>
      </w:r>
      <w:r w:rsidRPr="00224F06">
        <w:rPr>
          <w:rFonts w:ascii="Calibri" w:hAnsi="Calibri" w:cs="Calibri"/>
        </w:rPr>
        <w:t xml:space="preserve"> analysis </w:t>
      </w:r>
      <w:r w:rsidR="00503833">
        <w:rPr>
          <w:rFonts w:ascii="Calibri" w:hAnsi="Calibri" w:cs="Calibri"/>
        </w:rPr>
        <w:t xml:space="preserve">to synthesize this literature </w:t>
      </w:r>
      <w:r w:rsidR="003A4EEE">
        <w:rPr>
          <w:rFonts w:ascii="Calibri" w:hAnsi="Calibri" w:cs="Calibri"/>
        </w:rPr>
        <w:t>using</w:t>
      </w:r>
      <w:r w:rsidRPr="00224F06">
        <w:rPr>
          <w:rFonts w:ascii="Calibri" w:hAnsi="Calibri" w:cs="Calibri"/>
        </w:rPr>
        <w:t xml:space="preserve"> penalized regression techniques to empirically identify </w:t>
      </w:r>
      <w:r w:rsidR="00503833">
        <w:rPr>
          <w:rFonts w:ascii="Calibri" w:hAnsi="Calibri" w:cs="Calibri"/>
        </w:rPr>
        <w:t>intermediate phenotypes</w:t>
      </w:r>
      <w:r>
        <w:rPr>
          <w:rFonts w:ascii="Calibri" w:hAnsi="Calibri" w:cs="Calibri"/>
        </w:rPr>
        <w:t xml:space="preserve"> with</w:t>
      </w:r>
      <w:r w:rsidR="003A4EEE">
        <w:rPr>
          <w:rFonts w:ascii="Calibri" w:hAnsi="Calibri" w:cs="Calibri"/>
        </w:rPr>
        <w:t xml:space="preserve"> the</w:t>
      </w:r>
      <w:r w:rsidRPr="00224F06">
        <w:rPr>
          <w:rFonts w:ascii="Calibri" w:hAnsi="Calibri" w:cs="Calibri"/>
        </w:rPr>
        <w:t xml:space="preserve"> strongest indirect pathways linking </w:t>
      </w:r>
      <w:r>
        <w:rPr>
          <w:rFonts w:ascii="Calibri" w:hAnsi="Calibri" w:cs="Calibri"/>
        </w:rPr>
        <w:t>threat and deprivation</w:t>
      </w:r>
      <w:r w:rsidRPr="00224F06">
        <w:rPr>
          <w:rFonts w:ascii="Calibri" w:hAnsi="Calibri" w:cs="Calibri"/>
        </w:rPr>
        <w:t xml:space="preserve"> to adolescent psychopathology. </w:t>
      </w:r>
      <w:r>
        <w:rPr>
          <w:rFonts w:ascii="Calibri" w:hAnsi="Calibri" w:cs="Calibri"/>
        </w:rPr>
        <w:t xml:space="preserve">The novelty of this analysis is </w:t>
      </w:r>
      <w:r w:rsidR="007F488A">
        <w:rPr>
          <w:rFonts w:ascii="Calibri" w:hAnsi="Calibri" w:cs="Calibri"/>
        </w:rPr>
        <w:t xml:space="preserve">in </w:t>
      </w:r>
      <w:r>
        <w:rPr>
          <w:rFonts w:ascii="Calibri" w:hAnsi="Calibri" w:cs="Calibri"/>
        </w:rPr>
        <w:t>the availability of detailed threat and deprivation accounts</w:t>
      </w:r>
      <w:r w:rsidR="00EF6A69">
        <w:rPr>
          <w:rFonts w:ascii="Calibri" w:hAnsi="Calibri" w:cs="Calibri"/>
        </w:rPr>
        <w:t xml:space="preserve">, </w:t>
      </w:r>
      <w:r>
        <w:rPr>
          <w:rFonts w:ascii="Calibri" w:hAnsi="Calibri" w:cs="Calibri"/>
        </w:rPr>
        <w:t>a comprehensive assessment of cognitive, affective, and developmental phenotypes that have been proposed as precursors to psychiatric disorders</w:t>
      </w:r>
      <w:r w:rsidR="00EF6A69">
        <w:rPr>
          <w:rFonts w:ascii="Calibri" w:hAnsi="Calibri" w:cs="Calibri"/>
        </w:rPr>
        <w:t>, and a</w:t>
      </w:r>
      <w:r w:rsidR="007F488A">
        <w:rPr>
          <w:rFonts w:ascii="Calibri" w:hAnsi="Calibri" w:cs="Calibri"/>
        </w:rPr>
        <w:t>n</w:t>
      </w:r>
      <w:r w:rsidR="00EF6A69">
        <w:rPr>
          <w:rFonts w:ascii="Calibri" w:hAnsi="Calibri" w:cs="Calibri"/>
        </w:rPr>
        <w:t xml:space="preserve"> assessment of adolescent internalizing and externalizing psychopathology</w:t>
      </w:r>
      <w:r>
        <w:rPr>
          <w:rFonts w:ascii="Calibri" w:hAnsi="Calibri" w:cs="Calibri"/>
        </w:rPr>
        <w:t xml:space="preserve">. </w:t>
      </w:r>
      <w:commentRangeStart w:id="118"/>
      <w:r>
        <w:rPr>
          <w:rFonts w:ascii="Calibri" w:hAnsi="Calibri" w:cs="Calibri"/>
        </w:rPr>
        <w:t>We hypothesize that threat and deprivation have at least partially distinct mechanisms of impact with respect to adolescent psychopathology.</w:t>
      </w:r>
      <w:commentRangeEnd w:id="118"/>
      <w:r w:rsidR="00D21B91">
        <w:rPr>
          <w:rStyle w:val="CommentReference"/>
        </w:rPr>
        <w:commentReference w:id="118"/>
      </w:r>
      <w:r>
        <w:rPr>
          <w:rFonts w:ascii="Calibri" w:hAnsi="Calibri" w:cs="Calibri"/>
        </w:rPr>
        <w:t xml:space="preserve"> </w:t>
      </w:r>
      <w:del w:id="119" w:author="McLaughlin, Katie Anne" w:date="2023-03-30T08:40:00Z">
        <w:r w:rsidDel="00D21B91">
          <w:rPr>
            <w:rFonts w:ascii="Calibri" w:hAnsi="Calibri" w:cs="Calibri"/>
          </w:rPr>
          <w:delText>Learning about such mechanisms can help</w:delText>
        </w:r>
        <w:r w:rsidR="00EF6A69" w:rsidDel="00D21B91">
          <w:rPr>
            <w:rFonts w:ascii="Calibri" w:hAnsi="Calibri" w:cs="Calibri"/>
          </w:rPr>
          <w:delText xml:space="preserve"> </w:delText>
        </w:r>
        <w:r w:rsidR="007F488A" w:rsidDel="00D21B91">
          <w:rPr>
            <w:rFonts w:ascii="Calibri" w:hAnsi="Calibri" w:cs="Calibri"/>
          </w:rPr>
          <w:delText>epidemiologic efforts</w:delText>
        </w:r>
        <w:r w:rsidR="00EF6A69" w:rsidDel="00D21B91">
          <w:rPr>
            <w:rFonts w:ascii="Calibri" w:hAnsi="Calibri" w:cs="Calibri"/>
          </w:rPr>
          <w:delText xml:space="preserve"> to measure early signs of psychiatric dysregulation on a broader scale and</w:delText>
        </w:r>
        <w:r w:rsidDel="00D21B91">
          <w:rPr>
            <w:rFonts w:ascii="Calibri" w:hAnsi="Calibri" w:cs="Calibri"/>
          </w:rPr>
          <w:delText xml:space="preserve"> inform </w:delText>
        </w:r>
        <w:r w:rsidR="007F488A" w:rsidDel="00D21B91">
          <w:rPr>
            <w:rFonts w:ascii="Calibri" w:hAnsi="Calibri" w:cs="Calibri"/>
          </w:rPr>
          <w:delText>strategies</w:delText>
        </w:r>
        <w:r w:rsidDel="00D21B91">
          <w:rPr>
            <w:rFonts w:ascii="Calibri" w:hAnsi="Calibri" w:cs="Calibri"/>
          </w:rPr>
          <w:delText xml:space="preserve"> to prevent </w:delText>
        </w:r>
        <w:r w:rsidR="003A4EEE" w:rsidDel="00D21B91">
          <w:rPr>
            <w:rFonts w:ascii="Calibri" w:hAnsi="Calibri" w:cs="Calibri"/>
          </w:rPr>
          <w:delText xml:space="preserve">onset of </w:delText>
        </w:r>
        <w:r w:rsidDel="00D21B91">
          <w:rPr>
            <w:rFonts w:ascii="Calibri" w:hAnsi="Calibri" w:cs="Calibri"/>
          </w:rPr>
          <w:delText>psychiatric disorders.</w:delText>
        </w:r>
      </w:del>
    </w:p>
    <w:p w14:paraId="253EBE1D" w14:textId="77777777" w:rsidR="00705B12" w:rsidRPr="00FB47D8" w:rsidRDefault="00705B12" w:rsidP="00705B12">
      <w:pPr>
        <w:spacing w:after="240" w:line="360" w:lineRule="auto"/>
        <w:rPr>
          <w:rFonts w:ascii="Calibri" w:hAnsi="Calibri" w:cs="Calibri"/>
          <w:b/>
          <w:bCs/>
          <w:u w:val="single"/>
        </w:rPr>
      </w:pPr>
      <w:r w:rsidRPr="00FB47D8">
        <w:rPr>
          <w:rFonts w:ascii="Calibri" w:hAnsi="Calibri" w:cs="Calibri"/>
          <w:b/>
          <w:bCs/>
          <w:u w:val="single"/>
        </w:rPr>
        <w:t>Methods</w:t>
      </w:r>
    </w:p>
    <w:p w14:paraId="7310263D" w14:textId="77777777" w:rsidR="00705B12" w:rsidRPr="00FB47D8" w:rsidRDefault="00705B12" w:rsidP="00705B12">
      <w:pPr>
        <w:spacing w:after="240" w:line="360" w:lineRule="auto"/>
        <w:rPr>
          <w:rFonts w:ascii="Calibri" w:hAnsi="Calibri" w:cs="Calibri"/>
        </w:rPr>
      </w:pPr>
      <w:r w:rsidRPr="00FB47D8">
        <w:rPr>
          <w:rFonts w:ascii="Calibri" w:hAnsi="Calibri" w:cs="Calibri"/>
          <w:u w:val="single"/>
        </w:rPr>
        <w:t>Study overview</w:t>
      </w:r>
      <w:r w:rsidRPr="00FB47D8">
        <w:rPr>
          <w:rFonts w:ascii="Calibri" w:hAnsi="Calibri" w:cs="Calibri"/>
        </w:rPr>
        <w:t>:</w:t>
      </w:r>
    </w:p>
    <w:p w14:paraId="4D97EBD8" w14:textId="54F6F589" w:rsidR="00705B12" w:rsidRPr="00FB47D8" w:rsidRDefault="00705B12" w:rsidP="00705B12">
      <w:pPr>
        <w:spacing w:after="240" w:line="360" w:lineRule="auto"/>
        <w:rPr>
          <w:rFonts w:ascii="Calibri" w:hAnsi="Calibri" w:cs="Calibri"/>
        </w:rPr>
      </w:pPr>
      <w:r w:rsidRPr="00FB47D8">
        <w:rPr>
          <w:rFonts w:ascii="Calibri" w:hAnsi="Calibri" w:cs="Calibri"/>
        </w:rPr>
        <w:t xml:space="preserve">Data for this analysis was sourced from a longitudinal cohort study </w:t>
      </w:r>
      <w:del w:id="120" w:author="McLaughlin, Katie Anne" w:date="2023-03-30T08:41:00Z">
        <w:r w:rsidR="00776857" w:rsidDel="00043E59">
          <w:rPr>
            <w:rFonts w:ascii="Calibri" w:hAnsi="Calibri" w:cs="Calibri"/>
          </w:rPr>
          <w:delText xml:space="preserve">- </w:delText>
        </w:r>
        <w:r w:rsidR="00954AB2" w:rsidDel="00043E59">
          <w:rPr>
            <w:rFonts w:ascii="Calibri" w:hAnsi="Calibri" w:cs="Calibri"/>
          </w:rPr>
          <w:delText xml:space="preserve">the Deprivation and Threat </w:delText>
        </w:r>
        <w:r w:rsidR="00776857" w:rsidDel="00043E59">
          <w:rPr>
            <w:rFonts w:ascii="Calibri" w:hAnsi="Calibri" w:cs="Calibri"/>
          </w:rPr>
          <w:delText>(</w:delText>
        </w:r>
        <w:r w:rsidR="00954AB2" w:rsidDel="00043E59">
          <w:rPr>
            <w:rFonts w:ascii="Calibri" w:hAnsi="Calibri" w:cs="Calibri"/>
          </w:rPr>
          <w:delText>DT</w:delText>
        </w:r>
        <w:r w:rsidR="00776857" w:rsidDel="00043E59">
          <w:rPr>
            <w:rFonts w:ascii="Calibri" w:hAnsi="Calibri" w:cs="Calibri"/>
          </w:rPr>
          <w:delText>)</w:delText>
        </w:r>
        <w:r w:rsidR="00954AB2" w:rsidDel="00043E59">
          <w:rPr>
            <w:rFonts w:ascii="Calibri" w:hAnsi="Calibri" w:cs="Calibri"/>
          </w:rPr>
          <w:delText xml:space="preserve"> study</w:delText>
        </w:r>
      </w:del>
      <w:ins w:id="121" w:author="McLaughlin, Katie Anne" w:date="2023-03-30T08:41:00Z">
        <w:r w:rsidR="00043E59">
          <w:rPr>
            <w:rFonts w:ascii="Calibri" w:hAnsi="Calibri" w:cs="Calibri"/>
          </w:rPr>
          <w:t>of children followed from early childhood to adolescence</w:t>
        </w:r>
      </w:ins>
      <w:r w:rsidR="00776857">
        <w:rPr>
          <w:rFonts w:ascii="Calibri" w:hAnsi="Calibri" w:cs="Calibri"/>
        </w:rPr>
        <w:t>.</w:t>
      </w:r>
      <w:r w:rsidR="00954AB2">
        <w:rPr>
          <w:rFonts w:ascii="Calibri" w:hAnsi="Calibri" w:cs="Calibri"/>
        </w:rPr>
        <w:t xml:space="preserve"> </w:t>
      </w:r>
      <w:del w:id="122" w:author="McLaughlin, Katie Anne" w:date="2023-03-30T08:41:00Z">
        <w:r w:rsidR="00776857" w:rsidDel="00043E59">
          <w:rPr>
            <w:rFonts w:ascii="Calibri" w:hAnsi="Calibri" w:cs="Calibri"/>
          </w:rPr>
          <w:delText>DT</w:delText>
        </w:r>
        <w:r w:rsidRPr="00FB47D8" w:rsidDel="00043E59">
          <w:rPr>
            <w:rFonts w:ascii="Calibri" w:hAnsi="Calibri" w:cs="Calibri"/>
          </w:rPr>
          <w:delText xml:space="preserve"> </w:delText>
        </w:r>
      </w:del>
      <w:ins w:id="123" w:author="McLaughlin, Katie Anne" w:date="2023-03-30T08:41:00Z">
        <w:r w:rsidR="00043E59">
          <w:rPr>
            <w:rFonts w:ascii="Calibri" w:hAnsi="Calibri" w:cs="Calibri"/>
          </w:rPr>
          <w:t>The study</w:t>
        </w:r>
        <w:r w:rsidR="00043E59" w:rsidRPr="00FB47D8">
          <w:rPr>
            <w:rFonts w:ascii="Calibri" w:hAnsi="Calibri" w:cs="Calibri"/>
          </w:rPr>
          <w:t xml:space="preserve"> </w:t>
        </w:r>
      </w:ins>
      <w:r w:rsidRPr="00FB47D8">
        <w:rPr>
          <w:rFonts w:ascii="Calibri" w:hAnsi="Calibri" w:cs="Calibri"/>
        </w:rPr>
        <w:t xml:space="preserve">recruited 306 dyads of </w:t>
      </w:r>
      <w:r>
        <w:rPr>
          <w:rFonts w:ascii="Calibri" w:hAnsi="Calibri" w:cs="Calibri"/>
        </w:rPr>
        <w:t>3-year</w:t>
      </w:r>
      <w:r w:rsidRPr="00FB47D8">
        <w:rPr>
          <w:rFonts w:ascii="Calibri" w:hAnsi="Calibri" w:cs="Calibri"/>
        </w:rPr>
        <w:t xml:space="preserve">-old children and their </w:t>
      </w:r>
      <w:r w:rsidRPr="00FB47D8">
        <w:rPr>
          <w:rFonts w:ascii="Calibri" w:hAnsi="Calibri" w:cs="Calibri"/>
        </w:rPr>
        <w:lastRenderedPageBreak/>
        <w:t>mothers from the Seattle metropolitan area</w:t>
      </w:r>
      <w:r w:rsidR="00954AB2">
        <w:rPr>
          <w:rFonts w:ascii="Calibri" w:hAnsi="Calibri" w:cs="Calibri"/>
        </w:rPr>
        <w:t xml:space="preserve">. The aim of </w:t>
      </w:r>
      <w:del w:id="124" w:author="McLaughlin, Katie Anne" w:date="2023-03-30T08:41:00Z">
        <w:r w:rsidR="00954AB2" w:rsidDel="00043E59">
          <w:rPr>
            <w:rFonts w:ascii="Calibri" w:hAnsi="Calibri" w:cs="Calibri"/>
          </w:rPr>
          <w:delText xml:space="preserve">DT </w:delText>
        </w:r>
      </w:del>
      <w:ins w:id="125" w:author="McLaughlin, Katie Anne" w:date="2023-03-30T08:41:00Z">
        <w:r w:rsidR="00043E59">
          <w:rPr>
            <w:rFonts w:ascii="Calibri" w:hAnsi="Calibri" w:cs="Calibri"/>
          </w:rPr>
          <w:t xml:space="preserve">the study </w:t>
        </w:r>
      </w:ins>
      <w:r w:rsidR="00954AB2">
        <w:rPr>
          <w:rFonts w:ascii="Calibri" w:hAnsi="Calibri" w:cs="Calibri"/>
        </w:rPr>
        <w:t>was</w:t>
      </w:r>
      <w:r w:rsidRPr="00FB47D8">
        <w:rPr>
          <w:rFonts w:ascii="Calibri" w:hAnsi="Calibri" w:cs="Calibri"/>
        </w:rPr>
        <w:t xml:space="preserve"> to </w:t>
      </w:r>
      <w:del w:id="126" w:author="McLaughlin, Katie Anne" w:date="2023-03-30T08:41:00Z">
        <w:r w:rsidRPr="00FB47D8" w:rsidDel="00043E59">
          <w:rPr>
            <w:rFonts w:ascii="Calibri" w:hAnsi="Calibri" w:cs="Calibri"/>
          </w:rPr>
          <w:delText>assess the mechanisms through which</w:delText>
        </w:r>
      </w:del>
      <w:ins w:id="127" w:author="McLaughlin, Katie Anne" w:date="2023-03-30T08:41:00Z">
        <w:r w:rsidR="00043E59">
          <w:rPr>
            <w:rFonts w:ascii="Calibri" w:hAnsi="Calibri" w:cs="Calibri"/>
          </w:rPr>
          <w:t>exam</w:t>
        </w:r>
      </w:ins>
      <w:ins w:id="128" w:author="McLaughlin, Katie Anne" w:date="2023-03-30T08:42:00Z">
        <w:r w:rsidR="00043E59">
          <w:rPr>
            <w:rFonts w:ascii="Calibri" w:hAnsi="Calibri" w:cs="Calibri"/>
          </w:rPr>
          <w:t xml:space="preserve">ine cognitive and neurobiological development in relation to </w:t>
        </w:r>
      </w:ins>
      <w:del w:id="129" w:author="McLaughlin, Katie Anne" w:date="2023-03-30T08:42:00Z">
        <w:r w:rsidRPr="00FB47D8" w:rsidDel="00043E59">
          <w:rPr>
            <w:rFonts w:ascii="Calibri" w:hAnsi="Calibri" w:cs="Calibri"/>
          </w:rPr>
          <w:delText xml:space="preserve"> </w:delText>
        </w:r>
      </w:del>
      <w:r w:rsidRPr="00FB47D8">
        <w:rPr>
          <w:rFonts w:ascii="Calibri" w:hAnsi="Calibri" w:cs="Calibri"/>
        </w:rPr>
        <w:t>socioeconomic status, cumulative family risk, and parenting behaviors</w:t>
      </w:r>
      <w:ins w:id="130" w:author="McLaughlin, Katie Anne" w:date="2023-03-30T08:43:00Z">
        <w:r w:rsidR="00043E59">
          <w:rPr>
            <w:rFonts w:ascii="Calibri" w:hAnsi="Calibri" w:cs="Calibri"/>
          </w:rPr>
          <w:t xml:space="preserve">. </w:t>
        </w:r>
      </w:ins>
      <w:del w:id="131" w:author="McLaughlin, Katie Anne" w:date="2023-03-30T08:43:00Z">
        <w:r w:rsidRPr="00FB47D8" w:rsidDel="00043E59">
          <w:rPr>
            <w:rFonts w:ascii="Calibri" w:hAnsi="Calibri" w:cs="Calibri"/>
          </w:rPr>
          <w:delText xml:space="preserve"> </w:delText>
        </w:r>
      </w:del>
      <w:del w:id="132" w:author="McLaughlin, Katie Anne" w:date="2023-03-30T08:42:00Z">
        <w:r w:rsidRPr="00FB47D8" w:rsidDel="00043E59">
          <w:rPr>
            <w:rFonts w:ascii="Calibri" w:hAnsi="Calibri" w:cs="Calibri"/>
          </w:rPr>
          <w:delText xml:space="preserve">impact the function of the hypothalamic-pituitary-adrenal (HPA) axis in children </w:delText>
        </w:r>
      </w:del>
      <w:del w:id="133" w:author="McLaughlin, Katie Anne" w:date="2023-03-30T08:43:00Z">
        <w:r w:rsidRPr="00FB47D8" w:rsidDel="00043E59">
          <w:rPr>
            <w:rFonts w:ascii="Calibri" w:hAnsi="Calibri" w:cs="Calibri"/>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cHd0OSIgdGltZXN0YW1wPSIxNjY5NjU3NTk2IiBndWlkPSJkZjkzYTY3NC05MmU5LTQ0ZTItYTIw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</w:fldData>
          </w:fldChar>
        </w:r>
        <w:r w:rsidDel="00043E59">
          <w:rPr>
            <w:rFonts w:ascii="Calibri" w:hAnsi="Calibri" w:cs="Calibri"/>
          </w:rPr>
          <w:delInstrText xml:space="preserve"> ADDIN EN.CITE </w:delInstrText>
        </w:r>
        <w:r w:rsidDel="00043E59">
          <w:rPr>
            <w:rFonts w:ascii="Calibri" w:hAnsi="Calibri" w:cs="Calibri"/>
          </w:rPr>
          <w:fldChar w:fldCharType="begin">
            <w:fldData xml:space="preserve">PEVuZE5vdGU+PENpdGU+PEF1dGhvcj5aYWxld3NraTwvQXV0aG9yPjxZZWFyPjIwMTI8L1llYXI+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</w:fldData>
          </w:fldChar>
        </w:r>
        <w:r w:rsidDel="00043E59">
          <w:rPr>
            <w:rFonts w:ascii="Calibri" w:hAnsi="Calibri" w:cs="Calibri"/>
          </w:rPr>
          <w:delInstrText xml:space="preserve"> ADDIN EN.CITE.DATA </w:delInstrText>
        </w:r>
        <w:r w:rsidDel="00043E59">
          <w:rPr>
            <w:rFonts w:ascii="Calibri" w:hAnsi="Calibri" w:cs="Calibri"/>
          </w:rPr>
        </w:r>
        <w:r w:rsidDel="00043E59">
          <w:rPr>
            <w:rFonts w:ascii="Calibri" w:hAnsi="Calibri" w:cs="Calibri"/>
          </w:rPr>
          <w:fldChar w:fldCharType="end"/>
        </w:r>
        <w:r w:rsidRPr="00FB47D8" w:rsidDel="00043E59">
          <w:rPr>
            <w:rFonts w:ascii="Calibri" w:hAnsi="Calibri" w:cs="Calibri"/>
          </w:rPr>
        </w:r>
        <w:r w:rsidRPr="00FB47D8" w:rsidDel="00043E59">
          <w:rPr>
            <w:rFonts w:ascii="Calibri" w:hAnsi="Calibri" w:cs="Calibri"/>
          </w:rPr>
          <w:fldChar w:fldCharType="separate"/>
        </w:r>
        <w:r w:rsidRPr="00FB47D8" w:rsidDel="00043E59">
          <w:rPr>
            <w:rFonts w:ascii="Calibri" w:hAnsi="Calibri" w:cs="Calibri"/>
            <w:noProof/>
          </w:rPr>
          <w:delText>(Zalewski et al., 2012)</w:delText>
        </w:r>
        <w:r w:rsidRPr="00FB47D8" w:rsidDel="00043E59">
          <w:rPr>
            <w:rFonts w:ascii="Calibri" w:hAnsi="Calibri" w:cs="Calibri"/>
          </w:rPr>
          <w:fldChar w:fldCharType="end"/>
        </w:r>
        <w:r w:rsidRPr="00FB47D8" w:rsidDel="00043E59">
          <w:rPr>
            <w:rFonts w:ascii="Calibri" w:hAnsi="Calibri" w:cs="Calibri"/>
          </w:rPr>
          <w:delText xml:space="preserve">. </w:delText>
        </w:r>
      </w:del>
      <w:ins w:id="134" w:author="McLaughlin, Katie Anne" w:date="2023-03-30T08:43:00Z">
        <w:r w:rsidR="00043E59" w:rsidRPr="00043E59">
          <w:rPr>
            <w:rFonts w:ascii="Calibri" w:hAnsi="Calibri" w:cs="Calibri"/>
          </w:rPr>
          <w:t xml:space="preserve">Families were recruited to obtain diversity in income at the start of the study. Exclusion criteria included children with developmental disabilities and lack of English proficiency. This sample has been followed across numerous assessments in early and middle childhood </w:t>
        </w:r>
        <w:r w:rsidR="00043E59" w:rsidRPr="00043E59">
          <w:rPr>
            <w:rFonts w:ascii="Calibri" w:hAnsi="Calibri" w:cs="Calibri"/>
          </w:rPr>
          <w:fldChar w:fldCharType="begin"/>
        </w:r>
        <w:r w:rsidR="00043E59" w:rsidRPr="00043E59">
          <w:rPr>
            <w:rFonts w:ascii="Calibri" w:hAnsi="Calibri" w:cs="Calibri"/>
          </w:rPr>
          <w:instrText xml:space="preserve"> ADDIN ZOTERO_ITEM CSL_CITATION {"citationID":"v4JBDiIW","properties":{"formattedCitation":"(Lengua et al., 2019; Zalewski et al., 2012)","plainCitation":"(Lengua et al., 2019; Zalewski et al., 2012)","noteIndex":0},"citationItems":[{"id":1098,"uris":["http://zotero.org/users/2769784/items/9JB5PXUR"],"itemData":{"id":1098,"type":"article-journal","abstract":"Additive and bidirectional effects of executive control and hypothalamic–pituitary–adrenal (HPA) axis regulation on children's adjustment were examined, along with the effects of low income and cumulative risk on executive control and the HPA axis. The study utilized longitudinal data from a community sample of preschool age children (N = 306, 36–39 months at Time 1) whose families were recruited to overrepresent low-income contexts. We tested the effects of low income and cumulative risk on levels and growth of executive control and HPA axis regulation (diurnal cortisol level), the bidirectional effects of executive control and the HPA axis on each other, and their additive effects on children's adjustment problems, social competence and academic readiness. Low income predicted lower Time 4 executive control, and cumulative risk predicted lower Time 4 diurnal cortisol level. There was little evidence of bidirectional effects of executive control and diurnal cortisol. However, both executive control and diurnal cortisol predicted Time 4 adjustment, suggesting additive effects. There were indirect effects of income on all three adjustment outcomes through executive control, and of cumulative risk on adjustment problems and social competence through diurnal cortisol. The results provide evidence that executive control and diurnal cortisol additively predict children's adjustment and partially account for the effects of income and cumulative risk on adjustment.","container-title":"Development and Psychopathology","DOI":"10.1017/S0954579419000373","ISSN":"0954-5794, 1469-2198","language":"en","note":"publisher: Cambridge University Press","page":"1-14","source":"Cambridge Core","title":"Pathways from early adversity to later adjustment: Tests of the additive and bidirectional effects of executive control and diurnal cortisol in early childhood","title-short":"Pathways from early adversity to later adjustment","author":[{"family":"Lengua","given":"Liliana J."},{"family":"Thompson","given":"Stephanie F."},{"family":"Moran","given":"Lyndsey R."},{"family":"Zalewski","given":"Maureen"},{"family":"Ruberry","given":"Erika J."},{"family":"Klein","given":"Melanie R."},{"family":"Kiff","given":"Cara J."}],"issued":{"date-parts":[["2019"]]}}},{"id":5899,"uris":["http://zotero.org/groups/406763/items/WJXI8XXJ"],"itemData":{"id":5899,"type":"article-journal","abstract":"This study examined the relation of low income and poverty to cortisol levels, and tested potential pathways from low income to disruptions in cortisol through cumulative family risk and parenting. The sample of 306 mothers and their preschool children included 29 % families at or near poverty, 27 % families below the median income, and the remaining families at middle and upper income. Lower income was related to lower morning cortisol levels, and cumulative risk predicted a flatter diurnal slope, with a significant indirect effect through maternal negativity, suggesting that parenting practices might mediate an allostatic effect on stress physiology.","container-title":"Child psychiatry and human development","DOI":"10.1007/s10578-012-0304-3","ISSN":"0009-398X","issue":"6","journalAbbreviation":"Child Psychiatry Hum Dev","page":"924-942","source":"PubMed Central","title":"Understanding the Relation of Low Income to HPA-Axis Functioning in Preschool Children: Cumulative Family Risk and Parenting As Pathways to Disruptions in Cortisol","title-short":"Understanding the Relation of Low Income to HPA-Axis Functioning in Preschool Children","volume":"43","author":[{"family":"Zalewski","given":"Maureen"},{"family":"Lengua","given":"Liliana J."},{"family":"Kiff","given":"Cara J."},{"family":"Fisher","given":"Philip A."}],"issued":{"date-parts":[["2012",12]]}}}],"schema":"https://github.com/citation-style-language/schema/raw/master/csl-citation.json"} </w:instrText>
        </w:r>
        <w:r w:rsidR="00043E59" w:rsidRPr="00043E59">
          <w:rPr>
            <w:rFonts w:ascii="Calibri" w:hAnsi="Calibri" w:cs="Calibri"/>
          </w:rPr>
          <w:fldChar w:fldCharType="separate"/>
        </w:r>
        <w:r w:rsidR="00043E59" w:rsidRPr="00043E59">
          <w:rPr>
            <w:rFonts w:ascii="Calibri" w:hAnsi="Calibri" w:cs="Calibri"/>
          </w:rPr>
          <w:t>(Lengua et al., 2019; Zalewski et al., 2012)</w:t>
        </w:r>
        <w:r w:rsidR="00043E59" w:rsidRPr="00043E59">
          <w:rPr>
            <w:rFonts w:ascii="Calibri" w:hAnsi="Calibri" w:cs="Calibri"/>
          </w:rPr>
          <w:fldChar w:fldCharType="end"/>
        </w:r>
        <w:r w:rsidR="00043E59" w:rsidRPr="00043E59">
          <w:rPr>
            <w:rFonts w:ascii="Calibri" w:hAnsi="Calibri" w:cs="Calibri"/>
          </w:rPr>
          <w:t>.</w:t>
        </w:r>
      </w:ins>
      <w:ins w:id="135" w:author="McLaughlin, Katie Anne" w:date="2023-03-30T08:44:00Z">
        <w:r w:rsidR="00043E59">
          <w:rPr>
            <w:rFonts w:ascii="Calibri" w:hAnsi="Calibri" w:cs="Calibri"/>
          </w:rPr>
          <w:t xml:space="preserve"> </w:t>
        </w:r>
      </w:ins>
      <w:del w:id="136" w:author="McLaughlin, Katie Anne" w:date="2023-03-30T08:44:00Z">
        <w:r w:rsidRPr="00FB47D8" w:rsidDel="00043E59">
          <w:rPr>
            <w:rFonts w:ascii="Calibri" w:hAnsi="Calibri" w:cs="Calibri"/>
          </w:rPr>
          <w:delText>From the original cohort,</w:delText>
        </w:r>
      </w:del>
      <w:ins w:id="137" w:author="McLaughlin, Katie Anne" w:date="2023-03-30T08:44:00Z">
        <w:r w:rsidR="00043E59">
          <w:rPr>
            <w:rFonts w:ascii="Calibri" w:hAnsi="Calibri" w:cs="Calibri"/>
          </w:rPr>
          <w:t>Detailed assessments of early-life adversity as well as a range of potential mechanisms were assessed in early adolescence. A total of</w:t>
        </w:r>
      </w:ins>
      <w:r w:rsidRPr="00FB47D8">
        <w:rPr>
          <w:rFonts w:ascii="Calibri" w:hAnsi="Calibri" w:cs="Calibri"/>
        </w:rPr>
        <w:t xml:space="preserve"> 227 mother-child dyads were recruited into </w:t>
      </w:r>
      <w:del w:id="138" w:author="McLaughlin, Katie Anne" w:date="2023-03-30T08:44:00Z">
        <w:r w:rsidRPr="00FB47D8" w:rsidDel="00043E59">
          <w:rPr>
            <w:rFonts w:ascii="Calibri" w:hAnsi="Calibri" w:cs="Calibri"/>
          </w:rPr>
          <w:delText>a second</w:delText>
        </w:r>
      </w:del>
      <w:ins w:id="139" w:author="McLaughlin, Katie Anne" w:date="2023-03-30T08:44:00Z">
        <w:r w:rsidR="00043E59">
          <w:rPr>
            <w:rFonts w:ascii="Calibri" w:hAnsi="Calibri" w:cs="Calibri"/>
          </w:rPr>
          <w:t>this</w:t>
        </w:r>
      </w:ins>
      <w:r w:rsidRPr="00FB47D8">
        <w:rPr>
          <w:rFonts w:ascii="Calibri" w:hAnsi="Calibri" w:cs="Calibri"/>
        </w:rPr>
        <w:t xml:space="preserve"> phase of data collection when the children were </w:t>
      </w:r>
      <w:r>
        <w:rPr>
          <w:rFonts w:ascii="Calibri" w:hAnsi="Calibri" w:cs="Calibri"/>
        </w:rPr>
        <w:t>between 10.9 and 13 years of age</w:t>
      </w:r>
      <w:ins w:id="140" w:author="McLaughlin, Katie Anne" w:date="2023-03-30T08:44:00Z">
        <w:r w:rsidR="00043E59">
          <w:rPr>
            <w:rFonts w:ascii="Calibri" w:hAnsi="Calibri" w:cs="Calibri"/>
          </w:rPr>
          <w:t xml:space="preserve"> (</w:t>
        </w:r>
        <w:r w:rsidR="00043E59" w:rsidRPr="00043E59">
          <w:rPr>
            <w:rFonts w:ascii="Calibri" w:hAnsi="Calibri" w:cs="Calibri"/>
            <w:highlight w:val="yellow"/>
            <w:rPrChange w:id="141" w:author="McLaughlin, Katie Anne" w:date="2023-03-30T08:45:00Z">
              <w:rPr>
                <w:rFonts w:ascii="Calibri" w:hAnsi="Calibri" w:cs="Calibri"/>
              </w:rPr>
            </w:rPrChange>
          </w:rPr>
          <w:t>M</w:t>
        </w:r>
      </w:ins>
      <w:ins w:id="142" w:author="McLaughlin, Katie Anne" w:date="2023-03-30T08:45:00Z">
        <w:r w:rsidR="00043E59" w:rsidRPr="00043E59">
          <w:rPr>
            <w:rFonts w:ascii="Calibri" w:hAnsi="Calibri" w:cs="Calibri"/>
            <w:highlight w:val="yellow"/>
            <w:rPrChange w:id="143" w:author="McLaughlin, Katie Anne" w:date="2023-03-30T08:45:00Z">
              <w:rPr>
                <w:rFonts w:ascii="Calibri" w:hAnsi="Calibri" w:cs="Calibri"/>
              </w:rPr>
            </w:rPrChange>
          </w:rPr>
          <w:t>=, SD=)</w:t>
        </w:r>
      </w:ins>
      <w:r w:rsidRPr="00043E59">
        <w:rPr>
          <w:rFonts w:ascii="Calibri" w:hAnsi="Calibri" w:cs="Calibri"/>
          <w:highlight w:val="yellow"/>
          <w:rPrChange w:id="144" w:author="McLaughlin, Katie Anne" w:date="2023-03-30T08:45:00Z">
            <w:rPr>
              <w:rFonts w:ascii="Calibri" w:hAnsi="Calibri" w:cs="Calibri"/>
            </w:rPr>
          </w:rPrChange>
        </w:rPr>
        <w:t>.</w:t>
      </w:r>
      <w:r w:rsidRPr="00FB47D8">
        <w:rPr>
          <w:rFonts w:ascii="Calibri" w:hAnsi="Calibri" w:cs="Calibri"/>
        </w:rPr>
        <w:t xml:space="preserve"> </w:t>
      </w:r>
      <w:del w:id="145" w:author="McLaughlin, Katie Anne" w:date="2023-03-30T08:45:00Z">
        <w:r w:rsidRPr="00FB47D8" w:rsidDel="00043E59">
          <w:rPr>
            <w:rFonts w:ascii="Calibri" w:hAnsi="Calibri" w:cs="Calibri"/>
          </w:rPr>
          <w:delText>The main aim of the second phase of the study was to examine the associations of childhood threat and deprivation experiences, characterized in detail using a multi-informant approach, with the neural architecture governing emotion regulation and cognitive control of the developing adolescents.</w:delText>
        </w:r>
      </w:del>
    </w:p>
    <w:p w14:paraId="1AF49C3D" w14:textId="705F7EA1" w:rsidR="00043E59" w:rsidRPr="00FB47D8" w:rsidDel="00043E59" w:rsidRDefault="00043E59" w:rsidP="00043E59">
      <w:pPr>
        <w:spacing w:after="240" w:line="360" w:lineRule="auto"/>
        <w:rPr>
          <w:del w:id="146" w:author="McLaughlin, Katie Anne" w:date="2023-03-30T08:49:00Z"/>
          <w:moveTo w:id="147" w:author="McLaughlin, Katie Anne" w:date="2023-03-30T08:49:00Z"/>
          <w:rFonts w:ascii="Calibri" w:hAnsi="Calibri" w:cs="Calibri"/>
          <w:u w:val="single"/>
        </w:rPr>
      </w:pPr>
      <w:moveToRangeStart w:id="148" w:author="McLaughlin, Katie Anne" w:date="2023-03-30T08:49:00Z" w:name="move131058566"/>
      <w:moveTo w:id="149" w:author="McLaughlin, Katie Anne" w:date="2023-03-30T08:49:00Z">
        <w:del w:id="150" w:author="McLaughlin, Katie Anne" w:date="2023-03-30T08:49:00Z">
          <w:r w:rsidDel="00043E59">
            <w:rPr>
              <w:rFonts w:ascii="Calibri" w:hAnsi="Calibri" w:cs="Calibri"/>
            </w:rPr>
            <w:delText>At the baseline assessment of the second phase of data collection, p</w:delText>
          </w:r>
        </w:del>
      </w:moveTo>
      <w:ins w:id="151" w:author="McLaughlin, Katie Anne" w:date="2023-03-30T08:49:00Z">
        <w:r>
          <w:rPr>
            <w:rFonts w:ascii="Calibri" w:hAnsi="Calibri" w:cs="Calibri"/>
          </w:rPr>
          <w:t>P</w:t>
        </w:r>
      </w:ins>
      <w:moveTo w:id="152" w:author="McLaughlin, Katie Anne" w:date="2023-03-30T08:49:00Z">
        <w:r>
          <w:rPr>
            <w:rFonts w:ascii="Calibri" w:hAnsi="Calibri" w:cs="Calibri"/>
          </w:rPr>
          <w:t xml:space="preserve">articipating children and their mothers provided </w:t>
        </w:r>
        <w:del w:id="153" w:author="McLaughlin, Katie Anne" w:date="2023-03-30T08:49:00Z">
          <w:r w:rsidDel="00043E59">
            <w:rPr>
              <w:rFonts w:ascii="Calibri" w:hAnsi="Calibri" w:cs="Calibri"/>
            </w:rPr>
            <w:delText xml:space="preserve">retrospective </w:delText>
          </w:r>
        </w:del>
        <w:r>
          <w:rPr>
            <w:rFonts w:ascii="Calibri" w:hAnsi="Calibri" w:cs="Calibri"/>
          </w:rPr>
          <w:t>information on threat and deprivation experiences and the children</w:t>
        </w:r>
        <w:r w:rsidRPr="00FB47D8">
          <w:rPr>
            <w:rFonts w:ascii="Calibri" w:hAnsi="Calibri" w:cs="Calibri"/>
          </w:rPr>
          <w:t xml:space="preserve"> underwent behavioral tasks and structural and functional MRI assessments to capture </w:t>
        </w:r>
        <w:r>
          <w:rPr>
            <w:rFonts w:ascii="Calibri" w:hAnsi="Calibri" w:cs="Calibri"/>
          </w:rPr>
          <w:t>c</w:t>
        </w:r>
        <w:r w:rsidRPr="00FB47D8">
          <w:rPr>
            <w:rFonts w:ascii="Calibri" w:hAnsi="Calibri" w:cs="Calibri"/>
          </w:rPr>
          <w:t>ognitive,</w:t>
        </w:r>
        <w:r>
          <w:rPr>
            <w:rFonts w:ascii="Calibri" w:hAnsi="Calibri" w:cs="Calibri"/>
          </w:rPr>
          <w:t xml:space="preserve"> affective,</w:t>
        </w:r>
        <w:r w:rsidRPr="00FB47D8">
          <w:rPr>
            <w:rFonts w:ascii="Calibri" w:hAnsi="Calibri" w:cs="Calibri"/>
          </w:rPr>
          <w:t xml:space="preserve"> and developmental </w:t>
        </w:r>
        <w:r>
          <w:rPr>
            <w:rFonts w:ascii="Calibri" w:hAnsi="Calibri" w:cs="Calibri"/>
          </w:rPr>
          <w:t>phenotypes</w:t>
        </w:r>
        <w:r w:rsidRPr="00FB47D8">
          <w:rPr>
            <w:rFonts w:ascii="Calibri" w:hAnsi="Calibri" w:cs="Calibri"/>
          </w:rPr>
          <w:t xml:space="preserve">. </w:t>
        </w:r>
        <w:r>
          <w:rPr>
            <w:rFonts w:ascii="Calibri" w:hAnsi="Calibri" w:cs="Calibri"/>
          </w:rPr>
          <w:t xml:space="preserve">Psychopathology </w:t>
        </w:r>
        <w:del w:id="154" w:author="McLaughlin, Katie Anne" w:date="2023-03-30T08:49:00Z">
          <w:r w:rsidDel="00043E59">
            <w:rPr>
              <w:rFonts w:ascii="Calibri" w:hAnsi="Calibri" w:cs="Calibri"/>
            </w:rPr>
            <w:delText>outcomes</w:delText>
          </w:r>
        </w:del>
      </w:moveTo>
      <w:ins w:id="155" w:author="McLaughlin, Katie Anne" w:date="2023-03-30T08:49:00Z">
        <w:r>
          <w:rPr>
            <w:rFonts w:ascii="Calibri" w:hAnsi="Calibri" w:cs="Calibri"/>
          </w:rPr>
          <w:t xml:space="preserve">was assessed at this time point and again </w:t>
        </w:r>
      </w:ins>
      <w:moveTo w:id="156" w:author="McLaughlin, Katie Anne" w:date="2023-03-30T08:49:00Z">
        <w:del w:id="157" w:author="McLaughlin, Katie Anne" w:date="2023-03-30T08:49:00Z">
          <w:r w:rsidDel="00043E59">
            <w:rPr>
              <w:rFonts w:ascii="Calibri" w:hAnsi="Calibri" w:cs="Calibri"/>
            </w:rPr>
            <w:delText xml:space="preserve"> were collected </w:delText>
          </w:r>
        </w:del>
        <w:r>
          <w:rPr>
            <w:rFonts w:ascii="Calibri" w:hAnsi="Calibri" w:cs="Calibri"/>
          </w:rPr>
          <w:t xml:space="preserve">at a follow-up assessment </w:t>
        </w:r>
        <w:r w:rsidRPr="00FB47D8">
          <w:rPr>
            <w:rFonts w:ascii="Calibri" w:hAnsi="Calibri" w:cs="Calibri"/>
          </w:rPr>
          <w:t xml:space="preserve">conducted approximately 2 years </w:t>
        </w:r>
        <w:del w:id="158" w:author="McLaughlin, Katie Anne" w:date="2023-03-30T08:49:00Z">
          <w:r w:rsidRPr="00FB47D8" w:rsidDel="00043E59">
            <w:rPr>
              <w:rFonts w:ascii="Calibri" w:hAnsi="Calibri" w:cs="Calibri"/>
            </w:rPr>
            <w:delText>post-baseline</w:delText>
          </w:r>
        </w:del>
      </w:moveTo>
      <w:ins w:id="159" w:author="McLaughlin, Katie Anne" w:date="2023-03-30T08:49:00Z">
        <w:r>
          <w:rPr>
            <w:rFonts w:ascii="Calibri" w:hAnsi="Calibri" w:cs="Calibri"/>
          </w:rPr>
          <w:t>later</w:t>
        </w:r>
      </w:ins>
      <w:moveTo w:id="160" w:author="McLaughlin, Katie Anne" w:date="2023-03-30T08:49:00Z">
        <w:r w:rsidRPr="00FB47D8">
          <w:rPr>
            <w:rFonts w:ascii="Calibri" w:hAnsi="Calibri" w:cs="Calibri"/>
          </w:rPr>
          <w:t xml:space="preserve">. </w:t>
        </w:r>
      </w:moveTo>
    </w:p>
    <w:moveToRangeEnd w:id="148"/>
    <w:p w14:paraId="583F96B5" w14:textId="6D858079" w:rsidR="00705B12" w:rsidRPr="00FB47D8" w:rsidRDefault="00705B12" w:rsidP="00705B12">
      <w:pPr>
        <w:spacing w:after="240" w:line="360" w:lineRule="auto"/>
        <w:rPr>
          <w:rFonts w:ascii="Calibri" w:hAnsi="Calibri" w:cs="Calibri"/>
          <w:u w:val="single"/>
        </w:rPr>
      </w:pPr>
      <w:r>
        <w:rPr>
          <w:rFonts w:ascii="Calibri" w:hAnsi="Calibri" w:cs="Calibri"/>
        </w:rPr>
        <w:t xml:space="preserve">Chronicity of poverty and </w:t>
      </w:r>
      <w:del w:id="161" w:author="McLaughlin, Katie Anne" w:date="2023-03-30T08:45:00Z">
        <w:r w:rsidDel="00043E59">
          <w:rPr>
            <w:rFonts w:ascii="Calibri" w:hAnsi="Calibri" w:cs="Calibri"/>
          </w:rPr>
          <w:delText>reports of the mother’s</w:delText>
        </w:r>
      </w:del>
      <w:ins w:id="162" w:author="McLaughlin, Katie Anne" w:date="2023-03-30T08:45:00Z">
        <w:r w:rsidR="00043E59">
          <w:rPr>
            <w:rFonts w:ascii="Calibri" w:hAnsi="Calibri" w:cs="Calibri"/>
          </w:rPr>
          <w:t>maternal</w:t>
        </w:r>
      </w:ins>
      <w:r>
        <w:rPr>
          <w:rFonts w:ascii="Calibri" w:hAnsi="Calibri" w:cs="Calibri"/>
        </w:rPr>
        <w:t xml:space="preserve"> depress</w:t>
      </w:r>
      <w:ins w:id="163" w:author="McLaughlin, Katie Anne" w:date="2023-03-30T08:45:00Z">
        <w:r w:rsidR="00043E59">
          <w:rPr>
            <w:rFonts w:ascii="Calibri" w:hAnsi="Calibri" w:cs="Calibri"/>
          </w:rPr>
          <w:t>ion symptoms</w:t>
        </w:r>
      </w:ins>
      <w:del w:id="164" w:author="McLaughlin, Katie Anne" w:date="2023-03-30T08:45:00Z">
        <w:r w:rsidDel="00043E59">
          <w:rPr>
            <w:rFonts w:ascii="Calibri" w:hAnsi="Calibri" w:cs="Calibri"/>
          </w:rPr>
          <w:delText>ed</w:delText>
        </w:r>
      </w:del>
      <w:r>
        <w:rPr>
          <w:rFonts w:ascii="Calibri" w:hAnsi="Calibri" w:cs="Calibri"/>
        </w:rPr>
        <w:t xml:space="preserve"> </w:t>
      </w:r>
      <w:del w:id="165" w:author="McLaughlin, Katie Anne" w:date="2023-03-30T08:45:00Z">
        <w:r w:rsidDel="00043E59">
          <w:rPr>
            <w:rFonts w:ascii="Calibri" w:hAnsi="Calibri" w:cs="Calibri"/>
          </w:rPr>
          <w:delText xml:space="preserve">mood </w:delText>
        </w:r>
      </w:del>
      <w:r>
        <w:rPr>
          <w:rFonts w:ascii="Calibri" w:hAnsi="Calibri" w:cs="Calibri"/>
        </w:rPr>
        <w:t xml:space="preserve">were </w:t>
      </w:r>
      <w:ins w:id="166" w:author="McLaughlin, Katie Anne" w:date="2023-03-30T08:45:00Z">
        <w:r w:rsidR="00043E59">
          <w:rPr>
            <w:rFonts w:ascii="Calibri" w:hAnsi="Calibri" w:cs="Calibri"/>
          </w:rPr>
          <w:t>assessed at</w:t>
        </w:r>
      </w:ins>
      <w:del w:id="167" w:author="McLaughlin, Katie Anne" w:date="2023-03-30T08:45:00Z">
        <w:r w:rsidDel="00043E59">
          <w:rPr>
            <w:rFonts w:ascii="Calibri" w:hAnsi="Calibri" w:cs="Calibri"/>
          </w:rPr>
          <w:delText>captured from 4</w:delText>
        </w:r>
      </w:del>
      <w:r>
        <w:rPr>
          <w:rFonts w:ascii="Calibri" w:hAnsi="Calibri" w:cs="Calibri"/>
        </w:rPr>
        <w:t xml:space="preserve"> early childhood assessments (between ages 3 and 6) </w:t>
      </w:r>
      <w:ins w:id="168" w:author="McLaughlin, Katie Anne" w:date="2023-03-30T08:48:00Z">
        <w:r w:rsidR="00043E59">
          <w:rPr>
            <w:rFonts w:ascii="Calibri" w:hAnsi="Calibri" w:cs="Calibri"/>
          </w:rPr>
          <w:t xml:space="preserve">and used here </w:t>
        </w:r>
      </w:ins>
      <w:r>
        <w:rPr>
          <w:rFonts w:ascii="Calibri" w:hAnsi="Calibri" w:cs="Calibri"/>
        </w:rPr>
        <w:t xml:space="preserve">to control for confounding of the relationships between adversity and subsequent </w:t>
      </w:r>
      <w:del w:id="169" w:author="McLaughlin, Katie Anne" w:date="2023-03-30T08:48:00Z">
        <w:r w:rsidDel="00043E59">
          <w:rPr>
            <w:rFonts w:ascii="Calibri" w:hAnsi="Calibri" w:cs="Calibri"/>
          </w:rPr>
          <w:delText>outcomes</w:delText>
        </w:r>
      </w:del>
      <w:ins w:id="170" w:author="McLaughlin, Katie Anne" w:date="2023-03-30T08:48:00Z">
        <w:r w:rsidR="00043E59">
          <w:rPr>
            <w:rFonts w:ascii="Calibri" w:hAnsi="Calibri" w:cs="Calibri"/>
          </w:rPr>
          <w:t>psychopathology</w:t>
        </w:r>
      </w:ins>
      <w:r>
        <w:rPr>
          <w:rFonts w:ascii="Calibri" w:hAnsi="Calibri" w:cs="Calibri"/>
        </w:rPr>
        <w:t xml:space="preserve">. Chronicity of poverty was defined as the number of visits out of 4 when the participating child’s family income was at or below 1.5 times the national poverty line (to account for higher living expenses in the Seattle metro area). Maternal depression was captured by the maximum </w:t>
      </w:r>
      <w:commentRangeStart w:id="171"/>
      <w:r>
        <w:rPr>
          <w:rFonts w:ascii="Calibri" w:hAnsi="Calibri" w:cs="Calibri"/>
        </w:rPr>
        <w:t xml:space="preserve">CES-D </w:t>
      </w:r>
      <w:commentRangeEnd w:id="171"/>
      <w:r w:rsidR="00043E59">
        <w:rPr>
          <w:rStyle w:val="CommentReference"/>
        </w:rPr>
        <w:commentReference w:id="171"/>
      </w:r>
      <w:r>
        <w:rPr>
          <w:rFonts w:ascii="Calibri" w:hAnsi="Calibri" w:cs="Calibri"/>
        </w:rPr>
        <w:t xml:space="preserve">score across the four pre-baseline visits.  </w:t>
      </w:r>
      <w:moveFromRangeStart w:id="172" w:author="McLaughlin, Katie Anne" w:date="2023-03-30T08:49:00Z" w:name="move131058566"/>
      <w:moveFrom w:id="173" w:author="McLaughlin, Katie Anne" w:date="2023-03-30T08:49:00Z">
        <w:r w:rsidDel="00043E59">
          <w:rPr>
            <w:rFonts w:ascii="Calibri" w:hAnsi="Calibri" w:cs="Calibri"/>
          </w:rPr>
          <w:t>At the baseline assessment of the second phase of data collection, participating children and their mothers provided retrospective information on threat and deprivation experiences and the children</w:t>
        </w:r>
        <w:r w:rsidRPr="00FB47D8" w:rsidDel="00043E59">
          <w:rPr>
            <w:rFonts w:ascii="Calibri" w:hAnsi="Calibri" w:cs="Calibri"/>
          </w:rPr>
          <w:t xml:space="preserve"> underwent behavioral tasks and structural and functional MRI assessments to capture </w:t>
        </w:r>
        <w:r w:rsidDel="00043E59">
          <w:rPr>
            <w:rFonts w:ascii="Calibri" w:hAnsi="Calibri" w:cs="Calibri"/>
          </w:rPr>
          <w:t>c</w:t>
        </w:r>
        <w:r w:rsidRPr="00FB47D8" w:rsidDel="00043E59">
          <w:rPr>
            <w:rFonts w:ascii="Calibri" w:hAnsi="Calibri" w:cs="Calibri"/>
          </w:rPr>
          <w:t>ognitive,</w:t>
        </w:r>
        <w:r w:rsidDel="00043E59">
          <w:rPr>
            <w:rFonts w:ascii="Calibri" w:hAnsi="Calibri" w:cs="Calibri"/>
          </w:rPr>
          <w:t xml:space="preserve"> affective,</w:t>
        </w:r>
        <w:r w:rsidRPr="00FB47D8" w:rsidDel="00043E59">
          <w:rPr>
            <w:rFonts w:ascii="Calibri" w:hAnsi="Calibri" w:cs="Calibri"/>
          </w:rPr>
          <w:t xml:space="preserve"> and developmental </w:t>
        </w:r>
        <w:r w:rsidDel="00043E59">
          <w:rPr>
            <w:rFonts w:ascii="Calibri" w:hAnsi="Calibri" w:cs="Calibri"/>
          </w:rPr>
          <w:t>phenotypes</w:t>
        </w:r>
        <w:r w:rsidRPr="00FB47D8" w:rsidDel="00043E59">
          <w:rPr>
            <w:rFonts w:ascii="Calibri" w:hAnsi="Calibri" w:cs="Calibri"/>
          </w:rPr>
          <w:t xml:space="preserve">. </w:t>
        </w:r>
        <w:r w:rsidDel="00043E59">
          <w:rPr>
            <w:rFonts w:ascii="Calibri" w:hAnsi="Calibri" w:cs="Calibri"/>
          </w:rPr>
          <w:t xml:space="preserve">Psychopathology outcomes were collected at a follow-up assessment </w:t>
        </w:r>
        <w:r w:rsidRPr="00FB47D8" w:rsidDel="00043E59">
          <w:rPr>
            <w:rFonts w:ascii="Calibri" w:hAnsi="Calibri" w:cs="Calibri"/>
          </w:rPr>
          <w:t xml:space="preserve">conducted approximately 2 years post-baseline. </w:t>
        </w:r>
      </w:moveFrom>
      <w:moveFromRangeEnd w:id="172"/>
    </w:p>
    <w:p w14:paraId="1A858469" w14:textId="77777777" w:rsidR="00705B12" w:rsidRPr="00FB47D8" w:rsidRDefault="00705B12" w:rsidP="00705B12">
      <w:pPr>
        <w:spacing w:after="240" w:line="360" w:lineRule="auto"/>
        <w:rPr>
          <w:rFonts w:ascii="Calibri" w:hAnsi="Calibri" w:cs="Calibri"/>
        </w:rPr>
      </w:pPr>
      <w:r w:rsidRPr="00FB47D8">
        <w:rPr>
          <w:rFonts w:ascii="Calibri" w:hAnsi="Calibri" w:cs="Calibri"/>
          <w:u w:val="single"/>
        </w:rPr>
        <w:t>Key constructs</w:t>
      </w:r>
      <w:r w:rsidRPr="00FB47D8">
        <w:rPr>
          <w:rFonts w:ascii="Calibri" w:hAnsi="Calibri" w:cs="Calibri"/>
        </w:rPr>
        <w:t>:</w:t>
      </w:r>
    </w:p>
    <w:p w14:paraId="0F355DC7" w14:textId="4CD79ED0" w:rsidR="00705B12" w:rsidRPr="00FB47D8" w:rsidRDefault="00705B12" w:rsidP="00705B12">
      <w:pPr>
        <w:spacing w:after="240" w:line="360" w:lineRule="auto"/>
        <w:rPr>
          <w:rFonts w:ascii="Calibri" w:hAnsi="Calibri" w:cs="Calibri"/>
        </w:rPr>
      </w:pPr>
      <w:del w:id="174" w:author="McLaughlin, Katie Anne" w:date="2023-03-30T08:50:00Z">
        <w:r w:rsidRPr="00FB47D8" w:rsidDel="00A66C1E">
          <w:rPr>
            <w:rFonts w:ascii="Calibri" w:hAnsi="Calibri" w:cs="Calibri"/>
            <w:i/>
            <w:iCs/>
          </w:rPr>
          <w:delText xml:space="preserve">Deprivation and </w:delText>
        </w:r>
      </w:del>
      <w:ins w:id="175" w:author="McLaughlin, Katie Anne" w:date="2023-03-30T08:50:00Z">
        <w:r w:rsidR="00A66C1E">
          <w:rPr>
            <w:rFonts w:ascii="Calibri" w:hAnsi="Calibri" w:cs="Calibri"/>
            <w:i/>
            <w:iCs/>
          </w:rPr>
          <w:t>T</w:t>
        </w:r>
      </w:ins>
      <w:del w:id="176" w:author="McLaughlin, Katie Anne" w:date="2023-03-30T08:50:00Z">
        <w:r w:rsidRPr="00FB47D8" w:rsidDel="00A66C1E">
          <w:rPr>
            <w:rFonts w:ascii="Calibri" w:hAnsi="Calibri" w:cs="Calibri"/>
            <w:i/>
            <w:iCs/>
          </w:rPr>
          <w:delText>t</w:delText>
        </w:r>
      </w:del>
      <w:r w:rsidRPr="00FB47D8">
        <w:rPr>
          <w:rFonts w:ascii="Calibri" w:hAnsi="Calibri" w:cs="Calibri"/>
          <w:i/>
          <w:iCs/>
        </w:rPr>
        <w:t xml:space="preserve">hreat </w:t>
      </w:r>
      <w:del w:id="177" w:author="McLaughlin, Katie Anne" w:date="2023-03-30T08:50:00Z">
        <w:r w:rsidRPr="00FB47D8" w:rsidDel="00A66C1E">
          <w:rPr>
            <w:rFonts w:ascii="Calibri" w:hAnsi="Calibri" w:cs="Calibri"/>
            <w:i/>
            <w:iCs/>
          </w:rPr>
          <w:delText>exposures</w:delText>
        </w:r>
      </w:del>
      <w:ins w:id="178" w:author="McLaughlin, Katie Anne" w:date="2023-03-30T08:50:00Z">
        <w:r w:rsidR="00A66C1E">
          <w:rPr>
            <w:rFonts w:ascii="Calibri" w:hAnsi="Calibri" w:cs="Calibri"/>
            <w:i/>
            <w:iCs/>
          </w:rPr>
          <w:t xml:space="preserve">and deprivation </w:t>
        </w:r>
        <w:commentRangeStart w:id="179"/>
        <w:r w:rsidR="00A66C1E">
          <w:rPr>
            <w:rFonts w:ascii="Calibri" w:hAnsi="Calibri" w:cs="Calibri"/>
            <w:i/>
            <w:iCs/>
          </w:rPr>
          <w:t>experiences</w:t>
        </w:r>
        <w:commentRangeEnd w:id="179"/>
        <w:r w:rsidR="00A66C1E">
          <w:rPr>
            <w:rStyle w:val="CommentReference"/>
          </w:rPr>
          <w:commentReference w:id="179"/>
        </w:r>
      </w:ins>
      <w:r w:rsidRPr="00FB47D8">
        <w:rPr>
          <w:rFonts w:ascii="Calibri" w:hAnsi="Calibri" w:cs="Calibri"/>
        </w:rPr>
        <w:t xml:space="preserve">: </w:t>
      </w:r>
    </w:p>
    <w:p w14:paraId="0D5B6686" w14:textId="73213F7F" w:rsidR="00705B12" w:rsidRPr="00FB47D8" w:rsidRDefault="00705B12" w:rsidP="00705B12">
      <w:pPr>
        <w:spacing w:after="240" w:line="360" w:lineRule="auto"/>
        <w:rPr>
          <w:rFonts w:ascii="Calibri" w:hAnsi="Calibri" w:cs="Calibri"/>
        </w:rPr>
      </w:pPr>
      <w:commentRangeStart w:id="180"/>
      <w:r w:rsidRPr="00FB47D8">
        <w:rPr>
          <w:rFonts w:ascii="Calibri" w:hAnsi="Calibri" w:cs="Calibri"/>
        </w:rPr>
        <w:t xml:space="preserve">The </w:t>
      </w:r>
      <w:commentRangeEnd w:id="180"/>
      <w:r w:rsidR="009219A7">
        <w:rPr>
          <w:rStyle w:val="CommentReference"/>
        </w:rPr>
        <w:commentReference w:id="180"/>
      </w:r>
      <w:r w:rsidRPr="00FB47D8">
        <w:rPr>
          <w:rFonts w:ascii="Calibri" w:hAnsi="Calibri" w:cs="Calibri"/>
        </w:rPr>
        <w:t>continuous deprivation measure comprises domains of cognitive, emotional, and physical deprivation. Cognitive deprivation was measured using maternal responses on the Home Observation Measurement of the Environment-Short Form (HOME-SF) instrument</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&lt;EndNote&gt;&lt;Cite&gt;&lt;Author&gt;Mott&lt;/Author&gt;&lt;Year&gt;2004&lt;/Year&gt;&lt;RecNum&gt;39&lt;/RecNum&gt;&lt;DisplayText&gt;(Mott, 2004)&lt;/DisplayText&gt;&lt;record&gt;&lt;rec-number&gt;39&lt;/rec-number&gt;&lt;foreign-keys&gt;&lt;key app="EN" db-id="5pv2f2fzhfxv2weaa0fvvza0vt0dred9pwt9" timestamp="1669657596" guid="7fd734e6-c0c1-4ae7-966c-b4c973f0000a"&gt;39&lt;/key&gt;&lt;/foreign-keys&gt;&lt;ref-type name="Journal Article"&gt;17&lt;/ref-type&gt;&lt;contributors&gt;&lt;authors&gt;&lt;author&gt;Mott, Frank L&lt;/author&gt;&lt;/authors&gt;&lt;/contributors&gt;&lt;titles&gt;&lt;title&gt;The utility of the HOME-SF scale for child development research in a large national longitudinal survey: the National Longitudinal Survey of Youth 1979 cohort&lt;/title&gt;&lt;secondary-title&gt;Parenting&lt;/secondary-title&gt;&lt;/titles&gt;&lt;periodical&gt;&lt;full-title&gt;Parenting&lt;/full-title&gt;&lt;/periodical&gt;&lt;pages&gt;259-270&lt;/pages&gt;&lt;volume&gt;4&lt;/volume&gt;&lt;number&gt;2-3&lt;/number&gt;&lt;dates&gt;&lt;year&gt;2004&lt;/year&gt;&lt;/dates&gt;&lt;isbn&gt;1529-5192&lt;/isbn&gt;&lt;urls&gt;&lt;/urls&gt;&lt;/record&gt;&lt;/Cite&gt;&lt;/EndNote&gt;</w:instrText>
      </w:r>
      <w:r w:rsidRPr="00FB47D8">
        <w:rPr>
          <w:rFonts w:ascii="Calibri" w:hAnsi="Calibri" w:cs="Calibri"/>
        </w:rPr>
        <w:fldChar w:fldCharType="separate"/>
      </w:r>
      <w:r w:rsidRPr="00FB47D8">
        <w:rPr>
          <w:rFonts w:ascii="Calibri" w:hAnsi="Calibri" w:cs="Calibri"/>
          <w:noProof/>
        </w:rPr>
        <w:t>(Mott,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Cognitive stimulation items on the HOME-SF (including the presence of learning materials in the home, the child’s engagement with activities outside the home, the degree of parent-child </w:t>
      </w:r>
      <w:r w:rsidRPr="00FB47D8">
        <w:rPr>
          <w:rFonts w:ascii="Calibri" w:hAnsi="Calibri" w:cs="Calibri"/>
        </w:rPr>
        <w:lastRenderedPageBreak/>
        <w:t>interaction, and parental scaffolding of the child learning</w:t>
      </w:r>
      <w:r w:rsidR="007966A3">
        <w:rPr>
          <w:rFonts w:ascii="Calibri" w:hAnsi="Calibri" w:cs="Calibri"/>
        </w:rPr>
        <w:t>, among others</w:t>
      </w:r>
      <w:r w:rsidRPr="00FB47D8">
        <w:rPr>
          <w:rFonts w:ascii="Calibri" w:hAnsi="Calibri" w:cs="Calibri"/>
        </w:rPr>
        <w:t>) were counted and reverse-scored so higher scores reflect greater cognitive deprivation. Emotional deprivation is a standardized composite of scores on emotional neglect subscales of the Childhood Experiences of Care and Abuse Interview (CECA) and Multidimensional Neglectful Behavior Scale (MNBS)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&lt;EndNote&gt;&lt;Cite&gt;&lt;Author&gt;Bifulco&lt;/Author&gt;&lt;Year&gt;1994&lt;/Year&gt;&lt;RecNum&gt;40&lt;/RecNum&gt;&lt;DisplayText&gt;(Bifulco et al., 1994; Kaufman Kantor et al., 2004)&lt;/DisplayText&gt;&lt;record&gt;&lt;rec-number&gt;40&lt;/rec-number&gt;&lt;foreign-keys&gt;&lt;key app="EN" db-id="5pv2f2fzhfxv2weaa0fvvza0vt0dred9pwt9" timestamp="1669657596" guid="e4ea6d81-67d8-46d3-adfa-cc75ed829352"&gt;40&lt;/key&gt;&lt;/foreign-keys&gt;&lt;ref-type name="Journal Article"&gt;17&lt;/ref-type&gt;&lt;contributors&gt;&lt;authors&gt;&lt;author&gt;Bifulco, Antonia&lt;/author&gt;&lt;author&gt;Brown, George W&lt;/author&gt;&lt;author&gt;Harris, Tirrill O&lt;/author&gt;&lt;/authors&gt;&lt;/contributors&gt;&lt;titles&gt;&lt;title&gt;Childhood Experience of Care and Abuse (CECA): a retrospective interview measure&lt;/title&gt;&lt;secondary-title&gt;Journal of Child Psychology and Psychiatry&lt;/secondary-title&gt;&lt;/titles&gt;&lt;periodical&gt;&lt;full-title&gt;Journal of Child Psychology and Psychiatry&lt;/full-title&gt;&lt;/periodical&gt;&lt;pages&gt;1419-1435&lt;/pages&gt;&lt;volume&gt;35&lt;/volume&gt;&lt;number&gt;8&lt;/number&gt;&lt;dates&gt;&lt;year&gt;1994&lt;/year&gt;&lt;/dates&gt;&lt;isbn&gt;0021-9630&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(Bifulco et al., 1994;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Lastly, physical deprivation is the standardized composite of food insecurity, measured by a 4-item household food insecurity scale, and physical neglect subscales of MNBS and the Childhood Trauma Questionnaire (CTQ)</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&lt;EndNote&gt;&lt;Cite&gt;&lt;Author&gt;Bernstein&lt;/Author&gt;&lt;Year&gt;1997&lt;/Year&gt;&lt;RecNum&gt;42&lt;/RecNum&gt;&lt;DisplayText&gt;(Bernstein et al., 1997; Kaufman Kantor et al., 2004)&lt;/DisplayText&gt;&lt;record&gt;&lt;rec-number&gt;42&lt;/rec-number&gt;&lt;foreign-keys&gt;&lt;key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Cite&gt;&lt;Author&gt;Kaufman Kantor&lt;/Author&gt;&lt;Year&gt;2004&lt;/Year&gt;&lt;RecNum&gt;41&lt;/RecNum&gt;&lt;record&gt;&lt;rec-number&gt;41&lt;/rec-number&gt;&lt;foreign-keys&gt;&lt;key app="EN" db-id="5pv2f2fzhfxv2weaa0fvvza0vt0dred9pwt9" timestamp="1669657596" guid="29dfd194-671a-4e37-ade7-aa6fa9516eb3"&gt;41&lt;/key&gt;&lt;/foreign-keys&gt;&lt;ref-type name="Journal Article"&gt;17&lt;/ref-type&gt;&lt;contributors&gt;&lt;authors&gt;&lt;author&gt;Kaufman Kantor, G&lt;/author&gt;&lt;author&gt;Holt, MK&lt;/author&gt;&lt;author&gt;Mebert, C&lt;/author&gt;&lt;author&gt;Straus, MA&lt;/author&gt;&lt;author&gt;Drach, KM&lt;/author&gt;&lt;author&gt;Ricci, LR&lt;/author&gt;&lt;author&gt;MacAllum, C&lt;/author&gt;&lt;author&gt;Brown, W&lt;/author&gt;&lt;/authors&gt;&lt;/contributors&gt;&lt;titles&gt;&lt;title&gt;Development and psychometric properties of the Child Self-report multidimensional neglectful behavior scale (MNBS-CR)&lt;/title&gt;&lt;secondary-title&gt;Child Maltreatment&lt;/secondary-title&gt;&lt;/titles&gt;&lt;periodical&gt;&lt;full-title&gt;Child Maltreatment&lt;/full-title&gt;&lt;/periodical&gt;&lt;pages&gt;409-429&lt;/pages&gt;&lt;volume&gt;9&lt;/volume&gt;&lt;number&gt;4&lt;/number&gt;&lt;dates&gt;&lt;year&gt;2004&lt;/year&gt;&lt;/dates&gt;&lt;urls&gt;&lt;/urls&gt;&lt;/record&gt;&lt;/Cite&gt;&lt;/EndNote&gt;</w:instrText>
      </w:r>
      <w:r w:rsidRPr="00FB47D8">
        <w:rPr>
          <w:rFonts w:ascii="Calibri" w:hAnsi="Calibri" w:cs="Calibri"/>
        </w:rPr>
        <w:fldChar w:fldCharType="separate"/>
      </w:r>
      <w:r w:rsidRPr="00FB47D8">
        <w:rPr>
          <w:rFonts w:ascii="Calibri" w:hAnsi="Calibri" w:cs="Calibri"/>
          <w:noProof/>
        </w:rPr>
        <w:t>(Bernstein et al., 1997; Kaufman Kantor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continuous overall deprivation metric is the average of cognitive, emotional, and physical deprivation composites. </w:t>
      </w:r>
    </w:p>
    <w:p w14:paraId="0678E43F" w14:textId="2A5B6CCE" w:rsidR="00705B12" w:rsidRPr="00FB47D8" w:rsidRDefault="00705B12" w:rsidP="00705B12">
      <w:pPr>
        <w:spacing w:after="240" w:line="360" w:lineRule="auto"/>
        <w:rPr>
          <w:rFonts w:ascii="Calibri" w:hAnsi="Calibri" w:cs="Calibri"/>
        </w:rPr>
      </w:pPr>
      <w:r w:rsidRPr="00FB47D8">
        <w:rPr>
          <w:rFonts w:ascii="Calibri" w:hAnsi="Calibri" w:cs="Calibri"/>
        </w:rPr>
        <w:t>The continuous threat exposure variable is an average of (a) the count of distinct types of violence experienced (b) the standardized frequency of violence and (c) the standardized composite of physical and sexual abuse severity. A participating child could endorse up to 5 types of violence exposure</w:t>
      </w:r>
      <w:del w:id="181" w:author="Ekaterina Sadikova" w:date="2023-03-26T20:54:00Z">
        <w:r w:rsidRPr="00FB47D8" w:rsidDel="004E7946">
          <w:rPr>
            <w:rFonts w:ascii="Calibri" w:hAnsi="Calibri" w:cs="Calibri"/>
          </w:rPr>
          <w:delText>, captured by</w:delText>
        </w:r>
      </w:del>
      <w:ins w:id="182" w:author="Ekaterina Sadikova" w:date="2023-03-26T20:54:00Z">
        <w:r w:rsidR="004E7946">
          <w:rPr>
            <w:rFonts w:ascii="Calibri" w:hAnsi="Calibri" w:cs="Calibri"/>
          </w:rPr>
          <w:t xml:space="preserve"> on the</w:t>
        </w:r>
      </w:ins>
      <w:r w:rsidRPr="00FB47D8">
        <w:rPr>
          <w:rFonts w:ascii="Calibri" w:hAnsi="Calibri" w:cs="Calibri"/>
        </w:rPr>
        <w:t xml:space="preserve"> CECA and the</w:t>
      </w:r>
      <w:ins w:id="183" w:author="Ekaterina Sadikova" w:date="2023-03-26T20:54:00Z">
        <w:r w:rsidR="004E7946">
          <w:rPr>
            <w:rFonts w:ascii="Calibri" w:hAnsi="Calibri" w:cs="Calibri"/>
          </w:rPr>
          <w:t xml:space="preserve"> parent on the</w:t>
        </w:r>
      </w:ins>
      <w:r w:rsidRPr="00FB47D8">
        <w:rPr>
          <w:rFonts w:ascii="Calibri" w:hAnsi="Calibri" w:cs="Calibri"/>
        </w:rPr>
        <w:t xml:space="preserve"> UCLA PTSD Reactions Index: physical abuse, sexual abuse, domestic violence, witnessing a violent crime or being a victim of a violent crime</w:t>
      </w:r>
      <w:r>
        <w:rPr>
          <w:rFonts w:ascii="Calibri" w:hAnsi="Calibri" w:cs="Calibri"/>
        </w:rPr>
        <w:t xml:space="preserve"> </w:t>
      </w:r>
      <w:r w:rsidRPr="00FB47D8">
        <w:rPr>
          <w:rFonts w:ascii="Calibri" w:hAnsi="Calibri" w:cs="Calibri"/>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Pr>
          <w:rFonts w:ascii="Calibri" w:hAnsi="Calibri" w:cs="Calibri"/>
        </w:rPr>
        <w:instrText xml:space="preserve"> ADDIN EN.CITE </w:instrText>
      </w:r>
      <w:r>
        <w:rPr>
          <w:rFonts w:ascii="Calibri" w:hAnsi="Calibri" w:cs="Calibri"/>
        </w:rPr>
        <w:fldChar w:fldCharType="begin">
          <w:fldData xml:space="preserve">PEVuZE5vdGU+PENpdGU+PEF1dGhvcj5CaWZ1bGNvPC9BdXRob3I+PFllYXI+MTk5NDwvWWVhcj48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(Bifulco et al., 1994; Steinberg et al., 2004)</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ins w:id="184" w:author="Ekaterina Sadikova" w:date="2023-03-26T20:54:00Z">
        <w:r w:rsidR="004E7946">
          <w:rPr>
            <w:rFonts w:ascii="Calibri" w:hAnsi="Calibri" w:cs="Calibri"/>
          </w:rPr>
          <w:t>If either the parent or the child indicated an experience, it was included in the count</w:t>
        </w:r>
      </w:ins>
      <w:ins w:id="185" w:author="Ekaterina Sadikova" w:date="2023-03-26T20:55:00Z">
        <w:r w:rsidR="004E7946">
          <w:rPr>
            <w:rFonts w:ascii="Calibri" w:hAnsi="Calibri" w:cs="Calibri"/>
          </w:rPr>
          <w:t>.</w:t>
        </w:r>
      </w:ins>
      <w:r w:rsidRPr="00FB47D8">
        <w:rPr>
          <w:rFonts w:ascii="Calibri" w:hAnsi="Calibri" w:cs="Calibri"/>
        </w:rPr>
        <w:t xml:space="preserve"> Frequency of violence exposure was measured by the Violence Exposure Scale for Children-Revised instrument (VEX-R)</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&lt;EndNote&gt;&lt;Cite&gt;&lt;Author&gt;Raviv&lt;/Author&gt;&lt;Year&gt;1999&lt;/Year&gt;&lt;RecNum&gt;44&lt;/RecNum&gt;&lt;DisplayText&gt;(Raviv et al., 1999)&lt;/DisplayText&gt;&lt;record&gt;&lt;rec-number&gt;44&lt;/rec-number&gt;&lt;foreign-keys&gt;&lt;key app="EN" db-id="5pv2f2fzhfxv2weaa0fvvza0vt0dred9pwt9" timestamp="1669657596" guid="06448601-b61e-44a3-8763-dcac7f5ba59d"&gt;44&lt;/key&gt;&lt;/foreign-keys&gt;&lt;ref-type name="Journal Article"&gt;17&lt;/ref-type&gt;&lt;contributors&gt;&lt;authors&gt;&lt;author&gt;Raviv, Amiram&lt;/author&gt;&lt;author&gt;Raviv, Alona&lt;/author&gt;&lt;author&gt;Shimoni, Hagit&lt;/author&gt;&lt;author&gt;Fox, Nathan A&lt;/author&gt;&lt;author&gt;Leavitt, Lewis A&lt;/author&gt;&lt;/authors&gt;&lt;/contributors&gt;&lt;titles&gt;&lt;title&gt;Children&amp;apos;s self-report of exposure to violence and its relation to emotional distress&lt;/title&gt;&lt;secondary-title&gt;Journal of Applied Developmental Psychology&lt;/secondary-title&gt;&lt;/titles&gt;&lt;periodical&gt;&lt;full-title&gt;Journal of Applied Developmental Psychology&lt;/full-title&gt;&lt;/periodical&gt;&lt;pages&gt;337-353&lt;/pages&gt;&lt;volume&gt;20&lt;/volume&gt;&lt;number&gt;2&lt;/number&gt;&lt;dates&gt;&lt;year&gt;1999&lt;/year&gt;&lt;/dates&gt;&lt;isbn&gt;0193-3973&lt;/isbn&gt;&lt;urls&gt;&lt;/urls&gt;&lt;/record&gt;&lt;/Cite&gt;&lt;/EndNote&gt;</w:instrText>
      </w:r>
      <w:r w:rsidRPr="00FB47D8">
        <w:rPr>
          <w:rFonts w:ascii="Calibri" w:hAnsi="Calibri" w:cs="Calibri"/>
        </w:rPr>
        <w:fldChar w:fldCharType="separate"/>
      </w:r>
      <w:r w:rsidRPr="00FB47D8">
        <w:rPr>
          <w:rFonts w:ascii="Calibri" w:hAnsi="Calibri" w:cs="Calibri"/>
          <w:noProof/>
        </w:rPr>
        <w:t>(Raviv et al.,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Severity of violent exposures was measured by the physical and sexual abuse subscales of the CTQ</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&lt;EndNote&gt;&lt;Cite&gt;&lt;Author&gt;Bernstein&lt;/Author&gt;&lt;Year&gt;1997&lt;/Year&gt;&lt;RecNum&gt;42&lt;/RecNum&gt;&lt;DisplayText&gt;(Bernstein et al., 1997)&lt;/DisplayText&gt;&lt;record&gt;&lt;rec-number&gt;42&lt;/rec-number&gt;&lt;foreign-keys&gt;&lt;key app="EN" db-id="5pv2f2fzhfxv2weaa0fvvza0vt0dred9pwt9" timestamp="1669657596" guid="057208e5-b7e7-48f6-bfd0-3917b643aab3"&gt;42&lt;/key&gt;&lt;/foreign-keys&gt;&lt;ref-type name="Journal Article"&gt;17&lt;/ref-type&gt;&lt;contributors&gt;&lt;authors&gt;&lt;author&gt;Bernstein, David P&lt;/author&gt;&lt;author&gt;Ahluvalia, Taruna&lt;/author&gt;&lt;author&gt;Pogge, David&lt;/author&gt;&lt;author&gt;Handelsman, Leonard&lt;/author&gt;&lt;/authors&gt;&lt;/contributors&gt;&lt;titles&gt;&lt;title&gt;Validity of the Childhood Trauma Questionnaire in an adolescent psychiatric population&lt;/title&gt;&lt;secondary-title&gt;Journal of the American Academy of Child &amp;amp; Adolescent Psychiatry&lt;/secondary-title&gt;&lt;/titles&gt;&lt;periodical&gt;&lt;full-title&gt;Journal of the American Academy of Child &amp;amp; Adolescent Psychiatry&lt;/full-title&gt;&lt;/periodical&gt;&lt;pages&gt;340-348&lt;/pages&gt;&lt;volume&gt;36&lt;/volume&gt;&lt;number&gt;3&lt;/number&gt;&lt;dates&gt;&lt;year&gt;1997&lt;/year&gt;&lt;/dates&gt;&lt;isbn&gt;0890-8567&lt;/isbn&gt;&lt;urls&gt;&lt;/urls&gt;&lt;/record&gt;&lt;/Cite&gt;&lt;/EndNote&gt;</w:instrText>
      </w:r>
      <w:r w:rsidRPr="00FB47D8">
        <w:rPr>
          <w:rFonts w:ascii="Calibri" w:hAnsi="Calibri" w:cs="Calibri"/>
        </w:rPr>
        <w:fldChar w:fldCharType="separate"/>
      </w:r>
      <w:r w:rsidRPr="00FB47D8">
        <w:rPr>
          <w:rFonts w:ascii="Calibri" w:hAnsi="Calibri" w:cs="Calibri"/>
          <w:noProof/>
        </w:rPr>
        <w:t>(Bernstein et al., 1997)</w:t>
      </w:r>
      <w:r w:rsidRPr="00FB47D8">
        <w:rPr>
          <w:rFonts w:ascii="Calibri" w:hAnsi="Calibri" w:cs="Calibri"/>
        </w:rPr>
        <w:fldChar w:fldCharType="end"/>
      </w:r>
      <w:r>
        <w:rPr>
          <w:rFonts w:ascii="Calibri" w:hAnsi="Calibri" w:cs="Calibri"/>
        </w:rPr>
        <w:t>.</w:t>
      </w:r>
      <w:r w:rsidRPr="00FB47D8">
        <w:rPr>
          <w:rFonts w:ascii="Calibri" w:hAnsi="Calibri" w:cs="Calibri"/>
        </w:rPr>
        <w:t xml:space="preserve"> </w:t>
      </w:r>
    </w:p>
    <w:p w14:paraId="66D8F5E3" w14:textId="7CCBAC6D" w:rsidR="00705B12" w:rsidRPr="004D457C" w:rsidRDefault="004E7946" w:rsidP="00705B12">
      <w:pPr>
        <w:spacing w:after="240" w:line="360" w:lineRule="auto"/>
        <w:rPr>
          <w:rFonts w:ascii="Calibri" w:hAnsi="Calibri" w:cs="Calibri"/>
        </w:rPr>
      </w:pPr>
      <w:ins w:id="186" w:author="Ekaterina Sadikova" w:date="2023-03-26T20:52:00Z">
        <w:r>
          <w:rPr>
            <w:rFonts w:ascii="Calibri" w:hAnsi="Calibri" w:cs="Calibri"/>
          </w:rPr>
          <w:t xml:space="preserve">Both threat and </w:t>
        </w:r>
      </w:ins>
      <w:ins w:id="187" w:author="Ekaterina Sadikova" w:date="2023-03-26T20:53:00Z">
        <w:r>
          <w:rPr>
            <w:rFonts w:ascii="Calibri" w:hAnsi="Calibri" w:cs="Calibri"/>
          </w:rPr>
          <w:t xml:space="preserve">deprivation were </w:t>
        </w:r>
      </w:ins>
      <w:ins w:id="188" w:author="Ekaterina Sadikova" w:date="2023-03-26T20:55:00Z">
        <w:r>
          <w:rPr>
            <w:rFonts w:ascii="Calibri" w:hAnsi="Calibri" w:cs="Calibri"/>
          </w:rPr>
          <w:t xml:space="preserve">constructed using multi-informant methods. </w:t>
        </w:r>
      </w:ins>
      <w:ins w:id="189" w:author="Ekaterina Sadikova" w:date="2023-03-26T20:56:00Z">
        <w:r>
          <w:rPr>
            <w:rFonts w:ascii="Calibri" w:hAnsi="Calibri" w:cs="Calibri"/>
          </w:rPr>
          <w:t xml:space="preserve">CECA, MNBS, </w:t>
        </w:r>
      </w:ins>
      <w:ins w:id="190" w:author="Ekaterina Sadikova" w:date="2023-03-26T20:57:00Z">
        <w:r>
          <w:rPr>
            <w:rFonts w:ascii="Calibri" w:hAnsi="Calibri" w:cs="Calibri"/>
          </w:rPr>
          <w:t xml:space="preserve">CTQ and VEX-R instruments were completed by the child, and </w:t>
        </w:r>
      </w:ins>
      <w:ins w:id="191" w:author="Ekaterina Sadikova" w:date="2023-03-26T20:56:00Z">
        <w:r>
          <w:rPr>
            <w:rFonts w:ascii="Calibri" w:hAnsi="Calibri" w:cs="Calibri"/>
          </w:rPr>
          <w:t xml:space="preserve">HOME-SF and UCLA PTSD Reaction Index were completed by the participating child’s parent. </w:t>
        </w:r>
      </w:ins>
      <w:r w:rsidR="00705B12" w:rsidRPr="00FB47D8">
        <w:rPr>
          <w:rFonts w:ascii="Calibri" w:hAnsi="Calibri" w:cs="Calibri"/>
        </w:rPr>
        <w:t xml:space="preserve">Higher values on the deprivation and threat measures convey greater levels of exposure. Algorithms used to construct the deprivation and threat measures have been detailed in a pre-registration found here: </w:t>
      </w:r>
      <w:hyperlink r:id="rId12" w:history="1">
        <w:r w:rsidR="00705B12" w:rsidRPr="00FB47D8">
          <w:rPr>
            <w:rStyle w:val="Hyperlink"/>
            <w:rFonts w:ascii="Calibri" w:hAnsi="Calibri" w:cs="Calibri"/>
          </w:rPr>
          <w:t>https://osf.io/6yf4p/</w:t>
        </w:r>
      </w:hyperlink>
      <w:r w:rsidR="00705B12" w:rsidRPr="00FB47D8">
        <w:rPr>
          <w:rFonts w:ascii="Calibri" w:hAnsi="Calibri" w:cs="Calibri"/>
        </w:rPr>
        <w:t>.</w:t>
      </w:r>
    </w:p>
    <w:p w14:paraId="2C5DFDBA" w14:textId="77777777" w:rsidR="00705B12" w:rsidRPr="00FB47D8" w:rsidRDefault="00705B12" w:rsidP="00705B12">
      <w:pPr>
        <w:spacing w:after="240" w:line="360" w:lineRule="auto"/>
        <w:rPr>
          <w:rFonts w:ascii="Calibri" w:hAnsi="Calibri" w:cs="Calibri"/>
          <w:i/>
          <w:iCs/>
        </w:rPr>
      </w:pPr>
      <w:r w:rsidRPr="00FB47D8">
        <w:rPr>
          <w:rFonts w:ascii="Calibri" w:hAnsi="Calibri" w:cs="Calibri"/>
          <w:i/>
          <w:iCs/>
        </w:rPr>
        <w:t>Candidate mediators:</w:t>
      </w:r>
    </w:p>
    <w:p w14:paraId="2CDB9081" w14:textId="27585125" w:rsidR="00705B12" w:rsidRPr="00FB47D8" w:rsidRDefault="00705B12" w:rsidP="00705B12">
      <w:pPr>
        <w:spacing w:after="240" w:line="360" w:lineRule="auto"/>
        <w:rPr>
          <w:rFonts w:ascii="Calibri" w:hAnsi="Calibri" w:cs="Calibri"/>
        </w:rPr>
      </w:pPr>
      <w:r w:rsidRPr="00FB47D8">
        <w:rPr>
          <w:rFonts w:ascii="Calibri" w:hAnsi="Calibri" w:cs="Calibri"/>
        </w:rPr>
        <w:lastRenderedPageBreak/>
        <w:t xml:space="preserve">Candidate mediators of the impact of deprivation and threat on psychopathology were scoped from a review of neurodevelopmental mechanisms that mediate the effects of childhood adversity and psychiatric sequelae in youth </w:t>
      </w:r>
      <w:commentRangeStart w:id="192"/>
      <w:r w:rsidRPr="00FB47D8">
        <w:rPr>
          <w:rFonts w:ascii="Calibri" w:hAnsi="Calibri" w:cs="Calibri"/>
        </w:rPr>
        <w:fldChar w:fldCharType="begin"/>
      </w:r>
      <w:r>
        <w:rPr>
          <w:rFonts w:ascii="Calibri" w:hAnsi="Calibri" w:cs="Calibri"/>
        </w:rPr>
        <w:instrText xml:space="preserve"> ADDIN EN.CITE &lt;EndNote&gt;&lt;Cite&gt;&lt;Author&gt;Sheridan&lt;/Author&gt;&lt;Year&gt;2020&lt;/Year&gt;&lt;RecNum&gt;52&lt;/RecNum&gt;&lt;DisplayText&gt;(Sheridan &amp;amp; McLaughlin, 2020)&lt;/DisplayText&gt;&lt;record&gt;&lt;rec-number&gt;52&lt;/rec-number&gt;&lt;foreign-keys&gt;&lt;key app="EN" db-id="5pv2f2fzhfxv2weaa0fvvza0vt0dred9pwt9" timestamp="1669657596" guid="5415c19f-5ffb-4646-915f-284bd36c8a80"&gt;52&lt;/key&gt;&lt;/foreign-keys&gt;&lt;ref-type name="Book Section"&gt;5&lt;/ref-type&gt;&lt;contributors&gt;&lt;authors&gt;&lt;author&gt;Sheridan, Margaret A.&lt;/author&gt;&lt;author&gt;McLaughlin, Katie A.&lt;/author&gt;&lt;/authors&gt;&lt;/contributors&gt;&lt;titles&gt;&lt;title&gt;Neurodevelopmental mechanisms linking ACEs with psychopathology&lt;/title&gt;&lt;secondary-title&gt;Adverse childhood experiences: Using evidence to advance research, practice, policy, and prevention.&lt;/secondary-title&gt;&lt;/titles&gt;&lt;pages&gt;265-285&lt;/pages&gt;&lt;keywords&gt;&lt;keyword&gt;*Child Abuse&lt;/keyword&gt;&lt;keyword&gt;*Psychopathology&lt;/keyword&gt;&lt;keyword&gt;*Neurodevelopmental Disorders&lt;/keyword&gt;&lt;keyword&gt;*Childhood Adversity&lt;/keyword&gt;&lt;keyword&gt;Externalization&lt;/keyword&gt;&lt;keyword&gt;Internalization&lt;/keyword&gt;&lt;/keywords&gt;&lt;dates&gt;&lt;year&gt;2020&lt;/year&gt;&lt;/dates&gt;&lt;pub-location&gt;San Diego, CA, US&lt;/pub-location&gt;&lt;publisher&gt;Elsevier Academic Press&lt;/publisher&gt;&lt;isbn&gt;9780128160657 (Paperback)&lt;/isbn&gt;&lt;urls&gt;&lt;/urls&gt;&lt;electronic-resource-num&gt;10.1016/B978-0-12-816065-7.00013-6&lt;/electronic-resource-num&gt;&lt;/record&gt;&lt;/Cite&gt;&lt;/EndNote&gt;</w:instrText>
      </w:r>
      <w:r w:rsidRPr="00FB47D8">
        <w:rPr>
          <w:rFonts w:ascii="Calibri" w:hAnsi="Calibri" w:cs="Calibri"/>
        </w:rPr>
        <w:fldChar w:fldCharType="separate"/>
      </w:r>
      <w:r w:rsidRPr="00FB47D8">
        <w:rPr>
          <w:rFonts w:ascii="Calibri" w:hAnsi="Calibri" w:cs="Calibri"/>
          <w:noProof/>
        </w:rPr>
        <w:t>(Sheridan &amp; McLaughlin, 2020)</w:t>
      </w:r>
      <w:r w:rsidRPr="00FB47D8">
        <w:rPr>
          <w:rFonts w:ascii="Calibri" w:hAnsi="Calibri" w:cs="Calibri"/>
        </w:rPr>
        <w:fldChar w:fldCharType="end"/>
      </w:r>
      <w:commentRangeEnd w:id="192"/>
      <w:r w:rsidR="009219A7">
        <w:rPr>
          <w:rStyle w:val="CommentReference"/>
        </w:rPr>
        <w:commentReference w:id="192"/>
      </w:r>
      <w:r w:rsidRPr="00FB47D8">
        <w:rPr>
          <w:rFonts w:ascii="Calibri" w:hAnsi="Calibri" w:cs="Calibri"/>
        </w:rPr>
        <w:t>, the conceptual model of the pathways linking the effects of threat on psychopathology</w:t>
      </w:r>
      <w:r>
        <w:rPr>
          <w:rFonts w:ascii="Calibri" w:hAnsi="Calibri" w:cs="Calibri"/>
        </w:rPr>
        <w:t xml:space="preserve"> </w:t>
      </w:r>
      <w:r w:rsidRPr="00FB47D8">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PEVuZE5vdGU+PENpdGU+PEF1dGhvcj5NY0xhdWdobGluPC9BdXRob3I+PFllYXI+MjAyMDwvWWVh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(McLaughlin et al., 2020)</w:t>
      </w:r>
      <w:r w:rsidRPr="00FB47D8">
        <w:rPr>
          <w:rFonts w:ascii="Calibri" w:hAnsi="Calibri" w:cs="Calibri"/>
        </w:rPr>
        <w:fldChar w:fldCharType="end"/>
      </w:r>
      <w:r>
        <w:rPr>
          <w:rFonts w:ascii="Calibri" w:hAnsi="Calibri" w:cs="Calibri"/>
        </w:rPr>
        <w:t>,</w:t>
      </w:r>
      <w:r w:rsidRPr="00FB47D8">
        <w:rPr>
          <w:rFonts w:ascii="Calibri" w:hAnsi="Calibri" w:cs="Calibri"/>
        </w:rPr>
        <w:t xml:space="preserve"> and the review of potential intervention targets to prevent adverse psychiatric consequences of childhood deprivation and threat experiences </w:t>
      </w:r>
      <w:r w:rsidRPr="00FB47D8">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PEVuZE5vdGU+PENpdGU+PEF1dGhvcj5NY0xhdWdobGluPC9BdXRob3I+PFllYXI+MjAxOTwvWWVh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Pr>
          <w:rFonts w:ascii="Calibri" w:hAnsi="Calibri" w:cs="Calibri"/>
          <w:noProof/>
        </w:rPr>
        <w:t>(McLaughlin, DeCross, et al., 2019)</w:t>
      </w:r>
      <w:r w:rsidRPr="00FB47D8">
        <w:rPr>
          <w:rFonts w:ascii="Calibri" w:hAnsi="Calibri" w:cs="Calibri"/>
        </w:rPr>
        <w:fldChar w:fldCharType="end"/>
      </w:r>
      <w:r w:rsidRPr="00FB47D8">
        <w:rPr>
          <w:rFonts w:ascii="Calibri" w:hAnsi="Calibri" w:cs="Calibri"/>
        </w:rPr>
        <w:t xml:space="preserve">. The </w:t>
      </w:r>
      <w:r>
        <w:rPr>
          <w:rFonts w:ascii="Calibri" w:hAnsi="Calibri" w:cs="Calibri"/>
        </w:rPr>
        <w:t>available phenotypes</w:t>
      </w:r>
      <w:r w:rsidRPr="00FB47D8">
        <w:rPr>
          <w:rFonts w:ascii="Calibri" w:hAnsi="Calibri" w:cs="Calibri"/>
        </w:rPr>
        <w:t xml:space="preserve"> </w:t>
      </w:r>
      <w:del w:id="193" w:author="McLaughlin, Katie Anne" w:date="2023-03-30T08:53:00Z">
        <w:r w:rsidRPr="00FB47D8" w:rsidDel="009219A7">
          <w:rPr>
            <w:rFonts w:ascii="Calibri" w:hAnsi="Calibri" w:cs="Calibri"/>
          </w:rPr>
          <w:delText xml:space="preserve">comprehensively </w:delText>
        </w:r>
      </w:del>
      <w:r w:rsidRPr="00FB47D8">
        <w:rPr>
          <w:rFonts w:ascii="Calibri" w:hAnsi="Calibri" w:cs="Calibri"/>
        </w:rPr>
        <w:t>cover the domains of attention bias to threat, emotion regulation, theory of mind, fear conditioning, pubertal timing</w:t>
      </w:r>
      <w:r w:rsidR="000607EC" w:rsidRPr="00FB47D8">
        <w:rPr>
          <w:rFonts w:ascii="Calibri" w:hAnsi="Calibri" w:cs="Calibri"/>
        </w:rPr>
        <w:t>, inhibitory control</w:t>
      </w:r>
      <w:r w:rsidRPr="00FB47D8">
        <w:rPr>
          <w:rFonts w:ascii="Calibri" w:hAnsi="Calibri" w:cs="Calibri"/>
        </w:rPr>
        <w:t xml:space="preserve">, language ability, reasoning ability, and reward sensitivity. </w:t>
      </w:r>
      <w:r>
        <w:rPr>
          <w:rFonts w:ascii="Calibri" w:hAnsi="Calibri" w:cs="Calibri"/>
        </w:rPr>
        <w:t>Except for pubertal timing, these phenotypes were objectively captured by tasks rather than questionnaires, minimizing the influence of shared method variance on the identification of indirect effects.</w:t>
      </w:r>
    </w:p>
    <w:p w14:paraId="7E4366B9" w14:textId="194F6CF5" w:rsidR="00705B12" w:rsidRPr="00FB47D8" w:rsidRDefault="00705B12" w:rsidP="00705B12">
      <w:pPr>
        <w:spacing w:after="240" w:line="360" w:lineRule="auto"/>
        <w:rPr>
          <w:rFonts w:ascii="Calibri" w:hAnsi="Calibri" w:cs="Calibri"/>
        </w:rPr>
      </w:pPr>
      <w:commentRangeStart w:id="194"/>
      <w:r w:rsidRPr="00FB47D8">
        <w:rPr>
          <w:rFonts w:ascii="Calibri" w:hAnsi="Calibri" w:cs="Calibri"/>
        </w:rPr>
        <w:t>Attention bias to threat was captured by the difference in reaction times to neutral vs angry faces displayed by the Dot Probe task</w:t>
      </w:r>
      <w:r>
        <w:rPr>
          <w:rFonts w:ascii="Calibri" w:hAnsi="Calibri" w:cs="Calibri"/>
        </w:rPr>
        <w:t xml:space="preserve"> </w:t>
      </w:r>
      <w:r>
        <w:rPr>
          <w:rFonts w:ascii="Calibri" w:hAnsi="Calibri" w:cs="Calibri"/>
        </w:rPr>
        <w:fldChar w:fldCharType="begin"/>
      </w:r>
      <w:r>
        <w:rPr>
          <w:rFonts w:ascii="Calibri" w:hAnsi="Calibri" w:cs="Calibri"/>
        </w:rPr>
        <w:instrText xml:space="preserve"> ADDIN EN.CITE &lt;EndNote&gt;&lt;Cite&gt;&lt;Author&gt;Amin&lt;/Author&gt;&lt;Year&gt;2004&lt;/Year&gt;&lt;RecNum&gt;117&lt;/RecNum&gt;&lt;DisplayText&gt;(Amin et al., 2004)&lt;/DisplayText&gt;&lt;record&gt;&lt;rec-number&gt;117&lt;/rec-number&gt;&lt;foreign-keys&gt;&lt;key app="EN" db-id="5pv2f2fzhfxv2weaa0fvvza0vt0dred9pwt9" timestamp="1674149589" guid="c16e60a7-5d44-4d58-b44f-0f68d2241379"&gt;117&lt;/key&gt;&lt;/foreign-keys&gt;&lt;ref-type name="Journal Article"&gt;17&lt;/ref-type&gt;&lt;contributors&gt;&lt;authors&gt;&lt;author&gt;Amin, Zenab&lt;/author&gt;&lt;author&gt;Todd Constable, R.&lt;/author&gt;&lt;author&gt;Canli, Turhan&lt;/author&gt;&lt;/authors&gt;&lt;/contributors&gt;&lt;titles&gt;&lt;title&gt;Attentional bias for valenced stimuli as a function of personality in the dot-probe task&lt;/title&gt;&lt;secondary-title&gt;Journal of research in personality&lt;/secondary-title&gt;&lt;/titles&gt;&lt;periodical&gt;&lt;full-title&gt;Journal of research in personality&lt;/full-title&gt;&lt;/periodical&gt;&lt;pages&gt;15-23&lt;/pages&gt;&lt;volume&gt;38&lt;/volume&gt;&lt;number&gt;1&lt;/number&gt;&lt;dates&gt;&lt;year&gt;2004&lt;/year&gt;&lt;/dates&gt;&lt;publisher&gt;Elsevier Inc&lt;/publisher&gt;&lt;isbn&gt;0092-6566&lt;/isbn&gt;&lt;urls&gt;&lt;/urls&gt;&lt;electronic-resource-num&gt;10.1016/j.jrp.2003.09.011&lt;/electronic-resource-num&gt;&lt;/record&gt;&lt;/Cite&gt;&lt;/EndNote&gt;</w:instrText>
      </w:r>
      <w:r>
        <w:rPr>
          <w:rFonts w:ascii="Calibri" w:hAnsi="Calibri" w:cs="Calibri"/>
        </w:rPr>
        <w:fldChar w:fldCharType="separate"/>
      </w:r>
      <w:r>
        <w:rPr>
          <w:rFonts w:ascii="Calibri" w:hAnsi="Calibri" w:cs="Calibri"/>
          <w:noProof/>
        </w:rPr>
        <w:t>(Amin et al., 2004)</w:t>
      </w:r>
      <w:r>
        <w:rPr>
          <w:rFonts w:ascii="Calibri" w:hAnsi="Calibri" w:cs="Calibri"/>
        </w:rPr>
        <w:fldChar w:fldCharType="end"/>
      </w:r>
      <w:r>
        <w:rPr>
          <w:rFonts w:ascii="Calibri" w:hAnsi="Calibri" w:cs="Calibri"/>
        </w:rPr>
        <w:t>.</w:t>
      </w:r>
      <w:r w:rsidRPr="00FB47D8">
        <w:rPr>
          <w:rFonts w:ascii="Calibri" w:hAnsi="Calibri" w:cs="Calibri"/>
        </w:rPr>
        <w:t xml:space="preserve"> Each trial consisted of a pair of faces of different emotional valence and a brief flash of a dot behind one of them. The participating child was instructed to press a button to identify behind which face the dot flashed – faster reaction times to correctly identify the dot behind angry faces rather than neutral faces signaled greater attention bias to threat. </w:t>
      </w:r>
      <w:commentRangeEnd w:id="194"/>
      <w:r w:rsidR="009219A7">
        <w:rPr>
          <w:rStyle w:val="CommentReference"/>
        </w:rPr>
        <w:commentReference w:id="194"/>
      </w:r>
    </w:p>
    <w:p w14:paraId="7AC8BA72" w14:textId="3902B7C9" w:rsidR="00705B12" w:rsidRPr="00FB47D8" w:rsidRDefault="009219A7" w:rsidP="00705B12">
      <w:pPr>
        <w:spacing w:after="240" w:line="360" w:lineRule="auto"/>
        <w:rPr>
          <w:rFonts w:ascii="Calibri" w:hAnsi="Calibri" w:cs="Calibri"/>
        </w:rPr>
      </w:pPr>
      <w:commentRangeStart w:id="195"/>
      <w:ins w:id="196" w:author="McLaughlin, Katie Anne" w:date="2023-03-30T08:54:00Z">
        <w:r>
          <w:rPr>
            <w:rFonts w:ascii="Calibri" w:hAnsi="Calibri" w:cs="Calibri"/>
          </w:rPr>
          <w:t>Implicit e</w:t>
        </w:r>
      </w:ins>
      <w:del w:id="197" w:author="McLaughlin, Katie Anne" w:date="2023-03-30T08:54:00Z">
        <w:r w:rsidR="00705B12" w:rsidRPr="00FB47D8" w:rsidDel="009219A7">
          <w:rPr>
            <w:rFonts w:ascii="Calibri" w:hAnsi="Calibri" w:cs="Calibri"/>
          </w:rPr>
          <w:delText>E</w:delText>
        </w:r>
      </w:del>
      <w:r w:rsidR="00705B12" w:rsidRPr="00FB47D8">
        <w:rPr>
          <w:rFonts w:ascii="Calibri" w:hAnsi="Calibri" w:cs="Calibri"/>
        </w:rPr>
        <w:t xml:space="preserve">motion regulation </w:t>
      </w:r>
      <w:commentRangeEnd w:id="195"/>
      <w:r>
        <w:rPr>
          <w:rStyle w:val="CommentReference"/>
        </w:rPr>
        <w:commentReference w:id="195"/>
      </w:r>
      <w:r w:rsidR="00705B12" w:rsidRPr="00FB47D8">
        <w:rPr>
          <w:rFonts w:ascii="Calibri" w:hAnsi="Calibri" w:cs="Calibri"/>
        </w:rPr>
        <w:t>was captured by several metrics from the Emotional Stroop task</w:t>
      </w:r>
      <w:r w:rsidR="00705B12">
        <w:rPr>
          <w:rFonts w:ascii="Calibri" w:hAnsi="Calibri" w:cs="Calibri"/>
        </w:rPr>
        <w:t xml:space="preserve"> </w:t>
      </w:r>
      <w:r w:rsidR="00705B12">
        <w:rPr>
          <w:rFonts w:ascii="Calibri" w:hAnsi="Calibri" w:cs="Calibri"/>
        </w:rPr>
        <w:fldChar w:fldCharType="begin"/>
      </w:r>
      <w:r w:rsidR="00705B12">
        <w:rPr>
          <w:rFonts w:ascii="Calibri" w:hAnsi="Calibri" w:cs="Calibri"/>
        </w:rPr>
        <w:instrText xml:space="preserve"> ADDIN EN.CITE &lt;EndNote&gt;&lt;Cite&gt;&lt;Author&gt;Ben-Haim&lt;/Author&gt;&lt;Year&gt;2016&lt;/Year&gt;&lt;RecNum&gt;116&lt;/RecNum&gt;&lt;DisplayText&gt;(Ben-Haim et al., 2016)&lt;/DisplayText&gt;&lt;record&gt;&lt;rec-number&gt;116&lt;/rec-number&gt;&lt;foreign-keys&gt;&lt;key app="EN" db-id="5pv2f2fzhfxv2weaa0fvvza0vt0dred9pwt9" timestamp="1674149589" guid="ed90539f-75ac-41b0-b0bf-d69bce8f7e9e"&gt;116&lt;/key&gt;&lt;/foreign-keys&gt;&lt;ref-type name="Journal Article"&gt;17&lt;/ref-type&gt;&lt;contributors&gt;&lt;authors&gt;&lt;author&gt;Ben-Haim, Moshe Shay&lt;/author&gt;&lt;author&gt;Williams, Paul&lt;/author&gt;&lt;author&gt;Howard, Zachary&lt;/author&gt;&lt;author&gt;Mama, Yaniv&lt;/author&gt;&lt;author&gt;Eidels, Ami&lt;/author&gt;&lt;author&gt;Algom, Daniel&lt;/author&gt;&lt;/authors&gt;&lt;/contributors&gt;&lt;titles&gt;&lt;title&gt;The Emotional Stroop Task: Assessing Cognitive Performance under Exposure to Emotional Content&lt;/title&gt;&lt;secondary-title&gt;Journal of Visualized Experiments&lt;/secondary-title&gt;&lt;/titles&gt;&lt;periodical&gt;&lt;full-title&gt;Journal of Visualized Experiments&lt;/full-title&gt;&lt;/periodical&gt;&lt;number&gt;112&lt;/number&gt;&lt;keywords&gt;&lt;keyword&gt;anxiety&lt;/keyword&gt;&lt;keyword&gt;Attention&lt;/keyword&gt;&lt;keyword&gt;Behavior&lt;/keyword&gt;&lt;keyword&gt;Cognition&lt;/keyword&gt;&lt;keyword&gt;emotion&lt;/keyword&gt;&lt;keyword&gt;Emotional Stroop&lt;/keyword&gt;&lt;keyword&gt;Emotions&lt;/keyword&gt;&lt;keyword&gt;habituation&lt;/keyword&gt;&lt;keyword&gt;Humans&lt;/keyword&gt;&lt;keyword&gt;Issue 112&lt;/keyword&gt;&lt;keyword&gt;Reaction Time&lt;/keyword&gt;&lt;keyword&gt;selective attention&lt;/keyword&gt;&lt;keyword&gt;Stroop Test&lt;/keyword&gt;&lt;keyword&gt;sustained effect&lt;/keyword&gt;&lt;/keywords&gt;&lt;dates&gt;&lt;year&gt;2016&lt;/year&gt;&lt;/dates&gt;&lt;pub-location&gt;United States&lt;/pub-location&gt;&lt;publisher&gt;MyJove Corporation&lt;/publisher&gt;&lt;isbn&gt;1940-087X&lt;/isbn&gt;&lt;urls&gt;&lt;/urls&gt;&lt;electronic-resource-num&gt;10.3791/53720&lt;/electronic-resource-num&gt;&lt;/record&gt;&lt;/Cite&gt;&lt;/EndNote&gt;</w:instrText>
      </w:r>
      <w:r w:rsidR="00705B12">
        <w:rPr>
          <w:rFonts w:ascii="Calibri" w:hAnsi="Calibri" w:cs="Calibri"/>
        </w:rPr>
        <w:fldChar w:fldCharType="separate"/>
      </w:r>
      <w:r w:rsidR="00705B12">
        <w:rPr>
          <w:rFonts w:ascii="Calibri" w:hAnsi="Calibri" w:cs="Calibri"/>
          <w:noProof/>
        </w:rPr>
        <w:t>(Ben-Haim et al., 2016)</w:t>
      </w:r>
      <w:r w:rsidR="00705B12">
        <w:rPr>
          <w:rFonts w:ascii="Calibri" w:hAnsi="Calibri" w:cs="Calibri"/>
        </w:rPr>
        <w:fldChar w:fldCharType="end"/>
      </w:r>
      <w:r w:rsidR="00705B12">
        <w:rPr>
          <w:rFonts w:ascii="Calibri" w:hAnsi="Calibri" w:cs="Calibri"/>
        </w:rPr>
        <w:t>.</w:t>
      </w:r>
      <w:r w:rsidR="00705B12" w:rsidRPr="00FB47D8">
        <w:rPr>
          <w:rFonts w:ascii="Calibri" w:hAnsi="Calibri" w:cs="Calibri"/>
        </w:rPr>
        <w:t xml:space="preserve"> In congruent trials, the emotional valence of the face matched the emotion label displayed, whereas in incongruent trials, the emotion label was inconsistent with the facial expression, and required the child to correctly read the label despite a distracting conflicting visual stimulus. To capture emotion regulation, we used the difference in reaction times</w:t>
      </w:r>
      <w:r w:rsidR="00705B12">
        <w:rPr>
          <w:rFonts w:ascii="Calibri" w:hAnsi="Calibri" w:cs="Calibri"/>
        </w:rPr>
        <w:t xml:space="preserve"> </w:t>
      </w:r>
      <w:r w:rsidR="00705B12" w:rsidRPr="00FB47D8">
        <w:rPr>
          <w:rFonts w:ascii="Calibri" w:hAnsi="Calibri" w:cs="Calibri"/>
        </w:rPr>
        <w:t>incongruent vs congruent trials with fearful faces and happy faces</w:t>
      </w:r>
      <w:r w:rsidR="00705B12">
        <w:rPr>
          <w:rFonts w:ascii="Calibri" w:hAnsi="Calibri" w:cs="Calibri"/>
        </w:rPr>
        <w:t xml:space="preserve"> (correct trials only)</w:t>
      </w:r>
      <w:r w:rsidR="00705B12" w:rsidRPr="00FB47D8">
        <w:rPr>
          <w:rFonts w:ascii="Calibri" w:hAnsi="Calibri" w:cs="Calibri"/>
        </w:rPr>
        <w:t xml:space="preserve">. We also included a variable for adaptation to emotional conflict, operationalized as the difference in reaction times on incongruent trials that were preceded by congruent trials vs reaction times on incongruent trials preceded by </w:t>
      </w:r>
      <w:r w:rsidR="00705B12">
        <w:rPr>
          <w:rFonts w:ascii="Calibri" w:hAnsi="Calibri" w:cs="Calibri"/>
        </w:rPr>
        <w:t>in</w:t>
      </w:r>
      <w:r w:rsidR="00705B12" w:rsidRPr="00FB47D8">
        <w:rPr>
          <w:rFonts w:ascii="Calibri" w:hAnsi="Calibri" w:cs="Calibri"/>
        </w:rPr>
        <w:t>congruent trials</w:t>
      </w:r>
      <w:r w:rsidR="00705B12">
        <w:rPr>
          <w:rFonts w:ascii="Calibri" w:hAnsi="Calibri" w:cs="Calibri"/>
        </w:rPr>
        <w:t xml:space="preserve"> </w:t>
      </w:r>
      <w:r w:rsidR="00705B12">
        <w:rPr>
          <w:rFonts w:ascii="Calibri" w:hAnsi="Calibri" w:cs="Calibri"/>
        </w:rPr>
        <w:fldChar w:fldCharType="begin"/>
      </w:r>
      <w:r w:rsidR="00705B12">
        <w:rPr>
          <w:rFonts w:ascii="Calibri" w:hAnsi="Calibri" w:cs="Calibri"/>
        </w:rPr>
        <w:instrText xml:space="preserve"> ADDIN EN.CITE &lt;EndNote&gt;&lt;Cite&gt;&lt;Author&gt;Kim&lt;/Author&gt;&lt;Year&gt;2021&lt;/Year&gt;&lt;RecNum&gt;33&lt;/RecNum&gt;&lt;DisplayText&gt;(Kim et al., 2021)&lt;/DisplayText&gt;&lt;record&gt;&lt;rec-number&gt;33&lt;/rec-number&gt;&lt;foreign-keys&gt;&lt;key app="EN" db-id="5pv2f2fzhfxv2weaa0fvvza0vt0dred9pwt9" timestamp="1669657596" guid="8ef8fe1a-f030-4340-ac83-e6bc6667f7d6"&gt;33&lt;/key&gt;&lt;/foreign-keys&gt;&lt;ref-type name="Journal Article"&gt;17&lt;/ref-type&gt;&lt;contributors&gt;&lt;authors&gt;&lt;author&gt;Kim, S. G.&lt;/author&gt;&lt;author&gt;Weissman, D. G.&lt;/author&gt;&lt;author&gt;Sheridan, M. A.&lt;/author&gt;&lt;author&gt;McLaughlin, K. A.&lt;/author&gt;&lt;/authors&gt;&lt;/contributors&gt;&lt;auth-address&gt;Department of Psychology, Harvard University, Cambridge, MA, USA.&amp;#xD;Department of Psychology and Neuroscience, University of North Carolina at Chapel Hill, Chapel Hill, NC, USA.&lt;/auth-address&gt;&lt;titles&gt;&lt;title&gt;Child abuse and automatic emotion regulation in children and adolescents&lt;/title&gt;&lt;secondary-title&gt;Dev Psychopathol&lt;/secondary-title&gt;&lt;/titles&gt;&lt;periodical&gt;&lt;full-title&gt;Dev Psychopathol&lt;/full-title&gt;&lt;/periodical&gt;&lt;pages&gt;1-11&lt;/pages&gt;&lt;edition&gt;2021/07/30&lt;/edition&gt;&lt;keywords&gt;&lt;keyword&gt;automatic emotion regulation&lt;/keyword&gt;&lt;keyword&gt;child abuse&lt;/keyword&gt;&lt;keyword&gt;emotional abuse&lt;/keyword&gt;&lt;keyword&gt;physical abuse&lt;/keyword&gt;&lt;/keywords&gt;&lt;dates&gt;&lt;year&gt;2021&lt;/year&gt;&lt;pub-dates&gt;&lt;date&gt;Jul 29&lt;/date&gt;&lt;/pub-dates&gt;&lt;/dates&gt;&lt;isbn&gt;1469-2198 (Electronic)&amp;#xD;0954-5794 (Linking)&lt;/isbn&gt;&lt;accession-num&gt;34323213&lt;/accession-num&gt;&lt;urls&gt;&lt;related-urls&gt;&lt;url&gt;https://www.ncbi.nlm.nih.gov/pubmed/34323213&lt;/url&gt;&lt;/related-urls&gt;&lt;/urls&gt;&lt;electronic-resource-num&gt;10.1017/S0954579421000663&lt;/electronic-resource-num&gt;&lt;/record&gt;&lt;/Cite&gt;&lt;/EndNote&gt;</w:instrText>
      </w:r>
      <w:r w:rsidR="00705B12">
        <w:rPr>
          <w:rFonts w:ascii="Calibri" w:hAnsi="Calibri" w:cs="Calibri"/>
        </w:rPr>
        <w:fldChar w:fldCharType="separate"/>
      </w:r>
      <w:r w:rsidR="00705B12">
        <w:rPr>
          <w:rFonts w:ascii="Calibri" w:hAnsi="Calibri" w:cs="Calibri"/>
          <w:noProof/>
        </w:rPr>
        <w:t>(Kim et al., 2021)</w:t>
      </w:r>
      <w:r w:rsidR="00705B12">
        <w:rPr>
          <w:rFonts w:ascii="Calibri" w:hAnsi="Calibri" w:cs="Calibri"/>
        </w:rPr>
        <w:fldChar w:fldCharType="end"/>
      </w:r>
      <w:r w:rsidR="00705B12">
        <w:rPr>
          <w:rFonts w:ascii="Calibri" w:hAnsi="Calibri" w:cs="Calibri"/>
        </w:rPr>
        <w:t>.</w:t>
      </w:r>
      <w:r w:rsidR="00705B12" w:rsidRPr="00FB47D8">
        <w:rPr>
          <w:rFonts w:ascii="Calibri" w:hAnsi="Calibri" w:cs="Calibri"/>
        </w:rPr>
        <w:t xml:space="preserve">  </w:t>
      </w:r>
    </w:p>
    <w:p w14:paraId="01A58F58" w14:textId="77777777" w:rsidR="00705B12" w:rsidRPr="00FB47D8" w:rsidRDefault="00705B12" w:rsidP="00705B12">
      <w:pPr>
        <w:tabs>
          <w:tab w:val="num" w:pos="1440"/>
        </w:tabs>
        <w:spacing w:after="240" w:line="360" w:lineRule="auto"/>
        <w:rPr>
          <w:rFonts w:ascii="Calibri" w:hAnsi="Calibri" w:cs="Calibri"/>
        </w:rPr>
      </w:pPr>
      <w:r w:rsidRPr="00FB47D8">
        <w:rPr>
          <w:rFonts w:ascii="Calibri" w:hAnsi="Calibri" w:cs="Calibri"/>
        </w:rPr>
        <w:t xml:space="preserve">Cognitive and affective theory of mind was measured with </w:t>
      </w:r>
      <w:r>
        <w:rPr>
          <w:rFonts w:ascii="Calibri" w:hAnsi="Calibri" w:cs="Calibri"/>
        </w:rPr>
        <w:t>a</w:t>
      </w:r>
      <w:r w:rsidRPr="00FB47D8">
        <w:rPr>
          <w:rFonts w:ascii="Calibri" w:hAnsi="Calibri" w:cs="Calibri"/>
        </w:rPr>
        <w:t xml:space="preserve"> Theory of Mind task &lt;</w:t>
      </w:r>
      <w:commentRangeStart w:id="198"/>
      <w:commentRangeStart w:id="199"/>
      <w:r w:rsidRPr="00FB47D8">
        <w:rPr>
          <w:rFonts w:ascii="Calibri" w:hAnsi="Calibri" w:cs="Calibri"/>
          <w:highlight w:val="magenta"/>
        </w:rPr>
        <w:t>CITE</w:t>
      </w:r>
      <w:commentRangeEnd w:id="198"/>
      <w:r w:rsidR="00954AB2">
        <w:rPr>
          <w:rStyle w:val="CommentReference"/>
        </w:rPr>
        <w:commentReference w:id="198"/>
      </w:r>
      <w:commentRangeEnd w:id="199"/>
      <w:r w:rsidR="00635084">
        <w:rPr>
          <w:rStyle w:val="CommentReference"/>
        </w:rPr>
        <w:commentReference w:id="199"/>
      </w:r>
      <w:r w:rsidRPr="00FB47D8">
        <w:rPr>
          <w:rFonts w:ascii="Calibri" w:hAnsi="Calibri" w:cs="Calibri"/>
        </w:rPr>
        <w:t xml:space="preserve">&gt;. Cartoons depicting stories of cooperation or cooperation to deceive were shown to children </w:t>
      </w:r>
      <w:r w:rsidRPr="00FB47D8">
        <w:rPr>
          <w:rFonts w:ascii="Calibri" w:hAnsi="Calibri" w:cs="Calibri"/>
        </w:rPr>
        <w:lastRenderedPageBreak/>
        <w:t xml:space="preserve">who were asked to predict the conclusion of each story. Cognitive theory of mind represents their ability to understand thoughts, beliefs, and intentions of the characters in the cartoon while affective theory of mind gages whether the children </w:t>
      </w:r>
      <w:r>
        <w:rPr>
          <w:rFonts w:ascii="Calibri" w:hAnsi="Calibri" w:cs="Calibri"/>
        </w:rPr>
        <w:t>can</w:t>
      </w:r>
      <w:r w:rsidRPr="00FB47D8">
        <w:rPr>
          <w:rFonts w:ascii="Calibri" w:hAnsi="Calibri" w:cs="Calibri"/>
        </w:rPr>
        <w:t xml:space="preserve"> accurately interpret the emotional state of </w:t>
      </w:r>
      <w:r>
        <w:rPr>
          <w:rFonts w:ascii="Calibri" w:hAnsi="Calibri" w:cs="Calibri"/>
        </w:rPr>
        <w:t>the</w:t>
      </w:r>
      <w:r w:rsidRPr="00FB47D8">
        <w:rPr>
          <w:rFonts w:ascii="Calibri" w:hAnsi="Calibri" w:cs="Calibri"/>
        </w:rPr>
        <w:t xml:space="preserve"> character</w:t>
      </w:r>
      <w:r>
        <w:rPr>
          <w:rFonts w:ascii="Calibri" w:hAnsi="Calibri" w:cs="Calibri"/>
        </w:rPr>
        <w:t>s</w:t>
      </w:r>
      <w:r w:rsidRPr="00FB47D8">
        <w:rPr>
          <w:rFonts w:ascii="Calibri" w:hAnsi="Calibri" w:cs="Calibri"/>
        </w:rPr>
        <w:t xml:space="preserve">. Accuracy on cognitive and affective theory of mind trials </w:t>
      </w:r>
      <w:r>
        <w:rPr>
          <w:rFonts w:ascii="Calibri" w:hAnsi="Calibri" w:cs="Calibri"/>
        </w:rPr>
        <w:t>was</w:t>
      </w:r>
      <w:r w:rsidRPr="00FB47D8">
        <w:rPr>
          <w:rFonts w:ascii="Calibri" w:hAnsi="Calibri" w:cs="Calibri"/>
        </w:rPr>
        <w:t xml:space="preserve"> recorded. </w:t>
      </w:r>
    </w:p>
    <w:p w14:paraId="4778D40C" w14:textId="77777777" w:rsidR="00705B12" w:rsidRPr="00FB47D8" w:rsidRDefault="00705B12" w:rsidP="00705B12">
      <w:pPr>
        <w:spacing w:after="240" w:line="360" w:lineRule="auto"/>
        <w:rPr>
          <w:rFonts w:ascii="Calibri" w:hAnsi="Calibri" w:cs="Calibri"/>
        </w:rPr>
      </w:pPr>
      <w:commentRangeStart w:id="200"/>
      <w:r w:rsidRPr="00FB47D8">
        <w:rPr>
          <w:rFonts w:ascii="Calibri" w:hAnsi="Calibri" w:cs="Calibri"/>
        </w:rPr>
        <w:t xml:space="preserve">Fear conditioning </w:t>
      </w:r>
      <w:commentRangeEnd w:id="200"/>
      <w:r w:rsidR="00635084">
        <w:rPr>
          <w:rStyle w:val="CommentReference"/>
        </w:rPr>
        <w:commentReference w:id="200"/>
      </w:r>
      <w:r w:rsidRPr="00FB47D8">
        <w:rPr>
          <w:rFonts w:ascii="Calibri" w:hAnsi="Calibri" w:cs="Calibri"/>
        </w:rPr>
        <w:t xml:space="preserve">was measured by the skin conductance response (SCR) captured during the first block of the acquisition phase of the fear conditioning task </w:t>
      </w:r>
      <w:r>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Fonts w:ascii="Calibri" w:hAnsi="Calibri" w:cs="Calibri"/>
        </w:rPr>
        <w:instrText xml:space="preserve"> ADDIN EN.CITE </w:instrText>
      </w:r>
      <w:r>
        <w:rPr>
          <w:rFonts w:ascii="Calibri" w:hAnsi="Calibri" w:cs="Calibri"/>
        </w:rPr>
        <w:fldChar w:fldCharType="begin">
          <w:fldData xml:space="preserve">PEVuZE5vdGU+PENpdGU+PEF1dGhvcj5TaGVjaG5lcjwvQXV0aG9yPjxZZWFyPjIwMTU8L1llYXI+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(Shechner et al., 2015)</w:t>
      </w:r>
      <w:r>
        <w:rPr>
          <w:rFonts w:ascii="Calibri" w:hAnsi="Calibri" w:cs="Calibri"/>
        </w:rPr>
        <w:fldChar w:fldCharType="end"/>
      </w:r>
      <w:r w:rsidRPr="00FB47D8">
        <w:rPr>
          <w:rFonts w:ascii="Calibri" w:hAnsi="Calibri" w:cs="Calibri"/>
        </w:rPr>
        <w:t xml:space="preserve">. Greater SCR is expected on trials where the neutral stimulus is coupled with an aversive stimulus (loud sound) as opposed to when an alternative neutral stimulus is not coupled with any aversive signal.  </w:t>
      </w:r>
    </w:p>
    <w:p w14:paraId="016BA93B" w14:textId="61148588" w:rsidR="00705B12" w:rsidRDefault="00705B12" w:rsidP="00705B12">
      <w:pPr>
        <w:spacing w:after="240" w:line="360" w:lineRule="auto"/>
        <w:rPr>
          <w:rFonts w:ascii="Calibri" w:hAnsi="Calibri" w:cs="Calibri"/>
        </w:rPr>
      </w:pPr>
      <w:r w:rsidRPr="00FB47D8">
        <w:rPr>
          <w:rFonts w:ascii="Calibri" w:hAnsi="Calibri" w:cs="Calibri"/>
        </w:rPr>
        <w:t xml:space="preserve">Pubertal timing was assessed using the Tanner staging method </w:t>
      </w:r>
      <w:r>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Pr>
          <w:rFonts w:ascii="Calibri" w:hAnsi="Calibri" w:cs="Calibri"/>
        </w:rPr>
        <w:instrText xml:space="preserve"> ADDIN EN.CITE </w:instrText>
      </w:r>
      <w:r>
        <w:rPr>
          <w:rFonts w:ascii="Calibri" w:hAnsi="Calibri" w:cs="Calibri"/>
        </w:rPr>
        <w:fldChar w:fldCharType="begin">
          <w:fldData xml:space="preserve">PEVuZE5vdGU+PENpdGU+PEF1dGhvcj5NYXJzaGFsbDwvQXV0aG9yPjxZZWFyPjE5Njk8L1llYXI+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Pr>
          <w:rFonts w:ascii="Calibri" w:hAnsi="Calibri" w:cs="Calibri"/>
        </w:rPr>
      </w:r>
      <w:r>
        <w:rPr>
          <w:rFonts w:ascii="Calibri" w:hAnsi="Calibri" w:cs="Calibri"/>
        </w:rPr>
        <w:fldChar w:fldCharType="separate"/>
      </w:r>
      <w:r>
        <w:rPr>
          <w:rFonts w:ascii="Calibri" w:hAnsi="Calibri" w:cs="Calibri"/>
          <w:noProof/>
        </w:rPr>
        <w:t>(Marshall &amp; Tanner, 1969, 1970)</w:t>
      </w:r>
      <w:r>
        <w:rPr>
          <w:rFonts w:ascii="Calibri" w:hAnsi="Calibri" w:cs="Calibri"/>
        </w:rPr>
        <w:fldChar w:fldCharType="end"/>
      </w:r>
      <w:r w:rsidRPr="00FB47D8">
        <w:rPr>
          <w:rFonts w:ascii="Calibri" w:hAnsi="Calibri" w:cs="Calibri"/>
        </w:rPr>
        <w:t xml:space="preserve">. Children were shown sex-specific </w:t>
      </w:r>
      <w:r w:rsidR="008946DA">
        <w:rPr>
          <w:rFonts w:ascii="Calibri" w:hAnsi="Calibri" w:cs="Calibri"/>
        </w:rPr>
        <w:t>line drawings</w:t>
      </w:r>
      <w:r w:rsidRPr="00FB47D8">
        <w:rPr>
          <w:rFonts w:ascii="Calibri" w:hAnsi="Calibri" w:cs="Calibri"/>
        </w:rPr>
        <w:t xml:space="preserve"> conveying stages of development of sexual characteristics (breasts for girls, testes/scrotum/penis for boys</w:t>
      </w:r>
      <w:r>
        <w:rPr>
          <w:rFonts w:ascii="Calibri" w:hAnsi="Calibri" w:cs="Calibri"/>
        </w:rPr>
        <w:t xml:space="preserve">, and </w:t>
      </w:r>
      <w:r w:rsidRPr="00FB47D8">
        <w:rPr>
          <w:rFonts w:ascii="Calibri" w:hAnsi="Calibri" w:cs="Calibri"/>
        </w:rPr>
        <w:t xml:space="preserve">pubic hair for both). </w:t>
      </w:r>
      <w:r>
        <w:rPr>
          <w:rFonts w:ascii="Calibri" w:hAnsi="Calibri" w:cs="Calibri"/>
        </w:rPr>
        <w:t>Pubertal timing</w:t>
      </w:r>
      <w:r w:rsidRPr="00FB47D8">
        <w:rPr>
          <w:rFonts w:ascii="Calibri" w:hAnsi="Calibri" w:cs="Calibri"/>
        </w:rPr>
        <w:t xml:space="preserve"> was the average of the two sex-specific ratings. </w:t>
      </w:r>
    </w:p>
    <w:p w14:paraId="122A829F" w14:textId="7240A2DC" w:rsidR="000607EC" w:rsidRPr="00FB47D8" w:rsidRDefault="000607EC" w:rsidP="000607EC">
      <w:pPr>
        <w:tabs>
          <w:tab w:val="num" w:pos="1440"/>
        </w:tabs>
        <w:spacing w:after="240" w:line="360" w:lineRule="auto"/>
        <w:rPr>
          <w:rFonts w:ascii="Calibri" w:hAnsi="Calibri" w:cs="Calibri"/>
        </w:rPr>
      </w:pPr>
      <w:commentRangeStart w:id="201"/>
      <w:r w:rsidRPr="00FB47D8">
        <w:rPr>
          <w:rFonts w:ascii="Calibri" w:hAnsi="Calibri" w:cs="Calibri"/>
        </w:rPr>
        <w:t>Inhibitory control, an executive functioning ability to suppress a prepotent response to achieve a longer-term goal, was measured using several tasks. NEPSY Circles &amp; Squares task tested the children’s reaction time on “inhibit” and “switch” tasks</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&lt;EndNote&gt;&lt;Cite&gt;&lt;Author&gt;Brooks&lt;/Author&gt;&lt;Year&gt;2009&lt;/Year&gt;&lt;RecNum&gt;119&lt;/RecNum&gt;&lt;DisplayText&gt;(Brooks et al., 2009)&lt;/DisplayText&gt;&lt;record&gt;&lt;rec-number&gt;119&lt;/rec-number&gt;&lt;foreign-keys&gt;&lt;key app="EN" db-id="5pv2f2fzhfxv2weaa0fvvza0vt0dred9pwt9" timestamp="1674149589" guid="0f16137d-de55-4e25-82c3-08f45f865dd1"&gt;119&lt;/key&gt;&lt;/foreign-keys&gt;&lt;ref-type name="Journal Article"&gt;17&lt;/ref-type&gt;&lt;contributors&gt;&lt;authors&gt;&lt;author&gt;Brooks, Brian L.&lt;/author&gt;&lt;author&gt;Sherman, Elisabeth M. S.&lt;/author&gt;&lt;author&gt;Strauss, Esther&lt;/author&gt;&lt;/authors&gt;&lt;/contributors&gt;&lt;titles&gt;&lt;title&gt;NEPSY-II: A Developmental Neuropsychological Assessment, Second Edition&lt;/title&gt;&lt;secondary-title&gt;Child neuropsychology&lt;/secondary-title&gt;&lt;/titles&gt;&lt;periodical&gt;&lt;full-title&gt;Child neuropsychology&lt;/full-title&gt;&lt;/periodical&gt;&lt;pages&gt;80-101&lt;/pages&gt;&lt;volume&gt;16&lt;/volume&gt;&lt;number&gt;1&lt;/number&gt;&lt;keywords&gt;&lt;keyword&gt;Adolescents&lt;/keyword&gt;&lt;keyword&gt;Children&lt;/keyword&gt;&lt;keyword&gt;NEPSY-II&lt;/keyword&gt;&lt;keyword&gt;Neuropsychology&lt;/keyword&gt;&lt;keyword&gt;Test review&lt;/keyword&gt;&lt;/keywords&gt;&lt;dates&gt;&lt;year&gt;2009&lt;/year&gt;&lt;/dates&gt;&lt;publisher&gt;Taylor &amp;amp; Francis Group&lt;/publisher&gt;&lt;isbn&gt;0929-7049&lt;/isbn&gt;&lt;urls&gt;&lt;/urls&gt;&lt;electronic-resource-num&gt;10.1080/09297040903146966&lt;/electronic-resource-num&gt;&lt;/record&gt;&lt;/Cite&gt;&lt;/EndNote&gt;</w:instrText>
      </w:r>
      <w:r w:rsidRPr="00FB47D8">
        <w:rPr>
          <w:rFonts w:ascii="Calibri" w:hAnsi="Calibri" w:cs="Calibri"/>
        </w:rPr>
        <w:fldChar w:fldCharType="separate"/>
      </w:r>
      <w:r w:rsidRPr="00FB47D8">
        <w:rPr>
          <w:rFonts w:ascii="Calibri" w:hAnsi="Calibri" w:cs="Calibri"/>
          <w:noProof/>
        </w:rPr>
        <w:t>(Brooks et al., 2009)</w:t>
      </w:r>
      <w:r w:rsidRPr="00FB47D8">
        <w:rPr>
          <w:rFonts w:ascii="Calibri" w:hAnsi="Calibri" w:cs="Calibri"/>
        </w:rPr>
        <w:fldChar w:fldCharType="end"/>
      </w:r>
      <w:r>
        <w:rPr>
          <w:rFonts w:ascii="Calibri" w:hAnsi="Calibri" w:cs="Calibri"/>
        </w:rPr>
        <w:t>.</w:t>
      </w:r>
      <w:r w:rsidRPr="00FB47D8">
        <w:rPr>
          <w:rFonts w:ascii="Calibri" w:hAnsi="Calibri" w:cs="Calibri"/>
        </w:rPr>
        <w:t xml:space="preserve"> The Stroop task measured the ability of the participating children to accurately read words for colors, even if the color with which </w:t>
      </w:r>
      <w:r>
        <w:rPr>
          <w:rFonts w:ascii="Calibri" w:hAnsi="Calibri" w:cs="Calibri"/>
        </w:rPr>
        <w:t>the</w:t>
      </w:r>
      <w:r w:rsidRPr="00FB47D8">
        <w:rPr>
          <w:rFonts w:ascii="Calibri" w:hAnsi="Calibri" w:cs="Calibri"/>
        </w:rPr>
        <w:t xml:space="preserve"> word </w:t>
      </w:r>
      <w:r w:rsidR="008946DA">
        <w:rPr>
          <w:rFonts w:ascii="Calibri" w:hAnsi="Calibri" w:cs="Calibri"/>
        </w:rPr>
        <w:t>is</w:t>
      </w:r>
      <w:r w:rsidRPr="00FB47D8">
        <w:rPr>
          <w:rFonts w:ascii="Calibri" w:hAnsi="Calibri" w:cs="Calibri"/>
        </w:rPr>
        <w:t xml:space="preserve"> presented do</w:t>
      </w:r>
      <w:r>
        <w:rPr>
          <w:rFonts w:ascii="Calibri" w:hAnsi="Calibri" w:cs="Calibri"/>
        </w:rPr>
        <w:t>esn</w:t>
      </w:r>
      <w:r w:rsidRPr="00FB47D8">
        <w:rPr>
          <w:rFonts w:ascii="Calibri" w:hAnsi="Calibri" w:cs="Calibri"/>
        </w:rPr>
        <w:t>’t match, with greater accuracy conveying greater inhibitory control</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&lt;EndNote&gt;&lt;Cite&gt;&lt;Author&gt;Stroop&lt;/Author&gt;&lt;Year&gt;1935&lt;/Year&gt;&lt;RecNum&gt;120&lt;/RecNum&gt;&lt;DisplayText&gt;(Stroop, 1935)&lt;/DisplayText&gt;&lt;record&gt;&lt;rec-number&gt;120&lt;/rec-number&gt;&lt;foreign-keys&gt;&lt;key app="EN" db-id="5pv2f2fzhfxv2weaa0fvvza0vt0dred9pwt9" timestamp="1674149589" guid="c8a76f26-9440-43ce-a595-da942e34a5ce"&gt;120&lt;/key&gt;&lt;/foreign-keys&gt;&lt;ref-type name="Thesis"&gt;32&lt;/ref-type&gt;&lt;contributors&gt;&lt;authors&gt;&lt;author&gt;Stroop, J. Ridley&lt;/author&gt;&lt;/authors&gt;&lt;/contributors&gt;&lt;titles&gt;&lt;title&gt;Studies of interference in serial verbal reactions&lt;/title&gt;&lt;/titles&gt;&lt;keywords&gt;&lt;keyword&gt;Inhibition&lt;/keyword&gt;&lt;keyword&gt;Association of ideas&lt;/keyword&gt;&lt;/keywords&gt;&lt;dates&gt;&lt;year&gt;1935&lt;/year&gt;&lt;/dates&gt;&lt;pub-location&gt;Nashville, Tenn.&lt;/pub-location&gt;&lt;publisher&gt;George Peabody College for Teachers&lt;/publisher&gt;&lt;urls&gt;&lt;/urls&gt;&lt;/record&gt;&lt;/Cite&gt;&lt;/EndNote&gt;</w:instrText>
      </w:r>
      <w:r w:rsidRPr="00FB47D8">
        <w:rPr>
          <w:rFonts w:ascii="Calibri" w:hAnsi="Calibri" w:cs="Calibri"/>
        </w:rPr>
        <w:fldChar w:fldCharType="separate"/>
      </w:r>
      <w:r w:rsidRPr="00FB47D8">
        <w:rPr>
          <w:rFonts w:ascii="Calibri" w:hAnsi="Calibri" w:cs="Calibri"/>
          <w:noProof/>
        </w:rPr>
        <w:t>(Stroop, 1935)</w:t>
      </w:r>
      <w:r w:rsidRPr="00FB47D8">
        <w:rPr>
          <w:rFonts w:ascii="Calibri" w:hAnsi="Calibri" w:cs="Calibri"/>
        </w:rPr>
        <w:fldChar w:fldCharType="end"/>
      </w:r>
      <w:r>
        <w:rPr>
          <w:rFonts w:ascii="Calibri" w:hAnsi="Calibri" w:cs="Calibri"/>
        </w:rPr>
        <w:t>.</w:t>
      </w:r>
      <w:r w:rsidRPr="00FB47D8">
        <w:rPr>
          <w:rFonts w:ascii="Calibri" w:hAnsi="Calibri" w:cs="Calibri"/>
        </w:rPr>
        <w:t xml:space="preserve"> Additionally, reaction times and accuracy on the Go/No-Go task were recorded for clicking a button when presented with “Go” stimuli (a set of specific shapes) and withholding clicking when other shapes were presented</w:t>
      </w:r>
      <w:r>
        <w:rPr>
          <w:rFonts w:ascii="Calibri" w:hAnsi="Calibri" w:cs="Calibri"/>
        </w:rPr>
        <w:t xml:space="preserve"> </w:t>
      </w:r>
      <w:r w:rsidRPr="00FB47D8">
        <w:rPr>
          <w:rFonts w:ascii="Calibri" w:hAnsi="Calibri" w:cs="Calibri"/>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Pr>
          <w:rFonts w:ascii="Calibri" w:hAnsi="Calibri" w:cs="Calibri"/>
        </w:rPr>
        <w:instrText xml:space="preserve"> ADDIN EN.CITE </w:instrText>
      </w:r>
      <w:r>
        <w:rPr>
          <w:rFonts w:ascii="Calibri" w:hAnsi="Calibri" w:cs="Calibri"/>
        </w:rPr>
        <w:fldChar w:fldCharType="begin">
          <w:fldData xml:space="preserve">PEVuZE5vdGU+PENpdGU+PEF1dGhvcj5WZXJicnVnZ2VuPC9BdXRob3I+PFllYXI+MjAwODwvWWVh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</w:fldData>
        </w:fldChar>
      </w:r>
      <w:r>
        <w:rPr>
          <w:rFonts w:ascii="Calibri" w:hAnsi="Calibri" w:cs="Calibri"/>
        </w:rPr>
        <w:instrText xml:space="preserve"> ADDIN EN.CITE.DATA </w:instrText>
      </w:r>
      <w:r>
        <w:rPr>
          <w:rFonts w:ascii="Calibri" w:hAnsi="Calibri" w:cs="Calibri"/>
        </w:rPr>
      </w:r>
      <w:r>
        <w:rPr>
          <w:rFonts w:ascii="Calibri" w:hAnsi="Calibri" w:cs="Calibri"/>
        </w:rPr>
        <w:fldChar w:fldCharType="end"/>
      </w:r>
      <w:r w:rsidRPr="00FB47D8">
        <w:rPr>
          <w:rFonts w:ascii="Calibri" w:hAnsi="Calibri" w:cs="Calibri"/>
        </w:rPr>
      </w:r>
      <w:r w:rsidRPr="00FB47D8">
        <w:rPr>
          <w:rFonts w:ascii="Calibri" w:hAnsi="Calibri" w:cs="Calibri"/>
        </w:rPr>
        <w:fldChar w:fldCharType="separate"/>
      </w:r>
      <w:r w:rsidRPr="00FB47D8">
        <w:rPr>
          <w:rFonts w:ascii="Calibri" w:hAnsi="Calibri" w:cs="Calibri"/>
          <w:noProof/>
        </w:rPr>
        <w:t>(Verbruggen &amp; Logan, 2008)</w:t>
      </w:r>
      <w:r w:rsidRPr="00FB47D8">
        <w:rPr>
          <w:rFonts w:ascii="Calibri" w:hAnsi="Calibri" w:cs="Calibri"/>
        </w:rPr>
        <w:fldChar w:fldCharType="end"/>
      </w:r>
      <w:commentRangeEnd w:id="201"/>
      <w:r w:rsidR="00635084">
        <w:rPr>
          <w:rStyle w:val="CommentReference"/>
        </w:rPr>
        <w:commentReference w:id="201"/>
      </w:r>
      <w:r>
        <w:rPr>
          <w:rFonts w:ascii="Calibri" w:hAnsi="Calibri" w:cs="Calibri"/>
        </w:rPr>
        <w:t>.</w:t>
      </w:r>
    </w:p>
    <w:p w14:paraId="1A47E559" w14:textId="77777777" w:rsidR="00705B12" w:rsidRPr="00FB47D8" w:rsidRDefault="00705B12" w:rsidP="00705B12">
      <w:pPr>
        <w:tabs>
          <w:tab w:val="num" w:pos="1440"/>
        </w:tabs>
        <w:spacing w:after="240" w:line="360" w:lineRule="auto"/>
        <w:rPr>
          <w:rFonts w:ascii="Calibri" w:hAnsi="Calibri" w:cs="Calibri"/>
        </w:rPr>
      </w:pPr>
      <w:r w:rsidRPr="00FB47D8">
        <w:rPr>
          <w:rFonts w:ascii="Calibri" w:hAnsi="Calibri" w:cs="Calibri"/>
        </w:rPr>
        <w:t>Language ability and reasoning ability were measured using the Wechsler Abbreviated Scale of Intelligence (WASI) task</w:t>
      </w:r>
      <w:r>
        <w:rPr>
          <w:rFonts w:ascii="Calibri" w:hAnsi="Calibri" w:cs="Calibri"/>
        </w:rPr>
        <w:t xml:space="preserve"> </w:t>
      </w:r>
      <w:r w:rsidRPr="00FB47D8">
        <w:rPr>
          <w:rFonts w:ascii="Calibri" w:hAnsi="Calibri" w:cs="Calibri"/>
        </w:rPr>
        <w:fldChar w:fldCharType="begin"/>
      </w:r>
      <w:r>
        <w:rPr>
          <w:rFonts w:ascii="Calibri" w:hAnsi="Calibri" w:cs="Calibri"/>
        </w:rPr>
        <w:instrText xml:space="preserve"> ADDIN EN.CITE &lt;EndNote&gt;&lt;Cite&gt;&lt;Author&gt;Wechsler&lt;/Author&gt;&lt;Year&gt;1999&lt;/Year&gt;&lt;RecNum&gt;118&lt;/RecNum&gt;&lt;DisplayText&gt;(Wechsler, 1999)&lt;/DisplayText&gt;&lt;record&gt;&lt;rec-number&gt;118&lt;/rec-number&gt;&lt;foreign-keys&gt;&lt;key app="EN" db-id="5pv2f2fzhfxv2weaa0fvvza0vt0dred9pwt9" timestamp="1674149589" guid="206a2900-29f4-4460-bca3-4e80d67f4f68"&gt;118&lt;/key&gt;&lt;/foreign-keys&gt;&lt;ref-type name="Journal Article"&gt;17&lt;/ref-type&gt;&lt;contributors&gt;&lt;authors&gt;&lt;author&gt;Wechsler, David&lt;/author&gt;&lt;/authors&gt;&lt;/contributors&gt;&lt;titles&gt;&lt;title&gt;Wechsler abbreviated scale of intelligence&lt;/title&gt;&lt;/titles&gt;&lt;dates&gt;&lt;year&gt;1999&lt;/year&gt;&lt;/dates&gt;&lt;urls&gt;&lt;/urls&gt;&lt;/record&gt;&lt;/Cite&gt;&lt;/EndNote&gt;</w:instrText>
      </w:r>
      <w:r w:rsidRPr="00FB47D8">
        <w:rPr>
          <w:rFonts w:ascii="Calibri" w:hAnsi="Calibri" w:cs="Calibri"/>
        </w:rPr>
        <w:fldChar w:fldCharType="separate"/>
      </w:r>
      <w:r w:rsidRPr="00FB47D8">
        <w:rPr>
          <w:rFonts w:ascii="Calibri" w:hAnsi="Calibri" w:cs="Calibri"/>
          <w:noProof/>
        </w:rPr>
        <w:t>(Wechsler, 1999)</w:t>
      </w:r>
      <w:r w:rsidRPr="00FB47D8">
        <w:rPr>
          <w:rFonts w:ascii="Calibri" w:hAnsi="Calibri" w:cs="Calibri"/>
        </w:rPr>
        <w:fldChar w:fldCharType="end"/>
      </w:r>
      <w:r>
        <w:rPr>
          <w:rFonts w:ascii="Calibri" w:hAnsi="Calibri" w:cs="Calibri"/>
        </w:rPr>
        <w:t>.</w:t>
      </w:r>
      <w:r w:rsidRPr="00FB47D8">
        <w:rPr>
          <w:rFonts w:ascii="Calibri" w:hAnsi="Calibri" w:cs="Calibri"/>
        </w:rPr>
        <w:t xml:space="preserve"> Language ability was measured with the t-score on the WASI vocabulary subtest. The vocabulary subtest </w:t>
      </w:r>
      <w:r>
        <w:rPr>
          <w:rFonts w:ascii="Calibri" w:hAnsi="Calibri" w:cs="Calibri"/>
        </w:rPr>
        <w:t>wa</w:t>
      </w:r>
      <w:r w:rsidRPr="00FB47D8">
        <w:rPr>
          <w:rFonts w:ascii="Calibri" w:hAnsi="Calibri" w:cs="Calibri"/>
        </w:rPr>
        <w:t xml:space="preserve">s designed to measure word knowledge and verbal concept formation. Reasoning ability was measured with the t-score on </w:t>
      </w:r>
      <w:r w:rsidRPr="00FB47D8">
        <w:rPr>
          <w:rFonts w:ascii="Calibri" w:hAnsi="Calibri" w:cs="Calibri"/>
        </w:rPr>
        <w:lastRenderedPageBreak/>
        <w:t>the WASI matrix reasoning subtest, which gages fluid intelligence, broad visual intelligence, classification and spatial ability, knowledge of part–whole relationships, simultaneous processing, and perceptual organization.</w:t>
      </w:r>
    </w:p>
    <w:p w14:paraId="637DA8BB" w14:textId="4FEBFE83" w:rsidR="00705B12" w:rsidRPr="00FB47D8" w:rsidRDefault="00705B12" w:rsidP="00705B12">
      <w:pPr>
        <w:spacing w:after="240" w:line="360" w:lineRule="auto"/>
        <w:rPr>
          <w:rFonts w:ascii="Calibri" w:hAnsi="Calibri" w:cs="Calibri"/>
        </w:rPr>
      </w:pPr>
      <w:commentRangeStart w:id="202"/>
      <w:r w:rsidRPr="00FB47D8">
        <w:rPr>
          <w:rFonts w:ascii="Calibri" w:hAnsi="Calibri" w:cs="Calibri"/>
        </w:rPr>
        <w:t>Lastly</w:t>
      </w:r>
      <w:commentRangeEnd w:id="202"/>
      <w:r w:rsidR="00635084">
        <w:rPr>
          <w:rStyle w:val="CommentReference"/>
        </w:rPr>
        <w:commentReference w:id="202"/>
      </w:r>
      <w:r w:rsidRPr="00FB47D8">
        <w:rPr>
          <w:rFonts w:ascii="Calibri" w:hAnsi="Calibri" w:cs="Calibri"/>
        </w:rPr>
        <w:t>, reward sensitivity was assessed using the Piñata task, a child-friendly version of a monetary incentive task</w:t>
      </w:r>
      <w:r>
        <w:rPr>
          <w:rFonts w:ascii="Calibri" w:hAnsi="Calibri" w:cs="Calibri"/>
        </w:rPr>
        <w:t xml:space="preserve"> </w:t>
      </w:r>
      <w:r w:rsidRPr="00FB47D8">
        <w:rPr>
          <w:rFonts w:ascii="Calibri" w:hAnsi="Calibri" w:cs="Calibri"/>
        </w:rPr>
        <w:fldChar w:fldCharType="begin"/>
      </w:r>
      <w:r w:rsidR="00043E59">
        <w:rPr>
          <w:rFonts w:ascii="Calibri" w:hAnsi="Calibri" w:cs="Calibri"/>
        </w:rPr>
        <w:instrText xml:space="preserve"> ADDIN EN.CITE &lt;EndNote&gt;&lt;Cite&gt;&lt;Author&gt;Helfinstein&lt;/Author&gt;&lt;Year&gt;2013&lt;/Year&gt;&lt;RecNum&gt;3318&lt;/RecNum&gt;&lt;DisplayText&gt;(Helfinstein et al., 2013)&lt;/DisplayText&gt;&lt;record&gt;&lt;rec-number&gt;3318&lt;/rec-number&gt;&lt;foreign-keys&gt;&lt;key app="EN" db-id="9d0rf0a2pxvzszeaxe9vx0ryxazfvxf2awzt" timestamp="1609478703"&gt;3318&lt;/key&gt;&lt;/foreign-keys&gt;&lt;ref-type name="Journal Article"&gt;17&lt;/ref-type&gt;&lt;contributors&gt;&lt;authors&gt;&lt;author&gt;Helfinstein, Sarah M.&lt;/author&gt;&lt;author&gt;Kirwan, Michael L.&lt;/author&gt;&lt;author&gt;Benson, Brenda E.&lt;/author&gt;&lt;author&gt;Hardin, Michael G.&lt;/author&gt;&lt;author&gt;Pine, Daniel S.&lt;/author&gt;&lt;author&gt;Ernst, Monique&lt;/author&gt;&lt;author&gt;Fox, Nathan A.&lt;/author&gt;&lt;/authors&gt;&lt;/contributors&gt;&lt;titles&gt;&lt;title&gt;Validation of a child-friendly version of the monetary incentive delay task&lt;/title&gt;&lt;secondary-title&gt;Social cognitive and affective neuroscience&lt;/secondary-title&gt;&lt;alt-title&gt;Soc Cogn Affect Neurosci&lt;/alt-title&gt;&lt;/titles&gt;&lt;periodical&gt;&lt;full-title&gt;Social Cognitive and Affective Neuroscience&lt;/full-title&gt;&lt;/periodical&gt;&lt;pages&gt;720-726&lt;/pages&gt;&lt;volume&gt;8&lt;/volume&gt;&lt;number&gt;6&lt;/number&gt;&lt;keywords&gt;&lt;keyword&gt;Adolescent&lt;/keyword&gt;&lt;keyword&gt;Age Factors&lt;/keyword&gt;&lt;keyword&gt;Analysis of Variance&lt;/keyword&gt;&lt;keyword&gt;Brain&lt;/keyword&gt;&lt;keyword&gt;Child&lt;/keyword&gt;&lt;keyword&gt;Child Behavior&lt;/keyword&gt;&lt;keyword&gt;Female&lt;/keyword&gt;&lt;keyword&gt;Humans&lt;/keyword&gt;&lt;keyword&gt;Image Processing, Computer-Assisted&lt;/keyword&gt;&lt;keyword&gt;Imagination&lt;/keyword&gt;&lt;keyword&gt;Magnetic Resonance Imaging&lt;/keyword&gt;&lt;keyword&gt;Male&lt;/keyword&gt;&lt;keyword&gt;Motivation&lt;/keyword&gt;&lt;keyword&gt;Oxygen&lt;/keyword&gt;&lt;keyword&gt;Reaction Time&lt;/keyword&gt;&lt;keyword&gt;Reproducibility of Results&lt;/keyword&gt;&lt;keyword&gt;Sex Factors&lt;/keyword&gt;&lt;/keywords&gt;&lt;dates&gt;&lt;year&gt;2013&lt;/year&gt;&lt;pub-dates&gt;&lt;date&gt;2013/08//&lt;/date&gt;&lt;/pub-dates&gt;&lt;/dates&gt;&lt;isbn&gt;1749-5024&lt;/isbn&gt;&lt;urls&gt;&lt;related-urls&gt;&lt;url&gt;http://www.ncbi.nlm.nih.gov/pubmed/22569186&lt;/url&gt;&lt;/related-urls&gt;&lt;/urls&gt;&lt;electronic-resource-num&gt;10.1093/scan/nss057&lt;/electronic-resource-num&gt;&lt;remote-database-provider&gt;NCBI PubMed&lt;/remote-database-provider&gt;&lt;language&gt;eng&lt;/language&gt;&lt;/record&gt;&lt;/Cite&gt;&lt;/EndNote&gt;</w:instrText>
      </w:r>
      <w:r w:rsidRPr="00FB47D8">
        <w:rPr>
          <w:rFonts w:ascii="Calibri" w:hAnsi="Calibri" w:cs="Calibri"/>
        </w:rPr>
        <w:fldChar w:fldCharType="separate"/>
      </w:r>
      <w:r w:rsidRPr="00FB47D8">
        <w:rPr>
          <w:rFonts w:ascii="Calibri" w:hAnsi="Calibri" w:cs="Calibri"/>
          <w:noProof/>
        </w:rPr>
        <w:t>(Helfinstein et al., 2013)</w:t>
      </w:r>
      <w:r w:rsidRPr="00FB47D8">
        <w:rPr>
          <w:rFonts w:ascii="Calibri" w:hAnsi="Calibri" w:cs="Calibri"/>
        </w:rPr>
        <w:fldChar w:fldCharType="end"/>
      </w:r>
      <w:r>
        <w:rPr>
          <w:rFonts w:ascii="Calibri" w:hAnsi="Calibri" w:cs="Calibri"/>
        </w:rPr>
        <w:t>.</w:t>
      </w:r>
      <w:r w:rsidRPr="00FB47D8">
        <w:rPr>
          <w:rFonts w:ascii="Calibri" w:hAnsi="Calibri" w:cs="Calibri"/>
        </w:rPr>
        <w:t xml:space="preserve"> A piñata appears on the screen with 0, 1, 2, or 4 stars inside, and the participating children are asked to “whack” the piñata as quickly as possible once the piñata drops to the middle of the screen. The stars are earned if the response </w:t>
      </w:r>
      <w:r>
        <w:rPr>
          <w:rFonts w:ascii="Calibri" w:hAnsi="Calibri" w:cs="Calibri"/>
        </w:rPr>
        <w:t>i</w:t>
      </w:r>
      <w:r w:rsidRPr="00FB47D8">
        <w:rPr>
          <w:rFonts w:ascii="Calibri" w:hAnsi="Calibri" w:cs="Calibri"/>
        </w:rPr>
        <w:t>s sufficiently quick. T</w:t>
      </w:r>
      <w:r>
        <w:rPr>
          <w:rFonts w:ascii="Calibri" w:hAnsi="Calibri" w:cs="Calibri"/>
        </w:rPr>
        <w:t>he t</w:t>
      </w:r>
      <w:r w:rsidRPr="00FB47D8">
        <w:rPr>
          <w:rFonts w:ascii="Calibri" w:hAnsi="Calibri" w:cs="Calibri"/>
        </w:rPr>
        <w:t>otal earned stars and the contrast in reaction times on no-reward (0-star)</w:t>
      </w:r>
      <w:r>
        <w:rPr>
          <w:rFonts w:ascii="Calibri" w:hAnsi="Calibri" w:cs="Calibri"/>
        </w:rPr>
        <w:t xml:space="preserve"> vs high-reward (4-star)</w:t>
      </w:r>
      <w:r w:rsidRPr="00FB47D8">
        <w:rPr>
          <w:rFonts w:ascii="Calibri" w:hAnsi="Calibri" w:cs="Calibri"/>
        </w:rPr>
        <w:t xml:space="preserve"> trials measure reward sensitivity, with greater total stars and a greater reaction time contrast conveying greater reward sensitivity.  </w:t>
      </w:r>
    </w:p>
    <w:p w14:paraId="66BF02AB" w14:textId="5255EE2D" w:rsidR="00705B12" w:rsidRDefault="00705B12" w:rsidP="00705B12">
      <w:pPr>
        <w:spacing w:after="240" w:line="360" w:lineRule="auto"/>
        <w:rPr>
          <w:rFonts w:ascii="Calibri" w:hAnsi="Calibri" w:cs="Calibri"/>
        </w:rPr>
      </w:pPr>
      <w:r w:rsidRPr="00FB47D8">
        <w:rPr>
          <w:rFonts w:ascii="Calibri" w:hAnsi="Calibri" w:cs="Calibri"/>
        </w:rPr>
        <w:t xml:space="preserve">Overall, 19 variables capture cognitive, </w:t>
      </w:r>
      <w:r>
        <w:rPr>
          <w:rFonts w:ascii="Calibri" w:hAnsi="Calibri" w:cs="Calibri"/>
        </w:rPr>
        <w:t>affective</w:t>
      </w:r>
      <w:r w:rsidRPr="00FB47D8">
        <w:rPr>
          <w:rFonts w:ascii="Calibri" w:hAnsi="Calibri" w:cs="Calibri"/>
        </w:rPr>
        <w:t xml:space="preserve">, and developmental characteristics hypothesized to mediate the relationships between adverse experiences and adolescent psychopathology. A summary of the constructs, measurement tools, and specific metrics </w:t>
      </w:r>
      <w:r>
        <w:rPr>
          <w:rFonts w:ascii="Calibri" w:hAnsi="Calibri" w:cs="Calibri"/>
        </w:rPr>
        <w:t xml:space="preserve">can be found </w:t>
      </w:r>
      <w:r w:rsidRPr="00FB47D8">
        <w:rPr>
          <w:rFonts w:ascii="Calibri" w:hAnsi="Calibri" w:cs="Calibri"/>
        </w:rPr>
        <w:t xml:space="preserve">in </w:t>
      </w:r>
      <w:r w:rsidRPr="005D0B34">
        <w:rPr>
          <w:rFonts w:ascii="Calibri" w:hAnsi="Calibri" w:cs="Calibri"/>
          <w:b/>
          <w:bCs/>
          <w:highlight w:val="green"/>
        </w:rPr>
        <w:t xml:space="preserve">Table </w:t>
      </w:r>
      <w:r w:rsidR="00491CC5" w:rsidRPr="00761205">
        <w:rPr>
          <w:rFonts w:ascii="Calibri" w:hAnsi="Calibri" w:cs="Calibri"/>
          <w:b/>
          <w:bCs/>
          <w:highlight w:val="green"/>
        </w:rPr>
        <w:t>1</w:t>
      </w:r>
      <w:r w:rsidRPr="00FB47D8">
        <w:rPr>
          <w:rFonts w:ascii="Calibri" w:hAnsi="Calibri" w:cs="Calibri"/>
        </w:rPr>
        <w:t>.</w:t>
      </w:r>
    </w:p>
    <w:p w14:paraId="4406D11E" w14:textId="7424B803" w:rsidR="00761205" w:rsidRPr="00761205" w:rsidRDefault="00761205" w:rsidP="00761205">
      <w:pPr>
        <w:spacing w:after="240" w:line="360" w:lineRule="auto"/>
        <w:rPr>
          <w:rFonts w:asciiTheme="minorHAnsi" w:hAnsiTheme="minorHAnsi" w:cstheme="minorHAnsi"/>
        </w:rPr>
      </w:pPr>
      <w:r w:rsidRPr="00761205">
        <w:rPr>
          <w:rFonts w:asciiTheme="minorHAnsi" w:hAnsiTheme="minorHAnsi" w:cstheme="minorHAnsi"/>
          <w:i/>
          <w:iCs/>
        </w:rPr>
        <w:t xml:space="preserve">Psychopathology </w:t>
      </w:r>
      <w:del w:id="203" w:author="McLaughlin, Katie Anne" w:date="2023-03-30T08:58:00Z">
        <w:r w:rsidRPr="00761205" w:rsidDel="00635084">
          <w:rPr>
            <w:rFonts w:asciiTheme="minorHAnsi" w:hAnsiTheme="minorHAnsi" w:cstheme="minorHAnsi"/>
            <w:i/>
            <w:iCs/>
          </w:rPr>
          <w:delText>outcomes</w:delText>
        </w:r>
      </w:del>
      <w:ins w:id="204" w:author="McLaughlin, Katie Anne" w:date="2023-03-30T08:58:00Z">
        <w:r w:rsidR="00635084">
          <w:rPr>
            <w:rFonts w:asciiTheme="minorHAnsi" w:hAnsiTheme="minorHAnsi" w:cstheme="minorHAnsi"/>
            <w:i/>
            <w:iCs/>
          </w:rPr>
          <w:t>symptoms</w:t>
        </w:r>
      </w:ins>
      <w:r w:rsidRPr="00761205">
        <w:rPr>
          <w:rFonts w:asciiTheme="minorHAnsi" w:hAnsiTheme="minorHAnsi" w:cstheme="minorHAnsi"/>
        </w:rPr>
        <w:t>:</w:t>
      </w:r>
    </w:p>
    <w:p w14:paraId="54914D3B" w14:textId="1ADBA83B" w:rsidR="00761205" w:rsidRDefault="00761205" w:rsidP="00761205">
      <w:pPr>
        <w:spacing w:after="240" w:line="360" w:lineRule="auto"/>
        <w:rPr>
          <w:rFonts w:asciiTheme="minorHAnsi" w:hAnsiTheme="minorHAnsi" w:cstheme="minorHAnsi"/>
        </w:rPr>
      </w:pPr>
      <w:r>
        <w:rPr>
          <w:rFonts w:asciiTheme="minorHAnsi" w:hAnsiTheme="minorHAnsi" w:cstheme="minorHAnsi"/>
        </w:rPr>
        <w:t>Internalizing symptoms of d</w:t>
      </w:r>
      <w:r w:rsidRPr="00761205">
        <w:rPr>
          <w:rFonts w:asciiTheme="minorHAnsi" w:hAnsiTheme="minorHAnsi" w:cstheme="minorHAnsi"/>
        </w:rPr>
        <w:t xml:space="preserve">epression, anxiety, and post-traumatic stress disorder (PTSD) </w:t>
      </w:r>
      <w:r>
        <w:rPr>
          <w:rFonts w:asciiTheme="minorHAnsi" w:hAnsiTheme="minorHAnsi" w:cstheme="minorHAnsi"/>
        </w:rPr>
        <w:t xml:space="preserve">were </w:t>
      </w:r>
      <w:r w:rsidRPr="00761205">
        <w:rPr>
          <w:rFonts w:asciiTheme="minorHAnsi" w:hAnsiTheme="minorHAnsi" w:cstheme="minorHAnsi"/>
        </w:rPr>
        <w:t>measured with total scores on child-reported Children’s Depression Inventory-2 (CDI), Screen for Child Anxiety Related Emotional Disorders (SCARED), and UCLA PTSD Reaction Index, respectively</w:t>
      </w:r>
      <w:r>
        <w:rPr>
          <w:rFonts w:asciiTheme="minorHAnsi" w:hAnsiTheme="minorHAnsi" w:cstheme="minorHAnsi"/>
        </w:rPr>
        <w:t xml:space="preserve"> </w:t>
      </w:r>
      <w:r w:rsidRPr="00761205">
        <w:rPr>
          <w:rFonts w:asciiTheme="minorHAnsi" w:hAnsiTheme="minorHAnsi" w:cstheme="minorHAnsi"/>
        </w:rPr>
        <w:fldChar w:fldCharType="begin">
          <w:fldData xml:space="preserve">PEVuZE5vdGU+PENpdGU+PEF1dGhvcj5Lb3ZhY3M8L0F1dGhvcj48UmVjTnVtPjQ1PC9SZWNOdW0+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==
</w:fldData>
        </w:fldChar>
      </w:r>
      <w:r>
        <w:rPr>
          <w:rFonts w:asciiTheme="minorHAnsi" w:hAnsiTheme="minorHAnsi" w:cstheme="minorHAnsi"/>
        </w:rPr>
        <w:instrText xml:space="preserve"> ADDIN EN.CITE </w:instrText>
      </w:r>
      <w:r>
        <w:rPr>
          <w:rFonts w:asciiTheme="minorHAnsi" w:hAnsiTheme="minorHAnsi" w:cstheme="minorHAnsi"/>
        </w:rPr>
        <w:fldChar w:fldCharType="begin">
          <w:fldData xml:space="preserve">PEVuZE5vdGU+PENpdGU+PEF1dGhvcj5Lb3ZhY3M8L0F1dGhvcj48UmVjTnVtPjQ1PC9SZWNOdW0+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==
</w:fldData>
        </w:fldChar>
      </w:r>
      <w:r>
        <w:rPr>
          <w:rFonts w:asciiTheme="minorHAnsi" w:hAnsiTheme="minorHAnsi" w:cstheme="minorHAnsi"/>
        </w:rPr>
        <w:instrText xml:space="preserve"> ADDIN EN.CITE.DATA </w:instrText>
      </w:r>
      <w:r>
        <w:rPr>
          <w:rFonts w:asciiTheme="minorHAnsi" w:hAnsiTheme="minorHAnsi" w:cstheme="minorHAnsi"/>
        </w:rPr>
      </w:r>
      <w:r>
        <w:rPr>
          <w:rFonts w:asciiTheme="minorHAnsi" w:hAnsiTheme="minorHAnsi" w:cstheme="minorHAnsi"/>
        </w:rPr>
        <w:fldChar w:fldCharType="end"/>
      </w:r>
      <w:r w:rsidRPr="00761205">
        <w:rPr>
          <w:rFonts w:asciiTheme="minorHAnsi" w:hAnsiTheme="minorHAnsi" w:cstheme="minorHAnsi"/>
        </w:rPr>
      </w:r>
      <w:r w:rsidRPr="00761205">
        <w:rPr>
          <w:rFonts w:asciiTheme="minorHAnsi" w:hAnsiTheme="minorHAnsi" w:cstheme="minorHAnsi"/>
        </w:rPr>
        <w:fldChar w:fldCharType="separate"/>
      </w:r>
      <w:r>
        <w:rPr>
          <w:rFonts w:asciiTheme="minorHAnsi" w:hAnsiTheme="minorHAnsi" w:cstheme="minorHAnsi"/>
          <w:noProof/>
        </w:rPr>
        <w:t>(Birmaher et al., 1997; Kovacs; Steinberg et al., 2004)</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Externalizing psychopathology outcomes were constructed using the maximum of child and parent reports on attention problem, rule-breaking, and aggression subscales of the Youth Self-Report (YSR) and the Child Behavior Checklist (CBCL)</w:t>
      </w:r>
      <w:r>
        <w:rPr>
          <w:rFonts w:asciiTheme="minorHAnsi" w:hAnsiTheme="minorHAnsi" w:cstheme="minorHAnsi"/>
        </w:rPr>
        <w:t xml:space="preserve"> </w:t>
      </w:r>
      <w:r w:rsidRPr="00761205">
        <w:rPr>
          <w:rFonts w:asciiTheme="minorHAnsi" w:hAnsiTheme="minorHAnsi" w:cstheme="minorHAnsi"/>
        </w:rPr>
        <w:fldChar w:fldCharType="begin"/>
      </w:r>
      <w:r>
        <w:rPr>
          <w:rFonts w:asciiTheme="minorHAnsi" w:hAnsiTheme="minorHAnsi" w:cstheme="minorHAnsi"/>
        </w:rPr>
        <w:instrText xml:space="preserve"> ADDIN EN.CITE &lt;EndNote&gt;&lt;Cite&gt;&lt;Author&gt;Liu&lt;/Author&gt;&lt;Year&gt;1997&lt;/Year&gt;&lt;RecNum&gt;47&lt;/RecNum&gt;&lt;DisplayText&gt;(Achenbach, 1991; Liu et al., 1997)&lt;/DisplayText&gt;&lt;record&gt;&lt;rec-number&gt;47&lt;/rec-number&gt;&lt;foreign-keys&gt;&lt;key app="EN" db-id="5pv2f2fzhfxv2weaa0fvvza0vt0dred9pwt9" timestamp="1669657596" guid="7d063e3d-88cf-4378-8ffa-c98bf310b661"&gt;47&lt;/key&gt;&lt;/foreign-keys&gt;&lt;ref-type name="Journal Article"&gt;17&lt;/ref-type&gt;&lt;contributors&gt;&lt;authors&gt;&lt;author&gt;Liu, Xianchen&lt;/author&gt;&lt;author&gt;Guo, Chuanqin&lt;/author&gt;&lt;author&gt;Liu, Lianqi&lt;/author&gt;&lt;author&gt;Wang, Aizheng&lt;/author&gt;&lt;author&gt;Hu, Lei&lt;/author&gt;&lt;author&gt;Tang, Maoqin&lt;/author&gt;&lt;author&gt;Chai, Fuxun&lt;/author&gt;&lt;author&gt;Zhao, Guifang&lt;/author&gt;&lt;author&gt;Yang, Jie&lt;/author&gt;&lt;author&gt;Sun, Liangmin&lt;/author&gt;&lt;/authors&gt;&lt;/contributors&gt;&lt;titles&gt;&lt;title&gt;Reliability and validity of the Youth Self-Report (YSR) of Achenbach&amp;apos;s Child Behavior Checklist (CBCL)&lt;/title&gt;&lt;secondary-title&gt;Chinese Mental Health Journal&lt;/secondary-title&gt;&lt;/titles&gt;&lt;periodical&gt;&lt;full-title&gt;Chinese Mental Health Journal&lt;/full-title&gt;&lt;/periodical&gt;&lt;dates&gt;&lt;year&gt;1997&lt;/year&gt;&lt;/dates&gt;&lt;isbn&gt;1000-6729&lt;/isbn&gt;&lt;urls&gt;&lt;/urls&gt;&lt;/record&gt;&lt;/Cite&gt;&lt;Cite&gt;&lt;Author&gt;Achenbach&lt;/Author&gt;&lt;Year&gt;1991&lt;/Year&gt;&lt;RecNum&gt;48&lt;/RecNum&gt;&lt;record&gt;&lt;rec-number&gt;48&lt;/rec-number&gt;&lt;foreign-keys&gt;&lt;key app="EN" db-id="5pv2f2fzhfxv2weaa0fvvza0vt0dred9pwt9" timestamp="1669657596" guid="5dfcd068-2d22-404b-bbfe-8fa393dc834d"&gt;48&lt;/key&gt;&lt;/foreign-keys&gt;&lt;ref-type name="Journal Article"&gt;17&lt;/ref-type&gt;&lt;contributors&gt;&lt;authors&gt;&lt;author&gt;Achenbach, Thomas M&lt;/author&gt;&lt;/authors&gt;&lt;/contributors&gt;&lt;titles&gt;&lt;title&gt;Manual for the Child Behavior Checklist/4-18 and 1991 profile&lt;/title&gt;&lt;secondary-title&gt;University of Vermont, Department of Psychiatry&lt;/secondary-title&gt;&lt;/titles&gt;&lt;periodical&gt;&lt;full-title&gt;University of Vermont, Department of Psychiatry&lt;/full-title&gt;&lt;/periodical&gt;&lt;dates&gt;&lt;year&gt;1991&lt;/year&gt;&lt;/dates&gt;&lt;urls&gt;&lt;/urls&gt;&lt;/record&gt;&lt;/Cite&gt;&lt;/EndNote&gt;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(Achenbach, 1991; Liu et al., 1997)</w:t>
      </w:r>
      <w:r w:rsidRPr="00761205">
        <w:rPr>
          <w:rFonts w:asciiTheme="minorHAnsi" w:hAnsiTheme="minorHAnsi" w:cstheme="minorHAnsi"/>
        </w:rPr>
        <w:fldChar w:fldCharType="end"/>
      </w:r>
      <w:r>
        <w:rPr>
          <w:rFonts w:asciiTheme="minorHAnsi" w:hAnsiTheme="minorHAnsi" w:cstheme="minorHAnsi"/>
        </w:rPr>
        <w:t>. We focused on latent internalizing and externalizing psychopathology outcomes,</w:t>
      </w:r>
      <w:r w:rsidRPr="00761205">
        <w:rPr>
          <w:rFonts w:asciiTheme="minorHAnsi" w:hAnsiTheme="minorHAnsi" w:cstheme="minorHAnsi"/>
        </w:rPr>
        <w:t xml:space="preserve"> constructed using a confirmatory factor analysis performed in </w:t>
      </w:r>
      <w:proofErr w:type="spellStart"/>
      <w:r w:rsidRPr="00761205">
        <w:rPr>
          <w:rFonts w:asciiTheme="minorHAnsi" w:hAnsiTheme="minorHAnsi" w:cstheme="minorHAnsi"/>
        </w:rPr>
        <w:t>MPlus</w:t>
      </w:r>
      <w:proofErr w:type="spellEnd"/>
      <w:r w:rsidRPr="00761205">
        <w:rPr>
          <w:rFonts w:asciiTheme="minorHAnsi" w:hAnsiTheme="minorHAnsi" w:cstheme="minorHAnsi"/>
        </w:rPr>
        <w:t xml:space="preserve"> Version 8.1</w:t>
      </w:r>
      <w:r>
        <w:rPr>
          <w:rFonts w:asciiTheme="minorHAnsi" w:hAnsiTheme="minorHAnsi" w:cstheme="minorHAnsi"/>
        </w:rPr>
        <w:t xml:space="preserve"> </w:t>
      </w:r>
      <w:r w:rsidRPr="00761205">
        <w:rPr>
          <w:rFonts w:asciiTheme="minorHAnsi" w:hAnsiTheme="minorHAnsi" w:cstheme="minorHAnsi"/>
        </w:rPr>
        <w:fldChar w:fldCharType="begin"/>
      </w:r>
      <w:r>
        <w:rPr>
          <w:rFonts w:asciiTheme="minorHAnsi" w:hAnsiTheme="minorHAnsi" w:cstheme="minorHAnsi"/>
        </w:rPr>
        <w:instrText xml:space="preserve"> ADDIN EN.CITE &lt;EndNote&gt;&lt;Cite&gt;&lt;Author&gt;Muthén&lt;/Author&gt;&lt;Year&gt;2017&lt;/Year&gt;&lt;RecNum&gt;49&lt;/RecNum&gt;&lt;DisplayText&gt;(Muthén &amp;amp; Muthén, 2017)&lt;/DisplayText&gt;&lt;record&gt;&lt;rec-number&gt;49&lt;/rec-number&gt;&lt;foreign-keys&gt;&lt;key app="EN" db-id="5pv2f2fzhfxv2weaa0fvvza0vt0dred9pwt9" timestamp="1669657596" guid="762a76b3-5823-4340-8f91-e41804c4a323"&gt;49&lt;/key&gt;&lt;/foreign-keys&gt;&lt;ref-type name="Book"&gt;6&lt;/ref-type&gt;&lt;contributors&gt;&lt;authors&gt;&lt;author&gt;Muthén, Linda K&lt;/author&gt;&lt;author&gt;Muthén, Bengt&lt;/author&gt;&lt;/authors&gt;&lt;/contributors&gt;&lt;titles&gt;&lt;title&gt;Mplus user&amp;apos;s guide: Statistical analysis with latent variables, user&amp;apos;s guide&lt;/title&gt;&lt;/titles&gt;&lt;dates&gt;&lt;year&gt;2017&lt;/year&gt;&lt;/dates&gt;&lt;publisher&gt;Muthén &amp;amp; Muthén&lt;/publisher&gt;&lt;isbn&gt;0982998325&lt;/isbn&gt;&lt;urls&gt;&lt;/urls&gt;&lt;/record&gt;&lt;/Cite&gt;&lt;/EndNote&gt;</w:instrText>
      </w:r>
      <w:r w:rsidRPr="00761205">
        <w:rPr>
          <w:rFonts w:asciiTheme="minorHAnsi" w:hAnsiTheme="minorHAnsi" w:cstheme="minorHAnsi"/>
        </w:rPr>
        <w:fldChar w:fldCharType="separate"/>
      </w:r>
      <w:r>
        <w:rPr>
          <w:rFonts w:asciiTheme="minorHAnsi" w:hAnsiTheme="minorHAnsi" w:cstheme="minorHAnsi"/>
          <w:noProof/>
        </w:rPr>
        <w:t>(Muthén &amp; Muthén, 2017)</w:t>
      </w:r>
      <w:r w:rsidRPr="00761205">
        <w:rPr>
          <w:rFonts w:asciiTheme="minorHAnsi" w:hAnsiTheme="minorHAnsi" w:cstheme="minorHAnsi"/>
        </w:rPr>
        <w:fldChar w:fldCharType="end"/>
      </w:r>
      <w:r w:rsidRPr="00761205">
        <w:rPr>
          <w:rFonts w:asciiTheme="minorHAnsi" w:hAnsiTheme="minorHAnsi" w:cstheme="minorHAnsi"/>
        </w:rPr>
        <w:t xml:space="preserve"> on deciles of scores for depression, anxiety, PTSD, attention problem, rule-breaking, and aggression. </w:t>
      </w:r>
      <w:commentRangeStart w:id="205"/>
      <w:r w:rsidRPr="00761205">
        <w:rPr>
          <w:rFonts w:asciiTheme="minorHAnsi" w:hAnsiTheme="minorHAnsi" w:cstheme="minorHAnsi"/>
        </w:rPr>
        <w:t xml:space="preserve">The algorithm for </w:t>
      </w:r>
      <w:r>
        <w:rPr>
          <w:rFonts w:asciiTheme="minorHAnsi" w:hAnsiTheme="minorHAnsi" w:cstheme="minorHAnsi"/>
        </w:rPr>
        <w:t>these</w:t>
      </w:r>
      <w:r w:rsidRPr="00761205">
        <w:rPr>
          <w:rFonts w:asciiTheme="minorHAnsi" w:hAnsiTheme="minorHAnsi" w:cstheme="minorHAnsi"/>
        </w:rPr>
        <w:t xml:space="preserve"> internalizing and externalizing composites has been previously described </w:t>
      </w:r>
      <w:del w:id="206" w:author="McLaughlin, Katie Anne" w:date="2023-03-30T08:58:00Z">
        <w:r w:rsidRPr="00761205" w:rsidDel="00635084">
          <w:rPr>
            <w:rFonts w:asciiTheme="minorHAnsi" w:hAnsiTheme="minorHAnsi" w:cstheme="minorHAnsi"/>
          </w:rPr>
          <w:delText>by Weissman et al</w:delText>
        </w:r>
        <w:r w:rsidDel="00635084">
          <w:rPr>
            <w:rFonts w:asciiTheme="minorHAnsi" w:hAnsiTheme="minorHAnsi" w:cstheme="minorHAnsi"/>
          </w:rPr>
          <w:delText xml:space="preserve"> </w:delText>
        </w:r>
      </w:del>
      <w:r w:rsidRPr="00761205">
        <w:rPr>
          <w:rFonts w:asciiTheme="minorHAnsi" w:hAnsiTheme="minorHAnsi" w:cstheme="minorHAnsi"/>
        </w:rPr>
        <w:fldChar w:fldCharType="begin"/>
      </w:r>
      <w:r w:rsidR="00C04085">
        <w:rPr>
          <w:rFonts w:asciiTheme="minorHAnsi" w:hAnsiTheme="minorHAnsi" w:cstheme="minorHAnsi"/>
        </w:rPr>
        <w:instrText xml:space="preserve"> ADDIN EN.CITE &lt;EndNote&gt;&lt;Cite&gt;&lt;Author&gt;Weissman&lt;/Author&gt;&lt;Year&gt;2020&lt;/Year&gt;&lt;RecNum&gt;51&lt;/RecNum&gt;&lt;DisplayText&gt;(D. G. Weissman et al., 2020)&lt;/DisplayText&gt;&lt;record&gt;&lt;rec-number&gt;51&lt;/rec-number&gt;&lt;foreign-keys&gt;&lt;key app="EN" db-id="5pv2f2fzhfxv2weaa0fvvza0vt0dred9pwt9" timestamp="1669657596" guid="724e87bc-ee22-4cc9-bcdd-df7430551869"&gt;51&lt;/key&gt;&lt;/foreign-keys&gt;&lt;ref-type name="Journal Article"&gt;17&lt;/ref-type&gt;&lt;contributors&gt;&lt;authors&gt;&lt;author&gt;Weissman, D. G.&lt;/author&gt;&lt;author&gt;Nook, E. C.&lt;/author&gt;&lt;author&gt;Dews, A. A.&lt;/author&gt;&lt;author&gt;Miller, A. B.&lt;/author&gt;&lt;author&gt;Lambert, H. K.&lt;/author&gt;&lt;author&gt;Sasse, S. F.&lt;/author&gt;&lt;author&gt;Somerville, L. H.&lt;/author&gt;&lt;author&gt;McLaughlin, K. A.&lt;/author&gt;&lt;/authors&gt;&lt;/contributors&gt;&lt;auth-address&gt;Department of Psychology, Harvard University, Cambridge, MA.&amp;#xD;Department of Psychology and Neuroscience, University of North Carolina, Chapel Hill, NC.&amp;#xD;Department of Psychology, University of Washington, Seattle, WA.&lt;/auth-address&gt;&lt;titles&gt;&lt;title&gt;Low Emotional Awareness as a Transdiagnostic Mechanism Underlying Psychopathology in Adolescence&lt;/title&gt;&lt;secondary-title&gt;Clin Psychol Sci&lt;/secondary-title&gt;&lt;/titles&gt;&lt;periodical&gt;&lt;full-title&gt;Clin Psychol Sci&lt;/full-title&gt;&lt;/periodical&gt;&lt;pages&gt;971-988&lt;/pages&gt;&lt;volume&gt;8&lt;/volume&gt;&lt;number&gt;6&lt;/number&gt;&lt;edition&gt;2021/03/25&lt;/edition&gt;&lt;dates&gt;&lt;year&gt;2020&lt;/year&gt;&lt;pub-dates&gt;&lt;date&gt;Nov 1&lt;/date&gt;&lt;/pub-dates&gt;&lt;/dates&gt;&lt;isbn&gt;2167-7026 (Print)&amp;#xD;2167-7034 (Linking)&lt;/isbn&gt;&lt;accession-num&gt;33758688&lt;/accession-num&gt;&lt;urls&gt;&lt;related-urls&gt;&lt;url&gt;https://www.ncbi.nlm.nih.gov/pubmed/33758688&lt;/url&gt;&lt;/related-urls&gt;&lt;/urls&gt;&lt;custom2&gt;PMC7983841&lt;/custom2&gt;&lt;electronic-resource-num&gt;10.1177/2167702620923649&lt;/electronic-resource-num&gt;&lt;/record&gt;&lt;/Cite&gt;&lt;/EndNote&gt;</w:instrText>
      </w:r>
      <w:r w:rsidRPr="00761205">
        <w:rPr>
          <w:rFonts w:asciiTheme="minorHAnsi" w:hAnsiTheme="minorHAnsi" w:cstheme="minorHAnsi"/>
        </w:rPr>
        <w:fldChar w:fldCharType="separate"/>
      </w:r>
      <w:r w:rsidR="00C04085">
        <w:rPr>
          <w:rFonts w:asciiTheme="minorHAnsi" w:hAnsiTheme="minorHAnsi" w:cstheme="minorHAnsi"/>
          <w:noProof/>
        </w:rPr>
        <w:t>(D. G. Weissman et al., 2020)</w:t>
      </w:r>
      <w:r w:rsidRPr="00761205">
        <w:rPr>
          <w:rFonts w:asciiTheme="minorHAnsi" w:hAnsiTheme="minorHAnsi" w:cstheme="minorHAnsi"/>
        </w:rPr>
        <w:fldChar w:fldCharType="end"/>
      </w:r>
      <w:r>
        <w:rPr>
          <w:rFonts w:asciiTheme="minorHAnsi" w:hAnsiTheme="minorHAnsi" w:cstheme="minorHAnsi"/>
        </w:rPr>
        <w:t>.</w:t>
      </w:r>
      <w:r w:rsidRPr="00761205">
        <w:rPr>
          <w:rFonts w:asciiTheme="minorHAnsi" w:hAnsiTheme="minorHAnsi" w:cstheme="minorHAnsi"/>
        </w:rPr>
        <w:t xml:space="preserve"> </w:t>
      </w:r>
      <w:commentRangeEnd w:id="205"/>
      <w:r w:rsidR="00635084">
        <w:rPr>
          <w:rStyle w:val="CommentReference"/>
        </w:rPr>
        <w:commentReference w:id="205"/>
      </w:r>
    </w:p>
    <w:p w14:paraId="00B1DD0F" w14:textId="08AC69F5" w:rsidR="00BB560F" w:rsidRPr="00761205" w:rsidRDefault="00BB560F" w:rsidP="00BB560F">
      <w:pPr>
        <w:spacing w:after="240" w:line="360" w:lineRule="auto"/>
        <w:jc w:val="center"/>
        <w:rPr>
          <w:rFonts w:asciiTheme="minorHAnsi" w:hAnsiTheme="minorHAnsi" w:cstheme="minorHAnsi"/>
        </w:rPr>
      </w:pPr>
      <w:r>
        <w:rPr>
          <w:rFonts w:asciiTheme="minorHAnsi" w:hAnsiTheme="minorHAnsi" w:cstheme="minorHAnsi"/>
        </w:rPr>
        <w:lastRenderedPageBreak/>
        <w:t>--- Table 1 here ---</w:t>
      </w:r>
    </w:p>
    <w:p w14:paraId="333DCBE4" w14:textId="77777777" w:rsidR="00761205" w:rsidRDefault="00761205">
      <w:pPr>
        <w:rPr>
          <w:rFonts w:asciiTheme="minorHAnsi" w:hAnsiTheme="minorHAnsi" w:cstheme="minorHAnsi"/>
        </w:rPr>
      </w:pPr>
    </w:p>
    <w:p w14:paraId="43F19A2C" w14:textId="6B3AC769" w:rsidR="001B1643" w:rsidRPr="00FB47D8" w:rsidRDefault="001B1643" w:rsidP="001B1643">
      <w:pPr>
        <w:spacing w:after="240" w:line="360" w:lineRule="auto"/>
        <w:rPr>
          <w:rFonts w:ascii="Calibri" w:hAnsi="Calibri" w:cs="Calibri"/>
        </w:rPr>
      </w:pPr>
      <w:r>
        <w:rPr>
          <w:rFonts w:ascii="Calibri" w:hAnsi="Calibri" w:cs="Calibri"/>
          <w:u w:val="single"/>
        </w:rPr>
        <w:t>Statistical a</w:t>
      </w:r>
      <w:r w:rsidRPr="00FB47D8">
        <w:rPr>
          <w:rFonts w:ascii="Calibri" w:hAnsi="Calibri" w:cs="Calibri"/>
          <w:u w:val="single"/>
        </w:rPr>
        <w:t>nalysis</w:t>
      </w:r>
      <w:r w:rsidRPr="00FB47D8">
        <w:rPr>
          <w:rFonts w:ascii="Calibri" w:hAnsi="Calibri" w:cs="Calibri"/>
        </w:rPr>
        <w:t>:</w:t>
      </w:r>
    </w:p>
    <w:p w14:paraId="26B45EE1" w14:textId="209B81ED" w:rsidR="001B1643" w:rsidRDefault="001B1643" w:rsidP="001B1643">
      <w:pPr>
        <w:spacing w:after="240" w:line="360" w:lineRule="auto"/>
        <w:rPr>
          <w:rFonts w:ascii="Calibri" w:hAnsi="Calibri" w:cs="Calibri"/>
        </w:rPr>
      </w:pPr>
      <w:r w:rsidRPr="00FB47D8">
        <w:rPr>
          <w:rFonts w:ascii="Calibri" w:hAnsi="Calibri" w:cs="Calibri"/>
        </w:rPr>
        <w:t>For the 227 participants</w:t>
      </w:r>
      <w:r>
        <w:rPr>
          <w:rFonts w:ascii="Calibri" w:hAnsi="Calibri" w:cs="Calibri"/>
        </w:rPr>
        <w:t xml:space="preserve"> with baseline data</w:t>
      </w:r>
      <w:r w:rsidRPr="00FB47D8">
        <w:rPr>
          <w:rFonts w:ascii="Calibri" w:hAnsi="Calibri" w:cs="Calibri"/>
        </w:rPr>
        <w:t xml:space="preserve">, we imputed missing values on covariates, exposures, mediators, and outcomes using </w:t>
      </w:r>
      <w:r>
        <w:rPr>
          <w:rFonts w:ascii="Calibri" w:hAnsi="Calibri" w:cs="Calibri"/>
        </w:rPr>
        <w:t xml:space="preserve">hot-deck imputation </w:t>
      </w:r>
      <w:r>
        <w:rPr>
          <w:rFonts w:ascii="Calibri" w:hAnsi="Calibri" w:cs="Calibri"/>
        </w:rPr>
        <w:fldChar w:fldCharType="begin"/>
      </w:r>
      <w:r>
        <w:rPr>
          <w:rFonts w:ascii="Calibri" w:hAnsi="Calibri" w:cs="Calibri"/>
        </w:rPr>
        <w:instrText xml:space="preserve"> ADDIN EN.CITE &lt;EndNote&gt;&lt;Cite&gt;&lt;Author&gt;Ono&lt;/Author&gt;&lt;Year&gt;1969&lt;/Year&gt;&lt;RecNum&gt;105&lt;/RecNum&gt;&lt;DisplayText&gt;(Ono &amp;amp; Miller, 1969)&lt;/DisplayText&gt;&lt;record&gt;&lt;rec-number&gt;105&lt;/rec-number&gt;&lt;foreign-keys&gt;&lt;key app="EN" db-id="5pv2f2fzhfxv2weaa0fvvza0vt0dred9pwt9" timestamp="1669866664" guid="245987da-5af8-40e3-8732-025018b9f109"&gt;105&lt;/key&gt;&lt;/foreign-keys&gt;&lt;ref-type name="Book"&gt;6&lt;/ref-type&gt;&lt;contributors&gt;&lt;authors&gt;&lt;author&gt;Ono, Mitsuo&lt;/author&gt;&lt;author&gt;Miller, Herman P&lt;/author&gt;&lt;/authors&gt;&lt;/contributors&gt;&lt;titles&gt;&lt;title&gt;Income nonresponses in the current population survey&lt;/title&gt;&lt;/titles&gt;&lt;dates&gt;&lt;year&gt;1969&lt;/year&gt;&lt;/dates&gt;&lt;publisher&gt;US Bureau of the Census&lt;/publisher&gt;&lt;urls&gt;&lt;/urls&gt;&lt;/record&gt;&lt;/Cite&gt;&lt;/EndNote&gt;</w:instrText>
      </w:r>
      <w:r>
        <w:rPr>
          <w:rFonts w:ascii="Calibri" w:hAnsi="Calibri" w:cs="Calibri"/>
        </w:rPr>
        <w:fldChar w:fldCharType="separate"/>
      </w:r>
      <w:r>
        <w:rPr>
          <w:rFonts w:ascii="Calibri" w:hAnsi="Calibri" w:cs="Calibri"/>
          <w:noProof/>
        </w:rPr>
        <w:t>(Ono &amp; Miller, 1969)</w:t>
      </w:r>
      <w:r>
        <w:rPr>
          <w:rFonts w:ascii="Calibri" w:hAnsi="Calibri" w:cs="Calibri"/>
        </w:rPr>
        <w:fldChar w:fldCharType="end"/>
      </w:r>
      <w:r w:rsidRPr="00FB47D8">
        <w:rPr>
          <w:rFonts w:ascii="Calibri" w:hAnsi="Calibri" w:cs="Calibri"/>
        </w:rPr>
        <w:t>. We report</w:t>
      </w:r>
      <w:r w:rsidR="00776857">
        <w:rPr>
          <w:rFonts w:ascii="Calibri" w:hAnsi="Calibri" w:cs="Calibri"/>
        </w:rPr>
        <w:t>ed</w:t>
      </w:r>
      <w:r w:rsidRPr="00FB47D8">
        <w:rPr>
          <w:rFonts w:ascii="Calibri" w:hAnsi="Calibri" w:cs="Calibri"/>
        </w:rPr>
        <w:t xml:space="preserve"> proportions of missing values and distributions of key variables in </w:t>
      </w:r>
      <w:r w:rsidRPr="00FB47D8">
        <w:rPr>
          <w:rFonts w:ascii="Calibri" w:hAnsi="Calibri" w:cs="Calibri"/>
          <w:b/>
          <w:bCs/>
          <w:highlight w:val="green"/>
        </w:rPr>
        <w:t>Table A.</w:t>
      </w:r>
      <w:r>
        <w:rPr>
          <w:rFonts w:ascii="Calibri" w:hAnsi="Calibri" w:cs="Calibri"/>
          <w:b/>
          <w:bCs/>
          <w:highlight w:val="green"/>
        </w:rPr>
        <w:t>1</w:t>
      </w:r>
      <w:r w:rsidRPr="00FB47D8">
        <w:rPr>
          <w:rFonts w:ascii="Calibri" w:hAnsi="Calibri" w:cs="Calibri"/>
          <w:highlight w:val="green"/>
        </w:rPr>
        <w:t xml:space="preserve"> in the Appendix</w:t>
      </w:r>
      <w:r w:rsidRPr="00FB47D8">
        <w:rPr>
          <w:rFonts w:ascii="Calibri" w:hAnsi="Calibri" w:cs="Calibri"/>
        </w:rPr>
        <w:t>.</w:t>
      </w:r>
    </w:p>
    <w:p w14:paraId="0ADDADB6" w14:textId="704A14C3" w:rsidR="00944FCE" w:rsidRDefault="001B1643" w:rsidP="001B1643">
      <w:pPr>
        <w:spacing w:after="240" w:line="360" w:lineRule="auto"/>
        <w:rPr>
          <w:rFonts w:ascii="Calibri" w:hAnsi="Calibri" w:cs="Calibri"/>
        </w:rPr>
      </w:pPr>
      <w:r>
        <w:rPr>
          <w:rFonts w:ascii="Calibri" w:hAnsi="Calibri" w:cs="Calibri"/>
        </w:rPr>
        <w:t xml:space="preserve">We ran an analysis of the mediator space using the 3-stage high-dimensional mediation algorithm executed using the ‘HIMA’ R package </w:t>
      </w:r>
      <w:r>
        <w:rPr>
          <w:rFonts w:ascii="Calibri" w:hAnsi="Calibri" w:cs="Calibri"/>
        </w:rPr>
        <w:fldChar w:fldCharType="begin"/>
      </w:r>
      <w:r>
        <w:rPr>
          <w:rFonts w:ascii="Calibri" w:hAnsi="Calibri" w:cs="Calibri"/>
        </w:rPr>
        <w:instrText xml:space="preserve"> ADDIN EN.CITE &lt;EndNote&gt;&lt;Cite&gt;&lt;Author&gt;Zhang&lt;/Author&gt;&lt;Year&gt;2016&lt;/Year&gt;&lt;RecNum&gt;56&lt;/RecNum&gt;&lt;DisplayText&gt;(Zhang et al., 2016)&lt;/DisplayText&gt;&lt;record&gt;&lt;rec-number&gt;56&lt;/rec-number&gt;&lt;foreign-keys&gt;&lt;key app="EN" db-id="5pv2f2fzhfxv2weaa0fvvza0vt0dred9pwt9" timestamp="1669657596" guid="f77b53ab-0161-4ae0-994f-48781bc021e1"&gt;56&lt;/key&gt;&lt;/foreign-keys&gt;&lt;ref-type name="Journal Article"&gt;17&lt;/ref-type&gt;&lt;contributors&gt;&lt;authors&gt;&lt;author&gt;Zhang, Haixiang&lt;/author&gt;&lt;author&gt;Zheng, Yinan&lt;/author&gt;&lt;author&gt;Zhang, Zhou&lt;/author&gt;&lt;author&gt;Gao, Tao&lt;/author&gt;&lt;author&gt;Joyce, Brian&lt;/author&gt;&lt;author&gt;Yoon, Grace&lt;/author&gt;&lt;author&gt;Zhang, Wei&lt;/author&gt;&lt;author&gt;Schwartz, Joel&lt;/author&gt;&lt;author&gt;Just, Allan&lt;/author&gt;&lt;author&gt;Colicino, Elena&lt;/author&gt;&lt;author&gt;Vokonas, Pantel&lt;/author&gt;&lt;author&gt;Zhao, Lihui&lt;/author&gt;&lt;author&gt;Lv, Jinchi&lt;/author&gt;&lt;author&gt;Baccarelli, Andrea&lt;/author&gt;&lt;author&gt;Hou, Lifang&lt;/author&gt;&lt;author&gt;Liu, Lei&lt;/author&gt;&lt;/authors&gt;&lt;/contributors&gt;&lt;titles&gt;&lt;title&gt;Estimating and testing high-dimensional mediation effects in epigenetic studies&lt;/title&gt;&lt;secondary-title&gt;Bioinformatics&lt;/secondary-title&gt;&lt;/titles&gt;&lt;periodical&gt;&lt;full-title&gt;Bioinformatics&lt;/full-title&gt;&lt;/periodical&gt;&lt;pages&gt;3150-3154&lt;/pages&gt;&lt;volume&gt;32&lt;/volume&gt;&lt;number&gt;20&lt;/number&gt;&lt;dates&gt;&lt;year&gt;2016&lt;/year&gt;&lt;/dates&gt;&lt;isbn&gt;1367-4803&lt;/isbn&gt;&lt;urls&gt;&lt;related-urls&gt;&lt;url&gt;https://doi.org/10.1093/bioinformatics/btw351&lt;/url&gt;&lt;/related-urls&gt;&lt;/urls&gt;&lt;electronic-resource-num&gt;10.1093/bioinformatics/btw351&lt;/electronic-resource-num&gt;&lt;access-date&gt;1/12/2022&lt;/access-date&gt;&lt;/record&gt;&lt;/Cite&gt;&lt;/EndNote&gt;</w:instrText>
      </w:r>
      <w:r>
        <w:rPr>
          <w:rFonts w:ascii="Calibri" w:hAnsi="Calibri" w:cs="Calibri"/>
        </w:rPr>
        <w:fldChar w:fldCharType="separate"/>
      </w:r>
      <w:r>
        <w:rPr>
          <w:rFonts w:ascii="Calibri" w:hAnsi="Calibri" w:cs="Calibri"/>
          <w:noProof/>
        </w:rPr>
        <w:t>(Zhang et al., 2016)</w:t>
      </w:r>
      <w:r>
        <w:rPr>
          <w:rFonts w:ascii="Calibri" w:hAnsi="Calibri" w:cs="Calibri"/>
        </w:rPr>
        <w:fldChar w:fldCharType="end"/>
      </w:r>
      <w:r>
        <w:rPr>
          <w:rFonts w:ascii="Calibri" w:hAnsi="Calibri" w:cs="Calibri"/>
        </w:rPr>
        <w:t xml:space="preserve">. Stage 1 uses sure independent screening to select candidate mediators that are most strongly individually associated with the outcome, selecting </w:t>
      </w:r>
      <w:r w:rsidRPr="0075624E">
        <w:rPr>
          <w:rFonts w:ascii="Calibri" w:hAnsi="Calibri" w:cs="Calibri"/>
          <w:i/>
          <w:iCs/>
        </w:rPr>
        <w:t>d=[2n/log(n)]</w:t>
      </w:r>
      <w:r w:rsidR="007E2AE7">
        <w:rPr>
          <w:rFonts w:ascii="Calibri" w:hAnsi="Calibri" w:cs="Calibri"/>
          <w:i/>
          <w:iCs/>
        </w:rPr>
        <w:t xml:space="preserve"> </w:t>
      </w:r>
      <w:r w:rsidR="007E2AE7">
        <w:rPr>
          <w:rFonts w:ascii="Calibri" w:hAnsi="Calibri" w:cs="Calibri"/>
        </w:rPr>
        <w:t>variables with the</w:t>
      </w:r>
      <w:r>
        <w:rPr>
          <w:rFonts w:ascii="Calibri" w:hAnsi="Calibri" w:cs="Calibri"/>
        </w:rPr>
        <w:t xml:space="preserve"> largest </w:t>
      </w:r>
      <w:r w:rsidR="007E2AE7">
        <w:rPr>
          <w:rFonts w:ascii="Calibri" w:hAnsi="Calibri" w:cs="Calibri"/>
        </w:rPr>
        <w:t>coefficients</w:t>
      </w:r>
      <w:r>
        <w:rPr>
          <w:rFonts w:ascii="Calibri" w:hAnsi="Calibri" w:cs="Calibri"/>
        </w:rPr>
        <w:t xml:space="preserve">, where n is the sample size </w:t>
      </w:r>
      <w:r>
        <w:rPr>
          <w:rFonts w:ascii="Calibri" w:hAnsi="Calibri" w:cs="Calibri"/>
        </w:rPr>
        <w:fldChar w:fldCharType="begin"/>
      </w:r>
      <w:r>
        <w:rPr>
          <w:rFonts w:ascii="Calibri" w:hAnsi="Calibri" w:cs="Calibri"/>
        </w:rPr>
        <w:instrText xml:space="preserve"> ADDIN EN.CITE &lt;EndNote&gt;&lt;Cite&gt;&lt;Author&gt;Fan&lt;/Author&gt;&lt;Year&gt;2008&lt;/Year&gt;&lt;RecNum&gt;57&lt;/RecNum&gt;&lt;DisplayText&gt;(Fan &amp;amp; Lv, 2008)&lt;/DisplayText&gt;&lt;record&gt;&lt;rec-number&gt;57&lt;/rec-number&gt;&lt;foreign-keys&gt;&lt;key app="EN" db-id="5pv2f2fzhfxv2weaa0fvvza0vt0dred9pwt9" timestamp="1669657596" guid="0e91ae94-8400-4ce4-a6ef-9c94a2602be3"&gt;57&lt;/key&gt;&lt;/foreign-keys&gt;&lt;ref-type name="Journal Article"&gt;17&lt;/ref-type&gt;&lt;contributors&gt;&lt;authors&gt;&lt;author&gt;Fan, Jianqing&lt;/author&gt;&lt;author&gt;Lv, Jinchi&lt;/author&gt;&lt;/authors&gt;&lt;/contributors&gt;&lt;titles&gt;&lt;title&gt;Sure independence screening for ultrahigh dimensional feature space&lt;/title&gt;&lt;secondary-title&gt;Journal of the Royal Statistical Society: Series B (Statistical Methodology)&lt;/secondary-title&gt;&lt;/titles&gt;&lt;periodical&gt;&lt;full-title&gt;Journal of the Royal Statistical Society: Series B (Statistical Methodology)&lt;/full-title&gt;&lt;/periodical&gt;&lt;pages&gt;849-911&lt;/pages&gt;&lt;volume&gt;70&lt;/volume&gt;&lt;number&gt;5&lt;/number&gt;&lt;dates&gt;&lt;year&gt;2008&lt;/year&gt;&lt;/dates&gt;&lt;isbn&gt;1369-7412&lt;/isbn&gt;&lt;urls&gt;&lt;/urls&gt;&lt;/record&gt;&lt;/Cite&gt;&lt;/EndNote&gt;</w:instrText>
      </w:r>
      <w:r>
        <w:rPr>
          <w:rFonts w:ascii="Calibri" w:hAnsi="Calibri" w:cs="Calibri"/>
        </w:rPr>
        <w:fldChar w:fldCharType="separate"/>
      </w:r>
      <w:r>
        <w:rPr>
          <w:rFonts w:ascii="Calibri" w:hAnsi="Calibri" w:cs="Calibri"/>
          <w:noProof/>
        </w:rPr>
        <w:t>(Fan &amp; Lv, 2008)</w:t>
      </w:r>
      <w:r>
        <w:rPr>
          <w:rFonts w:ascii="Calibri" w:hAnsi="Calibri" w:cs="Calibri"/>
        </w:rPr>
        <w:fldChar w:fldCharType="end"/>
      </w:r>
      <w:r>
        <w:rPr>
          <w:rFonts w:ascii="Calibri" w:hAnsi="Calibri" w:cs="Calibri"/>
        </w:rPr>
        <w:t xml:space="preserve">. </w:t>
      </w:r>
      <w:commentRangeStart w:id="207"/>
      <w:r>
        <w:rPr>
          <w:rFonts w:ascii="Calibri" w:hAnsi="Calibri" w:cs="Calibri"/>
        </w:rPr>
        <w:t xml:space="preserve">In our analysis, Stage 1 is not applicable given that </w:t>
      </w:r>
      <w:r w:rsidRPr="0075624E">
        <w:rPr>
          <w:rFonts w:ascii="Calibri" w:hAnsi="Calibri" w:cs="Calibri"/>
          <w:i/>
          <w:iCs/>
        </w:rPr>
        <w:t xml:space="preserve">d </w:t>
      </w:r>
      <w:r>
        <w:rPr>
          <w:rFonts w:ascii="Calibri" w:hAnsi="Calibri" w:cs="Calibri"/>
        </w:rPr>
        <w:t xml:space="preserve">= 84 is far greater than the number of mediators considered </w:t>
      </w:r>
      <w:commentRangeEnd w:id="207"/>
      <w:r w:rsidR="00491CD6">
        <w:rPr>
          <w:rStyle w:val="CommentReference"/>
        </w:rPr>
        <w:commentReference w:id="207"/>
      </w:r>
      <w:r>
        <w:rPr>
          <w:rFonts w:ascii="Calibri" w:hAnsi="Calibri" w:cs="Calibri"/>
        </w:rPr>
        <w:t>(19). Stage 2</w:t>
      </w:r>
      <w:r w:rsidR="00504FB0">
        <w:rPr>
          <w:rFonts w:ascii="Calibri" w:hAnsi="Calibri" w:cs="Calibri"/>
        </w:rPr>
        <w:t xml:space="preserve"> is </w:t>
      </w:r>
      <w:r>
        <w:rPr>
          <w:rFonts w:ascii="Calibri" w:hAnsi="Calibri" w:cs="Calibri"/>
        </w:rPr>
        <w:t xml:space="preserve">a minimax-concave penalty (MPC) regularized regression to consider all candidate mediators selected by the screening, identifying </w:t>
      </w:r>
      <w:r w:rsidR="001667A3">
        <w:rPr>
          <w:rFonts w:ascii="Calibri" w:hAnsi="Calibri" w:cs="Calibri"/>
        </w:rPr>
        <w:t>significant predictors of the outcome</w:t>
      </w:r>
      <w:r>
        <w:rPr>
          <w:rFonts w:ascii="Calibri" w:hAnsi="Calibri" w:cs="Calibri"/>
        </w:rPr>
        <w:t xml:space="preserve"> from a correlated set. Stage 3 is joint significance testing, requiring that both the exposure-mediator and mediator-outcome relationships are </w:t>
      </w:r>
      <w:r w:rsidR="000D6914">
        <w:rPr>
          <w:rFonts w:ascii="Calibri" w:hAnsi="Calibri" w:cs="Calibri"/>
        </w:rPr>
        <w:t xml:space="preserve">statistically </w:t>
      </w:r>
      <w:r>
        <w:rPr>
          <w:rFonts w:ascii="Calibri" w:hAnsi="Calibri" w:cs="Calibri"/>
        </w:rPr>
        <w:t>significant</w:t>
      </w:r>
      <w:r w:rsidR="00F12F11">
        <w:rPr>
          <w:rFonts w:ascii="Calibri" w:hAnsi="Calibri" w:cs="Calibri"/>
        </w:rPr>
        <w:t xml:space="preserve">, with a family-wise type I error rate </w:t>
      </w:r>
      <w:r w:rsidR="001667A3">
        <w:rPr>
          <w:rFonts w:ascii="Calibri" w:hAnsi="Calibri" w:cs="Calibri"/>
        </w:rPr>
        <w:t xml:space="preserve">of 5% </w:t>
      </w:r>
      <w:r w:rsidR="00F12F11">
        <w:rPr>
          <w:rFonts w:ascii="Calibri" w:hAnsi="Calibri" w:cs="Calibri"/>
        </w:rPr>
        <w:t xml:space="preserve">maintained by the implementation of the </w:t>
      </w:r>
      <w:r w:rsidR="00504FB0">
        <w:rPr>
          <w:rFonts w:ascii="Calibri" w:hAnsi="Calibri" w:cs="Calibri"/>
        </w:rPr>
        <w:t>Benjamini-Hochberg procedure</w:t>
      </w:r>
      <w:r w:rsidR="00944FCE">
        <w:rPr>
          <w:rFonts w:ascii="Calibri" w:hAnsi="Calibri" w:cs="Calibri"/>
        </w:rPr>
        <w:t xml:space="preserve"> </w:t>
      </w:r>
      <w:r w:rsidR="00944FCE">
        <w:rPr>
          <w:rFonts w:ascii="Calibri" w:hAnsi="Calibri" w:cs="Calibri"/>
        </w:rPr>
        <w:fldChar w:fldCharType="begin"/>
      </w:r>
      <w:r w:rsidR="00944FCE">
        <w:rPr>
          <w:rFonts w:ascii="Calibri" w:hAnsi="Calibri" w:cs="Calibri"/>
        </w:rPr>
        <w:instrText xml:space="preserve"> ADDIN EN.CITE &lt;EndNote&gt;&lt;Cite&gt;&lt;Author&gt;Benjamini&lt;/Author&gt;&lt;Year&gt;1995&lt;/Year&gt;&lt;RecNum&gt;148&lt;/RecNum&gt;&lt;DisplayText&gt;(Benjamini &amp;amp; Hochberg, 1995)&lt;/DisplayText&gt;&lt;record&gt;&lt;rec-number&gt;148&lt;/rec-number&gt;&lt;foreign-keys&gt;&lt;key app="EN" db-id="5pv2f2fzhfxv2weaa0fvvza0vt0dred9pwt9" timestamp="1677124868" guid="1115fda6-b965-48ab-94e0-32be1b24f43a"&gt;148&lt;/key&gt;&lt;/foreign-keys&gt;&lt;ref-type name="Journal Article"&gt;17&lt;/ref-type&gt;&lt;contributors&gt;&lt;authors&gt;&lt;author&gt;Benjamini, Yoav&lt;/author&gt;&lt;author&gt;Hochberg, Yosef&lt;/author&gt;&lt;/authors&gt;&lt;/contributors&gt;&lt;titles&gt;&lt;title&gt;Controlling the False Discovery Rate: A Practical and Powerful Approach to Multiple Testing&lt;/title&gt;&lt;secondary-title&gt;Journal of the Royal Statistical Society. Series B, Methodological&lt;/secondary-title&gt;&lt;/titles&gt;&lt;periodical&gt;&lt;full-title&gt;Journal of the Royal Statistical Society. Series B, Methodological&lt;/full-title&gt;&lt;/periodical&gt;&lt;pages&gt;289-300&lt;/pages&gt;&lt;volume&gt;57&lt;/volume&gt;&lt;number&gt;1&lt;/number&gt;&lt;keywords&gt;&lt;keyword&gt;Applied statistics&lt;/keyword&gt;&lt;keyword&gt;bonferroni‐type procedures&lt;/keyword&gt;&lt;keyword&gt;Clinical trials&lt;/keyword&gt;&lt;keyword&gt;Error rates&lt;/keyword&gt;&lt;keyword&gt;Exact sciences and technology&lt;/keyword&gt;&lt;keyword&gt;familywise error rate&lt;/keyword&gt;&lt;keyword&gt;Mathematical foundations&lt;/keyword&gt;&lt;keyword&gt;Mathematical procedures&lt;/keyword&gt;&lt;keyword&gt;Mathematics&lt;/keyword&gt;&lt;keyword&gt;Medical research&lt;/keyword&gt;&lt;keyword&gt;Mortality&lt;/keyword&gt;&lt;keyword&gt;multiple‐comparison procedures&lt;/keyword&gt;&lt;keyword&gt;Null hypothesis&lt;/keyword&gt;&lt;keyword&gt;P values&lt;/keyword&gt;&lt;keyword&gt;Physical Sciences&lt;/keyword&gt;&lt;keyword&gt;Probability and statistics&lt;/keyword&gt;&lt;keyword&gt;Random variables&lt;/keyword&gt;&lt;keyword&gt;Science &amp;amp; Technology&lt;/keyword&gt;&lt;keyword&gt;Sciences and techniques of general use&lt;/keyword&gt;&lt;keyword&gt;Statistics&lt;/keyword&gt;&lt;keyword&gt;Statistics &amp;amp; Probability&lt;/keyword&gt;&lt;/keywords&gt;&lt;dates&gt;&lt;year&gt;1995&lt;/year&gt;&lt;/dates&gt;&lt;pub-location&gt;HOBOKEN&lt;/pub-location&gt;&lt;publisher&gt;Blackwell Publishers&lt;/publisher&gt;&lt;isbn&gt;0035-9246&amp;#xD;1369-7412&lt;/isbn&gt;&lt;urls&gt;&lt;/urls&gt;&lt;electronic-resource-num&gt;10.1111/j.2517-6161.1995.tb02031.x&lt;/electronic-resource-num&gt;&lt;/record&gt;&lt;/Cite&gt;&lt;/EndNote&gt;</w:instrText>
      </w:r>
      <w:r w:rsidR="00944FCE">
        <w:rPr>
          <w:rFonts w:ascii="Calibri" w:hAnsi="Calibri" w:cs="Calibri"/>
        </w:rPr>
        <w:fldChar w:fldCharType="separate"/>
      </w:r>
      <w:r w:rsidR="00944FCE">
        <w:rPr>
          <w:rFonts w:ascii="Calibri" w:hAnsi="Calibri" w:cs="Calibri"/>
          <w:noProof/>
        </w:rPr>
        <w:t>(Benjamini &amp; Hochberg, 1995)</w:t>
      </w:r>
      <w:r w:rsidR="00944FCE">
        <w:rPr>
          <w:rFonts w:ascii="Calibri" w:hAnsi="Calibri" w:cs="Calibri"/>
        </w:rPr>
        <w:fldChar w:fldCharType="end"/>
      </w:r>
      <w:r w:rsidR="00944FCE">
        <w:rPr>
          <w:rFonts w:ascii="Calibri" w:hAnsi="Calibri" w:cs="Calibri"/>
        </w:rPr>
        <w:t>.</w:t>
      </w:r>
      <w:r w:rsidR="00F12F11">
        <w:rPr>
          <w:rFonts w:ascii="Calibri" w:hAnsi="Calibri" w:cs="Calibri"/>
        </w:rPr>
        <w:t xml:space="preserve"> All exposure, candidate mediator, and outcome variables involved in this analysis </w:t>
      </w:r>
      <w:r w:rsidR="00893243">
        <w:rPr>
          <w:rFonts w:ascii="Calibri" w:hAnsi="Calibri" w:cs="Calibri"/>
        </w:rPr>
        <w:t>we</w:t>
      </w:r>
      <w:r w:rsidR="00F12F11">
        <w:rPr>
          <w:rFonts w:ascii="Calibri" w:hAnsi="Calibri" w:cs="Calibri"/>
        </w:rPr>
        <w:t xml:space="preserve">re continuously measured and standardized to mean 0 and standard deviation 1 to facilitate interpretable comparisons of effect sizes. </w:t>
      </w:r>
    </w:p>
    <w:p w14:paraId="126F67C3" w14:textId="0C5110F8" w:rsidR="001B1643" w:rsidRDefault="001B1643" w:rsidP="001B1643">
      <w:pPr>
        <w:spacing w:after="240" w:line="360" w:lineRule="auto"/>
        <w:rPr>
          <w:rFonts w:ascii="Calibri" w:hAnsi="Calibri" w:cs="Calibri"/>
        </w:rPr>
      </w:pPr>
      <w:r>
        <w:rPr>
          <w:rFonts w:ascii="Calibri" w:hAnsi="Calibri" w:cs="Calibri"/>
        </w:rPr>
        <w:t xml:space="preserve">We evaluated the main </w:t>
      </w:r>
      <w:r w:rsidR="00944FCE">
        <w:rPr>
          <w:rFonts w:ascii="Calibri" w:hAnsi="Calibri" w:cs="Calibri"/>
        </w:rPr>
        <w:t xml:space="preserve">and mediated </w:t>
      </w:r>
      <w:del w:id="208" w:author="McLaughlin, Katie Anne" w:date="2023-03-31T10:46:00Z">
        <w:r w:rsidDel="00491CD6">
          <w:rPr>
            <w:rFonts w:ascii="Calibri" w:hAnsi="Calibri" w:cs="Calibri"/>
          </w:rPr>
          <w:delText xml:space="preserve">effects </w:delText>
        </w:r>
      </w:del>
      <w:ins w:id="209" w:author="McLaughlin, Katie Anne" w:date="2023-03-31T10:46:00Z">
        <w:r w:rsidR="00491CD6">
          <w:rPr>
            <w:rFonts w:ascii="Calibri" w:hAnsi="Calibri" w:cs="Calibri"/>
          </w:rPr>
          <w:t xml:space="preserve">associations </w:t>
        </w:r>
      </w:ins>
      <w:r>
        <w:rPr>
          <w:rFonts w:ascii="Calibri" w:hAnsi="Calibri" w:cs="Calibri"/>
        </w:rPr>
        <w:t xml:space="preserve">of threat and deprivation on </w:t>
      </w:r>
      <w:r w:rsidR="00944FCE">
        <w:rPr>
          <w:rFonts w:ascii="Calibri" w:hAnsi="Calibri" w:cs="Calibri"/>
        </w:rPr>
        <w:t>the internalizing and externalizing</w:t>
      </w:r>
      <w:r>
        <w:rPr>
          <w:rFonts w:ascii="Calibri" w:hAnsi="Calibri" w:cs="Calibri"/>
        </w:rPr>
        <w:t xml:space="preserve"> adolescent psychopathology outcome</w:t>
      </w:r>
      <w:r w:rsidR="00944FCE">
        <w:rPr>
          <w:rFonts w:ascii="Calibri" w:hAnsi="Calibri" w:cs="Calibri"/>
        </w:rPr>
        <w:t>s</w:t>
      </w:r>
      <w:r>
        <w:rPr>
          <w:rFonts w:ascii="Calibri" w:hAnsi="Calibri" w:cs="Calibri"/>
        </w:rPr>
        <w:t xml:space="preserve">. </w:t>
      </w:r>
      <w:r w:rsidRPr="00FB47D8">
        <w:rPr>
          <w:rFonts w:ascii="Calibri" w:hAnsi="Calibri" w:cs="Calibri"/>
        </w:rPr>
        <w:t>Exposure-</w:t>
      </w:r>
      <w:r>
        <w:rPr>
          <w:rFonts w:ascii="Calibri" w:hAnsi="Calibri" w:cs="Calibri"/>
        </w:rPr>
        <w:t>mediator and exposure-</w:t>
      </w:r>
      <w:r w:rsidRPr="00FB47D8">
        <w:rPr>
          <w:rFonts w:ascii="Calibri" w:hAnsi="Calibri" w:cs="Calibri"/>
        </w:rPr>
        <w:t xml:space="preserve">outcome relationships </w:t>
      </w:r>
      <w:r>
        <w:rPr>
          <w:rFonts w:ascii="Calibri" w:hAnsi="Calibri" w:cs="Calibri"/>
        </w:rPr>
        <w:t>we</w:t>
      </w:r>
      <w:r w:rsidRPr="00FB47D8">
        <w:rPr>
          <w:rFonts w:ascii="Calibri" w:hAnsi="Calibri" w:cs="Calibri"/>
        </w:rPr>
        <w:t xml:space="preserve">re adjusted for age at baseline, biological sex, chronicity of poverty, </w:t>
      </w:r>
      <w:r>
        <w:rPr>
          <w:rFonts w:ascii="Calibri" w:hAnsi="Calibri" w:cs="Calibri"/>
        </w:rPr>
        <w:t xml:space="preserve">and the </w:t>
      </w:r>
      <w:r w:rsidRPr="00FB47D8">
        <w:rPr>
          <w:rFonts w:ascii="Calibri" w:hAnsi="Calibri" w:cs="Calibri"/>
        </w:rPr>
        <w:t>severity of the mother’s depression symptoms in the child’s early lif</w:t>
      </w:r>
      <w:r>
        <w:rPr>
          <w:rFonts w:ascii="Calibri" w:hAnsi="Calibri" w:cs="Calibri"/>
        </w:rPr>
        <w:t>e</w:t>
      </w:r>
      <w:r w:rsidRPr="00FB47D8">
        <w:rPr>
          <w:rFonts w:ascii="Calibri" w:hAnsi="Calibri" w:cs="Calibri"/>
        </w:rPr>
        <w:t>.</w:t>
      </w:r>
      <w:r>
        <w:rPr>
          <w:rFonts w:ascii="Calibri" w:hAnsi="Calibri" w:cs="Calibri"/>
        </w:rPr>
        <w:t xml:space="preserve"> Mediator-outcome models were additionally </w:t>
      </w:r>
      <w:r w:rsidRPr="00FB47D8">
        <w:rPr>
          <w:rFonts w:ascii="Calibri" w:hAnsi="Calibri" w:cs="Calibri"/>
        </w:rPr>
        <w:t>adjusted</w:t>
      </w:r>
      <w:r>
        <w:rPr>
          <w:rFonts w:ascii="Calibri" w:hAnsi="Calibri" w:cs="Calibri"/>
        </w:rPr>
        <w:t xml:space="preserve"> for </w:t>
      </w:r>
      <w:proofErr w:type="gramStart"/>
      <w:r>
        <w:rPr>
          <w:rFonts w:ascii="Calibri" w:hAnsi="Calibri" w:cs="Calibri"/>
        </w:rPr>
        <w:t>both adversity</w:t>
      </w:r>
      <w:proofErr w:type="gramEnd"/>
      <w:r>
        <w:rPr>
          <w:rFonts w:ascii="Calibri" w:hAnsi="Calibri" w:cs="Calibri"/>
        </w:rPr>
        <w:t xml:space="preserve"> </w:t>
      </w:r>
      <w:del w:id="210" w:author="McLaughlin, Katie Anne" w:date="2023-03-31T10:46:00Z">
        <w:r w:rsidR="00776857" w:rsidDel="00491CD6">
          <w:rPr>
            <w:rFonts w:ascii="Calibri" w:hAnsi="Calibri" w:cs="Calibri"/>
          </w:rPr>
          <w:delText xml:space="preserve">exposure </w:delText>
        </w:r>
      </w:del>
      <w:r>
        <w:rPr>
          <w:rFonts w:ascii="Calibri" w:hAnsi="Calibri" w:cs="Calibri"/>
        </w:rPr>
        <w:t>types</w:t>
      </w:r>
      <w:r w:rsidRPr="00FB47D8">
        <w:rPr>
          <w:rFonts w:ascii="Calibri" w:hAnsi="Calibri" w:cs="Calibri"/>
        </w:rPr>
        <w:t xml:space="preserve">. </w:t>
      </w:r>
      <w:r>
        <w:rPr>
          <w:rFonts w:ascii="Calibri" w:hAnsi="Calibri" w:cs="Calibri"/>
        </w:rPr>
        <w:t>In a sensitivity analysis</w:t>
      </w:r>
      <w:r w:rsidR="00944FCE">
        <w:rPr>
          <w:rFonts w:ascii="Calibri" w:hAnsi="Calibri" w:cs="Calibri"/>
        </w:rPr>
        <w:t xml:space="preserve"> for the HIMA procedure</w:t>
      </w:r>
      <w:r>
        <w:rPr>
          <w:rFonts w:ascii="Calibri" w:hAnsi="Calibri" w:cs="Calibri"/>
        </w:rPr>
        <w:t xml:space="preserve">, exposure-mediator and exposure-outcome models for threat </w:t>
      </w:r>
      <w:r>
        <w:rPr>
          <w:rFonts w:ascii="Calibri" w:hAnsi="Calibri" w:cs="Calibri"/>
        </w:rPr>
        <w:lastRenderedPageBreak/>
        <w:t xml:space="preserve">were also adjusted for deprivation and models for deprivation were adjusted for threat </w:t>
      </w:r>
      <w:r w:rsidRPr="00FB47D8">
        <w:rPr>
          <w:rFonts w:ascii="Calibri" w:hAnsi="Calibri" w:cs="Calibri"/>
        </w:rPr>
        <w:t>to account for unmeasured common causes of adversity</w:t>
      </w:r>
      <w:r>
        <w:rPr>
          <w:rFonts w:ascii="Calibri" w:hAnsi="Calibri" w:cs="Calibri"/>
        </w:rPr>
        <w:t>.</w:t>
      </w:r>
    </w:p>
    <w:p w14:paraId="45436932" w14:textId="2EE37AEC" w:rsidR="00944FCE" w:rsidRDefault="00944FCE" w:rsidP="00893243">
      <w:pPr>
        <w:pStyle w:val="NormalWeb"/>
        <w:spacing w:line="360" w:lineRule="auto"/>
        <w:rPr>
          <w:rFonts w:ascii="Calibri" w:hAnsi="Calibri" w:cs="Calibri"/>
        </w:rPr>
      </w:pPr>
      <w:r>
        <w:rPr>
          <w:rFonts w:ascii="Calibri" w:hAnsi="Calibri" w:cs="Calibri"/>
        </w:rPr>
        <w:t>Lastly,</w:t>
      </w:r>
      <w:r w:rsidR="00893243">
        <w:rPr>
          <w:rFonts w:ascii="Calibri" w:hAnsi="Calibri" w:cs="Calibri"/>
        </w:rPr>
        <w:t xml:space="preserve"> for any significant mediator,</w:t>
      </w:r>
      <w:r>
        <w:rPr>
          <w:rFonts w:ascii="Calibri" w:hAnsi="Calibri" w:cs="Calibri"/>
        </w:rPr>
        <w:t xml:space="preserve"> we estimated </w:t>
      </w:r>
      <w:r w:rsidR="00893243">
        <w:rPr>
          <w:rFonts w:ascii="Calibri" w:hAnsi="Calibri" w:cs="Calibri"/>
        </w:rPr>
        <w:t>its</w:t>
      </w:r>
      <w:r>
        <w:rPr>
          <w:rFonts w:ascii="Calibri" w:hAnsi="Calibri" w:cs="Calibri"/>
        </w:rPr>
        <w:t xml:space="preserve"> </w:t>
      </w:r>
      <w:commentRangeStart w:id="211"/>
      <w:r>
        <w:rPr>
          <w:rFonts w:ascii="Calibri" w:hAnsi="Calibri" w:cs="Calibri"/>
        </w:rPr>
        <w:t xml:space="preserve">natural </w:t>
      </w:r>
      <w:commentRangeEnd w:id="211"/>
      <w:r w:rsidR="00491CD6">
        <w:rPr>
          <w:rStyle w:val="CommentReference"/>
        </w:rPr>
        <w:commentReference w:id="211"/>
      </w:r>
      <w:r>
        <w:rPr>
          <w:rFonts w:ascii="Calibri" w:hAnsi="Calibri" w:cs="Calibri"/>
        </w:rPr>
        <w:t>indirect effect</w:t>
      </w:r>
      <w:r w:rsidR="00893243">
        <w:rPr>
          <w:rFonts w:ascii="Calibri" w:hAnsi="Calibri" w:cs="Calibri"/>
        </w:rPr>
        <w:t xml:space="preserve"> on the outcome, quantifying the impact of increasing the mediator phenotype to the level it would naturally take on if the aversity </w:t>
      </w:r>
      <w:del w:id="212" w:author="McLaughlin, Katie Anne" w:date="2023-03-31T10:46:00Z">
        <w:r w:rsidR="00893243" w:rsidDel="00491CD6">
          <w:rPr>
            <w:rFonts w:ascii="Calibri" w:hAnsi="Calibri" w:cs="Calibri"/>
          </w:rPr>
          <w:delText xml:space="preserve">exposure </w:delText>
        </w:r>
      </w:del>
      <w:ins w:id="213" w:author="McLaughlin, Katie Anne" w:date="2023-03-31T10:46:00Z">
        <w:r w:rsidR="00491CD6">
          <w:rPr>
            <w:rFonts w:ascii="Calibri" w:hAnsi="Calibri" w:cs="Calibri"/>
          </w:rPr>
          <w:t>experiences wa</w:t>
        </w:r>
      </w:ins>
      <w:del w:id="214" w:author="McLaughlin, Katie Anne" w:date="2023-03-31T10:46:00Z">
        <w:r w:rsidR="00893243" w:rsidDel="00491CD6">
          <w:rPr>
            <w:rFonts w:ascii="Calibri" w:hAnsi="Calibri" w:cs="Calibri"/>
          </w:rPr>
          <w:delText>i</w:delText>
        </w:r>
      </w:del>
      <w:r w:rsidR="00893243">
        <w:rPr>
          <w:rFonts w:ascii="Calibri" w:hAnsi="Calibri" w:cs="Calibri"/>
        </w:rPr>
        <w:t xml:space="preserve">s increased by a standard deviation. For natural indirect effects and the proportions of the total effect explained by the mediating path, we used bootstrapping to calculate standard errors using the </w:t>
      </w:r>
      <w:proofErr w:type="spellStart"/>
      <w:r w:rsidR="00893243">
        <w:rPr>
          <w:rFonts w:ascii="Calibri" w:hAnsi="Calibri" w:cs="Calibri"/>
        </w:rPr>
        <w:t>CMAverse</w:t>
      </w:r>
      <w:proofErr w:type="spellEnd"/>
      <w:r w:rsidR="00893243">
        <w:rPr>
          <w:rFonts w:ascii="Calibri" w:hAnsi="Calibri" w:cs="Calibri"/>
        </w:rPr>
        <w:t xml:space="preserve"> package in R</w:t>
      </w:r>
      <w:r>
        <w:rPr>
          <w:rFonts w:ascii="Calibri" w:hAnsi="Calibri" w:cs="Calibri"/>
        </w:rPr>
        <w:t xml:space="preserve"> </w:t>
      </w:r>
      <w:r>
        <w:rPr>
          <w:rFonts w:ascii="Calibri" w:hAnsi="Calibri" w:cs="Calibri"/>
        </w:rPr>
        <w:fldChar w:fldCharType="begin"/>
      </w:r>
      <w:r w:rsidR="000D6914">
        <w:rPr>
          <w:rFonts w:ascii="Calibri" w:hAnsi="Calibri" w:cs="Calibri"/>
        </w:rPr>
        <w:instrText xml:space="preserve"> ADDIN EN.CITE &lt;EndNote&gt;&lt;Cite&gt;&lt;Author&gt;Shi&lt;/Author&gt;&lt;Year&gt;2021&lt;/Year&gt;&lt;RecNum&gt;149&lt;/RecNum&gt;&lt;DisplayText&gt;(Shi et al., 2021)&lt;/DisplayText&gt;&lt;record&gt;&lt;rec-number&gt;149&lt;/rec-number&gt;&lt;foreign-keys&gt;&lt;key app="EN" db-id="5pv2f2fzhfxv2weaa0fvvza0vt0dred9pwt9" timestamp="1677125400" guid="23ac8dcc-0905-4e4a-9d90-b840ecde5162"&gt;149&lt;/key&gt;&lt;/foreign-keys&gt;&lt;ref-type name="Journal Article"&gt;17&lt;/ref-type&gt;&lt;contributors&gt;&lt;authors&gt;&lt;author&gt;Shi, Baoyi&lt;/author&gt;&lt;author&gt;Choirat, Christine&lt;/author&gt;&lt;author&gt;Coull, Brent A.&lt;/author&gt;&lt;author&gt;VanderWeele, Tyler J.&lt;/author&gt;&lt;author&gt;Valeri, Linda&lt;/author&gt;&lt;/authors&gt;&lt;/contributors&gt;&lt;titles&gt;&lt;title&gt;CMAverse: A Suite of Functions for Reproducible Causal Mediation Analyses&lt;/title&gt;&lt;secondary-title&gt;Epidemiology (Cambridge, Mass.)&lt;/secondary-title&gt;&lt;/titles&gt;&lt;periodical&gt;&lt;full-title&gt;Epidemiology (Cambridge, Mass.)&lt;/full-title&gt;&lt;/periodical&gt;&lt;pages&gt;E20-E22&lt;/pages&gt;&lt;volume&gt;32&lt;/volume&gt;&lt;number&gt;5&lt;/number&gt;&lt;keywords&gt;&lt;keyword&gt;Life Sciences &amp;amp; Biomedicine&lt;/keyword&gt;&lt;keyword&gt;Public, Environmental &amp;amp; Occupational Health&lt;/keyword&gt;&lt;keyword&gt;Science &amp;amp; Technology&lt;/keyword&gt;&lt;/keywords&gt;&lt;dates&gt;&lt;year&gt;2021&lt;/year&gt;&lt;/dates&gt;&lt;pub-location&gt;PHILADELPHIA&lt;/pub-location&gt;&lt;publisher&gt;Lippincott Williams &amp;amp; Wilkins&lt;/publisher&gt;&lt;isbn&gt;1044-3983&lt;/isbn&gt;&lt;urls&gt;&lt;/urls&gt;&lt;electronic-resource-num&gt;10.1097/EDE.0000000000001378&lt;/electronic-resource-num&gt;&lt;/record&gt;&lt;/Cite&gt;&lt;/EndNote&gt;</w:instrText>
      </w:r>
      <w:r>
        <w:rPr>
          <w:rFonts w:ascii="Calibri" w:hAnsi="Calibri" w:cs="Calibri"/>
        </w:rPr>
        <w:fldChar w:fldCharType="separate"/>
      </w:r>
      <w:r>
        <w:rPr>
          <w:rFonts w:ascii="Calibri" w:hAnsi="Calibri" w:cs="Calibri"/>
          <w:noProof/>
        </w:rPr>
        <w:t>(Shi et al., 2021)</w:t>
      </w:r>
      <w:r>
        <w:rPr>
          <w:rFonts w:ascii="Calibri" w:hAnsi="Calibri" w:cs="Calibri"/>
        </w:rPr>
        <w:fldChar w:fldCharType="end"/>
      </w:r>
      <w:r>
        <w:rPr>
          <w:rFonts w:ascii="Calibri" w:hAnsi="Calibri" w:cs="Calibri"/>
        </w:rPr>
        <w:t xml:space="preserve">. </w:t>
      </w:r>
    </w:p>
    <w:p w14:paraId="042D2FBF" w14:textId="67B7E765" w:rsidR="004C6D5D" w:rsidRDefault="004C6D5D">
      <w:pPr>
        <w:rPr>
          <w:rFonts w:asciiTheme="minorHAnsi" w:hAnsiTheme="minorHAnsi" w:cstheme="minorHAnsi"/>
        </w:rPr>
      </w:pPr>
    </w:p>
    <w:p w14:paraId="2A4CB673" w14:textId="77777777" w:rsidR="00BB560F" w:rsidRDefault="00BB560F" w:rsidP="00BB560F">
      <w:pPr>
        <w:spacing w:after="240" w:line="360" w:lineRule="auto"/>
        <w:rPr>
          <w:rFonts w:ascii="Calibri" w:hAnsi="Calibri" w:cs="Calibri"/>
        </w:rPr>
      </w:pPr>
      <w:commentRangeStart w:id="215"/>
      <w:r w:rsidRPr="00FB47D8">
        <w:rPr>
          <w:rFonts w:ascii="Calibri" w:hAnsi="Calibri" w:cs="Calibri"/>
          <w:b/>
          <w:bCs/>
          <w:u w:val="single"/>
        </w:rPr>
        <w:t>Results</w:t>
      </w:r>
      <w:commentRangeEnd w:id="215"/>
      <w:r w:rsidR="00491CD6">
        <w:rPr>
          <w:rStyle w:val="CommentReference"/>
        </w:rPr>
        <w:commentReference w:id="215"/>
      </w:r>
    </w:p>
    <w:p w14:paraId="341FBD5D" w14:textId="56832885" w:rsidR="00842299" w:rsidRDefault="00BB560F" w:rsidP="00BB560F">
      <w:pPr>
        <w:spacing w:after="240" w:line="360" w:lineRule="auto"/>
        <w:rPr>
          <w:rFonts w:ascii="Calibri" w:hAnsi="Calibri" w:cs="Calibri"/>
        </w:rPr>
      </w:pPr>
      <w:r>
        <w:rPr>
          <w:rFonts w:ascii="Calibri" w:hAnsi="Calibri" w:cs="Calibri"/>
        </w:rPr>
        <w:t xml:space="preserve">The data was imputed to reconstruct the sample of 227 children for whom </w:t>
      </w:r>
      <w:r w:rsidR="00635CA9">
        <w:rPr>
          <w:rFonts w:ascii="Calibri" w:hAnsi="Calibri" w:cs="Calibri"/>
        </w:rPr>
        <w:t xml:space="preserve">a </w:t>
      </w:r>
      <w:r>
        <w:rPr>
          <w:rFonts w:ascii="Calibri" w:hAnsi="Calibri" w:cs="Calibri"/>
        </w:rPr>
        <w:t>detailed characterization of early life adversity, candidate mediating phenotypes, and psychiatric outcomes w</w:t>
      </w:r>
      <w:r w:rsidR="00635CA9">
        <w:rPr>
          <w:rFonts w:ascii="Calibri" w:hAnsi="Calibri" w:cs="Calibri"/>
        </w:rPr>
        <w:t>as</w:t>
      </w:r>
      <w:r>
        <w:rPr>
          <w:rFonts w:ascii="Calibri" w:hAnsi="Calibri" w:cs="Calibri"/>
        </w:rPr>
        <w:t xml:space="preserve"> collected. Overall sample statistics and proportions of missing data across the key study variables are summarized in </w:t>
      </w:r>
      <w:r w:rsidRPr="00253B47">
        <w:rPr>
          <w:rFonts w:ascii="Calibri" w:hAnsi="Calibri" w:cs="Calibri"/>
          <w:b/>
          <w:bCs/>
          <w:highlight w:val="green"/>
        </w:rPr>
        <w:t>Table A.1</w:t>
      </w:r>
      <w:r w:rsidRPr="00253B47">
        <w:rPr>
          <w:rFonts w:ascii="Calibri" w:hAnsi="Calibri" w:cs="Calibri"/>
          <w:highlight w:val="green"/>
        </w:rPr>
        <w:t xml:space="preserve"> in the Appendix</w:t>
      </w:r>
      <w:r>
        <w:rPr>
          <w:rFonts w:ascii="Calibri" w:hAnsi="Calibri" w:cs="Calibri"/>
        </w:rPr>
        <w:t xml:space="preserve">. </w:t>
      </w:r>
      <w:commentRangeStart w:id="216"/>
      <w:r>
        <w:rPr>
          <w:rFonts w:ascii="Calibri" w:hAnsi="Calibri" w:cs="Calibri"/>
        </w:rPr>
        <w:t xml:space="preserve">The average age of the participating children was 11.47 (SD=0.48) at baseline and </w:t>
      </w:r>
      <w:r w:rsidRPr="005D0B34">
        <w:rPr>
          <w:rFonts w:ascii="Calibri" w:hAnsi="Calibri" w:cs="Calibri"/>
          <w:highlight w:val="magenta"/>
        </w:rPr>
        <w:t>14.XX</w:t>
      </w:r>
      <w:r>
        <w:rPr>
          <w:rFonts w:ascii="Calibri" w:hAnsi="Calibri" w:cs="Calibri"/>
        </w:rPr>
        <w:t xml:space="preserve"> at follow-</w:t>
      </w:r>
      <w:commentRangeStart w:id="217"/>
      <w:r>
        <w:rPr>
          <w:rFonts w:ascii="Calibri" w:hAnsi="Calibri" w:cs="Calibri"/>
        </w:rPr>
        <w:t>up</w:t>
      </w:r>
      <w:commentRangeEnd w:id="217"/>
      <w:r>
        <w:rPr>
          <w:rStyle w:val="CommentReference"/>
        </w:rPr>
        <w:commentReference w:id="217"/>
      </w:r>
      <w:r>
        <w:rPr>
          <w:rFonts w:ascii="Calibri" w:hAnsi="Calibri" w:cs="Calibri"/>
        </w:rPr>
        <w:t xml:space="preserve">. The sample was 48.5% female, with 38.1% having experienced poverty at some point in childhood. Early childhood maternal CES-D depression symptom scores ranged from 12 to 56 (mean=23.94, SD=7.55). </w:t>
      </w:r>
      <w:del w:id="218" w:author="McLaughlin, Katie Anne" w:date="2023-03-31T10:48:00Z">
        <w:r w:rsidDel="00491CD6">
          <w:rPr>
            <w:rFonts w:ascii="Calibri" w:hAnsi="Calibri" w:cs="Calibri"/>
          </w:rPr>
          <w:delText xml:space="preserve">Approximately 84% reported having threatening experiences, while all children had at least some deprivation experiences. </w:delText>
        </w:r>
      </w:del>
      <w:commentRangeEnd w:id="216"/>
      <w:r w:rsidR="00491CD6">
        <w:rPr>
          <w:rStyle w:val="CommentReference"/>
        </w:rPr>
        <w:commentReference w:id="216"/>
      </w:r>
    </w:p>
    <w:p w14:paraId="5C002634" w14:textId="64780830" w:rsidR="00BB560F" w:rsidRDefault="00635CA9" w:rsidP="00BB560F">
      <w:pPr>
        <w:spacing w:after="240" w:line="360" w:lineRule="auto"/>
        <w:rPr>
          <w:rFonts w:ascii="Calibri" w:hAnsi="Calibri" w:cs="Calibri"/>
        </w:rPr>
      </w:pPr>
      <w:r>
        <w:rPr>
          <w:rFonts w:ascii="Calibri" w:hAnsi="Calibri" w:cs="Calibri"/>
        </w:rPr>
        <w:t xml:space="preserve">Pearson correlation coefficients for exposures, candidate mediators, and adolescent psychopathology outcomes </w:t>
      </w:r>
      <w:r w:rsidR="00D426E6">
        <w:rPr>
          <w:rFonts w:ascii="Calibri" w:hAnsi="Calibri" w:cs="Calibri"/>
        </w:rPr>
        <w:t>a</w:t>
      </w:r>
      <w:r>
        <w:rPr>
          <w:rFonts w:ascii="Calibri" w:hAnsi="Calibri" w:cs="Calibri"/>
        </w:rPr>
        <w:t xml:space="preserve">re reported in </w:t>
      </w:r>
      <w:r w:rsidRPr="00253B47">
        <w:rPr>
          <w:rFonts w:ascii="Calibri" w:hAnsi="Calibri" w:cs="Calibri"/>
          <w:b/>
          <w:bCs/>
          <w:highlight w:val="green"/>
        </w:rPr>
        <w:t xml:space="preserve">Table </w:t>
      </w:r>
      <w:r w:rsidRPr="00BB560F">
        <w:rPr>
          <w:rFonts w:ascii="Calibri" w:hAnsi="Calibri" w:cs="Calibri"/>
          <w:b/>
          <w:bCs/>
          <w:highlight w:val="green"/>
        </w:rPr>
        <w:t>2</w:t>
      </w:r>
      <w:r>
        <w:rPr>
          <w:rFonts w:ascii="Calibri" w:hAnsi="Calibri" w:cs="Calibri"/>
        </w:rPr>
        <w:t xml:space="preserve">. </w:t>
      </w:r>
      <w:commentRangeStart w:id="219"/>
      <w:r w:rsidR="00BB560F">
        <w:rPr>
          <w:rFonts w:ascii="Calibri" w:hAnsi="Calibri" w:cs="Calibri"/>
        </w:rPr>
        <w:t>Adversity types were modestly correlated (</w:t>
      </w:r>
      <w:r w:rsidR="002B7043">
        <w:rPr>
          <w:rFonts w:ascii="ρ" w:hAnsi="ρ" w:cs="Calibri"/>
        </w:rPr>
        <w:sym w:font="Symbol" w:char="F072"/>
      </w:r>
      <w:r w:rsidR="002B7043">
        <w:rPr>
          <w:rFonts w:ascii="ρ" w:hAnsi="ρ" w:cs="Calibri"/>
        </w:rPr>
        <w:t>=</w:t>
      </w:r>
      <w:r w:rsidR="00BB560F">
        <w:rPr>
          <w:rFonts w:ascii="Calibri" w:hAnsi="Calibri" w:cs="Calibri"/>
        </w:rPr>
        <w:t xml:space="preserve">0.32). Positive univariate correlations were observed between </w:t>
      </w:r>
      <w:r w:rsidR="00D70840">
        <w:rPr>
          <w:rFonts w:ascii="Calibri" w:hAnsi="Calibri" w:cs="Calibri"/>
        </w:rPr>
        <w:t>both types of adversity and internalizing and externalizing adolescent psychopathology, with threat correlated more strongly with externalizing symptoms</w:t>
      </w:r>
      <w:r w:rsidR="002B7043">
        <w:rPr>
          <w:rFonts w:ascii="Calibri" w:hAnsi="Calibri" w:cs="Calibri"/>
        </w:rPr>
        <w:t xml:space="preserve"> </w:t>
      </w:r>
      <w:r>
        <w:rPr>
          <w:rFonts w:ascii="Calibri" w:hAnsi="Calibri" w:cs="Calibri"/>
        </w:rPr>
        <w:t>(</w:t>
      </w:r>
      <w:r w:rsidR="00E6486F" w:rsidRPr="00E6486F">
        <w:rPr>
          <w:rFonts w:ascii="Calibri" w:hAnsi="Calibri" w:cs="Calibri"/>
        </w:rPr>
        <w:sym w:font="Symbol" w:char="F072"/>
      </w:r>
      <w:r w:rsidR="00E6486F" w:rsidRPr="00E6486F">
        <w:rPr>
          <w:rFonts w:ascii="Calibri" w:hAnsi="Calibri" w:cs="Calibri"/>
        </w:rPr>
        <w:t>=0.22 for internalizing</w:t>
      </w:r>
      <w:r>
        <w:rPr>
          <w:rFonts w:ascii="Calibri" w:hAnsi="Calibri" w:cs="Calibri"/>
        </w:rPr>
        <w:t xml:space="preserve"> vs </w:t>
      </w:r>
      <w:r w:rsidRPr="00E6486F">
        <w:rPr>
          <w:rFonts w:ascii="Calibri" w:hAnsi="Calibri" w:cs="Calibri"/>
        </w:rPr>
        <w:sym w:font="Symbol" w:char="F072"/>
      </w:r>
      <w:r w:rsidRPr="00E6486F">
        <w:rPr>
          <w:rFonts w:ascii="Calibri" w:hAnsi="Calibri" w:cs="Calibri"/>
        </w:rPr>
        <w:t>=0.35 for externalizing</w:t>
      </w:r>
      <w:r w:rsidR="002B7043">
        <w:rPr>
          <w:rFonts w:ascii="Calibri" w:hAnsi="Calibri" w:cs="Calibri"/>
        </w:rPr>
        <w:t>)</w:t>
      </w:r>
      <w:r w:rsidR="00D70840">
        <w:rPr>
          <w:rFonts w:ascii="Calibri" w:hAnsi="Calibri" w:cs="Calibri"/>
        </w:rPr>
        <w:t xml:space="preserve"> and deprivation </w:t>
      </w:r>
      <w:r w:rsidR="00E6486F">
        <w:rPr>
          <w:rFonts w:ascii="Calibri" w:hAnsi="Calibri" w:cs="Calibri"/>
        </w:rPr>
        <w:t xml:space="preserve">similarly associated with both psychopathology </w:t>
      </w:r>
      <w:r w:rsidR="00B35261">
        <w:rPr>
          <w:rFonts w:ascii="Calibri" w:hAnsi="Calibri" w:cs="Calibri"/>
        </w:rPr>
        <w:t>outcomes</w:t>
      </w:r>
      <w:r w:rsidR="002B7043">
        <w:rPr>
          <w:rFonts w:ascii="Calibri" w:hAnsi="Calibri" w:cs="Calibri"/>
        </w:rPr>
        <w:t xml:space="preserve"> </w:t>
      </w:r>
      <w:r w:rsidR="002B7043" w:rsidRPr="00E6486F">
        <w:rPr>
          <w:rFonts w:ascii="Calibri" w:hAnsi="Calibri" w:cs="Calibri"/>
        </w:rPr>
        <w:t>(</w:t>
      </w:r>
      <w:r w:rsidR="00E6486F" w:rsidRPr="00E6486F">
        <w:rPr>
          <w:rFonts w:ascii="Calibri" w:hAnsi="Calibri" w:cs="Calibri"/>
        </w:rPr>
        <w:sym w:font="Symbol" w:char="F072"/>
      </w:r>
      <w:r w:rsidR="00E6486F" w:rsidRPr="00E6486F">
        <w:rPr>
          <w:rFonts w:ascii="Calibri" w:hAnsi="Calibri" w:cs="Calibri"/>
        </w:rPr>
        <w:t xml:space="preserve">=0.30 for internalizing and </w:t>
      </w:r>
      <w:r w:rsidR="00E6486F" w:rsidRPr="00E6486F">
        <w:rPr>
          <w:rFonts w:ascii="Calibri" w:hAnsi="Calibri" w:cs="Calibri"/>
        </w:rPr>
        <w:sym w:font="Symbol" w:char="F072"/>
      </w:r>
      <w:r w:rsidR="00E6486F" w:rsidRPr="00E6486F">
        <w:rPr>
          <w:rFonts w:ascii="Calibri" w:hAnsi="Calibri" w:cs="Calibri"/>
        </w:rPr>
        <w:t>=0.29 for externalizing</w:t>
      </w:r>
      <w:r w:rsidR="002B7043">
        <w:rPr>
          <w:rFonts w:ascii="Calibri" w:hAnsi="Calibri" w:cs="Calibri"/>
        </w:rPr>
        <w:t>)</w:t>
      </w:r>
      <w:r w:rsidR="00D70840">
        <w:rPr>
          <w:rFonts w:ascii="Calibri" w:hAnsi="Calibri" w:cs="Calibri"/>
        </w:rPr>
        <w:t xml:space="preserve">. </w:t>
      </w:r>
      <w:r w:rsidR="00842299">
        <w:rPr>
          <w:rFonts w:ascii="Calibri" w:hAnsi="Calibri" w:cs="Calibri"/>
        </w:rPr>
        <w:t xml:space="preserve">Correlations between adversity exposures and candidate mediators </w:t>
      </w:r>
      <w:r w:rsidR="00793B24">
        <w:rPr>
          <w:rFonts w:ascii="Calibri" w:hAnsi="Calibri" w:cs="Calibri"/>
        </w:rPr>
        <w:t>we</w:t>
      </w:r>
      <w:r w:rsidR="00842299">
        <w:rPr>
          <w:rFonts w:ascii="Calibri" w:hAnsi="Calibri" w:cs="Calibri"/>
        </w:rPr>
        <w:t xml:space="preserve">re </w:t>
      </w:r>
      <w:r>
        <w:rPr>
          <w:rFonts w:ascii="Calibri" w:hAnsi="Calibri" w:cs="Calibri"/>
        </w:rPr>
        <w:t>modest</w:t>
      </w:r>
      <w:r w:rsidR="00842299">
        <w:rPr>
          <w:rFonts w:ascii="Calibri" w:hAnsi="Calibri" w:cs="Calibri"/>
        </w:rPr>
        <w:t>, with strongest negative correlations emerging with respect to theory of mind, language, and reasoning ability. Despite prior findings</w:t>
      </w:r>
      <w:r w:rsidR="00D426E6">
        <w:rPr>
          <w:rFonts w:ascii="Calibri" w:hAnsi="Calibri" w:cs="Calibri"/>
        </w:rPr>
        <w:t xml:space="preserve"> </w:t>
      </w:r>
      <w:r w:rsidR="000016B6">
        <w:rPr>
          <w:rFonts w:ascii="Calibri" w:hAnsi="Calibri" w:cs="Calibri"/>
        </w:rPr>
        <w:t>of deprivation-specific</w:t>
      </w:r>
      <w:r w:rsidR="00D426E6">
        <w:rPr>
          <w:rFonts w:ascii="Calibri" w:hAnsi="Calibri" w:cs="Calibri"/>
        </w:rPr>
        <w:t xml:space="preserve"> effects</w:t>
      </w:r>
      <w:r w:rsidR="00842299">
        <w:rPr>
          <w:rFonts w:ascii="Calibri" w:hAnsi="Calibri" w:cs="Calibri"/>
        </w:rPr>
        <w:t xml:space="preserve">, </w:t>
      </w:r>
      <w:r>
        <w:rPr>
          <w:rFonts w:ascii="Calibri" w:hAnsi="Calibri" w:cs="Calibri"/>
        </w:rPr>
        <w:t>both threat and deprivation were associated with detriments in these characteristics</w:t>
      </w:r>
      <w:r w:rsidR="00842299">
        <w:rPr>
          <w:rFonts w:ascii="Calibri" w:hAnsi="Calibri" w:cs="Calibri"/>
        </w:rPr>
        <w:t xml:space="preserve">. Reactivity </w:t>
      </w:r>
      <w:r w:rsidR="00842299">
        <w:rPr>
          <w:rFonts w:ascii="Calibri" w:hAnsi="Calibri" w:cs="Calibri"/>
        </w:rPr>
        <w:lastRenderedPageBreak/>
        <w:t>to fearful faces ha</w:t>
      </w:r>
      <w:r w:rsidR="00C34B7B">
        <w:rPr>
          <w:rFonts w:ascii="Calibri" w:hAnsi="Calibri" w:cs="Calibri"/>
        </w:rPr>
        <w:t>d</w:t>
      </w:r>
      <w:r w:rsidR="00842299">
        <w:rPr>
          <w:rFonts w:ascii="Calibri" w:hAnsi="Calibri" w:cs="Calibri"/>
        </w:rPr>
        <w:t xml:space="preserve"> discrepant associations with threat and deprivation –</w:t>
      </w:r>
      <w:r>
        <w:rPr>
          <w:rFonts w:ascii="Calibri" w:hAnsi="Calibri" w:cs="Calibri"/>
        </w:rPr>
        <w:t xml:space="preserve"> </w:t>
      </w:r>
      <w:r w:rsidR="00793B24" w:rsidRPr="00FB47D8">
        <w:rPr>
          <w:rFonts w:ascii="Calibri" w:hAnsi="Calibri" w:cs="Calibri"/>
        </w:rPr>
        <w:t>reaction times</w:t>
      </w:r>
      <w:r w:rsidR="00793B24">
        <w:rPr>
          <w:rFonts w:ascii="Calibri" w:hAnsi="Calibri" w:cs="Calibri"/>
        </w:rPr>
        <w:t xml:space="preserve"> on </w:t>
      </w:r>
      <w:r w:rsidR="00793B24" w:rsidRPr="00FB47D8">
        <w:rPr>
          <w:rFonts w:ascii="Calibri" w:hAnsi="Calibri" w:cs="Calibri"/>
        </w:rPr>
        <w:t xml:space="preserve">incongruent vs congruent trials with fearful faces </w:t>
      </w:r>
      <w:r w:rsidR="00793B24">
        <w:rPr>
          <w:rFonts w:ascii="Calibri" w:hAnsi="Calibri" w:cs="Calibri"/>
        </w:rPr>
        <w:t>decreased with increasing</w:t>
      </w:r>
      <w:r w:rsidR="00842299">
        <w:rPr>
          <w:rFonts w:ascii="Calibri" w:hAnsi="Calibri" w:cs="Calibri"/>
        </w:rPr>
        <w:t xml:space="preserve"> threat (</w:t>
      </w:r>
      <w:r w:rsidR="00842299" w:rsidRPr="00E6486F">
        <w:rPr>
          <w:rFonts w:ascii="Calibri" w:hAnsi="Calibri" w:cs="Calibri"/>
        </w:rPr>
        <w:sym w:font="Symbol" w:char="F072"/>
      </w:r>
      <w:r w:rsidR="00842299">
        <w:rPr>
          <w:rFonts w:ascii="Calibri" w:hAnsi="Calibri" w:cs="Calibri"/>
        </w:rPr>
        <w:t xml:space="preserve">=-0.12) but </w:t>
      </w:r>
      <w:r w:rsidR="00793B24">
        <w:rPr>
          <w:rFonts w:ascii="Calibri" w:hAnsi="Calibri" w:cs="Calibri"/>
        </w:rPr>
        <w:t>increased with increasing</w:t>
      </w:r>
      <w:r w:rsidR="00842299">
        <w:rPr>
          <w:rFonts w:ascii="Calibri" w:hAnsi="Calibri" w:cs="Calibri"/>
        </w:rPr>
        <w:t xml:space="preserve"> deprivation (</w:t>
      </w:r>
      <w:r w:rsidR="00842299" w:rsidRPr="00E6486F">
        <w:rPr>
          <w:rFonts w:ascii="Calibri" w:hAnsi="Calibri" w:cs="Calibri"/>
        </w:rPr>
        <w:sym w:font="Symbol" w:char="F072"/>
      </w:r>
      <w:r w:rsidR="00842299">
        <w:rPr>
          <w:rFonts w:ascii="Calibri" w:hAnsi="Calibri" w:cs="Calibri"/>
        </w:rPr>
        <w:t>=0.08)</w:t>
      </w:r>
      <w:r w:rsidR="00793B24">
        <w:rPr>
          <w:rFonts w:ascii="Calibri" w:hAnsi="Calibri" w:cs="Calibri"/>
        </w:rPr>
        <w:t xml:space="preserve">. Tanner stage, reward sensitivity, and theory of mind metrics were estimated to have the strongest crude relationships with the adolescent psychopathology outcomes, but </w:t>
      </w:r>
      <w:r>
        <w:rPr>
          <w:rFonts w:ascii="Calibri" w:hAnsi="Calibri" w:cs="Calibri"/>
        </w:rPr>
        <w:t xml:space="preserve">there were few notable </w:t>
      </w:r>
      <w:r w:rsidR="00793B24">
        <w:rPr>
          <w:rFonts w:ascii="Calibri" w:hAnsi="Calibri" w:cs="Calibri"/>
        </w:rPr>
        <w:t xml:space="preserve">correlations between candidate mediators and outcomes. </w:t>
      </w:r>
      <w:r w:rsidR="002C678B">
        <w:rPr>
          <w:rFonts w:ascii="Calibri" w:hAnsi="Calibri" w:cs="Calibri"/>
        </w:rPr>
        <w:t xml:space="preserve">Correlations among candidate mediators are summarized in </w:t>
      </w:r>
      <w:r w:rsidR="002C678B" w:rsidRPr="002C678B">
        <w:rPr>
          <w:rFonts w:ascii="Calibri" w:hAnsi="Calibri" w:cs="Calibri"/>
          <w:highlight w:val="green"/>
        </w:rPr>
        <w:t xml:space="preserve">Appendix </w:t>
      </w:r>
      <w:r w:rsidR="002C678B" w:rsidRPr="002C678B">
        <w:rPr>
          <w:rFonts w:ascii="Calibri" w:hAnsi="Calibri" w:cs="Calibri"/>
          <w:b/>
          <w:bCs/>
          <w:highlight w:val="green"/>
        </w:rPr>
        <w:t>Table A.2</w:t>
      </w:r>
      <w:r w:rsidR="002C678B">
        <w:rPr>
          <w:rFonts w:ascii="Calibri" w:hAnsi="Calibri" w:cs="Calibri"/>
        </w:rPr>
        <w:t>.</w:t>
      </w:r>
      <w:commentRangeEnd w:id="219"/>
      <w:r w:rsidR="00491CD6">
        <w:rPr>
          <w:rStyle w:val="CommentReference"/>
        </w:rPr>
        <w:commentReference w:id="219"/>
      </w:r>
    </w:p>
    <w:p w14:paraId="390C8623" w14:textId="560B41A9" w:rsidR="00B35261" w:rsidRDefault="00B35261" w:rsidP="00BB560F">
      <w:pPr>
        <w:spacing w:after="240" w:line="360" w:lineRule="auto"/>
        <w:jc w:val="center"/>
        <w:rPr>
          <w:rFonts w:ascii="Calibri" w:hAnsi="Calibri" w:cs="Calibri"/>
        </w:rPr>
      </w:pPr>
      <w:r>
        <w:rPr>
          <w:rFonts w:ascii="Calibri" w:hAnsi="Calibri" w:cs="Calibri"/>
        </w:rPr>
        <w:t>--- Table 2 here ---</w:t>
      </w:r>
    </w:p>
    <w:p w14:paraId="1B7A102A" w14:textId="2E03C6DD" w:rsidR="00D70840" w:rsidRDefault="00B35261" w:rsidP="00B35261">
      <w:pPr>
        <w:spacing w:after="240" w:line="360" w:lineRule="auto"/>
        <w:rPr>
          <w:rFonts w:ascii="Calibri" w:hAnsi="Calibri" w:cs="Calibri"/>
        </w:rPr>
      </w:pPr>
      <w:r w:rsidRPr="00B35261">
        <w:rPr>
          <w:rFonts w:ascii="Calibri" w:hAnsi="Calibri" w:cs="Calibri"/>
          <w:b/>
          <w:bCs/>
          <w:highlight w:val="green"/>
        </w:rPr>
        <w:t>Table 3</w:t>
      </w:r>
      <w:r>
        <w:rPr>
          <w:rFonts w:ascii="Calibri" w:hAnsi="Calibri" w:cs="Calibri"/>
        </w:rPr>
        <w:t xml:space="preserve"> summarizes the results of the HIMA analysis. After adjustment for age, biological sex, poverty chronicity, and severity of maternal depression in early life, the standardized associations between adversity dimensions and psychopathology outcomes remained </w:t>
      </w:r>
      <w:proofErr w:type="gramStart"/>
      <w:r>
        <w:rPr>
          <w:rFonts w:ascii="Calibri" w:hAnsi="Calibri" w:cs="Calibri"/>
        </w:rPr>
        <w:t>similar to</w:t>
      </w:r>
      <w:proofErr w:type="gramEnd"/>
      <w:r>
        <w:rPr>
          <w:rFonts w:ascii="Calibri" w:hAnsi="Calibri" w:cs="Calibri"/>
        </w:rPr>
        <w:t xml:space="preserve"> the crude associations</w:t>
      </w:r>
      <w:r w:rsidR="00D426E6">
        <w:rPr>
          <w:rFonts w:ascii="Calibri" w:hAnsi="Calibri" w:cs="Calibri"/>
        </w:rPr>
        <w:t>,</w:t>
      </w:r>
      <w:r>
        <w:rPr>
          <w:rFonts w:ascii="Calibri" w:hAnsi="Calibri" w:cs="Calibri"/>
        </w:rPr>
        <w:t xml:space="preserve"> with deprivation’s </w:t>
      </w:r>
      <w:commentRangeStart w:id="220"/>
      <w:r>
        <w:rPr>
          <w:rFonts w:ascii="Calibri" w:hAnsi="Calibri" w:cs="Calibri"/>
        </w:rPr>
        <w:t xml:space="preserve">impact </w:t>
      </w:r>
      <w:commentRangeEnd w:id="220"/>
      <w:r w:rsidR="00491CD6">
        <w:rPr>
          <w:rStyle w:val="CommentReference"/>
        </w:rPr>
        <w:commentReference w:id="220"/>
      </w:r>
      <w:r>
        <w:rPr>
          <w:rFonts w:ascii="Calibri" w:hAnsi="Calibri" w:cs="Calibri"/>
        </w:rPr>
        <w:t xml:space="preserve">on internalizing </w:t>
      </w:r>
      <w:r w:rsidR="0078765D">
        <w:rPr>
          <w:rFonts w:ascii="Calibri" w:hAnsi="Calibri" w:cs="Calibri"/>
        </w:rPr>
        <w:t>symptoms becoming more pronounced (</w:t>
      </w:r>
      <w:r w:rsidR="0078765D">
        <w:rPr>
          <w:rFonts w:ascii="Calibri" w:hAnsi="Calibri" w:cs="Calibri"/>
        </w:rPr>
        <w:sym w:font="Symbol" w:char="F062"/>
      </w:r>
      <w:r w:rsidR="0078765D">
        <w:rPr>
          <w:rFonts w:ascii="Calibri" w:hAnsi="Calibri" w:cs="Calibri"/>
        </w:rPr>
        <w:t xml:space="preserve"> = 0.34, 95% CI (0.20,0.48)) and threat’s impact on externalizing symptoms diminishing slightly (</w:t>
      </w:r>
      <w:r w:rsidR="0078765D">
        <w:rPr>
          <w:rFonts w:ascii="Calibri" w:hAnsi="Calibri" w:cs="Calibri"/>
        </w:rPr>
        <w:sym w:font="Symbol" w:char="F062"/>
      </w:r>
      <w:r w:rsidR="0078765D">
        <w:rPr>
          <w:rFonts w:ascii="Calibri" w:hAnsi="Calibri" w:cs="Calibri"/>
        </w:rPr>
        <w:t xml:space="preserve"> = 0.31, 95% CI (0.18,0.44)). The contrast in reaction times on no-reward vs high-reward trials (a measure of reward sensitivity) and pubertal timing were retained as having non-zero associations with internalizing symptoms by the MCP-regularization step of the HIMA algorithm. Greater reward sensitivity emerged as protective against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-0.15, 95% CI (-0.27,-0.03)), and accelerated pubertal timing exacerbated internalizing symptoms (</w:t>
      </w:r>
      <w:r w:rsidR="007D52BE">
        <w:rPr>
          <w:rFonts w:ascii="Calibri" w:hAnsi="Calibri" w:cs="Calibri"/>
        </w:rPr>
        <w:t xml:space="preserve">standardized </w:t>
      </w:r>
      <w:r w:rsidR="0078765D">
        <w:rPr>
          <w:rFonts w:ascii="Calibri" w:hAnsi="Calibri" w:cs="Calibri"/>
        </w:rPr>
        <w:sym w:font="Symbol" w:char="F062"/>
      </w:r>
      <w:r w:rsidR="0078765D">
        <w:rPr>
          <w:rFonts w:ascii="Calibri" w:hAnsi="Calibri" w:cs="Calibri"/>
        </w:rPr>
        <w:t xml:space="preserve"> = 0.19, 95% CI (0.06,0.32)). However, the only </w:t>
      </w:r>
      <w:r w:rsidR="00D426E6">
        <w:rPr>
          <w:rFonts w:ascii="Calibri" w:hAnsi="Calibri" w:cs="Calibri"/>
        </w:rPr>
        <w:t xml:space="preserve">significant </w:t>
      </w:r>
      <w:r w:rsidR="0078765D">
        <w:rPr>
          <w:rFonts w:ascii="Calibri" w:hAnsi="Calibri" w:cs="Calibri"/>
        </w:rPr>
        <w:t>association between adversity and the retained candidate mediator phenotypes was between threat and reward sensitivity</w:t>
      </w:r>
      <w:r w:rsidR="00F44E03">
        <w:rPr>
          <w:rFonts w:ascii="Calibri" w:hAnsi="Calibri" w:cs="Calibri"/>
        </w:rPr>
        <w:t>, with a 1-SD increase in threat experiences decreasing reward sensitivity by 0.20 standard deviations on average</w:t>
      </w:r>
      <w:r w:rsidR="0078765D">
        <w:rPr>
          <w:rFonts w:ascii="Calibri" w:hAnsi="Calibri" w:cs="Calibri"/>
        </w:rPr>
        <w:t xml:space="preserve"> (95% CI (</w:t>
      </w:r>
      <w:r w:rsidR="00F44E03">
        <w:rPr>
          <w:rFonts w:ascii="Calibri" w:hAnsi="Calibri" w:cs="Calibri"/>
        </w:rPr>
        <w:t>-</w:t>
      </w:r>
      <w:r w:rsidR="0078765D">
        <w:rPr>
          <w:rFonts w:ascii="Calibri" w:hAnsi="Calibri" w:cs="Calibri"/>
        </w:rPr>
        <w:t>0.</w:t>
      </w:r>
      <w:r w:rsidR="00F44E03">
        <w:rPr>
          <w:rFonts w:ascii="Calibri" w:hAnsi="Calibri" w:cs="Calibri"/>
        </w:rPr>
        <w:t>33</w:t>
      </w:r>
      <w:r w:rsidR="0078765D">
        <w:rPr>
          <w:rFonts w:ascii="Calibri" w:hAnsi="Calibri" w:cs="Calibri"/>
        </w:rPr>
        <w:t>,</w:t>
      </w:r>
      <w:r w:rsidR="00F44E03">
        <w:rPr>
          <w:rFonts w:ascii="Calibri" w:hAnsi="Calibri" w:cs="Calibri"/>
        </w:rPr>
        <w:t>-0.07</w:t>
      </w:r>
      <w:r w:rsidR="0078765D">
        <w:rPr>
          <w:rFonts w:ascii="Calibri" w:hAnsi="Calibri" w:cs="Calibri"/>
        </w:rPr>
        <w:t>)).</w:t>
      </w:r>
      <w:r w:rsidR="00F44E03">
        <w:rPr>
          <w:rFonts w:ascii="Calibri" w:hAnsi="Calibri" w:cs="Calibri"/>
        </w:rPr>
        <w:t xml:space="preserve"> </w:t>
      </w:r>
    </w:p>
    <w:p w14:paraId="26A47001" w14:textId="088B19E9" w:rsidR="00F44E03" w:rsidRDefault="00F44E03" w:rsidP="00B35261">
      <w:pPr>
        <w:spacing w:after="240" w:line="360" w:lineRule="auto"/>
        <w:rPr>
          <w:rFonts w:ascii="Calibri" w:hAnsi="Calibri" w:cs="Calibri"/>
        </w:rPr>
      </w:pPr>
      <w:r>
        <w:rPr>
          <w:rFonts w:ascii="Calibri" w:hAnsi="Calibri" w:cs="Calibri"/>
        </w:rPr>
        <w:t>A similar set of phenotypes w</w:t>
      </w:r>
      <w:r w:rsidR="00D426E6">
        <w:rPr>
          <w:rFonts w:ascii="Calibri" w:hAnsi="Calibri" w:cs="Calibri"/>
        </w:rPr>
        <w:t>as</w:t>
      </w:r>
      <w:r>
        <w:rPr>
          <w:rFonts w:ascii="Calibri" w:hAnsi="Calibri" w:cs="Calibri"/>
        </w:rPr>
        <w:t xml:space="preserve"> selected as mutually predictive of adolescent externalizing symptoms. A measure of inhibitory control (the accuracy on No-Go trials), pubertal timing, and an alternative measure of reward sensitivity (total stars earned during the Piñata task) were retained in the regularized regression. Accelerated pubertal timing was predictive of greater externalizing symptoms in adolescence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0.21, 95% CI (0.08,0.34)), and greater </w:t>
      </w:r>
      <w:r>
        <w:rPr>
          <w:rFonts w:ascii="Calibri" w:hAnsi="Calibri" w:cs="Calibri"/>
        </w:rPr>
        <w:lastRenderedPageBreak/>
        <w:t>inhibitory control and reward sensitivity were associated with diminished adolescent externalizing symptoms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-0.14, 95% CI (-0.26,-0.02) and </w:t>
      </w:r>
      <w:r w:rsidR="007D52BE">
        <w:rPr>
          <w:rFonts w:ascii="Calibri" w:hAnsi="Calibri" w:cs="Calibri"/>
        </w:rPr>
        <w:t xml:space="preserve">standardized </w:t>
      </w:r>
      <w:r>
        <w:rPr>
          <w:rFonts w:ascii="Calibri" w:hAnsi="Calibri" w:cs="Calibri"/>
        </w:rPr>
        <w:sym w:font="Symbol" w:char="F062"/>
      </w:r>
      <w:r>
        <w:rPr>
          <w:rFonts w:ascii="Calibri" w:hAnsi="Calibri" w:cs="Calibri"/>
        </w:rPr>
        <w:t xml:space="preserve"> = -0.19, 95% CI (-0.31,-0.07), respectively). Neither threat nor deprivation was significantly associated with any of the phenotypes</w:t>
      </w:r>
      <w:r w:rsidR="007D52BE">
        <w:rPr>
          <w:rFonts w:ascii="Calibri" w:hAnsi="Calibri" w:cs="Calibri"/>
        </w:rPr>
        <w:t xml:space="preserve"> selected as predictive of externalizing symptoms</w:t>
      </w:r>
      <w:r>
        <w:rPr>
          <w:rFonts w:ascii="Calibri" w:hAnsi="Calibri" w:cs="Calibri"/>
        </w:rPr>
        <w:t xml:space="preserve">. </w:t>
      </w:r>
    </w:p>
    <w:p w14:paraId="32318EE3" w14:textId="2062DF1A" w:rsidR="00F44E03" w:rsidRDefault="00F44E03" w:rsidP="00B35261">
      <w:pPr>
        <w:spacing w:after="240" w:line="360" w:lineRule="auto"/>
        <w:rPr>
          <w:rFonts w:ascii="Calibri" w:hAnsi="Calibri" w:cs="Calibri"/>
        </w:rPr>
      </w:pPr>
      <w:r>
        <w:rPr>
          <w:rFonts w:ascii="Calibri" w:hAnsi="Calibri" w:cs="Calibri"/>
        </w:rPr>
        <w:t xml:space="preserve">When </w:t>
      </w:r>
      <w:r w:rsidR="007D52BE">
        <w:rPr>
          <w:rFonts w:ascii="Calibri" w:hAnsi="Calibri" w:cs="Calibri"/>
        </w:rPr>
        <w:t xml:space="preserve">the exposure and mediator models in the </w:t>
      </w:r>
      <w:r w:rsidR="00A11B29">
        <w:rPr>
          <w:rFonts w:ascii="Calibri" w:hAnsi="Calibri" w:cs="Calibri"/>
        </w:rPr>
        <w:t xml:space="preserve">HIMA procedure </w:t>
      </w:r>
      <w:r w:rsidR="007D52BE">
        <w:rPr>
          <w:rFonts w:ascii="Calibri" w:hAnsi="Calibri" w:cs="Calibri"/>
        </w:rPr>
        <w:t xml:space="preserve">for threat </w:t>
      </w:r>
      <w:r w:rsidR="00A11B29">
        <w:rPr>
          <w:rFonts w:ascii="Calibri" w:hAnsi="Calibri" w:cs="Calibri"/>
        </w:rPr>
        <w:t>w</w:t>
      </w:r>
      <w:r w:rsidR="00973A47">
        <w:rPr>
          <w:rFonts w:ascii="Calibri" w:hAnsi="Calibri" w:cs="Calibri"/>
        </w:rPr>
        <w:t>ere</w:t>
      </w:r>
      <w:r w:rsidR="00A11B29">
        <w:rPr>
          <w:rFonts w:ascii="Calibri" w:hAnsi="Calibri" w:cs="Calibri"/>
        </w:rPr>
        <w:t xml:space="preserve"> additionally adjusted for deprivation, the reward sensitivity mediating pathway connecting threat and internalizing symptoms remained significant, and no new mediating pathways were found. Interestingly, the overall effect of threat on internalizing symptoms diminished with the addition of deprivation in the model for this outcome, with a 1-SD increase in threat resulting in a 0.16-SD increase in internalizing symptoms (95% CI (0.02,0.29)), down from </w:t>
      </w:r>
      <w:r w:rsidR="00A11B29">
        <w:rPr>
          <w:rFonts w:ascii="Calibri" w:hAnsi="Calibri" w:cs="Calibri"/>
        </w:rPr>
        <w:sym w:font="Symbol" w:char="F062"/>
      </w:r>
      <w:r w:rsidR="00A11B29">
        <w:rPr>
          <w:rFonts w:ascii="Calibri" w:hAnsi="Calibri" w:cs="Calibri"/>
        </w:rPr>
        <w:t xml:space="preserve">=0.22, 95% CI (0.09,0.36). Please refer to </w:t>
      </w:r>
      <w:r w:rsidR="00A11B29" w:rsidRPr="00A11B29">
        <w:rPr>
          <w:rFonts w:ascii="Calibri" w:hAnsi="Calibri" w:cs="Calibri"/>
          <w:b/>
          <w:bCs/>
          <w:highlight w:val="green"/>
        </w:rPr>
        <w:t>Table</w:t>
      </w:r>
      <w:r w:rsidR="00973A47">
        <w:rPr>
          <w:rFonts w:ascii="Calibri" w:hAnsi="Calibri" w:cs="Calibri"/>
          <w:b/>
          <w:bCs/>
          <w:highlight w:val="green"/>
        </w:rPr>
        <w:t>s A.</w:t>
      </w:r>
      <w:r w:rsidR="007D6714">
        <w:rPr>
          <w:rFonts w:ascii="Calibri" w:hAnsi="Calibri" w:cs="Calibri"/>
          <w:b/>
          <w:bCs/>
          <w:highlight w:val="green"/>
        </w:rPr>
        <w:t>3</w:t>
      </w:r>
      <w:del w:id="221" w:author="Ekaterina Sadikova" w:date="2023-03-26T21:22:00Z">
        <w:r w:rsidR="00973A47" w:rsidDel="00CD01ED">
          <w:rPr>
            <w:rFonts w:ascii="Calibri" w:hAnsi="Calibri" w:cs="Calibri"/>
            <w:b/>
            <w:bCs/>
            <w:highlight w:val="green"/>
          </w:rPr>
          <w:delText>a</w:delText>
        </w:r>
      </w:del>
      <w:r w:rsidR="00973A47">
        <w:rPr>
          <w:rFonts w:ascii="Calibri" w:hAnsi="Calibri" w:cs="Calibri"/>
          <w:b/>
          <w:bCs/>
          <w:highlight w:val="green"/>
        </w:rPr>
        <w:t xml:space="preserve"> </w:t>
      </w:r>
      <w:del w:id="222" w:author="Ekaterina Sadikova" w:date="2023-03-26T21:22:00Z">
        <w:r w:rsidR="00973A47" w:rsidDel="00CD01ED">
          <w:rPr>
            <w:rFonts w:ascii="Calibri" w:hAnsi="Calibri" w:cs="Calibri"/>
            <w:b/>
            <w:bCs/>
            <w:highlight w:val="green"/>
          </w:rPr>
          <w:delText>and</w:delText>
        </w:r>
        <w:r w:rsidR="00A11B29" w:rsidRPr="00A11B29" w:rsidDel="00CD01ED">
          <w:rPr>
            <w:rFonts w:ascii="Calibri" w:hAnsi="Calibri" w:cs="Calibri"/>
            <w:b/>
            <w:bCs/>
            <w:highlight w:val="green"/>
          </w:rPr>
          <w:delText xml:space="preserve"> A.</w:delText>
        </w:r>
        <w:r w:rsidR="007D6714" w:rsidDel="00CD01ED">
          <w:rPr>
            <w:rFonts w:ascii="Calibri" w:hAnsi="Calibri" w:cs="Calibri"/>
            <w:b/>
            <w:bCs/>
            <w:highlight w:val="green"/>
          </w:rPr>
          <w:delText>3</w:delText>
        </w:r>
        <w:r w:rsidR="00973A47" w:rsidDel="00CD01ED">
          <w:rPr>
            <w:rFonts w:ascii="Calibri" w:hAnsi="Calibri" w:cs="Calibri"/>
            <w:b/>
            <w:bCs/>
            <w:highlight w:val="green"/>
          </w:rPr>
          <w:delText>b</w:delText>
        </w:r>
        <w:r w:rsidR="00A11B29" w:rsidRPr="00A11B29" w:rsidDel="00CD01ED">
          <w:rPr>
            <w:rFonts w:ascii="Calibri" w:hAnsi="Calibri" w:cs="Calibri"/>
            <w:b/>
            <w:bCs/>
            <w:highlight w:val="green"/>
          </w:rPr>
          <w:delText xml:space="preserve"> </w:delText>
        </w:r>
      </w:del>
      <w:r w:rsidR="00A11B29" w:rsidRPr="00A11B29">
        <w:rPr>
          <w:rFonts w:ascii="Calibri" w:hAnsi="Calibri" w:cs="Calibri"/>
          <w:b/>
          <w:bCs/>
          <w:highlight w:val="green"/>
        </w:rPr>
        <w:t>in the Appendix</w:t>
      </w:r>
      <w:r w:rsidR="00A11B29">
        <w:rPr>
          <w:rFonts w:ascii="Calibri" w:hAnsi="Calibri" w:cs="Calibri"/>
        </w:rPr>
        <w:t xml:space="preserve"> for </w:t>
      </w:r>
      <w:del w:id="223" w:author="Ekaterina Sadikova" w:date="2023-03-26T21:23:00Z">
        <w:r w:rsidR="00A11B29" w:rsidDel="00CD01ED">
          <w:rPr>
            <w:rFonts w:ascii="Calibri" w:hAnsi="Calibri" w:cs="Calibri"/>
          </w:rPr>
          <w:delText xml:space="preserve">a comprehensive comparison of </w:delText>
        </w:r>
      </w:del>
      <w:r w:rsidR="00A11B29">
        <w:rPr>
          <w:rFonts w:ascii="Calibri" w:hAnsi="Calibri" w:cs="Calibri"/>
        </w:rPr>
        <w:t xml:space="preserve">results with </w:t>
      </w:r>
      <w:del w:id="224" w:author="Ekaterina Sadikova" w:date="2023-03-26T21:23:00Z">
        <w:r w:rsidR="00A11B29" w:rsidDel="00CD01ED">
          <w:rPr>
            <w:rFonts w:ascii="Calibri" w:hAnsi="Calibri" w:cs="Calibri"/>
          </w:rPr>
          <w:delText xml:space="preserve">and without </w:delText>
        </w:r>
      </w:del>
      <w:r w:rsidR="00A11B29">
        <w:rPr>
          <w:rFonts w:ascii="Calibri" w:hAnsi="Calibri" w:cs="Calibri"/>
        </w:rPr>
        <w:t xml:space="preserve">mutual adjustment for the other type of adversity. </w:t>
      </w:r>
    </w:p>
    <w:p w14:paraId="526A4EF2" w14:textId="515BB472" w:rsidR="007516BF" w:rsidRDefault="007516BF" w:rsidP="007516BF">
      <w:pPr>
        <w:spacing w:after="240" w:line="360" w:lineRule="auto"/>
        <w:jc w:val="center"/>
        <w:rPr>
          <w:rFonts w:ascii="Calibri" w:hAnsi="Calibri" w:cs="Calibri"/>
        </w:rPr>
      </w:pPr>
      <w:r>
        <w:rPr>
          <w:rFonts w:ascii="Calibri" w:hAnsi="Calibri" w:cs="Calibri"/>
        </w:rPr>
        <w:t>--- Table 3 here ---</w:t>
      </w:r>
    </w:p>
    <w:p w14:paraId="46264F48" w14:textId="542B7912" w:rsidR="00907D14" w:rsidRDefault="00907D14" w:rsidP="007516BF">
      <w:pPr>
        <w:spacing w:after="240" w:line="360" w:lineRule="auto"/>
        <w:jc w:val="center"/>
        <w:rPr>
          <w:rFonts w:ascii="Calibri" w:hAnsi="Calibri" w:cs="Calibri"/>
        </w:rPr>
      </w:pPr>
      <w:r>
        <w:rPr>
          <w:rFonts w:ascii="Calibri" w:hAnsi="Calibri" w:cs="Calibri"/>
        </w:rPr>
        <w:t>--- Figure 1 here ---</w:t>
      </w:r>
    </w:p>
    <w:p w14:paraId="6F86C73F" w14:textId="6A9B49F7" w:rsidR="00907D14" w:rsidRDefault="007516BF" w:rsidP="00B35261">
      <w:pPr>
        <w:spacing w:after="240" w:line="360" w:lineRule="auto"/>
        <w:rPr>
          <w:rFonts w:ascii="Calibri" w:hAnsi="Calibri" w:cs="Calibri"/>
        </w:rPr>
      </w:pPr>
      <w:r w:rsidRPr="00CD01ED">
        <w:rPr>
          <w:rFonts w:ascii="Calibri" w:hAnsi="Calibri" w:cs="Calibri"/>
          <w:highlight w:val="green"/>
          <w:rPrChange w:id="225" w:author="Ekaterina Sadikova" w:date="2023-03-26T21:23:00Z">
            <w:rPr>
              <w:rFonts w:ascii="Calibri" w:hAnsi="Calibri" w:cs="Calibri"/>
            </w:rPr>
          </w:rPrChange>
        </w:rPr>
        <w:t>Figure 1</w:t>
      </w:r>
      <w:r>
        <w:rPr>
          <w:rFonts w:ascii="Calibri" w:hAnsi="Calibri" w:cs="Calibri"/>
        </w:rPr>
        <w:t xml:space="preserve"> </w:t>
      </w:r>
      <w:commentRangeStart w:id="226"/>
      <w:r>
        <w:rPr>
          <w:rFonts w:ascii="Calibri" w:hAnsi="Calibri" w:cs="Calibri"/>
        </w:rPr>
        <w:t>highlights the identified mediating pathway for threat and internalizing symptoms via reward sensitivity. Threat significantly diminishes reward sensitivity, and in turn, diminished reward sensitivity increases internalizing symptomatology. If the reaction time</w:t>
      </w:r>
      <w:r w:rsidR="00B935E3">
        <w:rPr>
          <w:rFonts w:ascii="Calibri" w:hAnsi="Calibri" w:cs="Calibri"/>
        </w:rPr>
        <w:t xml:space="preserve"> contrast</w:t>
      </w:r>
      <w:r>
        <w:rPr>
          <w:rFonts w:ascii="Calibri" w:hAnsi="Calibri" w:cs="Calibri"/>
        </w:rPr>
        <w:t xml:space="preserve"> to no- vs high-reward </w:t>
      </w:r>
      <w:r w:rsidR="00834618">
        <w:rPr>
          <w:rFonts w:ascii="Calibri" w:hAnsi="Calibri" w:cs="Calibri"/>
        </w:rPr>
        <w:t>tests</w:t>
      </w:r>
      <w:r>
        <w:rPr>
          <w:rFonts w:ascii="Calibri" w:hAnsi="Calibri" w:cs="Calibri"/>
        </w:rPr>
        <w:t xml:space="preserve"> were </w:t>
      </w:r>
      <w:r w:rsidR="002F0858">
        <w:rPr>
          <w:rFonts w:ascii="Calibri" w:hAnsi="Calibri" w:cs="Calibri"/>
        </w:rPr>
        <w:t>set</w:t>
      </w:r>
      <w:r>
        <w:rPr>
          <w:rFonts w:ascii="Calibri" w:hAnsi="Calibri" w:cs="Calibri"/>
        </w:rPr>
        <w:t xml:space="preserve"> to the natural value it would be expected to have if threat is increased by 1 standard deviation, </w:t>
      </w:r>
      <w:r w:rsidR="0090629F">
        <w:rPr>
          <w:rFonts w:ascii="Calibri" w:hAnsi="Calibri" w:cs="Calibri"/>
        </w:rPr>
        <w:t xml:space="preserve">internalizing symptoms would be expected to increase by </w:t>
      </w:r>
      <w:r w:rsidR="0090629F" w:rsidRPr="005D1A71">
        <w:rPr>
          <w:rFonts w:ascii="Calibri" w:hAnsi="Calibri" w:cs="Calibri"/>
        </w:rPr>
        <w:t>0.04 standard deviations, 95% CI (0.0</w:t>
      </w:r>
      <w:r w:rsidR="005D1A71" w:rsidRPr="005D1A71">
        <w:rPr>
          <w:rFonts w:ascii="Calibri" w:hAnsi="Calibri" w:cs="Calibri"/>
        </w:rPr>
        <w:t>1</w:t>
      </w:r>
      <w:r w:rsidR="0090629F" w:rsidRPr="005D1A71">
        <w:rPr>
          <w:rFonts w:ascii="Calibri" w:hAnsi="Calibri" w:cs="Calibri"/>
        </w:rPr>
        <w:t>,0.0</w:t>
      </w:r>
      <w:r w:rsidR="005D1A71" w:rsidRPr="005D1A71">
        <w:rPr>
          <w:rFonts w:ascii="Calibri" w:hAnsi="Calibri" w:cs="Calibri"/>
        </w:rPr>
        <w:t>8</w:t>
      </w:r>
      <w:r w:rsidR="0090629F" w:rsidRPr="005D1A71">
        <w:rPr>
          <w:rFonts w:ascii="Calibri" w:hAnsi="Calibri" w:cs="Calibri"/>
        </w:rPr>
        <w:t>), p-value=0.0</w:t>
      </w:r>
      <w:r w:rsidR="005D1A71" w:rsidRPr="005D1A71">
        <w:rPr>
          <w:rFonts w:ascii="Calibri" w:hAnsi="Calibri" w:cs="Calibri"/>
        </w:rPr>
        <w:t>1</w:t>
      </w:r>
      <w:r w:rsidR="0090629F">
        <w:rPr>
          <w:rFonts w:ascii="Calibri" w:hAnsi="Calibri" w:cs="Calibri"/>
        </w:rPr>
        <w:t xml:space="preserve">. A 1-standard deviation increase in threat expected to increase internalizing symptoms by 0.22 standard deviations, and reward sensitivity is estimated to </w:t>
      </w:r>
      <w:r w:rsidR="0090629F" w:rsidRPr="00C22094">
        <w:rPr>
          <w:rFonts w:ascii="Calibri" w:hAnsi="Calibri" w:cs="Calibri"/>
        </w:rPr>
        <w:t>explain 15.29%, 95% CI (</w:t>
      </w:r>
      <w:r w:rsidR="005D1A71" w:rsidRPr="00C22094">
        <w:rPr>
          <w:rFonts w:ascii="Calibri" w:hAnsi="Calibri" w:cs="Calibri"/>
        </w:rPr>
        <w:t>3.31</w:t>
      </w:r>
      <w:r w:rsidR="0090629F" w:rsidRPr="00C22094">
        <w:rPr>
          <w:rFonts w:ascii="Calibri" w:hAnsi="Calibri" w:cs="Calibri"/>
        </w:rPr>
        <w:t>%,</w:t>
      </w:r>
      <w:r w:rsidR="005D1A71" w:rsidRPr="00C22094">
        <w:rPr>
          <w:rFonts w:ascii="Calibri" w:hAnsi="Calibri" w:cs="Calibri"/>
        </w:rPr>
        <w:t>38.91</w:t>
      </w:r>
      <w:r w:rsidR="0090629F" w:rsidRPr="00C22094">
        <w:rPr>
          <w:rFonts w:ascii="Calibri" w:hAnsi="Calibri" w:cs="Calibri"/>
        </w:rPr>
        <w:t>%)</w:t>
      </w:r>
      <w:r w:rsidR="0090629F">
        <w:rPr>
          <w:rFonts w:ascii="Calibri" w:hAnsi="Calibri" w:cs="Calibri"/>
        </w:rPr>
        <w:t xml:space="preserve"> of threat’s impact. </w:t>
      </w:r>
      <w:commentRangeEnd w:id="226"/>
      <w:r w:rsidR="00491CD6">
        <w:rPr>
          <w:rStyle w:val="CommentReference"/>
        </w:rPr>
        <w:commentReference w:id="226"/>
      </w:r>
    </w:p>
    <w:p w14:paraId="634D1543" w14:textId="1708F6B7" w:rsidR="00D70840" w:rsidRPr="003F30DC" w:rsidRDefault="00D70840" w:rsidP="00D70840">
      <w:pPr>
        <w:spacing w:after="240" w:line="360" w:lineRule="auto"/>
        <w:rPr>
          <w:rFonts w:ascii="Calibri" w:hAnsi="Calibri" w:cs="Calibri"/>
          <w:b/>
          <w:bCs/>
          <w:u w:val="single"/>
        </w:rPr>
      </w:pPr>
      <w:r w:rsidRPr="003F30DC">
        <w:rPr>
          <w:rFonts w:ascii="Calibri" w:hAnsi="Calibri" w:cs="Calibri"/>
          <w:b/>
          <w:bCs/>
          <w:u w:val="single"/>
        </w:rPr>
        <w:t>Discussion</w:t>
      </w:r>
    </w:p>
    <w:p w14:paraId="1DC5376E" w14:textId="102BA8A6" w:rsidR="00C1650C" w:rsidRDefault="00C25841" w:rsidP="00834618">
      <w:pPr>
        <w:spacing w:after="240" w:line="360" w:lineRule="auto"/>
        <w:rPr>
          <w:rFonts w:ascii="Calibri" w:hAnsi="Calibri" w:cs="Calibri"/>
        </w:rPr>
      </w:pPr>
      <w:r>
        <w:rPr>
          <w:rFonts w:ascii="Calibri" w:hAnsi="Calibri" w:cs="Calibri"/>
        </w:rPr>
        <w:t>In th</w:t>
      </w:r>
      <w:r w:rsidR="00A87EA5">
        <w:rPr>
          <w:rFonts w:ascii="Calibri" w:hAnsi="Calibri" w:cs="Calibri"/>
        </w:rPr>
        <w:t>is</w:t>
      </w:r>
      <w:r>
        <w:rPr>
          <w:rFonts w:ascii="Calibri" w:hAnsi="Calibri" w:cs="Calibri"/>
        </w:rPr>
        <w:t xml:space="preserve"> application of a high-dimensional mediation algorithm to a sample with</w:t>
      </w:r>
      <w:r w:rsidR="00A94F27">
        <w:rPr>
          <w:rFonts w:ascii="Calibri" w:hAnsi="Calibri" w:cs="Calibri"/>
        </w:rPr>
        <w:t xml:space="preserve"> longitudinally measured accounts of childhood</w:t>
      </w:r>
      <w:r>
        <w:rPr>
          <w:rFonts w:ascii="Calibri" w:hAnsi="Calibri" w:cs="Calibri"/>
        </w:rPr>
        <w:t xml:space="preserve"> threat and deprivation exposures, 19 cognitive, affective, and developmental phenotypes, and adolescent internalizing and externalizing symptom measures, </w:t>
      </w:r>
      <w:r>
        <w:rPr>
          <w:rFonts w:ascii="Calibri" w:hAnsi="Calibri" w:cs="Calibri"/>
        </w:rPr>
        <w:lastRenderedPageBreak/>
        <w:t>we found that the</w:t>
      </w:r>
      <w:r w:rsidR="00B935E3">
        <w:rPr>
          <w:rFonts w:ascii="Calibri" w:hAnsi="Calibri" w:cs="Calibri"/>
        </w:rPr>
        <w:t xml:space="preserve"> empirically</w:t>
      </w:r>
      <w:r>
        <w:rPr>
          <w:rFonts w:ascii="Calibri" w:hAnsi="Calibri" w:cs="Calibri"/>
        </w:rPr>
        <w:t xml:space="preserve"> strongest mediating pathway connecting threat to internalizing psychopathology is through reward sensitivity. Specifically, threat significantly decrease</w:t>
      </w:r>
      <w:r w:rsidR="007D6714">
        <w:rPr>
          <w:rFonts w:ascii="Calibri" w:hAnsi="Calibri" w:cs="Calibri"/>
        </w:rPr>
        <w:t>d</w:t>
      </w:r>
      <w:r>
        <w:rPr>
          <w:rFonts w:ascii="Calibri" w:hAnsi="Calibri" w:cs="Calibri"/>
        </w:rPr>
        <w:t xml:space="preserve"> reward sensitivity, as measured by the contrast in reaction time in no-reward vs high-reward </w:t>
      </w:r>
      <w:r w:rsidR="007D6714">
        <w:rPr>
          <w:rFonts w:ascii="Calibri" w:hAnsi="Calibri" w:cs="Calibri"/>
        </w:rPr>
        <w:t>Piñata trials</w:t>
      </w:r>
      <w:r>
        <w:rPr>
          <w:rFonts w:ascii="Calibri" w:hAnsi="Calibri" w:cs="Calibri"/>
        </w:rPr>
        <w:t>, which increase</w:t>
      </w:r>
      <w:r w:rsidR="007D6714">
        <w:rPr>
          <w:rFonts w:ascii="Calibri" w:hAnsi="Calibri" w:cs="Calibri"/>
        </w:rPr>
        <w:t>d</w:t>
      </w:r>
      <w:r>
        <w:rPr>
          <w:rFonts w:ascii="Calibri" w:hAnsi="Calibri" w:cs="Calibri"/>
        </w:rPr>
        <w:t xml:space="preserve"> internalizing symptomatology at follow-up. Accelerated pubertal timing and diminished reward sensitivity significantly predicted greater adolescent internalizing and externalizing symptoms, and externalizing symptoms were additionally significantly increased by diminished inhibitory control. </w:t>
      </w:r>
      <w:r w:rsidR="000272B0">
        <w:rPr>
          <w:rFonts w:ascii="Calibri" w:hAnsi="Calibri" w:cs="Calibri"/>
        </w:rPr>
        <w:t>No significant mediating mechanisms were identified for deprivation’s impact on psychopathology.</w:t>
      </w:r>
    </w:p>
    <w:p w14:paraId="5A3A3A25" w14:textId="48767FF0" w:rsidR="00A2632A" w:rsidRPr="00A2632A" w:rsidRDefault="00B5376A" w:rsidP="00A2632A">
      <w:pPr>
        <w:spacing w:after="240" w:line="360" w:lineRule="auto"/>
        <w:rPr>
          <w:rFonts w:ascii="Calibri" w:hAnsi="Calibri" w:cs="Calibri"/>
        </w:rPr>
      </w:pPr>
      <w:r>
        <w:rPr>
          <w:rFonts w:ascii="Calibri" w:hAnsi="Calibri" w:cs="Calibri"/>
        </w:rPr>
        <w:t>Facets of</w:t>
      </w:r>
      <w:r w:rsidR="000272B0">
        <w:rPr>
          <w:rFonts w:ascii="Calibri" w:hAnsi="Calibri" w:cs="Calibri"/>
        </w:rPr>
        <w:t xml:space="preserve"> reward </w:t>
      </w:r>
      <w:r>
        <w:rPr>
          <w:rFonts w:ascii="Calibri" w:hAnsi="Calibri" w:cs="Calibri"/>
        </w:rPr>
        <w:t xml:space="preserve">processing, including sensitivity to </w:t>
      </w:r>
      <w:r w:rsidR="00EF7EC6">
        <w:rPr>
          <w:rFonts w:ascii="Calibri" w:hAnsi="Calibri" w:cs="Calibri"/>
        </w:rPr>
        <w:t>reward value,</w:t>
      </w:r>
      <w:r w:rsidR="000272B0">
        <w:rPr>
          <w:rFonts w:ascii="Calibri" w:hAnsi="Calibri" w:cs="Calibri"/>
        </w:rPr>
        <w:t xml:space="preserve"> ha</w:t>
      </w:r>
      <w:r>
        <w:rPr>
          <w:rFonts w:ascii="Calibri" w:hAnsi="Calibri" w:cs="Calibri"/>
        </w:rPr>
        <w:t>ve</w:t>
      </w:r>
      <w:r w:rsidR="000272B0">
        <w:rPr>
          <w:rFonts w:ascii="Calibri" w:hAnsi="Calibri" w:cs="Calibri"/>
        </w:rPr>
        <w:t xml:space="preserve"> been consistently implicated in </w:t>
      </w:r>
      <w:r w:rsidR="00E85457">
        <w:rPr>
          <w:rFonts w:ascii="Calibri" w:hAnsi="Calibri" w:cs="Calibri"/>
        </w:rPr>
        <w:t>psychopathology</w:t>
      </w:r>
      <w:r>
        <w:rPr>
          <w:rFonts w:ascii="Calibri" w:hAnsi="Calibri" w:cs="Calibri"/>
        </w:rPr>
        <w:t>, such as major depression</w:t>
      </w:r>
      <w:r w:rsidR="00E85457">
        <w:rPr>
          <w:rFonts w:ascii="Calibri" w:hAnsi="Calibri" w:cs="Calibri"/>
        </w:rPr>
        <w:t>,</w:t>
      </w:r>
      <w:r>
        <w:rPr>
          <w:rFonts w:ascii="Calibri" w:hAnsi="Calibri" w:cs="Calibri"/>
        </w:rPr>
        <w:t xml:space="preserve"> bipolar disorder</w:t>
      </w:r>
      <w:r w:rsidR="00E85457">
        <w:rPr>
          <w:rFonts w:ascii="Calibri" w:hAnsi="Calibri" w:cs="Calibri"/>
        </w:rPr>
        <w:t>, anxiety, and externalizing behaviors</w:t>
      </w:r>
      <w:r>
        <w:rPr>
          <w:rFonts w:ascii="Calibri" w:hAnsi="Calibri" w:cs="Calibri"/>
        </w:rPr>
        <w:t xml:space="preserve"> </w:t>
      </w:r>
      <w:r w:rsidR="00EF7EC6">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 </w:instrText>
      </w:r>
      <w:r w:rsidR="00E85457">
        <w:rPr>
          <w:rFonts w:ascii="Calibri" w:hAnsi="Calibri" w:cs="Calibri"/>
        </w:rPr>
        <w:fldChar w:fldCharType="begin">
          <w:fldData xml:space="preserve">PEVuZE5vdGU+PENpdGU+PEF1dGhvcj5BbGxveTwvQXV0aG9yPjxZZWFyPjIwMTY8L1llYXI+PFJl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</w:fldData>
        </w:fldChar>
      </w:r>
      <w:r w:rsidR="00E85457">
        <w:rPr>
          <w:rFonts w:ascii="Calibri" w:hAnsi="Calibri" w:cs="Calibri"/>
        </w:rPr>
        <w:instrText xml:space="preserve"> ADDIN EN.CITE.DATA </w:instrText>
      </w:r>
      <w:r w:rsidR="00E85457">
        <w:rPr>
          <w:rFonts w:ascii="Calibri" w:hAnsi="Calibri" w:cs="Calibri"/>
        </w:rPr>
      </w:r>
      <w:r w:rsidR="00E85457">
        <w:rPr>
          <w:rFonts w:ascii="Calibri" w:hAnsi="Calibri" w:cs="Calibri"/>
        </w:rPr>
        <w:fldChar w:fldCharType="end"/>
      </w:r>
      <w:r w:rsidR="00EF7EC6">
        <w:rPr>
          <w:rFonts w:ascii="Calibri" w:hAnsi="Calibri" w:cs="Calibri"/>
        </w:rPr>
      </w:r>
      <w:r w:rsidR="00EF7EC6">
        <w:rPr>
          <w:rFonts w:ascii="Calibri" w:hAnsi="Calibri" w:cs="Calibri"/>
        </w:rPr>
        <w:fldChar w:fldCharType="separate"/>
      </w:r>
      <w:r w:rsidR="00E85457">
        <w:rPr>
          <w:rFonts w:ascii="Calibri" w:hAnsi="Calibri" w:cs="Calibri"/>
          <w:noProof/>
        </w:rPr>
        <w:t>(Alloy et al., 2016; Cardoso Melo et al., 2022; Nusslock &amp; Alloy, 2017)</w:t>
      </w:r>
      <w:r w:rsidR="00EF7EC6">
        <w:rPr>
          <w:rFonts w:ascii="Calibri" w:hAnsi="Calibri" w:cs="Calibri"/>
        </w:rPr>
        <w:fldChar w:fldCharType="end"/>
      </w:r>
      <w:r>
        <w:rPr>
          <w:rFonts w:ascii="Calibri" w:hAnsi="Calibri" w:cs="Calibri"/>
        </w:rPr>
        <w:t xml:space="preserve">. </w:t>
      </w:r>
      <w:r w:rsidR="001D4B37">
        <w:rPr>
          <w:rFonts w:ascii="Calibri" w:hAnsi="Calibri" w:cs="Calibri"/>
        </w:rPr>
        <w:t xml:space="preserve">Costello’s seminal work identified that anhedonia and a reduction in reward’s effectiveness are critical in the etiology of major depression, and </w:t>
      </w:r>
      <w:r w:rsidR="00E85457">
        <w:rPr>
          <w:rFonts w:ascii="Calibri" w:hAnsi="Calibri" w:cs="Calibri"/>
        </w:rPr>
        <w:t>Gray’s</w:t>
      </w:r>
      <w:r w:rsidR="001D4B37">
        <w:rPr>
          <w:rFonts w:ascii="Calibri" w:hAnsi="Calibri" w:cs="Calibri"/>
        </w:rPr>
        <w:t xml:space="preserve"> Behavioral Approach System emerged as a leading model </w:t>
      </w:r>
      <w:r w:rsidR="00E85457">
        <w:rPr>
          <w:rFonts w:ascii="Calibri" w:hAnsi="Calibri" w:cs="Calibri"/>
        </w:rPr>
        <w:t>for understanding the neurobiology of mood dysregulation</w:t>
      </w:r>
      <w:r w:rsidR="001D4B37">
        <w:rPr>
          <w:rFonts w:ascii="Calibri" w:hAnsi="Calibri" w:cs="Calibri"/>
        </w:rPr>
        <w:t xml:space="preserve"> </w:t>
      </w:r>
      <w:r w:rsidR="001D4B37">
        <w:rPr>
          <w:rFonts w:ascii="Calibri" w:hAnsi="Calibri" w:cs="Calibri"/>
        </w:rPr>
        <w:fldChar w:fldCharType="begin"/>
      </w:r>
      <w:r w:rsidR="00E85457">
        <w:rPr>
          <w:rFonts w:ascii="Calibri" w:hAnsi="Calibri" w:cs="Calibri"/>
        </w:rPr>
        <w:instrText xml:space="preserve"> ADDIN EN.CITE &lt;EndNote&gt;&lt;Cite&gt;&lt;Author&gt;Costello&lt;/Author&gt;&lt;Year&gt;1972&lt;/Year&gt;&lt;RecNum&gt;153&lt;/RecNum&gt;&lt;DisplayText&gt;(Costello, 1972; Gray et al., 1994)&lt;/DisplayText&gt;&lt;record&gt;&lt;rec-number&gt;153&lt;/rec-number&gt;&lt;foreign-keys&gt;&lt;key app="EN" db-id="5pv2f2fzhfxv2weaa0fvvza0vt0dred9pwt9" timestamp="1677457881" guid="db6f880b-321b-41af-a8ac-53791d99914a"&gt;153&lt;/key&gt;&lt;/foreign-keys&gt;&lt;ref-type name="Journal Article"&gt;17&lt;/ref-type&gt;&lt;contributors&gt;&lt;authors&gt;&lt;author&gt;Costello, Charles G&lt;/author&gt;&lt;/authors&gt;&lt;/contributors&gt;&lt;titles&gt;&lt;title&gt;Depression: loss of reinforcers of loss of reinforcer effectiveness?&lt;/title&gt;&lt;secondary-title&gt;Behavior Therapy&lt;/secondary-title&gt;&lt;/titles&gt;&lt;periodical&gt;&lt;full-title&gt;Behavior Therapy&lt;/full-title&gt;&lt;/periodical&gt;&lt;pages&gt;240-247&lt;/pages&gt;&lt;volume&gt;3&lt;/volume&gt;&lt;number&gt;2&lt;/number&gt;&lt;dates&gt;&lt;year&gt;1972&lt;/year&gt;&lt;/dates&gt;&lt;isbn&gt;0005-7894&lt;/isbn&gt;&lt;urls&gt;&lt;/urls&gt;&lt;/record&gt;&lt;/Cite&gt;&lt;Cite&gt;&lt;Author&gt;Gray&lt;/Author&gt;&lt;Year&gt;1994&lt;/Year&gt;&lt;RecNum&gt;154&lt;/RecNum&gt;&lt;record&gt;&lt;rec-number&gt;154&lt;/rec-number&gt;&lt;foreign-keys&gt;&lt;key app="EN" db-id="5pv2f2fzhfxv2weaa0fvvza0vt0dred9pwt9" timestamp="1677458039" guid="52ecc3eb-0b18-44e3-a593-920e920cdb4a"&gt;154&lt;/key&gt;&lt;/foreign-keys&gt;&lt;ref-type name="Journal Article"&gt;17&lt;/ref-type&gt;&lt;contributors&gt;&lt;authors&gt;&lt;author&gt;Gray, Jeffrey A&lt;/author&gt;&lt;author&gt;Van Goozen, SHM&lt;/author&gt;&lt;author&gt;Van de Poll, Nanne E&lt;/author&gt;&lt;author&gt;Sergeant, JA&lt;/author&gt;&lt;/authors&gt;&lt;/contributors&gt;&lt;titles&gt;&lt;title&gt;Framework for a taxonomy of psychiatric disorder&lt;/title&gt;&lt;secondary-title&gt;Emotions: Essays on emotion theory&lt;/secondary-title&gt;&lt;/titles&gt;&lt;periodical&gt;&lt;full-title&gt;Emotions: Essays on emotion theory&lt;/full-title&gt;&lt;/periodical&gt;&lt;pages&gt;29-59&lt;/pages&gt;&lt;volume&gt;12&lt;/volume&gt;&lt;dates&gt;&lt;year&gt;1994&lt;/year&gt;&lt;/dates&gt;&lt;urls&gt;&lt;/urls&gt;&lt;/record&gt;&lt;/Cite&gt;&lt;/EndNote&gt;</w:instrText>
      </w:r>
      <w:r w:rsidR="001D4B37">
        <w:rPr>
          <w:rFonts w:ascii="Calibri" w:hAnsi="Calibri" w:cs="Calibri"/>
        </w:rPr>
        <w:fldChar w:fldCharType="separate"/>
      </w:r>
      <w:r w:rsidR="00E85457">
        <w:rPr>
          <w:rFonts w:ascii="Calibri" w:hAnsi="Calibri" w:cs="Calibri"/>
          <w:noProof/>
        </w:rPr>
        <w:t>(Costello, 1972; Gray et al., 1994)</w:t>
      </w:r>
      <w:r w:rsidR="001D4B37">
        <w:rPr>
          <w:rFonts w:ascii="Calibri" w:hAnsi="Calibri" w:cs="Calibri"/>
        </w:rPr>
        <w:fldChar w:fldCharType="end"/>
      </w:r>
      <w:r w:rsidR="001D4B37">
        <w:rPr>
          <w:rFonts w:ascii="Calibri" w:hAnsi="Calibri" w:cs="Calibri"/>
        </w:rPr>
        <w:t xml:space="preserve">. </w:t>
      </w:r>
      <w:r w:rsidR="00A87EA5">
        <w:rPr>
          <w:rFonts w:ascii="Calibri" w:hAnsi="Calibri" w:cs="Calibri"/>
        </w:rPr>
        <w:t>A recent meta</w:t>
      </w:r>
      <w:r w:rsidR="00B2433F">
        <w:rPr>
          <w:rFonts w:ascii="Calibri" w:hAnsi="Calibri" w:cs="Calibri"/>
        </w:rPr>
        <w:t>-</w:t>
      </w:r>
      <w:r w:rsidR="00A87EA5">
        <w:rPr>
          <w:rFonts w:ascii="Calibri" w:hAnsi="Calibri" w:cs="Calibri"/>
        </w:rPr>
        <w:t>analysis indeed found small but consistent associations between childhood adversity</w:t>
      </w:r>
      <w:r w:rsidR="00B2433F">
        <w:rPr>
          <w:rFonts w:ascii="Calibri" w:hAnsi="Calibri" w:cs="Calibri"/>
        </w:rPr>
        <w:t xml:space="preserve"> and impaired reward processing – specifically deficits in reward learning and valuation – and confirmed that multidimensional reward processing is a likely mechanism by which adversity increases the risk for psychopathology </w:t>
      </w:r>
      <w:r w:rsidR="00B2433F">
        <w:rPr>
          <w:rFonts w:ascii="Calibri" w:hAnsi="Calibri" w:cs="Calibri"/>
        </w:rPr>
        <w:fldChar w:fldCharType="begin"/>
      </w:r>
      <w:r w:rsidR="00A2632A">
        <w:rPr>
          <w:rFonts w:ascii="Calibri" w:hAnsi="Calibri" w:cs="Calibri"/>
        </w:rPr>
        <w:instrText xml:space="preserve"> ADDIN EN.CITE &lt;EndNote&gt;&lt;Cite&gt;&lt;Author&gt;Oltean&lt;/Author&gt;&lt;Year&gt;2022&lt;/Year&gt;&lt;RecNum&gt;155&lt;/RecNum&gt;&lt;DisplayText&gt;(Oltean et al., 2022)&lt;/DisplayText&gt;&lt;record&gt;&lt;rec-number&gt;155&lt;/rec-number&gt;&lt;foreign-keys&gt;&lt;key app="EN" db-id="5pv2f2fzhfxv2weaa0fvvza0vt0dred9pwt9" timestamp="1677507234" guid="d03a4ef2-84ca-4ab1-91c3-8114a9813da3"&gt;155&lt;/key&gt;&lt;/foreign-keys&gt;&lt;ref-type name="Journal Article"&gt;17&lt;/ref-type&gt;&lt;contributors&gt;&lt;authors&gt;&lt;author&gt;Oltean, Lia-Ecaterina&lt;/author&gt;&lt;author&gt;Șoflău, Radu&lt;/author&gt;&lt;author&gt;Miu, Andrei C.&lt;/author&gt;&lt;author&gt;Szentágotai-Tătar, Aurora&lt;/author&gt;&lt;/authors&gt;&lt;/contributors&gt;&lt;titles&gt;&lt;title&gt;Childhood adversity and impaired reward processing: A meta-analysis&lt;/title&gt;&lt;secondary-title&gt;Child abuse &amp;amp; neglect&lt;/secondary-title&gt;&lt;/titles&gt;&lt;periodical&gt;&lt;full-title&gt;Child abuse &amp;amp; neglect&lt;/full-title&gt;&lt;/periodical&gt;&lt;pages&gt;105596-105596&lt;/pages&gt;&lt;keywords&gt;&lt;keyword&gt;Childhood adversity&lt;/keyword&gt;&lt;keyword&gt;Meta-analysis&lt;/keyword&gt;&lt;keyword&gt;Psychopathology&lt;/keyword&gt;&lt;keyword&gt;Reward&lt;/keyword&gt;&lt;/keywords&gt;&lt;dates&gt;&lt;year&gt;2022&lt;/year&gt;&lt;/dates&gt;&lt;pub-location&gt;England&lt;/pub-location&gt;&lt;publisher&gt;Elsevier Ltd&lt;/publisher&gt;&lt;isbn&gt;0145-2134&lt;/isbn&gt;&lt;urls&gt;&lt;/urls&gt;&lt;electronic-resource-num&gt;10.1016/j.chiabu.2022.105596&lt;/electronic-resource-num&gt;&lt;/record&gt;&lt;/Cite&gt;&lt;/EndNote&gt;</w:instrText>
      </w:r>
      <w:r w:rsidR="00B2433F">
        <w:rPr>
          <w:rFonts w:ascii="Calibri" w:hAnsi="Calibri" w:cs="Calibri"/>
        </w:rPr>
        <w:fldChar w:fldCharType="separate"/>
      </w:r>
      <w:r w:rsidR="00B2433F">
        <w:rPr>
          <w:rFonts w:ascii="Calibri" w:hAnsi="Calibri" w:cs="Calibri"/>
          <w:noProof/>
        </w:rPr>
        <w:t>(Oltean et al., 2022)</w:t>
      </w:r>
      <w:r w:rsidR="00B2433F">
        <w:rPr>
          <w:rFonts w:ascii="Calibri" w:hAnsi="Calibri" w:cs="Calibri"/>
        </w:rPr>
        <w:fldChar w:fldCharType="end"/>
      </w:r>
      <w:r w:rsidR="00B2433F">
        <w:rPr>
          <w:rFonts w:ascii="Calibri" w:hAnsi="Calibri" w:cs="Calibri"/>
        </w:rPr>
        <w:t xml:space="preserve">. </w:t>
      </w:r>
      <w:r w:rsidR="003A7D64">
        <w:rPr>
          <w:rFonts w:ascii="Calibri" w:hAnsi="Calibri" w:cs="Calibri"/>
        </w:rPr>
        <w:t xml:space="preserve">A review investigating neurobiological vulnerability to onset and severity of depression underscores consistent findings of blunted reward-related striatal activity in fMRI and EEG studies </w: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 </w:instrText>
      </w:r>
      <w:r w:rsidR="00C51FD4">
        <w:rPr>
          <w:rFonts w:ascii="Calibri" w:hAnsi="Calibri" w:cs="Calibri"/>
        </w:rPr>
        <w:fldChar w:fldCharType="begin">
          <w:fldData xml:space="preserve">PEVuZE5vdGU+PENpdGU+PEF1dGhvcj5Ub2VuZGVyczwvQXV0aG9yPjxZZWFyPjIwMTk8L1llYXI+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==
</w:fldData>
        </w:fldChar>
      </w:r>
      <w:r w:rsidR="00C51FD4">
        <w:rPr>
          <w:rFonts w:ascii="Calibri" w:hAnsi="Calibri" w:cs="Calibri"/>
        </w:rPr>
        <w:instrText xml:space="preserve"> ADDIN EN.CITE.DATA </w:instrText>
      </w:r>
      <w:r w:rsidR="00C51FD4">
        <w:rPr>
          <w:rFonts w:ascii="Calibri" w:hAnsi="Calibri" w:cs="Calibri"/>
        </w:rPr>
      </w:r>
      <w:r w:rsidR="00C51FD4">
        <w:rPr>
          <w:rFonts w:ascii="Calibri" w:hAnsi="Calibri" w:cs="Calibri"/>
        </w:rPr>
        <w:fldChar w:fldCharType="end"/>
      </w:r>
      <w:r w:rsidR="00C51FD4">
        <w:rPr>
          <w:rFonts w:ascii="Calibri" w:hAnsi="Calibri" w:cs="Calibri"/>
        </w:rPr>
      </w:r>
      <w:r w:rsidR="00C51FD4">
        <w:rPr>
          <w:rFonts w:ascii="Calibri" w:hAnsi="Calibri" w:cs="Calibri"/>
        </w:rPr>
        <w:fldChar w:fldCharType="separate"/>
      </w:r>
      <w:r w:rsidR="00C51FD4">
        <w:rPr>
          <w:rFonts w:ascii="Calibri" w:hAnsi="Calibri" w:cs="Calibri"/>
          <w:noProof/>
        </w:rPr>
        <w:t>(Toenders et al., 2019)</w:t>
      </w:r>
      <w:r w:rsidR="00C51FD4">
        <w:rPr>
          <w:rFonts w:ascii="Calibri" w:hAnsi="Calibri" w:cs="Calibri"/>
        </w:rPr>
        <w:fldChar w:fldCharType="end"/>
      </w:r>
      <w:r w:rsidR="003A7D64">
        <w:rPr>
          <w:rFonts w:ascii="Calibri" w:hAnsi="Calibri" w:cs="Calibri"/>
        </w:rPr>
        <w:t xml:space="preserve">. </w:t>
      </w:r>
      <w:r w:rsidR="00A2632A">
        <w:rPr>
          <w:rFonts w:ascii="Calibri" w:hAnsi="Calibri" w:cs="Calibri"/>
        </w:rPr>
        <w:t xml:space="preserve">Fewer studies have investigated specific relationships between dimensions of adversity and reward sensitivity, and the evidence has not been definitive, with some studies finding that reward sensitivity moderates the relationships between threat and psychopathology, while others finding suppression of threat’s impact on adolescent depression through dampened reward sensitivity </w:t>
      </w:r>
      <w:r w:rsidR="00A2632A" w:rsidRPr="005527EE">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A2632A">
        <w:rPr>
          <w:rFonts w:ascii="Calibri" w:hAnsi="Calibri" w:cs="Calibri"/>
        </w:rPr>
        <w:instrText xml:space="preserve"> ADDIN EN.CITE </w:instrText>
      </w:r>
      <w:r w:rsidR="00A2632A">
        <w:rPr>
          <w:rFonts w:ascii="Calibri" w:hAnsi="Calibri" w:cs="Calibri"/>
        </w:rPr>
        <w:fldChar w:fldCharType="begin">
          <w:fldData xml:space="preserve">PEVuZE5vdGU+PENpdGU+PEF1dGhvcj5TaGVyaWRhbjwvQXV0aG9yPjxZZWFyPjIwMTg8L1llYXI+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</w:fldData>
        </w:fldChar>
      </w:r>
      <w:r w:rsidR="00A2632A">
        <w:rPr>
          <w:rFonts w:ascii="Calibri" w:hAnsi="Calibri" w:cs="Calibri"/>
        </w:rPr>
        <w:instrText xml:space="preserve"> ADDIN EN.CITE.DATA </w:instrText>
      </w:r>
      <w:r w:rsidR="00A2632A">
        <w:rPr>
          <w:rFonts w:ascii="Calibri" w:hAnsi="Calibri" w:cs="Calibri"/>
        </w:rPr>
      </w:r>
      <w:r w:rsidR="00A2632A">
        <w:rPr>
          <w:rFonts w:ascii="Calibri" w:hAnsi="Calibri" w:cs="Calibri"/>
        </w:rPr>
        <w:fldChar w:fldCharType="end"/>
      </w:r>
      <w:r w:rsidR="00A2632A" w:rsidRPr="005527EE">
        <w:rPr>
          <w:rFonts w:ascii="Calibri" w:hAnsi="Calibri" w:cs="Calibri"/>
        </w:rPr>
      </w:r>
      <w:r w:rsidR="00A2632A" w:rsidRPr="005527EE">
        <w:rPr>
          <w:rFonts w:ascii="Calibri" w:hAnsi="Calibri" w:cs="Calibri"/>
        </w:rPr>
        <w:fldChar w:fldCharType="separate"/>
      </w:r>
      <w:r w:rsidR="00A2632A">
        <w:rPr>
          <w:rFonts w:ascii="Calibri" w:hAnsi="Calibri" w:cs="Calibri"/>
          <w:noProof/>
        </w:rPr>
        <w:t>(Dennison et al., 2016; Kasparek et al., 2020; Sheridan et al., 2018)</w:t>
      </w:r>
      <w:r w:rsidR="00A2632A" w:rsidRPr="005527EE">
        <w:rPr>
          <w:rFonts w:ascii="Calibri" w:hAnsi="Calibri" w:cs="Calibri"/>
        </w:rPr>
        <w:fldChar w:fldCharType="end"/>
      </w:r>
      <w:r w:rsidR="00A2632A">
        <w:rPr>
          <w:rFonts w:ascii="Calibri" w:hAnsi="Calibri" w:cs="Calibri"/>
        </w:rPr>
        <w:t xml:space="preserve">. </w:t>
      </w:r>
    </w:p>
    <w:p w14:paraId="0E133C72" w14:textId="34F80538" w:rsidR="00C1650C" w:rsidRDefault="00834618" w:rsidP="00834618">
      <w:pPr>
        <w:spacing w:after="240" w:line="360" w:lineRule="auto"/>
        <w:rPr>
          <w:rFonts w:ascii="Calibri" w:hAnsi="Calibri" w:cs="Calibri"/>
        </w:rPr>
      </w:pPr>
      <w:r>
        <w:rPr>
          <w:rFonts w:ascii="Calibri" w:hAnsi="Calibri" w:cs="Calibri"/>
        </w:rPr>
        <w:t xml:space="preserve">Overall, we found that few of the cognitive, affective, and developmental candidate mediator phenotypes were strongly associated with the early-life adversity exposures and adolescent </w:t>
      </w:r>
      <w:r>
        <w:rPr>
          <w:rFonts w:ascii="Calibri" w:hAnsi="Calibri" w:cs="Calibri"/>
        </w:rPr>
        <w:lastRenderedPageBreak/>
        <w:t xml:space="preserve">psychopathology outcomes in this sample. While the literature purports that several of these phenotypes are expected to have differential relationships with dimensions of adversity, we observed few </w:t>
      </w:r>
      <w:r w:rsidR="00980289">
        <w:rPr>
          <w:rFonts w:ascii="Calibri" w:hAnsi="Calibri" w:cs="Calibri"/>
        </w:rPr>
        <w:t>disparate</w:t>
      </w:r>
      <w:r>
        <w:rPr>
          <w:rFonts w:ascii="Calibri" w:hAnsi="Calibri" w:cs="Calibri"/>
        </w:rPr>
        <w:t xml:space="preserve"> associations between </w:t>
      </w:r>
      <w:r w:rsidR="00980289">
        <w:rPr>
          <w:rFonts w:ascii="Calibri" w:hAnsi="Calibri" w:cs="Calibri"/>
        </w:rPr>
        <w:t>the dimensions of adversity</w:t>
      </w:r>
      <w:r>
        <w:rPr>
          <w:rFonts w:ascii="Calibri" w:hAnsi="Calibri" w:cs="Calibri"/>
        </w:rPr>
        <w:t xml:space="preserve"> and the metrics of  </w:t>
      </w:r>
      <w:r w:rsidRPr="00FB47D8">
        <w:rPr>
          <w:rFonts w:ascii="Calibri" w:hAnsi="Calibri" w:cs="Calibri"/>
        </w:rPr>
        <w:t>attention bias to threat, emotion regulation, theory of mind, fear conditioning, pubertal timing, inhibitory control, language ability, reasoning ability, and reward sensitivity</w:t>
      </w:r>
      <w:r>
        <w:rPr>
          <w:rFonts w:ascii="Calibri" w:hAnsi="Calibri" w:cs="Calibri"/>
        </w:rPr>
        <w:t xml:space="preserve">. Accuracy on “No-Go” trials, a metric that was retained as a significant predictor of externalizing psychopathology, was weakly </w:t>
      </w:r>
      <w:r w:rsidR="00980289">
        <w:rPr>
          <w:rFonts w:ascii="Calibri" w:hAnsi="Calibri" w:cs="Calibri"/>
        </w:rPr>
        <w:t xml:space="preserve">disparately </w:t>
      </w:r>
      <w:r>
        <w:rPr>
          <w:rFonts w:ascii="Calibri" w:hAnsi="Calibri" w:cs="Calibri"/>
        </w:rPr>
        <w:t>associated with both dimensions of adversity, with threat slightly increasing and deprivation slightly decreasing it</w:t>
      </w:r>
      <w:r w:rsidR="00C1650C">
        <w:rPr>
          <w:rFonts w:ascii="Calibri" w:hAnsi="Calibri" w:cs="Calibri"/>
        </w:rPr>
        <w:t xml:space="preserve"> when crude associations were considered</w:t>
      </w:r>
      <w:r>
        <w:rPr>
          <w:rFonts w:ascii="Calibri" w:hAnsi="Calibri" w:cs="Calibri"/>
        </w:rPr>
        <w:t>.</w:t>
      </w:r>
      <w:r w:rsidR="00C1650C">
        <w:rPr>
          <w:rFonts w:ascii="Calibri" w:hAnsi="Calibri" w:cs="Calibri"/>
        </w:rPr>
        <w:t xml:space="preserve"> In models adjusted for age, sex, poverty, and family history of depressed mood, however, point estimates for both threat and deprivation were in the same direction. </w:t>
      </w:r>
    </w:p>
    <w:p w14:paraId="03AB183B" w14:textId="2CC314C0" w:rsidR="00834618" w:rsidRDefault="00C1650C" w:rsidP="00834618">
      <w:pPr>
        <w:spacing w:after="240" w:line="360" w:lineRule="auto"/>
        <w:rPr>
          <w:rFonts w:ascii="Calibri" w:hAnsi="Calibri" w:cs="Calibri"/>
        </w:rPr>
      </w:pPr>
      <w:r>
        <w:rPr>
          <w:rFonts w:ascii="Calibri" w:hAnsi="Calibri" w:cs="Calibri"/>
        </w:rPr>
        <w:t>Unlike in other studies, pubertal timing was not associated with greater threat exposure in this sample</w:t>
      </w:r>
      <w:r w:rsidR="007D6714">
        <w:rPr>
          <w:rFonts w:ascii="Calibri" w:hAnsi="Calibri" w:cs="Calibri"/>
        </w:rPr>
        <w:t xml:space="preserve"> </w:t>
      </w:r>
      <w:r w:rsidR="007D6714">
        <w:rPr>
          <w:rFonts w:ascii="Calibri" w:hAnsi="Calibri" w:cs="Calibri"/>
        </w:rPr>
        <w:fldChar w:fldCharType="begin">
          <w:fldData xml:space="preserve">PEVuZE5vdGU+PENpdGU+PEF1dGhvcj5Db2xpY2g8L0F1dGhvcj48WWVhcj4yMDIwPC9ZZWFyPjxS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</w:fldData>
        </w:fldChar>
      </w:r>
      <w:r w:rsidR="007D6714">
        <w:rPr>
          <w:rFonts w:ascii="Calibri" w:hAnsi="Calibri" w:cs="Calibri"/>
        </w:rPr>
        <w:instrText xml:space="preserve"> ADDIN EN.CITE </w:instrText>
      </w:r>
      <w:r w:rsidR="007D6714">
        <w:rPr>
          <w:rFonts w:ascii="Calibri" w:hAnsi="Calibri" w:cs="Calibri"/>
        </w:rPr>
        <w:fldChar w:fldCharType="begin">
          <w:fldData xml:space="preserve">PEVuZE5vdGU+PENpdGU+PEF1dGhvcj5Db2xpY2g8L0F1dGhvcj48WWVhcj4yMDIwPC9ZZWFyPjxS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</w:fldData>
        </w:fldChar>
      </w:r>
      <w:r w:rsidR="007D6714">
        <w:rPr>
          <w:rFonts w:ascii="Calibri" w:hAnsi="Calibri" w:cs="Calibri"/>
        </w:rPr>
        <w:instrText xml:space="preserve"> ADDIN EN.CITE.DATA </w:instrText>
      </w:r>
      <w:r w:rsidR="007D6714">
        <w:rPr>
          <w:rFonts w:ascii="Calibri" w:hAnsi="Calibri" w:cs="Calibri"/>
        </w:rPr>
      </w:r>
      <w:r w:rsidR="007D6714">
        <w:rPr>
          <w:rFonts w:ascii="Calibri" w:hAnsi="Calibri" w:cs="Calibri"/>
        </w:rPr>
        <w:fldChar w:fldCharType="end"/>
      </w:r>
      <w:r w:rsidR="007D6714">
        <w:rPr>
          <w:rFonts w:ascii="Calibri" w:hAnsi="Calibri" w:cs="Calibri"/>
        </w:rPr>
      </w:r>
      <w:r w:rsidR="007D6714">
        <w:rPr>
          <w:rFonts w:ascii="Calibri" w:hAnsi="Calibri" w:cs="Calibri"/>
        </w:rPr>
        <w:fldChar w:fldCharType="separate"/>
      </w:r>
      <w:r w:rsidR="007D6714">
        <w:rPr>
          <w:rFonts w:ascii="Calibri" w:hAnsi="Calibri" w:cs="Calibri"/>
          <w:noProof/>
        </w:rPr>
        <w:t>(Colich et al., 2020; Sumner et al., 2019)</w:t>
      </w:r>
      <w:r w:rsidR="007D6714">
        <w:rPr>
          <w:rFonts w:ascii="Calibri" w:hAnsi="Calibri" w:cs="Calibri"/>
        </w:rPr>
        <w:fldChar w:fldCharType="end"/>
      </w:r>
      <w:r>
        <w:rPr>
          <w:rFonts w:ascii="Calibri" w:hAnsi="Calibri" w:cs="Calibri"/>
        </w:rPr>
        <w:t xml:space="preserve">. </w:t>
      </w:r>
      <w:r w:rsidR="009A557C" w:rsidRPr="009A557C">
        <w:rPr>
          <w:rFonts w:ascii="Calibri" w:hAnsi="Calibri" w:cs="Calibri"/>
        </w:rPr>
        <w:t xml:space="preserve">When we </w:t>
      </w:r>
      <w:r w:rsidR="009A557C">
        <w:rPr>
          <w:rFonts w:ascii="Calibri" w:hAnsi="Calibri" w:cs="Calibri"/>
        </w:rPr>
        <w:t>stratif</w:t>
      </w:r>
      <w:r w:rsidR="005A175C">
        <w:rPr>
          <w:rFonts w:ascii="Calibri" w:hAnsi="Calibri" w:cs="Calibri"/>
        </w:rPr>
        <w:t>ied</w:t>
      </w:r>
      <w:r w:rsidR="009A557C">
        <w:rPr>
          <w:rFonts w:ascii="Calibri" w:hAnsi="Calibri" w:cs="Calibri"/>
        </w:rPr>
        <w:t xml:space="preserve"> the HIMA results by </w:t>
      </w:r>
      <w:r w:rsidR="009A557C" w:rsidRPr="009A557C">
        <w:rPr>
          <w:rFonts w:ascii="Calibri" w:hAnsi="Calibri" w:cs="Calibri"/>
        </w:rPr>
        <w:t>biological sex, however, we s</w:t>
      </w:r>
      <w:r w:rsidR="005A175C">
        <w:rPr>
          <w:rFonts w:ascii="Calibri" w:hAnsi="Calibri" w:cs="Calibri"/>
        </w:rPr>
        <w:t>aw</w:t>
      </w:r>
      <w:r w:rsidR="009A557C" w:rsidRPr="009A557C">
        <w:rPr>
          <w:rFonts w:ascii="Calibri" w:hAnsi="Calibri" w:cs="Calibri"/>
        </w:rPr>
        <w:t xml:space="preserve"> an interesting contrast - threat slightly advance</w:t>
      </w:r>
      <w:r w:rsidR="005A175C">
        <w:rPr>
          <w:rFonts w:ascii="Calibri" w:hAnsi="Calibri" w:cs="Calibri"/>
        </w:rPr>
        <w:t>d</w:t>
      </w:r>
      <w:r w:rsidR="009A557C" w:rsidRPr="009A557C">
        <w:rPr>
          <w:rFonts w:ascii="Calibri" w:hAnsi="Calibri" w:cs="Calibri"/>
        </w:rPr>
        <w:t xml:space="preserve"> pubertal timing for boys in this sample but slow</w:t>
      </w:r>
      <w:r w:rsidR="005A175C">
        <w:rPr>
          <w:rFonts w:ascii="Calibri" w:hAnsi="Calibri" w:cs="Calibri"/>
        </w:rPr>
        <w:t>ed</w:t>
      </w:r>
      <w:r w:rsidR="009A557C" w:rsidRPr="009A557C">
        <w:rPr>
          <w:rFonts w:ascii="Calibri" w:hAnsi="Calibri" w:cs="Calibri"/>
        </w:rPr>
        <w:t xml:space="preserve"> it down for girls</w:t>
      </w:r>
      <w:r w:rsidR="009A557C">
        <w:rPr>
          <w:rFonts w:ascii="Calibri" w:hAnsi="Calibri" w:cs="Calibri"/>
        </w:rPr>
        <w:t xml:space="preserve">, </w:t>
      </w:r>
      <w:r w:rsidR="009A557C" w:rsidRPr="009A557C">
        <w:rPr>
          <w:rFonts w:ascii="Calibri" w:hAnsi="Calibri" w:cs="Calibri"/>
        </w:rPr>
        <w:t xml:space="preserve">although the associations </w:t>
      </w:r>
      <w:r w:rsidR="005A175C">
        <w:rPr>
          <w:rFonts w:ascii="Calibri" w:hAnsi="Calibri" w:cs="Calibri"/>
        </w:rPr>
        <w:t>we</w:t>
      </w:r>
      <w:r w:rsidR="009A557C" w:rsidRPr="009A557C">
        <w:rPr>
          <w:rFonts w:ascii="Calibri" w:hAnsi="Calibri" w:cs="Calibri"/>
        </w:rPr>
        <w:t>re underpowered</w:t>
      </w:r>
      <w:r w:rsidR="00B935E3">
        <w:rPr>
          <w:rFonts w:ascii="Calibri" w:hAnsi="Calibri" w:cs="Calibri"/>
        </w:rPr>
        <w:t xml:space="preserve"> (see </w:t>
      </w:r>
      <w:r w:rsidR="00B935E3" w:rsidRPr="00B935E3">
        <w:rPr>
          <w:rFonts w:ascii="Calibri" w:hAnsi="Calibri" w:cs="Calibri"/>
          <w:highlight w:val="green"/>
        </w:rPr>
        <w:t xml:space="preserve">Appendix </w:t>
      </w:r>
      <w:r w:rsidR="00B935E3" w:rsidRPr="00B935E3">
        <w:rPr>
          <w:rFonts w:ascii="Calibri" w:hAnsi="Calibri" w:cs="Calibri"/>
          <w:b/>
          <w:bCs/>
          <w:highlight w:val="green"/>
        </w:rPr>
        <w:t>Table A.4</w:t>
      </w:r>
      <w:r w:rsidR="00B935E3">
        <w:rPr>
          <w:rFonts w:ascii="Calibri" w:hAnsi="Calibri" w:cs="Calibri"/>
        </w:rPr>
        <w:t>)</w:t>
      </w:r>
      <w:r w:rsidR="009A557C" w:rsidRPr="009A557C">
        <w:rPr>
          <w:rFonts w:ascii="Calibri" w:hAnsi="Calibri" w:cs="Calibri"/>
        </w:rPr>
        <w:t>.</w:t>
      </w:r>
      <w:r w:rsidR="009A557C">
        <w:rPr>
          <w:rFonts w:ascii="Calibri" w:hAnsi="Calibri" w:cs="Calibri"/>
        </w:rPr>
        <w:t xml:space="preserve"> In fact, the emergence of pubertal timing as a significant predictor of internalizing symptomatology appears to be driven by </w:t>
      </w:r>
      <w:r w:rsidR="0075471D">
        <w:rPr>
          <w:rFonts w:ascii="Calibri" w:hAnsi="Calibri" w:cs="Calibri"/>
        </w:rPr>
        <w:t xml:space="preserve">girls – despite the indication that threat may be slowing pubertal timing among girls in this population, </w:t>
      </w:r>
      <w:r w:rsidR="005A175C">
        <w:rPr>
          <w:rFonts w:ascii="Calibri" w:hAnsi="Calibri" w:cs="Calibri"/>
        </w:rPr>
        <w:t>girls</w:t>
      </w:r>
      <w:r w:rsidR="0075471D">
        <w:rPr>
          <w:rFonts w:ascii="Calibri" w:hAnsi="Calibri" w:cs="Calibri"/>
        </w:rPr>
        <w:t xml:space="preserve"> who </w:t>
      </w:r>
      <w:r w:rsidR="005A175C">
        <w:rPr>
          <w:rFonts w:ascii="Calibri" w:hAnsi="Calibri" w:cs="Calibri"/>
        </w:rPr>
        <w:t>we</w:t>
      </w:r>
      <w:r w:rsidR="0075471D">
        <w:rPr>
          <w:rFonts w:ascii="Calibri" w:hAnsi="Calibri" w:cs="Calibri"/>
        </w:rPr>
        <w:t>re advanced in their pubertal development relative to their peers ha</w:t>
      </w:r>
      <w:r w:rsidR="005A175C">
        <w:rPr>
          <w:rFonts w:ascii="Calibri" w:hAnsi="Calibri" w:cs="Calibri"/>
        </w:rPr>
        <w:t>d</w:t>
      </w:r>
      <w:r w:rsidR="0075471D">
        <w:rPr>
          <w:rFonts w:ascii="Calibri" w:hAnsi="Calibri" w:cs="Calibri"/>
        </w:rPr>
        <w:t xml:space="preserve"> </w:t>
      </w:r>
      <w:r w:rsidR="005A175C">
        <w:rPr>
          <w:rFonts w:ascii="Calibri" w:hAnsi="Calibri" w:cs="Calibri"/>
        </w:rPr>
        <w:t>greater</w:t>
      </w:r>
      <w:r w:rsidR="0075471D">
        <w:rPr>
          <w:rFonts w:ascii="Calibri" w:hAnsi="Calibri" w:cs="Calibri"/>
        </w:rPr>
        <w:t xml:space="preserve"> liability for internalizing psychopathology compared to boys who </w:t>
      </w:r>
      <w:r w:rsidR="005A175C">
        <w:rPr>
          <w:rFonts w:ascii="Calibri" w:hAnsi="Calibri" w:cs="Calibri"/>
        </w:rPr>
        <w:t>we</w:t>
      </w:r>
      <w:r w:rsidR="0075471D">
        <w:rPr>
          <w:rFonts w:ascii="Calibri" w:hAnsi="Calibri" w:cs="Calibri"/>
        </w:rPr>
        <w:t>re advanced for their age.</w:t>
      </w:r>
      <w:r w:rsidR="0075471D" w:rsidRPr="0075471D">
        <w:rPr>
          <w:rFonts w:ascii="Calibri" w:hAnsi="Calibri" w:cs="Calibri"/>
        </w:rPr>
        <w:t xml:space="preserve"> </w:t>
      </w:r>
    </w:p>
    <w:p w14:paraId="5C0695BB" w14:textId="23EBCA9D" w:rsidR="00834618" w:rsidRDefault="00C1650C" w:rsidP="00D70840">
      <w:pPr>
        <w:spacing w:after="240" w:line="360" w:lineRule="auto"/>
        <w:rPr>
          <w:rFonts w:ascii="Calibri" w:hAnsi="Calibri" w:cs="Calibri"/>
        </w:rPr>
      </w:pPr>
      <w:r>
        <w:rPr>
          <w:rFonts w:ascii="Calibri" w:hAnsi="Calibri" w:cs="Calibri"/>
        </w:rPr>
        <w:t xml:space="preserve">Another surprising finding in this study was that threat was less strongly associated with adolescent internalizing psychopathology than deprivation. </w:t>
      </w:r>
      <w:r w:rsidR="00463F6E">
        <w:rPr>
          <w:rFonts w:ascii="Calibri" w:hAnsi="Calibri" w:cs="Calibri"/>
        </w:rPr>
        <w:t xml:space="preserve">It has been a consistent finding that </w:t>
      </w:r>
      <w:r w:rsidR="00963FE0">
        <w:rPr>
          <w:rFonts w:ascii="Calibri" w:hAnsi="Calibri" w:cs="Calibri"/>
        </w:rPr>
        <w:t>traumatic</w:t>
      </w:r>
      <w:r w:rsidR="00463F6E">
        <w:rPr>
          <w:rFonts w:ascii="Calibri" w:hAnsi="Calibri" w:cs="Calibri"/>
        </w:rPr>
        <w:t xml:space="preserve"> experiences – </w:t>
      </w:r>
      <w:r w:rsidR="007D6714">
        <w:rPr>
          <w:rFonts w:ascii="Calibri" w:hAnsi="Calibri" w:cs="Calibri"/>
        </w:rPr>
        <w:t>exuding</w:t>
      </w:r>
      <w:r w:rsidR="00463F6E">
        <w:rPr>
          <w:rFonts w:ascii="Calibri" w:hAnsi="Calibri" w:cs="Calibri"/>
        </w:rPr>
        <w:t xml:space="preserve"> harm or a threat of harm to the individual’s physical well-being – </w:t>
      </w:r>
      <w:r w:rsidR="00963FE0">
        <w:rPr>
          <w:rFonts w:ascii="Calibri" w:hAnsi="Calibri" w:cs="Calibri"/>
        </w:rPr>
        <w:t xml:space="preserve">approximately double the risk of developing psychopathology in adolescence and the impact does not attenuate over the lifecourse </w:t>
      </w:r>
      <w:r w:rsidR="00B935E3">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IHRpbWVzdGFtcD0iMTY2OTY1NzU5NiIgZ3VpZD0iOWRlN2U2MTMtMGI1MC00MzczLWJmYzQtNWFl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</w:fldData>
        </w:fldChar>
      </w:r>
      <w:r w:rsidR="00C51FD4">
        <w:rPr>
          <w:rFonts w:ascii="Calibri" w:hAnsi="Calibri" w:cs="Calibri"/>
        </w:rPr>
        <w:instrText xml:space="preserve"> ADDIN EN.CITE </w:instrText>
      </w:r>
      <w:r w:rsidR="00C51FD4">
        <w:rPr>
          <w:rFonts w:ascii="Calibri" w:hAnsi="Calibri" w:cs="Calibri"/>
        </w:rPr>
        <w:fldChar w:fldCharType="begin">
          <w:fldData xml:space="preserve">PEVuZE5vdGU+PENpdGU+PEF1dGhvcj5MZXdpczwvQXV0aG9yPjxZZWFyPjIwMTk8L1llYXI+PFJl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</w:fldData>
        </w:fldChar>
      </w:r>
      <w:r w:rsidR="00C51FD4">
        <w:rPr>
          <w:rFonts w:ascii="Calibri" w:hAnsi="Calibri" w:cs="Calibri"/>
        </w:rPr>
        <w:instrText xml:space="preserve"> ADDIN EN.CITE.DATA </w:instrText>
      </w:r>
      <w:r w:rsidR="00C51FD4">
        <w:rPr>
          <w:rFonts w:ascii="Calibri" w:hAnsi="Calibri" w:cs="Calibri"/>
        </w:rPr>
      </w:r>
      <w:r w:rsidR="00C51FD4">
        <w:rPr>
          <w:rFonts w:ascii="Calibri" w:hAnsi="Calibri" w:cs="Calibri"/>
        </w:rPr>
        <w:fldChar w:fldCharType="end"/>
      </w:r>
      <w:r w:rsidR="00B935E3">
        <w:rPr>
          <w:rFonts w:ascii="Calibri" w:hAnsi="Calibri" w:cs="Calibri"/>
        </w:rPr>
      </w:r>
      <w:r w:rsidR="00B935E3">
        <w:rPr>
          <w:rFonts w:ascii="Calibri" w:hAnsi="Calibri" w:cs="Calibri"/>
        </w:rPr>
        <w:fldChar w:fldCharType="separate"/>
      </w:r>
      <w:r w:rsidR="00C604ED">
        <w:rPr>
          <w:rFonts w:ascii="Calibri" w:hAnsi="Calibri" w:cs="Calibri"/>
          <w:noProof/>
        </w:rPr>
        <w:t>(Kessler et al., 2010; Lewis et al., 2019; McLaughlin et al., 2012)</w:t>
      </w:r>
      <w:r w:rsidR="00B935E3">
        <w:rPr>
          <w:rFonts w:ascii="Calibri" w:hAnsi="Calibri" w:cs="Calibri"/>
        </w:rPr>
        <w:fldChar w:fldCharType="end"/>
      </w:r>
      <w:r w:rsidR="00463F6E">
        <w:rPr>
          <w:rFonts w:ascii="Calibri" w:hAnsi="Calibri" w:cs="Calibri"/>
        </w:rPr>
        <w:t xml:space="preserve">. </w:t>
      </w:r>
      <w:r w:rsidR="00963FE0">
        <w:rPr>
          <w:rFonts w:ascii="Calibri" w:hAnsi="Calibri" w:cs="Calibri"/>
        </w:rPr>
        <w:t>When we stratify the sample by biological sex, we see that threat has a greater influence on both types of adolescent psychopathology among girls (</w:t>
      </w:r>
      <w:r w:rsidR="00963FE0" w:rsidRPr="00963FE0">
        <w:rPr>
          <w:rFonts w:ascii="Calibri" w:hAnsi="Calibri" w:cs="Calibri"/>
          <w:b/>
          <w:bCs/>
          <w:highlight w:val="green"/>
        </w:rPr>
        <w:t>Appendix</w:t>
      </w:r>
      <w:r w:rsidR="00963FE0" w:rsidRPr="003214D7">
        <w:rPr>
          <w:rFonts w:ascii="Calibri" w:hAnsi="Calibri" w:cs="Calibri"/>
          <w:highlight w:val="green"/>
        </w:rPr>
        <w:t xml:space="preserve"> </w:t>
      </w:r>
      <w:r w:rsidR="00963FE0" w:rsidRPr="003214D7">
        <w:rPr>
          <w:rFonts w:ascii="Calibri" w:hAnsi="Calibri" w:cs="Calibri"/>
          <w:b/>
          <w:bCs/>
          <w:highlight w:val="green"/>
        </w:rPr>
        <w:t>Table A.</w:t>
      </w:r>
      <w:r w:rsidR="00963FE0" w:rsidRPr="009A557C">
        <w:rPr>
          <w:rFonts w:ascii="Calibri" w:hAnsi="Calibri" w:cs="Calibri"/>
          <w:b/>
          <w:bCs/>
          <w:highlight w:val="green"/>
        </w:rPr>
        <w:t>4</w:t>
      </w:r>
      <w:r w:rsidR="00963FE0">
        <w:rPr>
          <w:rFonts w:ascii="Calibri" w:hAnsi="Calibri" w:cs="Calibri"/>
        </w:rPr>
        <w:t>), but girls experienced less threat in this sample than boys (</w:t>
      </w:r>
      <w:r w:rsidR="00963FE0" w:rsidRPr="00963FE0">
        <w:rPr>
          <w:rFonts w:ascii="Calibri" w:hAnsi="Calibri" w:cs="Calibri"/>
          <w:b/>
          <w:bCs/>
          <w:highlight w:val="green"/>
        </w:rPr>
        <w:t>Appendix Table A.5</w:t>
      </w:r>
      <w:r w:rsidR="00963FE0">
        <w:rPr>
          <w:rFonts w:ascii="Calibri" w:hAnsi="Calibri" w:cs="Calibri"/>
        </w:rPr>
        <w:t xml:space="preserve">). </w:t>
      </w:r>
      <w:r w:rsidR="00352B9D">
        <w:rPr>
          <w:rFonts w:ascii="Calibri" w:hAnsi="Calibri" w:cs="Calibri"/>
        </w:rPr>
        <w:t xml:space="preserve">Given that </w:t>
      </w:r>
      <w:r w:rsidR="00C22094">
        <w:rPr>
          <w:rFonts w:ascii="Calibri" w:hAnsi="Calibri" w:cs="Calibri"/>
        </w:rPr>
        <w:t xml:space="preserve">the prevalence of internalizing psychopathology among </w:t>
      </w:r>
      <w:r w:rsidR="00C604ED">
        <w:rPr>
          <w:rFonts w:ascii="Calibri" w:hAnsi="Calibri" w:cs="Calibri"/>
        </w:rPr>
        <w:t xml:space="preserve">biologically </w:t>
      </w:r>
      <w:r w:rsidR="00C22094">
        <w:rPr>
          <w:rFonts w:ascii="Calibri" w:hAnsi="Calibri" w:cs="Calibri"/>
        </w:rPr>
        <w:t xml:space="preserve">male vs female adolescents is </w:t>
      </w:r>
      <w:r w:rsidR="00C22094">
        <w:rPr>
          <w:rFonts w:ascii="Calibri" w:hAnsi="Calibri" w:cs="Calibri"/>
        </w:rPr>
        <w:lastRenderedPageBreak/>
        <w:t>generally lower</w:t>
      </w:r>
      <w:r w:rsidR="00352B9D">
        <w:rPr>
          <w:rFonts w:ascii="Calibri" w:hAnsi="Calibri" w:cs="Calibri"/>
        </w:rPr>
        <w:t>, it’s possible that the observed dampening of threat’s impact on internalizing disorders stems from the confluence of these factors</w:t>
      </w:r>
      <w:r w:rsidR="00A2632A">
        <w:rPr>
          <w:rFonts w:ascii="Calibri" w:hAnsi="Calibri" w:cs="Calibri"/>
        </w:rPr>
        <w:t xml:space="preserve"> </w:t>
      </w:r>
      <w:r w:rsidR="00A2632A">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 </w:instrText>
      </w:r>
      <w:r w:rsidR="00E1320F">
        <w:rPr>
          <w:rFonts w:ascii="Calibri" w:hAnsi="Calibri" w:cs="Calibri"/>
        </w:rPr>
        <w:fldChar w:fldCharType="begin">
          <w:fldData xml:space="preserve">PEVuZE5vdGU+PENpdGU+PEF1dGhvcj5IYW5raW48L0F1dGhvcj48WWVhcj4xOTk4PC9ZZWFyPjxS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=
</w:fldData>
        </w:fldChar>
      </w:r>
      <w:r w:rsidR="00E1320F">
        <w:rPr>
          <w:rFonts w:ascii="Calibri" w:hAnsi="Calibri" w:cs="Calibri"/>
        </w:rPr>
        <w:instrText xml:space="preserve"> ADDIN EN.CITE.DATA </w:instrText>
      </w:r>
      <w:r w:rsidR="00E1320F">
        <w:rPr>
          <w:rFonts w:ascii="Calibri" w:hAnsi="Calibri" w:cs="Calibri"/>
        </w:rPr>
      </w:r>
      <w:r w:rsidR="00E1320F">
        <w:rPr>
          <w:rFonts w:ascii="Calibri" w:hAnsi="Calibri" w:cs="Calibri"/>
        </w:rPr>
        <w:fldChar w:fldCharType="end"/>
      </w:r>
      <w:r w:rsidR="00A2632A">
        <w:rPr>
          <w:rFonts w:ascii="Calibri" w:hAnsi="Calibri" w:cs="Calibri"/>
        </w:rPr>
      </w:r>
      <w:r w:rsidR="00A2632A">
        <w:rPr>
          <w:rFonts w:ascii="Calibri" w:hAnsi="Calibri" w:cs="Calibri"/>
        </w:rPr>
        <w:fldChar w:fldCharType="separate"/>
      </w:r>
      <w:r w:rsidR="00A2632A">
        <w:rPr>
          <w:rFonts w:ascii="Calibri" w:hAnsi="Calibri" w:cs="Calibri"/>
          <w:noProof/>
        </w:rPr>
        <w:t>(Hankin et al., 1998; Van de Velde et al., 2010)</w:t>
      </w:r>
      <w:r w:rsidR="00A2632A">
        <w:rPr>
          <w:rFonts w:ascii="Calibri" w:hAnsi="Calibri" w:cs="Calibri"/>
        </w:rPr>
        <w:fldChar w:fldCharType="end"/>
      </w:r>
      <w:r w:rsidR="00352B9D">
        <w:rPr>
          <w:rFonts w:ascii="Calibri" w:hAnsi="Calibri" w:cs="Calibri"/>
        </w:rPr>
        <w:t xml:space="preserve">. </w:t>
      </w:r>
    </w:p>
    <w:p w14:paraId="021F961A" w14:textId="7260D8A7" w:rsidR="00D57216" w:rsidRDefault="003671BE" w:rsidP="00D70840">
      <w:pPr>
        <w:spacing w:after="240" w:line="360" w:lineRule="auto"/>
        <w:rPr>
          <w:rFonts w:ascii="Calibri" w:hAnsi="Calibri" w:cs="Calibri"/>
        </w:rPr>
      </w:pPr>
      <w:r>
        <w:rPr>
          <w:rFonts w:ascii="Calibri" w:hAnsi="Calibri" w:cs="Calibri"/>
        </w:rPr>
        <w:t xml:space="preserve">This study had notable strengths and limitations. The DT study collected detailed accounts of adverse experiences from multiple informants (mother and child) that were summarized into composites of threat and deprivation. All candidate mediators selected for the analysis </w:t>
      </w:r>
      <w:r w:rsidR="002757CB">
        <w:rPr>
          <w:rFonts w:ascii="Calibri" w:hAnsi="Calibri" w:cs="Calibri"/>
        </w:rPr>
        <w:t>(</w:t>
      </w:r>
      <w:proofErr w:type="gramStart"/>
      <w:r>
        <w:rPr>
          <w:rFonts w:ascii="Calibri" w:hAnsi="Calibri" w:cs="Calibri"/>
        </w:rPr>
        <w:t>with the exception of</w:t>
      </w:r>
      <w:proofErr w:type="gramEnd"/>
      <w:r>
        <w:rPr>
          <w:rFonts w:ascii="Calibri" w:hAnsi="Calibri" w:cs="Calibri"/>
        </w:rPr>
        <w:t xml:space="preserve"> pubertal timing</w:t>
      </w:r>
      <w:r w:rsidR="002757CB">
        <w:rPr>
          <w:rFonts w:ascii="Calibri" w:hAnsi="Calibri" w:cs="Calibri"/>
        </w:rPr>
        <w:t>)</w:t>
      </w:r>
      <w:r>
        <w:rPr>
          <w:rFonts w:ascii="Calibri" w:hAnsi="Calibri" w:cs="Calibri"/>
        </w:rPr>
        <w:t xml:space="preserve"> were measured with tasks, </w:t>
      </w:r>
      <w:r w:rsidR="002757CB">
        <w:rPr>
          <w:rFonts w:ascii="Calibri" w:hAnsi="Calibri" w:cs="Calibri"/>
        </w:rPr>
        <w:t xml:space="preserve">greatly reducing the concern for finding a mediating pathway solely because of correlation of errors that would be expected if exposures, mediators, and outcomes were all collected via self-report. The candidate mediators comprehensively spanned the domains of attention bias to threat, emotion regulation, theory of mind, fear learning, pubertal timing, inhibitory control, language and reasoning ability, and reward sensitivity. </w:t>
      </w:r>
    </w:p>
    <w:p w14:paraId="5ABF950E" w14:textId="1FECA58E" w:rsidR="003671BE" w:rsidRDefault="002757CB" w:rsidP="00D70840">
      <w:pPr>
        <w:spacing w:after="240" w:line="360" w:lineRule="auto"/>
        <w:rPr>
          <w:rFonts w:ascii="Calibri" w:hAnsi="Calibri" w:cs="Calibri"/>
        </w:rPr>
      </w:pPr>
      <w:r>
        <w:rPr>
          <w:rFonts w:ascii="Calibri" w:hAnsi="Calibri" w:cs="Calibri"/>
        </w:rPr>
        <w:t xml:space="preserve">However, deep phenotyping like </w:t>
      </w:r>
      <w:r w:rsidR="00D57216">
        <w:rPr>
          <w:rFonts w:ascii="Calibri" w:hAnsi="Calibri" w:cs="Calibri"/>
        </w:rPr>
        <w:t>what was done in this study</w:t>
      </w:r>
      <w:r>
        <w:rPr>
          <w:rFonts w:ascii="Calibri" w:hAnsi="Calibri" w:cs="Calibri"/>
        </w:rPr>
        <w:t xml:space="preserve"> is seldom possible in large samples</w:t>
      </w:r>
      <w:r w:rsidR="006D2A01">
        <w:rPr>
          <w:rFonts w:ascii="Calibri" w:hAnsi="Calibri" w:cs="Calibri"/>
        </w:rPr>
        <w:t>. T</w:t>
      </w:r>
      <w:r>
        <w:rPr>
          <w:rFonts w:ascii="Calibri" w:hAnsi="Calibri" w:cs="Calibri"/>
        </w:rPr>
        <w:t xml:space="preserve">hus, </w:t>
      </w:r>
      <w:r w:rsidR="006D2A01">
        <w:rPr>
          <w:rFonts w:ascii="Calibri" w:hAnsi="Calibri" w:cs="Calibri"/>
        </w:rPr>
        <w:t>grappling with</w:t>
      </w:r>
      <w:r>
        <w:rPr>
          <w:rFonts w:ascii="Calibri" w:hAnsi="Calibri" w:cs="Calibri"/>
        </w:rPr>
        <w:t xml:space="preserve"> a small sample size</w:t>
      </w:r>
      <w:r w:rsidR="006D2A01">
        <w:rPr>
          <w:rFonts w:ascii="Calibri" w:hAnsi="Calibri" w:cs="Calibri"/>
        </w:rPr>
        <w:t xml:space="preserve">, we </w:t>
      </w:r>
      <w:r w:rsidR="001B0440">
        <w:rPr>
          <w:rFonts w:ascii="Calibri" w:hAnsi="Calibri" w:cs="Calibri"/>
        </w:rPr>
        <w:t>hope to</w:t>
      </w:r>
      <w:r w:rsidR="006D2A01">
        <w:rPr>
          <w:rFonts w:ascii="Calibri" w:hAnsi="Calibri" w:cs="Calibri"/>
        </w:rPr>
        <w:t xml:space="preserve"> validat</w:t>
      </w:r>
      <w:r w:rsidR="001B0440">
        <w:rPr>
          <w:rFonts w:ascii="Calibri" w:hAnsi="Calibri" w:cs="Calibri"/>
        </w:rPr>
        <w:t>e</w:t>
      </w:r>
      <w:r w:rsidR="006D2A01">
        <w:rPr>
          <w:rFonts w:ascii="Calibri" w:hAnsi="Calibri" w:cs="Calibri"/>
        </w:rPr>
        <w:t xml:space="preserve"> these findings in </w:t>
      </w:r>
      <w:r w:rsidR="001B0440">
        <w:rPr>
          <w:rFonts w:ascii="Calibri" w:hAnsi="Calibri" w:cs="Calibri"/>
        </w:rPr>
        <w:t xml:space="preserve">the future using </w:t>
      </w:r>
      <w:r w:rsidR="006D2A01">
        <w:rPr>
          <w:rFonts w:ascii="Calibri" w:hAnsi="Calibri" w:cs="Calibri"/>
        </w:rPr>
        <w:t>a similarly detailed data set, or a harmonized compilation of data sources</w:t>
      </w:r>
      <w:r>
        <w:rPr>
          <w:rFonts w:ascii="Calibri" w:hAnsi="Calibri" w:cs="Calibri"/>
        </w:rPr>
        <w:t xml:space="preserve">. We attempted to overcome the paucity of power with an analytic approach designed to deal with high-dimensional data to detect the statistically strongest mediating pathways. </w:t>
      </w:r>
      <w:r w:rsidR="006D2A01">
        <w:rPr>
          <w:rFonts w:ascii="Calibri" w:hAnsi="Calibri" w:cs="Calibri"/>
        </w:rPr>
        <w:t xml:space="preserve">Identification of large </w:t>
      </w:r>
      <w:r>
        <w:rPr>
          <w:rFonts w:ascii="Calibri" w:hAnsi="Calibri" w:cs="Calibri"/>
        </w:rPr>
        <w:t xml:space="preserve">effect sizes </w:t>
      </w:r>
      <w:r w:rsidR="001B0440">
        <w:rPr>
          <w:rFonts w:ascii="Calibri" w:hAnsi="Calibri" w:cs="Calibri"/>
        </w:rPr>
        <w:t>often</w:t>
      </w:r>
      <w:r>
        <w:rPr>
          <w:rFonts w:ascii="Calibri" w:hAnsi="Calibri" w:cs="Calibri"/>
        </w:rPr>
        <w:t xml:space="preserve"> result</w:t>
      </w:r>
      <w:r w:rsidR="001B0440">
        <w:rPr>
          <w:rFonts w:ascii="Calibri" w:hAnsi="Calibri" w:cs="Calibri"/>
        </w:rPr>
        <w:t xml:space="preserve">s </w:t>
      </w:r>
      <w:r>
        <w:rPr>
          <w:rFonts w:ascii="Calibri" w:hAnsi="Calibri" w:cs="Calibri"/>
        </w:rPr>
        <w:t>in missing relationships that have a small or medium statistical effect size</w:t>
      </w:r>
      <w:r w:rsidR="001B0440">
        <w:rPr>
          <w:rFonts w:ascii="Calibri" w:hAnsi="Calibri" w:cs="Calibri"/>
        </w:rPr>
        <w:t>s</w:t>
      </w:r>
      <w:r>
        <w:rPr>
          <w:rFonts w:ascii="Calibri" w:hAnsi="Calibri" w:cs="Calibri"/>
        </w:rPr>
        <w:t>, but which may be biologically influential</w:t>
      </w:r>
      <w:r w:rsidR="006D2A01">
        <w:rPr>
          <w:rFonts w:ascii="Calibri" w:hAnsi="Calibri" w:cs="Calibri"/>
        </w:rPr>
        <w:t xml:space="preserve"> – an issue that permeates many disciplines including various </w:t>
      </w:r>
      <w:r w:rsidR="001B0440">
        <w:rPr>
          <w:rFonts w:ascii="Calibri" w:hAnsi="Calibri" w:cs="Calibri"/>
        </w:rPr>
        <w:t>‘</w:t>
      </w:r>
      <w:r w:rsidR="006D2A01">
        <w:rPr>
          <w:rFonts w:ascii="Calibri" w:hAnsi="Calibri" w:cs="Calibri"/>
        </w:rPr>
        <w:t xml:space="preserve">omics </w:t>
      </w:r>
      <w:r w:rsidR="00C604ED">
        <w:rPr>
          <w:rFonts w:ascii="Calibri" w:hAnsi="Calibri" w:cs="Calibri"/>
        </w:rPr>
        <w:t xml:space="preserve">research </w:t>
      </w:r>
      <w:r w:rsidR="001B0440">
        <w:rPr>
          <w:rFonts w:ascii="Calibri" w:hAnsi="Calibri" w:cs="Calibri"/>
        </w:rPr>
        <w:t>fields</w:t>
      </w:r>
      <w:r w:rsidR="006D2A01">
        <w:rPr>
          <w:rFonts w:ascii="Calibri" w:hAnsi="Calibri" w:cs="Calibri"/>
        </w:rPr>
        <w:t xml:space="preserve"> </w:t>
      </w:r>
      <w:r w:rsidR="00E47766">
        <w:rPr>
          <w:rFonts w:ascii="Calibri" w:hAnsi="Calibri" w:cs="Calibri"/>
        </w:rPr>
        <w:t>and brain-wide association studies</w:t>
      </w:r>
      <w:r w:rsidR="00AA0B37">
        <w:rPr>
          <w:rFonts w:ascii="Calibri" w:hAnsi="Calibri" w:cs="Calibri"/>
        </w:rPr>
        <w:t xml:space="preserve"> </w:t>
      </w:r>
      <w:r w:rsidR="00E47766">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 </w:instrText>
      </w:r>
      <w:r w:rsidR="002E4E6B">
        <w:rPr>
          <w:rFonts w:ascii="Calibri" w:hAnsi="Calibri" w:cs="Calibri"/>
        </w:rPr>
        <w:fldChar w:fldCharType="begin">
          <w:fldData xml:space="preserve">PEVuZE5vdGU+PENpdGU+PEF1dGhvcj5NYXJlazwvQXV0aG9yPjxZZWFyPjIwMjI8L1llYXI+PFJl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</w:fldData>
        </w:fldChar>
      </w:r>
      <w:r w:rsidR="002E4E6B">
        <w:rPr>
          <w:rFonts w:ascii="Calibri" w:hAnsi="Calibri" w:cs="Calibri"/>
        </w:rPr>
        <w:instrText xml:space="preserve"> ADDIN EN.CITE.DATA </w:instrText>
      </w:r>
      <w:r w:rsidR="002E4E6B">
        <w:rPr>
          <w:rFonts w:ascii="Calibri" w:hAnsi="Calibri" w:cs="Calibri"/>
        </w:rPr>
      </w:r>
      <w:r w:rsidR="002E4E6B">
        <w:rPr>
          <w:rFonts w:ascii="Calibri" w:hAnsi="Calibri" w:cs="Calibri"/>
        </w:rPr>
        <w:fldChar w:fldCharType="end"/>
      </w:r>
      <w:r w:rsidR="00E47766">
        <w:rPr>
          <w:rFonts w:ascii="Calibri" w:hAnsi="Calibri" w:cs="Calibri"/>
        </w:rPr>
      </w:r>
      <w:r w:rsidR="00E47766">
        <w:rPr>
          <w:rFonts w:ascii="Calibri" w:hAnsi="Calibri" w:cs="Calibri"/>
        </w:rPr>
        <w:fldChar w:fldCharType="separate"/>
      </w:r>
      <w:r w:rsidR="00E47766">
        <w:rPr>
          <w:rFonts w:ascii="Calibri" w:hAnsi="Calibri" w:cs="Calibri"/>
          <w:noProof/>
        </w:rPr>
        <w:t>(Marek et al., 2022)</w:t>
      </w:r>
      <w:r w:rsidR="00E47766">
        <w:rPr>
          <w:rFonts w:ascii="Calibri" w:hAnsi="Calibri" w:cs="Calibri"/>
        </w:rPr>
        <w:fldChar w:fldCharType="end"/>
      </w:r>
      <w:r>
        <w:rPr>
          <w:rFonts w:ascii="Calibri" w:hAnsi="Calibri" w:cs="Calibri"/>
        </w:rPr>
        <w:t xml:space="preserve">.  </w:t>
      </w:r>
      <w:r w:rsidR="006D2A01">
        <w:rPr>
          <w:rFonts w:ascii="Calibri" w:hAnsi="Calibri" w:cs="Calibri"/>
        </w:rPr>
        <w:t xml:space="preserve">Indeed, we see that multiple associations presented in </w:t>
      </w:r>
      <w:r w:rsidR="006D2A01" w:rsidRPr="003214D7">
        <w:rPr>
          <w:rFonts w:ascii="Calibri" w:hAnsi="Calibri" w:cs="Calibri"/>
          <w:b/>
          <w:bCs/>
          <w:highlight w:val="green"/>
        </w:rPr>
        <w:t>Table 3</w:t>
      </w:r>
      <w:r w:rsidR="006D2A01">
        <w:rPr>
          <w:rFonts w:ascii="Calibri" w:hAnsi="Calibri" w:cs="Calibri"/>
        </w:rPr>
        <w:t xml:space="preserve"> are just shy of statistical significance. For instance,</w:t>
      </w:r>
      <w:r w:rsidR="00E47766">
        <w:rPr>
          <w:rFonts w:ascii="Calibri" w:hAnsi="Calibri" w:cs="Calibri"/>
        </w:rPr>
        <w:t xml:space="preserve"> we may have seen</w:t>
      </w:r>
      <w:r w:rsidR="006D2A01">
        <w:rPr>
          <w:rFonts w:ascii="Calibri" w:hAnsi="Calibri" w:cs="Calibri"/>
        </w:rPr>
        <w:t xml:space="preserve"> </w:t>
      </w:r>
      <w:r w:rsidR="00545CB3">
        <w:rPr>
          <w:rFonts w:ascii="Calibri" w:hAnsi="Calibri" w:cs="Calibri"/>
        </w:rPr>
        <w:t xml:space="preserve">deprivation indeed </w:t>
      </w:r>
      <w:r w:rsidR="00E47766">
        <w:rPr>
          <w:rFonts w:ascii="Calibri" w:hAnsi="Calibri" w:cs="Calibri"/>
        </w:rPr>
        <w:t xml:space="preserve">associated with </w:t>
      </w:r>
      <w:r w:rsidR="00545CB3">
        <w:rPr>
          <w:rFonts w:ascii="Calibri" w:hAnsi="Calibri" w:cs="Calibri"/>
        </w:rPr>
        <w:t>decelerat</w:t>
      </w:r>
      <w:r w:rsidR="00E47766">
        <w:rPr>
          <w:rFonts w:ascii="Calibri" w:hAnsi="Calibri" w:cs="Calibri"/>
        </w:rPr>
        <w:t>ion of</w:t>
      </w:r>
      <w:r w:rsidR="00545CB3">
        <w:rPr>
          <w:rFonts w:ascii="Calibri" w:hAnsi="Calibri" w:cs="Calibri"/>
        </w:rPr>
        <w:t xml:space="preserve"> pubertal timing</w:t>
      </w:r>
      <w:r w:rsidR="00E47766">
        <w:rPr>
          <w:rFonts w:ascii="Calibri" w:hAnsi="Calibri" w:cs="Calibri"/>
        </w:rPr>
        <w:t xml:space="preserve"> and reductions </w:t>
      </w:r>
      <w:r w:rsidR="00C604ED">
        <w:rPr>
          <w:rFonts w:ascii="Calibri" w:hAnsi="Calibri" w:cs="Calibri"/>
        </w:rPr>
        <w:t xml:space="preserve">in </w:t>
      </w:r>
      <w:r w:rsidR="00E47766">
        <w:rPr>
          <w:rFonts w:ascii="Calibri" w:hAnsi="Calibri" w:cs="Calibri"/>
        </w:rPr>
        <w:t>reward sensitivity if we had a larger sample size</w:t>
      </w:r>
      <w:r w:rsidR="00545CB3">
        <w:rPr>
          <w:rFonts w:ascii="Calibri" w:hAnsi="Calibri" w:cs="Calibri"/>
        </w:rPr>
        <w:t xml:space="preserve">. </w:t>
      </w:r>
    </w:p>
    <w:p w14:paraId="4FCE745B" w14:textId="3E34E25E" w:rsidR="00074FAA" w:rsidRDefault="00074FAA" w:rsidP="00D70840">
      <w:pPr>
        <w:spacing w:after="240" w:line="360" w:lineRule="auto"/>
        <w:rPr>
          <w:rFonts w:ascii="Calibri" w:hAnsi="Calibri" w:cs="Calibri"/>
        </w:rPr>
      </w:pPr>
      <w:r>
        <w:rPr>
          <w:rFonts w:ascii="Calibri" w:hAnsi="Calibri" w:cs="Calibri"/>
        </w:rPr>
        <w:t xml:space="preserve">A confirmation of diminished reward sensitivity as an impactful precursor of internalizing psychopathology </w:t>
      </w:r>
      <w:r w:rsidR="00E1320F">
        <w:rPr>
          <w:rFonts w:ascii="Calibri" w:hAnsi="Calibri" w:cs="Calibri"/>
        </w:rPr>
        <w:t>impacted</w:t>
      </w:r>
      <w:r>
        <w:rPr>
          <w:rFonts w:ascii="Calibri" w:hAnsi="Calibri" w:cs="Calibri"/>
        </w:rPr>
        <w:t xml:space="preserve"> by early life experiences of threat is required for our findings to be conclusive. If, indeed, reward sensitivity emerges as a</w:t>
      </w:r>
      <w:r w:rsidR="000F2D94">
        <w:rPr>
          <w:rFonts w:ascii="Calibri" w:hAnsi="Calibri" w:cs="Calibri"/>
        </w:rPr>
        <w:t xml:space="preserve">n early sign of psychiatric dysregulation, intervention strategies can be implemented to bolster valuation of rewards and behavioral sensitivity to reward value among children and adolescents with a history of traumatic and </w:t>
      </w:r>
      <w:r w:rsidR="000F2D94">
        <w:rPr>
          <w:rFonts w:ascii="Calibri" w:hAnsi="Calibri" w:cs="Calibri"/>
        </w:rPr>
        <w:lastRenderedPageBreak/>
        <w:t xml:space="preserve">threatening experiences. Task-based measurement of reward sensitivity can be challenging if the aim is to validate this mechanism in a representative </w:t>
      </w:r>
      <w:r w:rsidR="00E1320F">
        <w:rPr>
          <w:rFonts w:ascii="Calibri" w:hAnsi="Calibri" w:cs="Calibri"/>
        </w:rPr>
        <w:t xml:space="preserve">epidemiologic </w:t>
      </w:r>
      <w:r w:rsidR="000F2D94">
        <w:rPr>
          <w:rFonts w:ascii="Calibri" w:hAnsi="Calibri" w:cs="Calibri"/>
        </w:rPr>
        <w:t>sample. However, a number of validated self-rated scales are available to measure responsiveness to rewards</w:t>
      </w:r>
      <w:r w:rsidR="00E1320F">
        <w:rPr>
          <w:rFonts w:ascii="Calibri" w:hAnsi="Calibri" w:cs="Calibri"/>
        </w:rPr>
        <w:t>, including the</w:t>
      </w:r>
      <w:r w:rsidR="000F2D94">
        <w:rPr>
          <w:rFonts w:ascii="Calibri" w:hAnsi="Calibri" w:cs="Calibri"/>
        </w:rPr>
        <w:t xml:space="preserve"> </w:t>
      </w:r>
      <w:r w:rsidR="00E1320F">
        <w:rPr>
          <w:rFonts w:ascii="Calibri" w:hAnsi="Calibri" w:cs="Calibri"/>
        </w:rPr>
        <w:t>Monetary Choice Questionnaire, Behavioral Activation System (</w:t>
      </w:r>
      <w:r w:rsidR="000F2D94">
        <w:rPr>
          <w:rFonts w:ascii="Calibri" w:hAnsi="Calibri" w:cs="Calibri"/>
        </w:rPr>
        <w:t>BAS</w:t>
      </w:r>
      <w:r w:rsidR="00E1320F">
        <w:rPr>
          <w:rFonts w:ascii="Calibri" w:hAnsi="Calibri" w:cs="Calibri"/>
        </w:rPr>
        <w:t>)</w:t>
      </w:r>
      <w:r w:rsidR="000F2D94">
        <w:rPr>
          <w:rFonts w:ascii="Calibri" w:hAnsi="Calibri" w:cs="Calibri"/>
        </w:rPr>
        <w:t xml:space="preserve"> </w:t>
      </w:r>
      <w:r w:rsidR="00E1320F">
        <w:rPr>
          <w:rFonts w:ascii="Calibri" w:hAnsi="Calibri" w:cs="Calibri"/>
        </w:rPr>
        <w:t xml:space="preserve">scale, and Reward Responsiveness (RR) scale </w:t>
      </w:r>
      <w:r w:rsidR="00E1320F">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7766">
        <w:rPr>
          <w:rFonts w:ascii="Calibri" w:hAnsi="Calibri" w:cs="Calibri"/>
        </w:rPr>
        <w:instrText xml:space="preserve"> ADDIN EN.CITE </w:instrText>
      </w:r>
      <w:r w:rsidR="00E47766">
        <w:rPr>
          <w:rFonts w:ascii="Calibri" w:hAnsi="Calibri" w:cs="Calibri"/>
        </w:rPr>
        <w:fldChar w:fldCharType="begin">
          <w:fldData xml:space="preserve">PEVuZE5vdGU+PENpdGU+PEF1dGhvcj5WYW4gRGVuIEJlcmc8L0F1dGhvcj48WWVhcj4yMDEwPC9Z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</w:fldData>
        </w:fldChar>
      </w:r>
      <w:r w:rsidR="00E47766">
        <w:rPr>
          <w:rFonts w:ascii="Calibri" w:hAnsi="Calibri" w:cs="Calibri"/>
        </w:rPr>
        <w:instrText xml:space="preserve"> ADDIN EN.CITE.DATA </w:instrText>
      </w:r>
      <w:r w:rsidR="00E47766">
        <w:rPr>
          <w:rFonts w:ascii="Calibri" w:hAnsi="Calibri" w:cs="Calibri"/>
        </w:rPr>
      </w:r>
      <w:r w:rsidR="00E47766">
        <w:rPr>
          <w:rFonts w:ascii="Calibri" w:hAnsi="Calibri" w:cs="Calibri"/>
        </w:rPr>
        <w:fldChar w:fldCharType="end"/>
      </w:r>
      <w:r w:rsidR="00E1320F">
        <w:rPr>
          <w:rFonts w:ascii="Calibri" w:hAnsi="Calibri" w:cs="Calibri"/>
        </w:rPr>
      </w:r>
      <w:r w:rsidR="00E1320F">
        <w:rPr>
          <w:rFonts w:ascii="Calibri" w:hAnsi="Calibri" w:cs="Calibri"/>
        </w:rPr>
        <w:fldChar w:fldCharType="separate"/>
      </w:r>
      <w:r w:rsidR="001B0440">
        <w:rPr>
          <w:rFonts w:ascii="Calibri" w:hAnsi="Calibri" w:cs="Calibri"/>
          <w:noProof/>
        </w:rPr>
        <w:t>(Carver &amp; White, 1994; Kirby &amp; Petry, 2004; Van Den Berg et al., 2010)</w:t>
      </w:r>
      <w:r w:rsidR="00E1320F">
        <w:rPr>
          <w:rFonts w:ascii="Calibri" w:hAnsi="Calibri" w:cs="Calibri"/>
        </w:rPr>
        <w:fldChar w:fldCharType="end"/>
      </w:r>
      <w:r w:rsidR="00E1320F">
        <w:rPr>
          <w:rFonts w:ascii="Calibri" w:hAnsi="Calibri" w:cs="Calibri"/>
        </w:rPr>
        <w:t xml:space="preserve">. While this sample did not provide empirical confirmation of mechanisms connecting deprivation to adolescent psychopathology, prior work has consistently identified detriments in facets of executive functioning – such as language ability – as likely phenotypes to target to ameliorate the impact of deprivation. In sum, we have identified one significant mediating pathway for threat’s effect on adolescent internalizing symptoms, but larger data is required for its validation. </w:t>
      </w:r>
    </w:p>
    <w:p w14:paraId="144607C9" w14:textId="274083C5" w:rsidR="003F30DC" w:rsidRDefault="003F30DC" w:rsidP="003F30DC">
      <w:pPr>
        <w:spacing w:after="240" w:line="360" w:lineRule="auto"/>
        <w:rPr>
          <w:rFonts w:ascii="Calibri" w:hAnsi="Calibri" w:cs="Calibri"/>
        </w:rPr>
      </w:pPr>
    </w:p>
    <w:p w14:paraId="7D5580EA" w14:textId="77777777" w:rsidR="006F36C2" w:rsidRDefault="006F36C2">
      <w:pPr>
        <w:rPr>
          <w:rFonts w:ascii="Calibri" w:hAnsi="Calibri" w:cs="Calibri"/>
          <w:b/>
          <w:bCs/>
          <w:u w:val="single"/>
        </w:rPr>
      </w:pPr>
      <w:r>
        <w:rPr>
          <w:rFonts w:ascii="Calibri" w:hAnsi="Calibri" w:cs="Calibri"/>
          <w:b/>
          <w:bCs/>
          <w:u w:val="single"/>
        </w:rPr>
        <w:br w:type="page"/>
      </w:r>
    </w:p>
    <w:p w14:paraId="710BF4D4" w14:textId="2BB5ED18" w:rsidR="003F30DC" w:rsidRDefault="003F30DC" w:rsidP="00B46F88">
      <w:pPr>
        <w:spacing w:line="360" w:lineRule="auto"/>
        <w:rPr>
          <w:rFonts w:ascii="Calibri" w:hAnsi="Calibri" w:cs="Calibri"/>
        </w:rPr>
      </w:pPr>
      <w:r w:rsidRPr="003F30DC">
        <w:rPr>
          <w:rFonts w:ascii="Calibri" w:hAnsi="Calibri" w:cs="Calibri"/>
          <w:b/>
          <w:bCs/>
          <w:u w:val="single"/>
        </w:rPr>
        <w:lastRenderedPageBreak/>
        <w:t>Table and Figures</w:t>
      </w:r>
    </w:p>
    <w:p w14:paraId="0FC5A5CC" w14:textId="7CE6E616" w:rsidR="0023593D" w:rsidRPr="0023593D" w:rsidRDefault="0023593D" w:rsidP="00B46F88">
      <w:pPr>
        <w:spacing w:after="240"/>
        <w:rPr>
          <w:rFonts w:ascii="Calibri" w:hAnsi="Calibri" w:cs="Calibri"/>
        </w:rPr>
      </w:pPr>
      <w:r w:rsidRPr="0023593D">
        <w:rPr>
          <w:rFonts w:ascii="Calibri" w:hAnsi="Calibri" w:cs="Calibri"/>
          <w:u w:val="single"/>
        </w:rPr>
        <w:t xml:space="preserve">Table 1: </w:t>
      </w:r>
      <w:r>
        <w:rPr>
          <w:rFonts w:ascii="Calibri" w:hAnsi="Calibri" w:cs="Calibri"/>
          <w:u w:val="single"/>
        </w:rPr>
        <w:t>Candidate mediator constructs and how they were measured</w:t>
      </w:r>
      <w:r w:rsidR="00B46F88">
        <w:rPr>
          <w:rFonts w:ascii="Calibri" w:hAnsi="Calibri" w:cs="Calibri"/>
          <w:u w:val="single"/>
        </w:rPr>
        <w:t>.</w:t>
      </w:r>
    </w:p>
    <w:tbl>
      <w:tblPr>
        <w:tblW w:w="9090" w:type="dxa"/>
        <w:tblLook w:val="04A0" w:firstRow="1" w:lastRow="0" w:firstColumn="1" w:lastColumn="0" w:noHBand="0" w:noVBand="1"/>
      </w:tblPr>
      <w:tblGrid>
        <w:gridCol w:w="1880"/>
        <w:gridCol w:w="1394"/>
        <w:gridCol w:w="1226"/>
        <w:gridCol w:w="4590"/>
      </w:tblGrid>
      <w:tr w:rsidR="003F30DC" w14:paraId="3C854503" w14:textId="77777777" w:rsidTr="003F30DC">
        <w:trPr>
          <w:trHeight w:val="340"/>
        </w:trPr>
        <w:tc>
          <w:tcPr>
            <w:tcW w:w="1880" w:type="dxa"/>
            <w:tcBorders>
              <w:top w:val="nil"/>
              <w:left w:val="nil"/>
              <w:bottom w:val="single" w:sz="4" w:space="0" w:color="auto"/>
              <w:right w:val="nil"/>
            </w:tcBorders>
            <w:shd w:val="clear" w:color="auto" w:fill="auto"/>
            <w:hideMark/>
          </w:tcPr>
          <w:p w14:paraId="2B284FF5" w14:textId="0F5A573C"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Construct</w:t>
            </w:r>
            <w:r>
              <w:rPr>
                <w:rFonts w:ascii="Calibri" w:hAnsi="Calibri" w:cs="Calibri"/>
                <w:b/>
                <w:bCs/>
                <w:color w:val="000000"/>
                <w:sz w:val="20"/>
                <w:szCs w:val="20"/>
              </w:rPr>
              <w:t xml:space="preserve"> (</w:t>
            </w:r>
            <w:r w:rsidR="0023593D">
              <w:rPr>
                <w:rFonts w:ascii="Calibri" w:hAnsi="Calibri" w:cs="Calibri"/>
                <w:b/>
                <w:bCs/>
                <w:color w:val="000000"/>
                <w:sz w:val="20"/>
                <w:szCs w:val="20"/>
              </w:rPr>
              <w:t>a</w:t>
            </w:r>
            <w:r>
              <w:rPr>
                <w:rFonts w:ascii="Calibri" w:hAnsi="Calibri" w:cs="Calibri"/>
                <w:b/>
                <w:bCs/>
                <w:color w:val="000000"/>
                <w:sz w:val="20"/>
                <w:szCs w:val="20"/>
              </w:rPr>
              <w:t>bbreviation)</w:t>
            </w:r>
          </w:p>
        </w:tc>
        <w:tc>
          <w:tcPr>
            <w:tcW w:w="1394" w:type="dxa"/>
            <w:tcBorders>
              <w:top w:val="nil"/>
              <w:left w:val="nil"/>
              <w:bottom w:val="single" w:sz="4" w:space="0" w:color="auto"/>
              <w:right w:val="nil"/>
            </w:tcBorders>
            <w:shd w:val="clear" w:color="auto" w:fill="auto"/>
            <w:hideMark/>
          </w:tcPr>
          <w:p w14:paraId="44902892"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Measurement tool</w:t>
            </w:r>
          </w:p>
        </w:tc>
        <w:tc>
          <w:tcPr>
            <w:tcW w:w="1226" w:type="dxa"/>
            <w:tcBorders>
              <w:top w:val="nil"/>
              <w:left w:val="nil"/>
              <w:bottom w:val="single" w:sz="4" w:space="0" w:color="auto"/>
              <w:right w:val="nil"/>
            </w:tcBorders>
            <w:shd w:val="clear" w:color="auto" w:fill="auto"/>
            <w:hideMark/>
          </w:tcPr>
          <w:p w14:paraId="69713637"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Tool type</w:t>
            </w:r>
          </w:p>
        </w:tc>
        <w:tc>
          <w:tcPr>
            <w:tcW w:w="4590" w:type="dxa"/>
            <w:tcBorders>
              <w:top w:val="nil"/>
              <w:left w:val="nil"/>
              <w:bottom w:val="single" w:sz="4" w:space="0" w:color="auto"/>
              <w:right w:val="nil"/>
            </w:tcBorders>
            <w:shd w:val="clear" w:color="auto" w:fill="auto"/>
            <w:hideMark/>
          </w:tcPr>
          <w:p w14:paraId="3739B944" w14:textId="77777777" w:rsidR="003F30DC" w:rsidRPr="003F30DC" w:rsidRDefault="003F30DC">
            <w:pPr>
              <w:rPr>
                <w:rFonts w:ascii="Calibri" w:hAnsi="Calibri" w:cs="Calibri"/>
                <w:b/>
                <w:bCs/>
                <w:color w:val="000000"/>
                <w:sz w:val="20"/>
                <w:szCs w:val="20"/>
              </w:rPr>
            </w:pPr>
            <w:r w:rsidRPr="003F30DC">
              <w:rPr>
                <w:rFonts w:ascii="Calibri" w:hAnsi="Calibri" w:cs="Calibri"/>
                <w:b/>
                <w:bCs/>
                <w:color w:val="000000"/>
                <w:sz w:val="20"/>
                <w:szCs w:val="20"/>
              </w:rPr>
              <w:t>Variable(s)</w:t>
            </w:r>
          </w:p>
        </w:tc>
      </w:tr>
      <w:tr w:rsidR="003F30DC" w14:paraId="6004F0DB" w14:textId="77777777" w:rsidTr="003F30DC">
        <w:trPr>
          <w:trHeight w:val="584"/>
        </w:trPr>
        <w:tc>
          <w:tcPr>
            <w:tcW w:w="1880" w:type="dxa"/>
            <w:tcBorders>
              <w:top w:val="nil"/>
              <w:left w:val="nil"/>
              <w:bottom w:val="nil"/>
              <w:right w:val="nil"/>
            </w:tcBorders>
            <w:shd w:val="clear" w:color="auto" w:fill="auto"/>
            <w:hideMark/>
          </w:tcPr>
          <w:p w14:paraId="5FB55FB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1. Attention bias to threat (AB)</w:t>
            </w:r>
          </w:p>
        </w:tc>
        <w:tc>
          <w:tcPr>
            <w:tcW w:w="1394" w:type="dxa"/>
            <w:tcBorders>
              <w:top w:val="nil"/>
              <w:left w:val="nil"/>
              <w:bottom w:val="nil"/>
              <w:right w:val="nil"/>
            </w:tcBorders>
            <w:shd w:val="clear" w:color="auto" w:fill="auto"/>
            <w:hideMark/>
          </w:tcPr>
          <w:p w14:paraId="4C26420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Dot Probe task</w:t>
            </w:r>
          </w:p>
        </w:tc>
        <w:tc>
          <w:tcPr>
            <w:tcW w:w="1226" w:type="dxa"/>
            <w:tcBorders>
              <w:top w:val="nil"/>
              <w:left w:val="nil"/>
              <w:bottom w:val="nil"/>
              <w:right w:val="nil"/>
            </w:tcBorders>
            <w:shd w:val="clear" w:color="auto" w:fill="auto"/>
            <w:hideMark/>
          </w:tcPr>
          <w:p w14:paraId="72BFF01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486B861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Difference in reaction times on accurate trials with neutral faces vs angry faces</w:t>
            </w:r>
          </w:p>
        </w:tc>
      </w:tr>
      <w:tr w:rsidR="003F30DC" w14:paraId="6FC7AD4B" w14:textId="77777777" w:rsidTr="003F30DC">
        <w:trPr>
          <w:trHeight w:val="2061"/>
        </w:trPr>
        <w:tc>
          <w:tcPr>
            <w:tcW w:w="1880" w:type="dxa"/>
            <w:tcBorders>
              <w:top w:val="nil"/>
              <w:left w:val="nil"/>
              <w:bottom w:val="nil"/>
              <w:right w:val="nil"/>
            </w:tcBorders>
            <w:shd w:val="clear" w:color="auto" w:fill="auto"/>
            <w:hideMark/>
          </w:tcPr>
          <w:p w14:paraId="3898F81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2. Emotion regulation (ER)</w:t>
            </w:r>
          </w:p>
        </w:tc>
        <w:tc>
          <w:tcPr>
            <w:tcW w:w="1394" w:type="dxa"/>
            <w:tcBorders>
              <w:top w:val="nil"/>
              <w:left w:val="nil"/>
              <w:bottom w:val="nil"/>
              <w:right w:val="nil"/>
            </w:tcBorders>
            <w:shd w:val="clear" w:color="auto" w:fill="auto"/>
            <w:hideMark/>
          </w:tcPr>
          <w:p w14:paraId="5F72983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Emotional Stroop task</w:t>
            </w:r>
          </w:p>
        </w:tc>
        <w:tc>
          <w:tcPr>
            <w:tcW w:w="1226" w:type="dxa"/>
            <w:tcBorders>
              <w:top w:val="nil"/>
              <w:left w:val="nil"/>
              <w:bottom w:val="nil"/>
              <w:right w:val="nil"/>
            </w:tcBorders>
            <w:shd w:val="clear" w:color="auto" w:fill="auto"/>
            <w:hideMark/>
          </w:tcPr>
          <w:p w14:paraId="4A458A1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68CF324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Adaptation to emotional conflict - the difference in reaction times on incongruent trials that were preceded by congruent trials and reaction times on incongruent trials preceded by incongruent trials</w:t>
            </w:r>
            <w:r w:rsidRPr="003F30DC">
              <w:rPr>
                <w:rFonts w:ascii="Calibri" w:hAnsi="Calibri" w:cs="Calibri"/>
                <w:color w:val="000000"/>
                <w:sz w:val="20"/>
                <w:szCs w:val="20"/>
              </w:rPr>
              <w:br/>
              <w:t>• Difference in reaction time on incongruent vs congruent correct fear trials</w:t>
            </w:r>
            <w:r w:rsidRPr="003F30DC">
              <w:rPr>
                <w:rFonts w:ascii="Calibri" w:hAnsi="Calibri" w:cs="Calibri"/>
                <w:color w:val="000000"/>
                <w:sz w:val="20"/>
                <w:szCs w:val="20"/>
              </w:rPr>
              <w:br/>
              <w:t>• Difference in reaction times on incongruent vs congruent correct happy trials</w:t>
            </w:r>
          </w:p>
        </w:tc>
      </w:tr>
      <w:tr w:rsidR="003F30DC" w14:paraId="6C0B3FD7" w14:textId="77777777" w:rsidTr="003F30DC">
        <w:trPr>
          <w:trHeight w:val="680"/>
        </w:trPr>
        <w:tc>
          <w:tcPr>
            <w:tcW w:w="1880" w:type="dxa"/>
            <w:tcBorders>
              <w:top w:val="nil"/>
              <w:left w:val="nil"/>
              <w:bottom w:val="nil"/>
              <w:right w:val="nil"/>
            </w:tcBorders>
            <w:shd w:val="clear" w:color="auto" w:fill="auto"/>
            <w:hideMark/>
          </w:tcPr>
          <w:p w14:paraId="5A50139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3. Theory of mind (ToM)</w:t>
            </w:r>
          </w:p>
        </w:tc>
        <w:tc>
          <w:tcPr>
            <w:tcW w:w="1394" w:type="dxa"/>
            <w:tcBorders>
              <w:top w:val="nil"/>
              <w:left w:val="nil"/>
              <w:bottom w:val="nil"/>
              <w:right w:val="nil"/>
            </w:tcBorders>
            <w:shd w:val="clear" w:color="auto" w:fill="auto"/>
            <w:hideMark/>
          </w:tcPr>
          <w:p w14:paraId="4D0CD07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Theory of Mind task</w:t>
            </w:r>
          </w:p>
        </w:tc>
        <w:tc>
          <w:tcPr>
            <w:tcW w:w="1226" w:type="dxa"/>
            <w:tcBorders>
              <w:top w:val="nil"/>
              <w:left w:val="nil"/>
              <w:bottom w:val="nil"/>
              <w:right w:val="nil"/>
            </w:tcBorders>
            <w:shd w:val="clear" w:color="auto" w:fill="auto"/>
            <w:hideMark/>
          </w:tcPr>
          <w:p w14:paraId="7FA53C3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0103060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affective and cognitive trials</w:t>
            </w:r>
          </w:p>
        </w:tc>
      </w:tr>
      <w:tr w:rsidR="003F30DC" w14:paraId="46C9A0C5" w14:textId="77777777" w:rsidTr="00B46F88">
        <w:trPr>
          <w:trHeight w:val="783"/>
        </w:trPr>
        <w:tc>
          <w:tcPr>
            <w:tcW w:w="1880" w:type="dxa"/>
            <w:tcBorders>
              <w:top w:val="nil"/>
              <w:left w:val="nil"/>
              <w:bottom w:val="nil"/>
              <w:right w:val="nil"/>
            </w:tcBorders>
            <w:shd w:val="clear" w:color="auto" w:fill="auto"/>
            <w:hideMark/>
          </w:tcPr>
          <w:p w14:paraId="069CFA4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4. Fear conditioning (FC)</w:t>
            </w:r>
          </w:p>
        </w:tc>
        <w:tc>
          <w:tcPr>
            <w:tcW w:w="1394" w:type="dxa"/>
            <w:tcBorders>
              <w:top w:val="nil"/>
              <w:left w:val="nil"/>
              <w:bottom w:val="nil"/>
              <w:right w:val="nil"/>
            </w:tcBorders>
            <w:shd w:val="clear" w:color="auto" w:fill="auto"/>
            <w:hideMark/>
          </w:tcPr>
          <w:p w14:paraId="4F39DBF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Fear conditioning task</w:t>
            </w:r>
          </w:p>
        </w:tc>
        <w:tc>
          <w:tcPr>
            <w:tcW w:w="1226" w:type="dxa"/>
            <w:tcBorders>
              <w:top w:val="nil"/>
              <w:left w:val="nil"/>
              <w:bottom w:val="nil"/>
              <w:right w:val="nil"/>
            </w:tcBorders>
            <w:shd w:val="clear" w:color="auto" w:fill="auto"/>
            <w:hideMark/>
          </w:tcPr>
          <w:p w14:paraId="79B79333"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Physiologic response</w:t>
            </w:r>
          </w:p>
        </w:tc>
        <w:tc>
          <w:tcPr>
            <w:tcW w:w="4590" w:type="dxa"/>
            <w:tcBorders>
              <w:top w:val="nil"/>
              <w:left w:val="nil"/>
              <w:bottom w:val="nil"/>
              <w:right w:val="nil"/>
            </w:tcBorders>
            <w:shd w:val="clear" w:color="auto" w:fill="auto"/>
            <w:hideMark/>
          </w:tcPr>
          <w:p w14:paraId="129705E3"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xml:space="preserve">• Difference between skin conductance response to CS+ and CS- in the first acquisition block of the task, adjusted for baseline conductance </w:t>
            </w:r>
          </w:p>
        </w:tc>
      </w:tr>
      <w:tr w:rsidR="003F30DC" w14:paraId="1A55D472" w14:textId="77777777" w:rsidTr="003F30DC">
        <w:trPr>
          <w:trHeight w:val="1098"/>
        </w:trPr>
        <w:tc>
          <w:tcPr>
            <w:tcW w:w="1880" w:type="dxa"/>
            <w:tcBorders>
              <w:top w:val="nil"/>
              <w:left w:val="nil"/>
              <w:bottom w:val="nil"/>
              <w:right w:val="nil"/>
            </w:tcBorders>
            <w:shd w:val="clear" w:color="auto" w:fill="auto"/>
            <w:hideMark/>
          </w:tcPr>
          <w:p w14:paraId="40296E1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5. Pubertal timing (PT)</w:t>
            </w:r>
          </w:p>
        </w:tc>
        <w:tc>
          <w:tcPr>
            <w:tcW w:w="1394" w:type="dxa"/>
            <w:tcBorders>
              <w:top w:val="nil"/>
              <w:left w:val="nil"/>
              <w:bottom w:val="nil"/>
              <w:right w:val="nil"/>
            </w:tcBorders>
            <w:shd w:val="clear" w:color="auto" w:fill="auto"/>
            <w:hideMark/>
          </w:tcPr>
          <w:p w14:paraId="1071885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Tanner staging</w:t>
            </w:r>
          </w:p>
        </w:tc>
        <w:tc>
          <w:tcPr>
            <w:tcW w:w="1226" w:type="dxa"/>
            <w:tcBorders>
              <w:top w:val="nil"/>
              <w:left w:val="nil"/>
              <w:bottom w:val="nil"/>
              <w:right w:val="nil"/>
            </w:tcBorders>
            <w:shd w:val="clear" w:color="auto" w:fill="auto"/>
            <w:hideMark/>
          </w:tcPr>
          <w:p w14:paraId="6E87D0C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Self-report</w:t>
            </w:r>
          </w:p>
        </w:tc>
        <w:tc>
          <w:tcPr>
            <w:tcW w:w="4590" w:type="dxa"/>
            <w:tcBorders>
              <w:top w:val="nil"/>
              <w:left w:val="nil"/>
              <w:bottom w:val="nil"/>
              <w:right w:val="nil"/>
            </w:tcBorders>
            <w:shd w:val="clear" w:color="auto" w:fill="auto"/>
            <w:hideMark/>
          </w:tcPr>
          <w:p w14:paraId="6B6199C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Mean of testes/scrotum/penis &amp; pubic hair development stages for biologically male participants and mean of breast and pubic hair development stages for biologically female participants</w:t>
            </w:r>
          </w:p>
        </w:tc>
      </w:tr>
      <w:tr w:rsidR="003F30DC" w14:paraId="4930E310" w14:textId="77777777" w:rsidTr="003F30DC">
        <w:trPr>
          <w:trHeight w:val="1020"/>
        </w:trPr>
        <w:tc>
          <w:tcPr>
            <w:tcW w:w="1880" w:type="dxa"/>
            <w:tcBorders>
              <w:top w:val="nil"/>
              <w:left w:val="nil"/>
              <w:bottom w:val="nil"/>
              <w:right w:val="nil"/>
            </w:tcBorders>
            <w:shd w:val="clear" w:color="auto" w:fill="auto"/>
            <w:hideMark/>
          </w:tcPr>
          <w:p w14:paraId="69C3C8D7" w14:textId="10B76459"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6. Language ability (</w:t>
            </w:r>
            <w:r w:rsidR="00A65B40">
              <w:rPr>
                <w:rFonts w:ascii="Calibri" w:hAnsi="Calibri" w:cs="Calibri"/>
                <w:color w:val="000000"/>
                <w:sz w:val="20"/>
                <w:szCs w:val="20"/>
              </w:rPr>
              <w:t>LA</w:t>
            </w:r>
            <w:r w:rsidRPr="003F30DC">
              <w:rPr>
                <w:rFonts w:ascii="Calibri" w:hAnsi="Calibri" w:cs="Calibri"/>
                <w:color w:val="000000"/>
                <w:sz w:val="20"/>
                <w:szCs w:val="20"/>
              </w:rPr>
              <w:t>)</w:t>
            </w:r>
          </w:p>
        </w:tc>
        <w:tc>
          <w:tcPr>
            <w:tcW w:w="1394" w:type="dxa"/>
            <w:tcBorders>
              <w:top w:val="nil"/>
              <w:left w:val="nil"/>
              <w:bottom w:val="nil"/>
              <w:right w:val="nil"/>
            </w:tcBorders>
            <w:shd w:val="clear" w:color="auto" w:fill="auto"/>
            <w:hideMark/>
          </w:tcPr>
          <w:p w14:paraId="16FCDF7D"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Wechsler Abbreviated Scale of Intelligence</w:t>
            </w:r>
          </w:p>
        </w:tc>
        <w:tc>
          <w:tcPr>
            <w:tcW w:w="1226" w:type="dxa"/>
            <w:tcBorders>
              <w:top w:val="nil"/>
              <w:left w:val="nil"/>
              <w:bottom w:val="nil"/>
              <w:right w:val="nil"/>
            </w:tcBorders>
            <w:shd w:val="clear" w:color="auto" w:fill="auto"/>
            <w:hideMark/>
          </w:tcPr>
          <w:p w14:paraId="7E1669C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3CE5711B"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T-score on the vocabulary subset</w:t>
            </w:r>
          </w:p>
        </w:tc>
      </w:tr>
      <w:tr w:rsidR="003F30DC" w14:paraId="3FE28E09" w14:textId="77777777" w:rsidTr="003F30DC">
        <w:trPr>
          <w:trHeight w:val="900"/>
        </w:trPr>
        <w:tc>
          <w:tcPr>
            <w:tcW w:w="1880" w:type="dxa"/>
            <w:tcBorders>
              <w:top w:val="nil"/>
              <w:left w:val="nil"/>
              <w:bottom w:val="nil"/>
              <w:right w:val="nil"/>
            </w:tcBorders>
            <w:shd w:val="clear" w:color="auto" w:fill="auto"/>
            <w:hideMark/>
          </w:tcPr>
          <w:p w14:paraId="7383B6E0" w14:textId="22AFCBF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7. Reasoning ability (</w:t>
            </w:r>
            <w:r w:rsidR="00A65B40">
              <w:rPr>
                <w:rFonts w:ascii="Calibri" w:hAnsi="Calibri" w:cs="Calibri"/>
                <w:color w:val="000000"/>
                <w:sz w:val="20"/>
                <w:szCs w:val="20"/>
              </w:rPr>
              <w:t>RA</w:t>
            </w:r>
            <w:r w:rsidRPr="003F30DC">
              <w:rPr>
                <w:rFonts w:ascii="Calibri" w:hAnsi="Calibri" w:cs="Calibri"/>
                <w:color w:val="000000"/>
                <w:sz w:val="20"/>
                <w:szCs w:val="20"/>
              </w:rPr>
              <w:t>)</w:t>
            </w:r>
          </w:p>
        </w:tc>
        <w:tc>
          <w:tcPr>
            <w:tcW w:w="1394" w:type="dxa"/>
            <w:tcBorders>
              <w:top w:val="nil"/>
              <w:left w:val="nil"/>
              <w:bottom w:val="nil"/>
              <w:right w:val="nil"/>
            </w:tcBorders>
            <w:shd w:val="clear" w:color="auto" w:fill="auto"/>
            <w:hideMark/>
          </w:tcPr>
          <w:p w14:paraId="1F0B95F4"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Wechsler Abbreviated Scale of Intelligence</w:t>
            </w:r>
          </w:p>
        </w:tc>
        <w:tc>
          <w:tcPr>
            <w:tcW w:w="1226" w:type="dxa"/>
            <w:tcBorders>
              <w:top w:val="nil"/>
              <w:left w:val="nil"/>
              <w:bottom w:val="nil"/>
              <w:right w:val="nil"/>
            </w:tcBorders>
            <w:shd w:val="clear" w:color="auto" w:fill="auto"/>
            <w:hideMark/>
          </w:tcPr>
          <w:p w14:paraId="1A847EBF"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67FF155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T-score on the matrix reasoning subset</w:t>
            </w:r>
          </w:p>
        </w:tc>
      </w:tr>
      <w:tr w:rsidR="003F30DC" w14:paraId="74382875" w14:textId="77777777" w:rsidTr="003F30DC">
        <w:trPr>
          <w:trHeight w:val="680"/>
        </w:trPr>
        <w:tc>
          <w:tcPr>
            <w:tcW w:w="1880" w:type="dxa"/>
            <w:vMerge w:val="restart"/>
            <w:tcBorders>
              <w:top w:val="nil"/>
              <w:left w:val="nil"/>
              <w:bottom w:val="nil"/>
              <w:right w:val="nil"/>
            </w:tcBorders>
            <w:shd w:val="clear" w:color="auto" w:fill="auto"/>
            <w:hideMark/>
          </w:tcPr>
          <w:p w14:paraId="716FCA88"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8. Inhibitory control (IC)</w:t>
            </w:r>
          </w:p>
        </w:tc>
        <w:tc>
          <w:tcPr>
            <w:tcW w:w="1394" w:type="dxa"/>
            <w:tcBorders>
              <w:top w:val="nil"/>
              <w:left w:val="nil"/>
              <w:bottom w:val="nil"/>
              <w:right w:val="nil"/>
            </w:tcBorders>
            <w:shd w:val="clear" w:color="auto" w:fill="auto"/>
            <w:hideMark/>
          </w:tcPr>
          <w:p w14:paraId="68B9A662"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NEPSY Circles and Squares task</w:t>
            </w:r>
          </w:p>
        </w:tc>
        <w:tc>
          <w:tcPr>
            <w:tcW w:w="1226" w:type="dxa"/>
            <w:tcBorders>
              <w:top w:val="nil"/>
              <w:left w:val="nil"/>
              <w:bottom w:val="nil"/>
              <w:right w:val="nil"/>
            </w:tcBorders>
            <w:shd w:val="clear" w:color="auto" w:fill="auto"/>
            <w:hideMark/>
          </w:tcPr>
          <w:p w14:paraId="3530FBDB"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333ADCDF"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Reaction times relative to baseline on "inhibit" tasks</w:t>
            </w:r>
            <w:r w:rsidRPr="003F30DC">
              <w:rPr>
                <w:rFonts w:ascii="Calibri" w:hAnsi="Calibri" w:cs="Calibri"/>
                <w:color w:val="000000"/>
                <w:sz w:val="20"/>
                <w:szCs w:val="20"/>
              </w:rPr>
              <w:br/>
              <w:t>• Reaction times relative to baseline on "switch" tasks</w:t>
            </w:r>
          </w:p>
        </w:tc>
      </w:tr>
      <w:tr w:rsidR="003F30DC" w14:paraId="2148A1B6" w14:textId="77777777" w:rsidTr="00B46F88">
        <w:trPr>
          <w:trHeight w:val="549"/>
        </w:trPr>
        <w:tc>
          <w:tcPr>
            <w:tcW w:w="1880" w:type="dxa"/>
            <w:vMerge/>
            <w:tcBorders>
              <w:top w:val="nil"/>
              <w:left w:val="nil"/>
              <w:bottom w:val="nil"/>
              <w:right w:val="nil"/>
            </w:tcBorders>
            <w:vAlign w:val="center"/>
            <w:hideMark/>
          </w:tcPr>
          <w:p w14:paraId="2974FB5A" w14:textId="77777777" w:rsidR="003F30DC" w:rsidRPr="003F30DC" w:rsidRDefault="003F30DC">
            <w:pPr>
              <w:rPr>
                <w:rFonts w:ascii="Calibri" w:hAnsi="Calibri" w:cs="Calibri"/>
                <w:color w:val="000000"/>
                <w:sz w:val="20"/>
                <w:szCs w:val="20"/>
              </w:rPr>
            </w:pPr>
          </w:p>
        </w:tc>
        <w:tc>
          <w:tcPr>
            <w:tcW w:w="1394" w:type="dxa"/>
            <w:tcBorders>
              <w:top w:val="nil"/>
              <w:left w:val="nil"/>
              <w:bottom w:val="nil"/>
              <w:right w:val="nil"/>
            </w:tcBorders>
            <w:shd w:val="clear" w:color="auto" w:fill="auto"/>
            <w:hideMark/>
          </w:tcPr>
          <w:p w14:paraId="07DB8670"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Stroop task</w:t>
            </w:r>
          </w:p>
        </w:tc>
        <w:tc>
          <w:tcPr>
            <w:tcW w:w="1226" w:type="dxa"/>
            <w:tcBorders>
              <w:top w:val="nil"/>
              <w:left w:val="nil"/>
              <w:bottom w:val="nil"/>
              <w:right w:val="nil"/>
            </w:tcBorders>
            <w:shd w:val="clear" w:color="auto" w:fill="auto"/>
            <w:hideMark/>
          </w:tcPr>
          <w:p w14:paraId="0BC128E5"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0C4A8122"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all trials</w:t>
            </w:r>
          </w:p>
        </w:tc>
      </w:tr>
      <w:tr w:rsidR="003F30DC" w14:paraId="1C4DF0F1" w14:textId="77777777" w:rsidTr="00B46F88">
        <w:trPr>
          <w:trHeight w:val="1125"/>
        </w:trPr>
        <w:tc>
          <w:tcPr>
            <w:tcW w:w="1880" w:type="dxa"/>
            <w:vMerge/>
            <w:tcBorders>
              <w:top w:val="nil"/>
              <w:left w:val="nil"/>
              <w:bottom w:val="nil"/>
              <w:right w:val="nil"/>
            </w:tcBorders>
            <w:vAlign w:val="center"/>
            <w:hideMark/>
          </w:tcPr>
          <w:p w14:paraId="7A708AF8" w14:textId="77777777" w:rsidR="003F30DC" w:rsidRPr="003F30DC" w:rsidRDefault="003F30DC">
            <w:pPr>
              <w:rPr>
                <w:rFonts w:ascii="Calibri" w:hAnsi="Calibri" w:cs="Calibri"/>
                <w:color w:val="000000"/>
                <w:sz w:val="20"/>
                <w:szCs w:val="20"/>
              </w:rPr>
            </w:pPr>
          </w:p>
        </w:tc>
        <w:tc>
          <w:tcPr>
            <w:tcW w:w="1394" w:type="dxa"/>
            <w:tcBorders>
              <w:top w:val="nil"/>
              <w:left w:val="nil"/>
              <w:bottom w:val="nil"/>
              <w:right w:val="nil"/>
            </w:tcBorders>
            <w:shd w:val="clear" w:color="auto" w:fill="auto"/>
            <w:hideMark/>
          </w:tcPr>
          <w:p w14:paraId="4A9053B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Go/No-Go task</w:t>
            </w:r>
          </w:p>
        </w:tc>
        <w:tc>
          <w:tcPr>
            <w:tcW w:w="1226" w:type="dxa"/>
            <w:tcBorders>
              <w:top w:val="nil"/>
              <w:left w:val="nil"/>
              <w:bottom w:val="nil"/>
              <w:right w:val="nil"/>
            </w:tcBorders>
            <w:shd w:val="clear" w:color="auto" w:fill="auto"/>
            <w:hideMark/>
          </w:tcPr>
          <w:p w14:paraId="1DE864A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nil"/>
              <w:right w:val="nil"/>
            </w:tcBorders>
            <w:shd w:val="clear" w:color="auto" w:fill="auto"/>
            <w:hideMark/>
          </w:tcPr>
          <w:p w14:paraId="77694376"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Accuracy on "Go" trials</w:t>
            </w:r>
            <w:r w:rsidRPr="003F30DC">
              <w:rPr>
                <w:rFonts w:ascii="Calibri" w:hAnsi="Calibri" w:cs="Calibri"/>
                <w:color w:val="000000"/>
                <w:sz w:val="20"/>
                <w:szCs w:val="20"/>
              </w:rPr>
              <w:br/>
              <w:t>• Accuracy on "No-Go" trials</w:t>
            </w:r>
            <w:r w:rsidRPr="003F30DC">
              <w:rPr>
                <w:rFonts w:ascii="Calibri" w:hAnsi="Calibri" w:cs="Calibri"/>
                <w:color w:val="000000"/>
                <w:sz w:val="20"/>
                <w:szCs w:val="20"/>
              </w:rPr>
              <w:br/>
              <w:t>• Reaction time on accurate "Go" trials</w:t>
            </w:r>
            <w:r w:rsidRPr="003F30DC">
              <w:rPr>
                <w:rFonts w:ascii="Calibri" w:hAnsi="Calibri" w:cs="Calibri"/>
                <w:color w:val="000000"/>
                <w:sz w:val="20"/>
                <w:szCs w:val="20"/>
              </w:rPr>
              <w:br/>
              <w:t>• Reaction time on inaccurate "No-Go" trials</w:t>
            </w:r>
          </w:p>
        </w:tc>
      </w:tr>
      <w:tr w:rsidR="003F30DC" w14:paraId="5643EF92" w14:textId="77777777" w:rsidTr="006F36C2">
        <w:trPr>
          <w:trHeight w:val="720"/>
        </w:trPr>
        <w:tc>
          <w:tcPr>
            <w:tcW w:w="1880" w:type="dxa"/>
            <w:tcBorders>
              <w:top w:val="nil"/>
              <w:left w:val="nil"/>
              <w:bottom w:val="single" w:sz="4" w:space="0" w:color="auto"/>
              <w:right w:val="nil"/>
            </w:tcBorders>
            <w:shd w:val="clear" w:color="auto" w:fill="auto"/>
            <w:hideMark/>
          </w:tcPr>
          <w:p w14:paraId="752116C1"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9. Reward sensitivity (RS)</w:t>
            </w:r>
          </w:p>
        </w:tc>
        <w:tc>
          <w:tcPr>
            <w:tcW w:w="1394" w:type="dxa"/>
            <w:tcBorders>
              <w:top w:val="nil"/>
              <w:left w:val="nil"/>
              <w:bottom w:val="single" w:sz="4" w:space="0" w:color="auto"/>
              <w:right w:val="nil"/>
            </w:tcBorders>
            <w:shd w:val="clear" w:color="auto" w:fill="auto"/>
            <w:hideMark/>
          </w:tcPr>
          <w:p w14:paraId="1172D5B7"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Pinata task</w:t>
            </w:r>
          </w:p>
        </w:tc>
        <w:tc>
          <w:tcPr>
            <w:tcW w:w="1226" w:type="dxa"/>
            <w:tcBorders>
              <w:top w:val="nil"/>
              <w:left w:val="nil"/>
              <w:bottom w:val="single" w:sz="4" w:space="0" w:color="auto"/>
              <w:right w:val="nil"/>
            </w:tcBorders>
            <w:shd w:val="clear" w:color="auto" w:fill="auto"/>
            <w:hideMark/>
          </w:tcPr>
          <w:p w14:paraId="7D7D7AA9"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Behavioral task</w:t>
            </w:r>
          </w:p>
        </w:tc>
        <w:tc>
          <w:tcPr>
            <w:tcW w:w="4590" w:type="dxa"/>
            <w:tcBorders>
              <w:top w:val="nil"/>
              <w:left w:val="nil"/>
              <w:bottom w:val="single" w:sz="4" w:space="0" w:color="auto"/>
              <w:right w:val="nil"/>
            </w:tcBorders>
            <w:shd w:val="clear" w:color="auto" w:fill="auto"/>
            <w:hideMark/>
          </w:tcPr>
          <w:p w14:paraId="51D7938A" w14:textId="77777777" w:rsidR="003F30DC" w:rsidRPr="003F30DC" w:rsidRDefault="003F30DC">
            <w:pPr>
              <w:rPr>
                <w:rFonts w:ascii="Calibri" w:hAnsi="Calibri" w:cs="Calibri"/>
                <w:color w:val="000000"/>
                <w:sz w:val="20"/>
                <w:szCs w:val="20"/>
              </w:rPr>
            </w:pPr>
            <w:r w:rsidRPr="003F30DC">
              <w:rPr>
                <w:rFonts w:ascii="Calibri" w:hAnsi="Calibri" w:cs="Calibri"/>
                <w:color w:val="000000"/>
                <w:sz w:val="20"/>
                <w:szCs w:val="20"/>
              </w:rPr>
              <w:t>• Difference in reaction time on high-reward (4-start) trials and reaction time on no-reward (0-star) trials</w:t>
            </w:r>
            <w:r w:rsidRPr="003F30DC">
              <w:rPr>
                <w:rFonts w:ascii="Calibri" w:hAnsi="Calibri" w:cs="Calibri"/>
                <w:color w:val="000000"/>
                <w:sz w:val="20"/>
                <w:szCs w:val="20"/>
              </w:rPr>
              <w:br/>
              <w:t>• Overall performance (total stars earned)</w:t>
            </w:r>
          </w:p>
        </w:tc>
      </w:tr>
    </w:tbl>
    <w:p w14:paraId="488735D8" w14:textId="77777777" w:rsidR="006F36C2" w:rsidRPr="00DF2F51" w:rsidRDefault="006F36C2" w:rsidP="006F36C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AL=Language ability; AR=Reasoning ability; RS=Reward sensitivity</w:t>
      </w:r>
    </w:p>
    <w:p w14:paraId="732EBDA9" w14:textId="51881F69" w:rsidR="003F30DC" w:rsidRDefault="003F30DC" w:rsidP="003F30DC">
      <w:pPr>
        <w:spacing w:after="240" w:line="360" w:lineRule="auto"/>
        <w:rPr>
          <w:rFonts w:ascii="Calibri" w:hAnsi="Calibri" w:cs="Calibri"/>
        </w:rPr>
      </w:pPr>
    </w:p>
    <w:p w14:paraId="6E29F215" w14:textId="4115D09B" w:rsidR="003201FD" w:rsidRPr="00945D50" w:rsidRDefault="003201FD" w:rsidP="00945D50">
      <w:pPr>
        <w:spacing w:after="240"/>
        <w:rPr>
          <w:rFonts w:ascii="Calibri" w:hAnsi="Calibri" w:cs="Calibri"/>
          <w:u w:val="single"/>
        </w:rPr>
      </w:pPr>
      <w:r w:rsidRPr="00945D50">
        <w:rPr>
          <w:rFonts w:ascii="Calibri" w:hAnsi="Calibri" w:cs="Calibri"/>
          <w:u w:val="single"/>
        </w:rPr>
        <w:lastRenderedPageBreak/>
        <w:t>Table 2: Correlations between adversity exposures, candidate mediators and adolescent psychopathology outcomes</w:t>
      </w:r>
      <w:r w:rsidR="00B46F88">
        <w:rPr>
          <w:rFonts w:ascii="Calibri" w:hAnsi="Calibri" w:cs="Calibri"/>
          <w:u w:val="single"/>
        </w:rPr>
        <w:t>.</w:t>
      </w:r>
    </w:p>
    <w:tbl>
      <w:tblPr>
        <w:tblW w:w="10156" w:type="dxa"/>
        <w:tblLook w:val="04A0" w:firstRow="1" w:lastRow="0" w:firstColumn="1" w:lastColumn="0" w:noHBand="0" w:noVBand="1"/>
      </w:tblPr>
      <w:tblGrid>
        <w:gridCol w:w="4950"/>
        <w:gridCol w:w="360"/>
        <w:gridCol w:w="858"/>
        <w:gridCol w:w="1360"/>
        <w:gridCol w:w="1382"/>
        <w:gridCol w:w="1246"/>
      </w:tblGrid>
      <w:tr w:rsidR="006F36C2" w14:paraId="0A04ADE6" w14:textId="77777777" w:rsidTr="00036790">
        <w:trPr>
          <w:trHeight w:val="320"/>
        </w:trPr>
        <w:tc>
          <w:tcPr>
            <w:tcW w:w="5310" w:type="dxa"/>
            <w:gridSpan w:val="2"/>
            <w:tcBorders>
              <w:top w:val="nil"/>
              <w:left w:val="nil"/>
              <w:bottom w:val="nil"/>
            </w:tcBorders>
            <w:shd w:val="clear" w:color="auto" w:fill="auto"/>
            <w:noWrap/>
            <w:vAlign w:val="bottom"/>
            <w:hideMark/>
          </w:tcPr>
          <w:p w14:paraId="68E13934" w14:textId="77777777" w:rsidR="003201FD" w:rsidRDefault="003201FD"/>
        </w:tc>
        <w:tc>
          <w:tcPr>
            <w:tcW w:w="2218" w:type="dxa"/>
            <w:gridSpan w:val="2"/>
            <w:tcBorders>
              <w:top w:val="nil"/>
              <w:bottom w:val="nil"/>
            </w:tcBorders>
            <w:shd w:val="clear" w:color="auto" w:fill="auto"/>
            <w:noWrap/>
            <w:vAlign w:val="bottom"/>
            <w:hideMark/>
          </w:tcPr>
          <w:p w14:paraId="235C6B6A" w14:textId="77777777" w:rsidR="003201FD" w:rsidRDefault="003201FD">
            <w:pPr>
              <w:jc w:val="center"/>
              <w:rPr>
                <w:rFonts w:ascii="Calibri" w:hAnsi="Calibri" w:cs="Calibri"/>
                <w:color w:val="000000"/>
              </w:rPr>
            </w:pPr>
            <w:r>
              <w:rPr>
                <w:rFonts w:ascii="Calibri" w:hAnsi="Calibri" w:cs="Calibri"/>
                <w:color w:val="000000"/>
              </w:rPr>
              <w:t>Adversity</w:t>
            </w:r>
          </w:p>
        </w:tc>
        <w:tc>
          <w:tcPr>
            <w:tcW w:w="2628" w:type="dxa"/>
            <w:gridSpan w:val="2"/>
            <w:tcBorders>
              <w:top w:val="nil"/>
            </w:tcBorders>
            <w:shd w:val="clear" w:color="auto" w:fill="auto"/>
            <w:noWrap/>
            <w:vAlign w:val="bottom"/>
            <w:hideMark/>
          </w:tcPr>
          <w:p w14:paraId="2B918E16" w14:textId="77777777" w:rsidR="003201FD" w:rsidRDefault="003201FD">
            <w:pPr>
              <w:jc w:val="center"/>
              <w:rPr>
                <w:rFonts w:ascii="Calibri" w:hAnsi="Calibri" w:cs="Calibri"/>
                <w:color w:val="000000"/>
              </w:rPr>
            </w:pPr>
            <w:r>
              <w:rPr>
                <w:rFonts w:ascii="Calibri" w:hAnsi="Calibri" w:cs="Calibri"/>
                <w:color w:val="000000"/>
              </w:rPr>
              <w:t>Psychopathology</w:t>
            </w:r>
          </w:p>
        </w:tc>
      </w:tr>
      <w:tr w:rsidR="003201FD" w14:paraId="66C82385" w14:textId="77777777" w:rsidTr="00036790">
        <w:trPr>
          <w:trHeight w:val="340"/>
        </w:trPr>
        <w:tc>
          <w:tcPr>
            <w:tcW w:w="5310" w:type="dxa"/>
            <w:gridSpan w:val="2"/>
            <w:tcBorders>
              <w:top w:val="nil"/>
              <w:left w:val="nil"/>
              <w:bottom w:val="single" w:sz="4" w:space="0" w:color="auto"/>
            </w:tcBorders>
            <w:shd w:val="clear" w:color="auto" w:fill="auto"/>
            <w:noWrap/>
            <w:vAlign w:val="bottom"/>
            <w:hideMark/>
          </w:tcPr>
          <w:p w14:paraId="7090041A" w14:textId="77777777" w:rsidR="003201FD" w:rsidRDefault="003201FD">
            <w:pPr>
              <w:rPr>
                <w:rFonts w:ascii="Calibri" w:hAnsi="Calibri" w:cs="Calibri"/>
                <w:color w:val="000000"/>
              </w:rPr>
            </w:pPr>
            <w:r>
              <w:rPr>
                <w:rFonts w:ascii="Calibri" w:hAnsi="Calibri" w:cs="Calibri"/>
                <w:color w:val="000000"/>
              </w:rPr>
              <w:t> </w:t>
            </w:r>
          </w:p>
        </w:tc>
        <w:tc>
          <w:tcPr>
            <w:tcW w:w="858" w:type="dxa"/>
            <w:tcBorders>
              <w:top w:val="nil"/>
              <w:bottom w:val="single" w:sz="4" w:space="0" w:color="auto"/>
            </w:tcBorders>
            <w:shd w:val="clear" w:color="auto" w:fill="auto"/>
            <w:vAlign w:val="bottom"/>
            <w:hideMark/>
          </w:tcPr>
          <w:p w14:paraId="5FFA5872" w14:textId="77777777" w:rsidR="003201FD" w:rsidRDefault="003201FD">
            <w:pPr>
              <w:jc w:val="center"/>
              <w:rPr>
                <w:rFonts w:ascii="Calibri" w:hAnsi="Calibri" w:cs="Calibri"/>
                <w:color w:val="000000"/>
              </w:rPr>
            </w:pPr>
            <w:r>
              <w:rPr>
                <w:rFonts w:ascii="Calibri" w:hAnsi="Calibri" w:cs="Calibri"/>
                <w:color w:val="000000"/>
              </w:rPr>
              <w:t>Threat</w:t>
            </w:r>
          </w:p>
        </w:tc>
        <w:tc>
          <w:tcPr>
            <w:tcW w:w="1360" w:type="dxa"/>
            <w:tcBorders>
              <w:top w:val="nil"/>
              <w:bottom w:val="single" w:sz="4" w:space="0" w:color="auto"/>
            </w:tcBorders>
            <w:shd w:val="clear" w:color="auto" w:fill="auto"/>
            <w:vAlign w:val="bottom"/>
            <w:hideMark/>
          </w:tcPr>
          <w:p w14:paraId="2220091F" w14:textId="77777777" w:rsidR="003201FD" w:rsidRDefault="003201FD">
            <w:pPr>
              <w:jc w:val="center"/>
              <w:rPr>
                <w:rFonts w:ascii="Calibri" w:hAnsi="Calibri" w:cs="Calibri"/>
                <w:color w:val="000000"/>
              </w:rPr>
            </w:pPr>
            <w:r>
              <w:rPr>
                <w:rFonts w:ascii="Calibri" w:hAnsi="Calibri" w:cs="Calibri"/>
                <w:color w:val="000000"/>
              </w:rPr>
              <w:t>Deprivation</w:t>
            </w:r>
          </w:p>
        </w:tc>
        <w:tc>
          <w:tcPr>
            <w:tcW w:w="1382" w:type="dxa"/>
            <w:tcBorders>
              <w:top w:val="nil"/>
              <w:bottom w:val="single" w:sz="4" w:space="0" w:color="auto"/>
            </w:tcBorders>
            <w:shd w:val="clear" w:color="auto" w:fill="auto"/>
            <w:vAlign w:val="bottom"/>
            <w:hideMark/>
          </w:tcPr>
          <w:p w14:paraId="420ABFD4" w14:textId="3173F9DE" w:rsidR="003201FD" w:rsidRDefault="006F36C2">
            <w:pPr>
              <w:jc w:val="center"/>
              <w:rPr>
                <w:rFonts w:ascii="Calibri" w:hAnsi="Calibri" w:cs="Calibri"/>
                <w:color w:val="000000"/>
              </w:rPr>
            </w:pPr>
            <w:r>
              <w:rPr>
                <w:rFonts w:ascii="Calibri" w:hAnsi="Calibri" w:cs="Calibri"/>
                <w:color w:val="000000"/>
              </w:rPr>
              <w:t>Intern.</w:t>
            </w:r>
          </w:p>
        </w:tc>
        <w:tc>
          <w:tcPr>
            <w:tcW w:w="1246" w:type="dxa"/>
            <w:tcBorders>
              <w:top w:val="nil"/>
              <w:bottom w:val="single" w:sz="4" w:space="0" w:color="auto"/>
            </w:tcBorders>
            <w:shd w:val="clear" w:color="auto" w:fill="auto"/>
            <w:vAlign w:val="bottom"/>
            <w:hideMark/>
          </w:tcPr>
          <w:p w14:paraId="316E127D" w14:textId="6DCA2114" w:rsidR="003201FD" w:rsidRDefault="006F36C2">
            <w:pPr>
              <w:jc w:val="center"/>
              <w:rPr>
                <w:rFonts w:ascii="Calibri" w:hAnsi="Calibri" w:cs="Calibri"/>
                <w:color w:val="000000"/>
              </w:rPr>
            </w:pPr>
            <w:r>
              <w:rPr>
                <w:rFonts w:ascii="Calibri" w:hAnsi="Calibri" w:cs="Calibri"/>
                <w:color w:val="000000"/>
              </w:rPr>
              <w:t>Extern.</w:t>
            </w:r>
          </w:p>
        </w:tc>
      </w:tr>
      <w:tr w:rsidR="003201FD" w14:paraId="72A0DE4C" w14:textId="77777777" w:rsidTr="00036790">
        <w:trPr>
          <w:trHeight w:val="340"/>
        </w:trPr>
        <w:tc>
          <w:tcPr>
            <w:tcW w:w="4950" w:type="dxa"/>
            <w:tcBorders>
              <w:top w:val="nil"/>
              <w:left w:val="nil"/>
              <w:bottom w:val="nil"/>
              <w:right w:val="nil"/>
            </w:tcBorders>
            <w:shd w:val="clear" w:color="auto" w:fill="auto"/>
            <w:vAlign w:val="bottom"/>
            <w:hideMark/>
          </w:tcPr>
          <w:p w14:paraId="2707848D" w14:textId="77777777" w:rsidR="003201FD" w:rsidRDefault="003201FD">
            <w:pPr>
              <w:rPr>
                <w:rFonts w:ascii="Calibri" w:hAnsi="Calibri" w:cs="Calibri"/>
                <w:color w:val="000000"/>
              </w:rPr>
            </w:pPr>
            <w:r>
              <w:rPr>
                <w:rFonts w:ascii="Calibri" w:hAnsi="Calibri" w:cs="Calibri"/>
                <w:color w:val="000000"/>
              </w:rPr>
              <w:t>Threat</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74E9E4" w14:textId="77777777" w:rsidR="003201FD" w:rsidRDefault="003201FD">
            <w:pPr>
              <w:jc w:val="center"/>
              <w:rPr>
                <w:rFonts w:ascii="Calibri" w:hAnsi="Calibri" w:cs="Calibri"/>
                <w:color w:val="000000"/>
              </w:rPr>
            </w:pPr>
            <w:r>
              <w:rPr>
                <w:rFonts w:ascii="Calibri" w:hAnsi="Calibri" w:cs="Calibri"/>
                <w:color w:val="000000"/>
              </w:rPr>
              <w:t>1</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3DB369"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000000" w:fill="FBCDCF"/>
            <w:noWrap/>
            <w:vAlign w:val="bottom"/>
            <w:hideMark/>
          </w:tcPr>
          <w:p w14:paraId="101885FC" w14:textId="77777777" w:rsidR="003201FD" w:rsidRDefault="003201FD">
            <w:pPr>
              <w:jc w:val="center"/>
              <w:rPr>
                <w:rFonts w:ascii="Calibri" w:hAnsi="Calibri" w:cs="Calibri"/>
                <w:color w:val="000000"/>
              </w:rPr>
            </w:pPr>
            <w:r>
              <w:rPr>
                <w:rFonts w:ascii="Calibri" w:hAnsi="Calibri" w:cs="Calibri"/>
                <w:color w:val="000000"/>
              </w:rPr>
              <w:t>0.22</w:t>
            </w:r>
          </w:p>
        </w:tc>
        <w:tc>
          <w:tcPr>
            <w:tcW w:w="1246" w:type="dxa"/>
            <w:tcBorders>
              <w:top w:val="single" w:sz="4" w:space="0" w:color="auto"/>
              <w:left w:val="single" w:sz="4" w:space="0" w:color="auto"/>
              <w:bottom w:val="single" w:sz="4" w:space="0" w:color="auto"/>
              <w:right w:val="single" w:sz="4" w:space="0" w:color="auto"/>
            </w:tcBorders>
            <w:shd w:val="clear" w:color="000000" w:fill="FAB3B5"/>
            <w:noWrap/>
            <w:vAlign w:val="bottom"/>
            <w:hideMark/>
          </w:tcPr>
          <w:p w14:paraId="17D8C8ED" w14:textId="77777777" w:rsidR="003201FD" w:rsidRDefault="003201FD">
            <w:pPr>
              <w:jc w:val="center"/>
              <w:rPr>
                <w:rFonts w:ascii="Calibri" w:hAnsi="Calibri" w:cs="Calibri"/>
                <w:color w:val="000000"/>
              </w:rPr>
            </w:pPr>
            <w:r>
              <w:rPr>
                <w:rFonts w:ascii="Calibri" w:hAnsi="Calibri" w:cs="Calibri"/>
                <w:color w:val="000000"/>
              </w:rPr>
              <w:t>0.35</w:t>
            </w:r>
          </w:p>
        </w:tc>
      </w:tr>
      <w:tr w:rsidR="003201FD" w14:paraId="38CF627F"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207CFE46" w14:textId="77777777" w:rsidR="003201FD" w:rsidRDefault="003201FD">
            <w:pPr>
              <w:rPr>
                <w:rFonts w:ascii="Calibri" w:hAnsi="Calibri" w:cs="Calibri"/>
                <w:color w:val="000000"/>
              </w:rPr>
            </w:pPr>
            <w:r>
              <w:rPr>
                <w:rFonts w:ascii="Calibri" w:hAnsi="Calibri" w:cs="Calibri"/>
                <w:color w:val="000000"/>
              </w:rPr>
              <w:t>Deprivation</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BB9BB"/>
            <w:noWrap/>
            <w:vAlign w:val="bottom"/>
            <w:hideMark/>
          </w:tcPr>
          <w:p w14:paraId="76339639" w14:textId="77777777" w:rsidR="003201FD" w:rsidRDefault="003201FD">
            <w:pPr>
              <w:jc w:val="center"/>
              <w:rPr>
                <w:rFonts w:ascii="Calibri" w:hAnsi="Calibri" w:cs="Calibri"/>
                <w:color w:val="000000"/>
              </w:rPr>
            </w:pPr>
            <w:r>
              <w:rPr>
                <w:rFonts w:ascii="Calibri" w:hAnsi="Calibri" w:cs="Calibri"/>
                <w:color w:val="000000"/>
              </w:rPr>
              <w:t>0.32</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16FDE5" w14:textId="77777777" w:rsidR="003201FD" w:rsidRDefault="003201FD">
            <w:pPr>
              <w:jc w:val="center"/>
              <w:rPr>
                <w:rFonts w:ascii="Calibri" w:hAnsi="Calibri" w:cs="Calibri"/>
                <w:color w:val="000000"/>
              </w:rPr>
            </w:pPr>
            <w:r>
              <w:rPr>
                <w:rFonts w:ascii="Calibri" w:hAnsi="Calibri" w:cs="Calibri"/>
                <w:color w:val="000000"/>
              </w:rPr>
              <w:t>1</w:t>
            </w:r>
          </w:p>
        </w:tc>
        <w:tc>
          <w:tcPr>
            <w:tcW w:w="1382" w:type="dxa"/>
            <w:tcBorders>
              <w:top w:val="single" w:sz="4" w:space="0" w:color="auto"/>
              <w:left w:val="single" w:sz="4" w:space="0" w:color="auto"/>
              <w:bottom w:val="single" w:sz="4" w:space="0" w:color="auto"/>
              <w:right w:val="single" w:sz="4" w:space="0" w:color="auto"/>
            </w:tcBorders>
            <w:shd w:val="clear" w:color="000000" w:fill="FBBFC2"/>
            <w:noWrap/>
            <w:vAlign w:val="bottom"/>
            <w:hideMark/>
          </w:tcPr>
          <w:p w14:paraId="71171753" w14:textId="77777777" w:rsidR="003201FD" w:rsidRDefault="003201FD">
            <w:pPr>
              <w:jc w:val="center"/>
              <w:rPr>
                <w:rFonts w:ascii="Calibri" w:hAnsi="Calibri" w:cs="Calibri"/>
                <w:color w:val="000000"/>
              </w:rPr>
            </w:pPr>
            <w:r>
              <w:rPr>
                <w:rFonts w:ascii="Calibri" w:hAnsi="Calibri" w:cs="Calibri"/>
                <w:color w:val="000000"/>
              </w:rPr>
              <w:t>0.29</w:t>
            </w:r>
          </w:p>
        </w:tc>
        <w:tc>
          <w:tcPr>
            <w:tcW w:w="1246" w:type="dxa"/>
            <w:tcBorders>
              <w:top w:val="single" w:sz="4" w:space="0" w:color="auto"/>
              <w:left w:val="single" w:sz="4" w:space="0" w:color="auto"/>
              <w:bottom w:val="single" w:sz="4" w:space="0" w:color="auto"/>
              <w:right w:val="single" w:sz="4" w:space="0" w:color="auto"/>
            </w:tcBorders>
            <w:shd w:val="clear" w:color="000000" w:fill="FBBDBF"/>
            <w:noWrap/>
            <w:vAlign w:val="bottom"/>
            <w:hideMark/>
          </w:tcPr>
          <w:p w14:paraId="1DE6C2E4" w14:textId="77777777" w:rsidR="003201FD" w:rsidRDefault="003201FD">
            <w:pPr>
              <w:jc w:val="center"/>
              <w:rPr>
                <w:rFonts w:ascii="Calibri" w:hAnsi="Calibri" w:cs="Calibri"/>
                <w:color w:val="000000"/>
              </w:rPr>
            </w:pPr>
            <w:r>
              <w:rPr>
                <w:rFonts w:ascii="Calibri" w:hAnsi="Calibri" w:cs="Calibri"/>
                <w:color w:val="000000"/>
              </w:rPr>
              <w:t>0.3</w:t>
            </w:r>
          </w:p>
        </w:tc>
      </w:tr>
      <w:tr w:rsidR="003201FD" w14:paraId="1ED0953E" w14:textId="77777777" w:rsidTr="00036790">
        <w:trPr>
          <w:trHeight w:val="340"/>
        </w:trPr>
        <w:tc>
          <w:tcPr>
            <w:tcW w:w="4950" w:type="dxa"/>
            <w:tcBorders>
              <w:top w:val="nil"/>
              <w:left w:val="nil"/>
              <w:bottom w:val="nil"/>
              <w:right w:val="nil"/>
            </w:tcBorders>
            <w:shd w:val="clear" w:color="auto" w:fill="auto"/>
            <w:vAlign w:val="bottom"/>
            <w:hideMark/>
          </w:tcPr>
          <w:p w14:paraId="0702686C" w14:textId="77777777" w:rsidR="003201FD" w:rsidRDefault="003201FD">
            <w:pPr>
              <w:rPr>
                <w:rFonts w:ascii="Calibri" w:hAnsi="Calibri" w:cs="Calibri"/>
                <w:color w:val="000000"/>
              </w:rPr>
            </w:pPr>
            <w:r>
              <w:rPr>
                <w:rFonts w:ascii="Calibri" w:hAnsi="Calibri" w:cs="Calibri"/>
                <w:color w:val="000000"/>
              </w:rPr>
              <w:t>AB: Attention bias threat</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026CB940" w14:textId="77777777" w:rsidR="003201FD" w:rsidRDefault="003201FD">
            <w:pPr>
              <w:jc w:val="center"/>
              <w:rPr>
                <w:rFonts w:ascii="Calibri" w:hAnsi="Calibri" w:cs="Calibri"/>
                <w:color w:val="000000"/>
              </w:rPr>
            </w:pPr>
            <w:r>
              <w:rPr>
                <w:rFonts w:ascii="Calibri" w:hAnsi="Calibri" w:cs="Calibri"/>
                <w:color w:val="000000"/>
              </w:rPr>
              <w:t>-0.01</w:t>
            </w:r>
          </w:p>
        </w:tc>
        <w:tc>
          <w:tcPr>
            <w:tcW w:w="13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00B80B4"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7455328F"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03819F80" w14:textId="77777777" w:rsidR="003201FD" w:rsidRDefault="003201FD">
            <w:pPr>
              <w:jc w:val="center"/>
              <w:rPr>
                <w:rFonts w:ascii="Calibri" w:hAnsi="Calibri" w:cs="Calibri"/>
                <w:color w:val="000000"/>
              </w:rPr>
            </w:pPr>
            <w:r>
              <w:rPr>
                <w:rFonts w:ascii="Calibri" w:hAnsi="Calibri" w:cs="Calibri"/>
                <w:color w:val="000000"/>
              </w:rPr>
              <w:t>-0.03</w:t>
            </w:r>
          </w:p>
        </w:tc>
      </w:tr>
      <w:tr w:rsidR="003201FD" w14:paraId="2B1D8419" w14:textId="77777777" w:rsidTr="00036790">
        <w:trPr>
          <w:trHeight w:val="342"/>
        </w:trPr>
        <w:tc>
          <w:tcPr>
            <w:tcW w:w="4950" w:type="dxa"/>
            <w:tcBorders>
              <w:top w:val="nil"/>
              <w:left w:val="nil"/>
              <w:bottom w:val="nil"/>
              <w:right w:val="nil"/>
            </w:tcBorders>
            <w:shd w:val="clear" w:color="auto" w:fill="auto"/>
            <w:vAlign w:val="bottom"/>
            <w:hideMark/>
          </w:tcPr>
          <w:p w14:paraId="42FA37A7" w14:textId="77777777" w:rsidR="003201FD" w:rsidRDefault="003201FD">
            <w:pPr>
              <w:rPr>
                <w:rFonts w:ascii="Calibri" w:hAnsi="Calibri" w:cs="Calibri"/>
                <w:color w:val="000000"/>
              </w:rPr>
            </w:pPr>
            <w:r>
              <w:rPr>
                <w:rFonts w:ascii="Calibri" w:hAnsi="Calibri" w:cs="Calibri"/>
                <w:color w:val="000000"/>
              </w:rPr>
              <w:t>ER: Adaptation to emotional conflict</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1435CA20" w14:textId="77777777" w:rsidR="003201FD" w:rsidRDefault="003201FD">
            <w:pPr>
              <w:jc w:val="center"/>
              <w:rPr>
                <w:rFonts w:ascii="Calibri" w:hAnsi="Calibri" w:cs="Calibri"/>
                <w:color w:val="000000"/>
              </w:rPr>
            </w:pPr>
            <w:r>
              <w:rPr>
                <w:rFonts w:ascii="Calibri" w:hAnsi="Calibri" w:cs="Calibri"/>
                <w:color w:val="000000"/>
              </w:rPr>
              <w:t>0.03</w:t>
            </w:r>
          </w:p>
        </w:tc>
        <w:tc>
          <w:tcPr>
            <w:tcW w:w="1360" w:type="dxa"/>
            <w:tcBorders>
              <w:top w:val="single" w:sz="4" w:space="0" w:color="auto"/>
              <w:left w:val="single" w:sz="4" w:space="0" w:color="auto"/>
              <w:bottom w:val="single" w:sz="4" w:space="0" w:color="auto"/>
              <w:right w:val="single" w:sz="4" w:space="0" w:color="auto"/>
            </w:tcBorders>
            <w:shd w:val="clear" w:color="000000" w:fill="FCEFF2"/>
            <w:noWrap/>
            <w:vAlign w:val="bottom"/>
            <w:hideMark/>
          </w:tcPr>
          <w:p w14:paraId="6E97F9E6" w14:textId="77777777" w:rsidR="003201FD" w:rsidRDefault="003201FD">
            <w:pPr>
              <w:jc w:val="center"/>
              <w:rPr>
                <w:rFonts w:ascii="Calibri" w:hAnsi="Calibri" w:cs="Calibri"/>
                <w:color w:val="000000"/>
              </w:rPr>
            </w:pPr>
            <w:r>
              <w:rPr>
                <w:rFonts w:ascii="Calibri" w:hAnsi="Calibri" w:cs="Calibri"/>
                <w:color w:val="000000"/>
              </w:rPr>
              <w:t>0.05</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575AE94F"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55B5662C"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514034F4" w14:textId="77777777" w:rsidTr="00036790">
        <w:trPr>
          <w:trHeight w:val="340"/>
        </w:trPr>
        <w:tc>
          <w:tcPr>
            <w:tcW w:w="4950" w:type="dxa"/>
            <w:tcBorders>
              <w:top w:val="nil"/>
              <w:left w:val="nil"/>
              <w:bottom w:val="nil"/>
              <w:right w:val="nil"/>
            </w:tcBorders>
            <w:shd w:val="clear" w:color="auto" w:fill="auto"/>
            <w:vAlign w:val="bottom"/>
            <w:hideMark/>
          </w:tcPr>
          <w:p w14:paraId="26616BF4" w14:textId="77777777" w:rsidR="003201FD" w:rsidRDefault="003201FD">
            <w:pPr>
              <w:rPr>
                <w:rFonts w:ascii="Calibri" w:hAnsi="Calibri" w:cs="Calibri"/>
                <w:color w:val="000000"/>
              </w:rPr>
            </w:pPr>
            <w:r>
              <w:rPr>
                <w:rFonts w:ascii="Calibri" w:hAnsi="Calibri" w:cs="Calibri"/>
                <w:color w:val="000000"/>
              </w:rPr>
              <w:t>ER: Stroop - fear</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2774450" w14:textId="77777777" w:rsidR="003201FD" w:rsidRDefault="003201FD">
            <w:pPr>
              <w:jc w:val="center"/>
              <w:rPr>
                <w:rFonts w:ascii="Calibri" w:hAnsi="Calibri" w:cs="Calibri"/>
                <w:color w:val="000000"/>
              </w:rPr>
            </w:pPr>
            <w:r>
              <w:rPr>
                <w:rFonts w:ascii="Calibri" w:hAnsi="Calibri" w:cs="Calibri"/>
                <w:color w:val="000000"/>
              </w:rPr>
              <w:t>-0.12</w:t>
            </w:r>
          </w:p>
        </w:tc>
        <w:tc>
          <w:tcPr>
            <w:tcW w:w="1360"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34846E48" w14:textId="77777777" w:rsidR="003201FD" w:rsidRDefault="003201FD">
            <w:pPr>
              <w:jc w:val="center"/>
              <w:rPr>
                <w:rFonts w:ascii="Calibri" w:hAnsi="Calibri" w:cs="Calibri"/>
                <w:color w:val="000000"/>
              </w:rPr>
            </w:pPr>
            <w:r>
              <w:rPr>
                <w:rFonts w:ascii="Calibri" w:hAnsi="Calibri" w:cs="Calibri"/>
                <w:color w:val="000000"/>
              </w:rPr>
              <w:t>0.08</w:t>
            </w:r>
          </w:p>
        </w:tc>
        <w:tc>
          <w:tcPr>
            <w:tcW w:w="138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78782FE"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4B93C05"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1B4D9142" w14:textId="77777777" w:rsidTr="00036790">
        <w:trPr>
          <w:trHeight w:val="340"/>
        </w:trPr>
        <w:tc>
          <w:tcPr>
            <w:tcW w:w="4950" w:type="dxa"/>
            <w:tcBorders>
              <w:top w:val="nil"/>
              <w:left w:val="nil"/>
              <w:bottom w:val="nil"/>
              <w:right w:val="nil"/>
            </w:tcBorders>
            <w:shd w:val="clear" w:color="auto" w:fill="auto"/>
            <w:vAlign w:val="bottom"/>
            <w:hideMark/>
          </w:tcPr>
          <w:p w14:paraId="273C43C4" w14:textId="77777777" w:rsidR="003201FD" w:rsidRDefault="003201FD">
            <w:pPr>
              <w:rPr>
                <w:rFonts w:ascii="Calibri" w:hAnsi="Calibri" w:cs="Calibri"/>
                <w:color w:val="000000"/>
              </w:rPr>
            </w:pPr>
            <w:r>
              <w:rPr>
                <w:rFonts w:ascii="Calibri" w:hAnsi="Calibri" w:cs="Calibri"/>
                <w:color w:val="000000"/>
              </w:rPr>
              <w:t>ER: Stroop - happy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4E0088D9" w14:textId="77777777" w:rsidR="003201FD" w:rsidRDefault="003201FD">
            <w:pPr>
              <w:jc w:val="center"/>
              <w:rPr>
                <w:rFonts w:ascii="Calibri" w:hAnsi="Calibri" w:cs="Calibri"/>
                <w:color w:val="000000"/>
              </w:rPr>
            </w:pPr>
            <w:r>
              <w:rPr>
                <w:rFonts w:ascii="Calibri" w:hAnsi="Calibri" w:cs="Calibri"/>
                <w:color w:val="000000"/>
              </w:rPr>
              <w:t>-0.05</w:t>
            </w:r>
          </w:p>
        </w:tc>
        <w:tc>
          <w:tcPr>
            <w:tcW w:w="1360"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058ED416"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7F9"/>
            <w:noWrap/>
            <w:vAlign w:val="bottom"/>
            <w:hideMark/>
          </w:tcPr>
          <w:p w14:paraId="536B0F02" w14:textId="77777777" w:rsidR="003201FD" w:rsidRDefault="003201FD">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D2B9059" w14:textId="77777777" w:rsidR="003201FD" w:rsidRDefault="003201FD">
            <w:pPr>
              <w:jc w:val="center"/>
              <w:rPr>
                <w:rFonts w:ascii="Calibri" w:hAnsi="Calibri" w:cs="Calibri"/>
                <w:color w:val="000000"/>
              </w:rPr>
            </w:pPr>
            <w:r>
              <w:rPr>
                <w:rFonts w:ascii="Calibri" w:hAnsi="Calibri" w:cs="Calibri"/>
                <w:color w:val="000000"/>
              </w:rPr>
              <w:t>-0.02</w:t>
            </w:r>
          </w:p>
        </w:tc>
      </w:tr>
      <w:tr w:rsidR="003201FD" w14:paraId="13DF6FC3" w14:textId="77777777" w:rsidTr="00036790">
        <w:trPr>
          <w:trHeight w:val="340"/>
        </w:trPr>
        <w:tc>
          <w:tcPr>
            <w:tcW w:w="4950" w:type="dxa"/>
            <w:tcBorders>
              <w:top w:val="nil"/>
              <w:left w:val="nil"/>
              <w:bottom w:val="nil"/>
              <w:right w:val="nil"/>
            </w:tcBorders>
            <w:shd w:val="clear" w:color="auto" w:fill="auto"/>
            <w:vAlign w:val="bottom"/>
            <w:hideMark/>
          </w:tcPr>
          <w:p w14:paraId="09CA4C2C" w14:textId="77777777" w:rsidR="003201FD" w:rsidRDefault="003201FD">
            <w:pPr>
              <w:rPr>
                <w:rFonts w:ascii="Calibri" w:hAnsi="Calibri" w:cs="Calibri"/>
                <w:color w:val="000000"/>
              </w:rPr>
            </w:pPr>
            <w:r>
              <w:rPr>
                <w:rFonts w:ascii="Calibri" w:hAnsi="Calibri" w:cs="Calibri"/>
                <w:color w:val="000000"/>
              </w:rPr>
              <w:t>ToM: Accuracy on affective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30D8FA7E" w14:textId="77777777" w:rsidR="003201FD" w:rsidRDefault="003201FD">
            <w:pPr>
              <w:jc w:val="center"/>
              <w:rPr>
                <w:rFonts w:ascii="Calibri" w:hAnsi="Calibri" w:cs="Calibri"/>
                <w:color w:val="000000"/>
              </w:rPr>
            </w:pPr>
            <w:r>
              <w:rPr>
                <w:rFonts w:ascii="Calibri" w:hAnsi="Calibri" w:cs="Calibri"/>
                <w:color w:val="000000"/>
              </w:rPr>
              <w:t>-0.13</w:t>
            </w:r>
          </w:p>
        </w:tc>
        <w:tc>
          <w:tcPr>
            <w:tcW w:w="1360" w:type="dxa"/>
            <w:tcBorders>
              <w:top w:val="single" w:sz="4" w:space="0" w:color="auto"/>
              <w:left w:val="single" w:sz="4" w:space="0" w:color="auto"/>
              <w:bottom w:val="single" w:sz="4" w:space="0" w:color="auto"/>
              <w:right w:val="single" w:sz="4" w:space="0" w:color="auto"/>
            </w:tcBorders>
            <w:shd w:val="clear" w:color="000000" w:fill="89ABD6"/>
            <w:noWrap/>
            <w:vAlign w:val="bottom"/>
            <w:hideMark/>
          </w:tcPr>
          <w:p w14:paraId="0F0E8AB2" w14:textId="77777777" w:rsidR="003201FD" w:rsidRDefault="003201FD">
            <w:pPr>
              <w:jc w:val="center"/>
              <w:rPr>
                <w:rFonts w:ascii="Calibri" w:hAnsi="Calibri" w:cs="Calibri"/>
                <w:color w:val="000000"/>
              </w:rPr>
            </w:pPr>
            <w:r>
              <w:rPr>
                <w:rFonts w:ascii="Calibri" w:hAnsi="Calibri" w:cs="Calibri"/>
                <w:color w:val="000000"/>
              </w:rPr>
              <w:t>-0.19</w:t>
            </w:r>
          </w:p>
        </w:tc>
        <w:tc>
          <w:tcPr>
            <w:tcW w:w="1382" w:type="dxa"/>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3BEB76C0" w14:textId="77777777" w:rsidR="003201FD" w:rsidRDefault="003201FD">
            <w:pPr>
              <w:jc w:val="center"/>
              <w:rPr>
                <w:rFonts w:ascii="Calibri" w:hAnsi="Calibri" w:cs="Calibri"/>
                <w:color w:val="000000"/>
              </w:rPr>
            </w:pPr>
            <w:r>
              <w:rPr>
                <w:rFonts w:ascii="Calibri" w:hAnsi="Calibri" w:cs="Calibri"/>
                <w:color w:val="000000"/>
              </w:rPr>
              <w:t>-0.05</w:t>
            </w:r>
          </w:p>
        </w:tc>
        <w:tc>
          <w:tcPr>
            <w:tcW w:w="1246" w:type="dxa"/>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53378468" w14:textId="77777777" w:rsidR="003201FD" w:rsidRDefault="003201FD">
            <w:pPr>
              <w:jc w:val="center"/>
              <w:rPr>
                <w:rFonts w:ascii="Calibri" w:hAnsi="Calibri" w:cs="Calibri"/>
                <w:color w:val="000000"/>
              </w:rPr>
            </w:pPr>
            <w:r>
              <w:rPr>
                <w:rFonts w:ascii="Calibri" w:hAnsi="Calibri" w:cs="Calibri"/>
                <w:color w:val="000000"/>
              </w:rPr>
              <w:t>-0.13</w:t>
            </w:r>
          </w:p>
        </w:tc>
      </w:tr>
      <w:tr w:rsidR="003201FD" w14:paraId="799DDBFF" w14:textId="77777777" w:rsidTr="00036790">
        <w:trPr>
          <w:trHeight w:val="340"/>
        </w:trPr>
        <w:tc>
          <w:tcPr>
            <w:tcW w:w="4950" w:type="dxa"/>
            <w:tcBorders>
              <w:top w:val="nil"/>
              <w:left w:val="nil"/>
              <w:bottom w:val="nil"/>
              <w:right w:val="nil"/>
            </w:tcBorders>
            <w:shd w:val="clear" w:color="auto" w:fill="auto"/>
            <w:vAlign w:val="bottom"/>
            <w:hideMark/>
          </w:tcPr>
          <w:p w14:paraId="7DCF477B" w14:textId="77777777" w:rsidR="003201FD" w:rsidRDefault="003201FD">
            <w:pPr>
              <w:rPr>
                <w:rFonts w:ascii="Calibri" w:hAnsi="Calibri" w:cs="Calibri"/>
                <w:color w:val="000000"/>
              </w:rPr>
            </w:pPr>
            <w:r>
              <w:rPr>
                <w:rFonts w:ascii="Calibri" w:hAnsi="Calibri" w:cs="Calibri"/>
                <w:color w:val="000000"/>
              </w:rPr>
              <w:t>ToM: Accuracy on cognitive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6B4DB"/>
            <w:noWrap/>
            <w:vAlign w:val="bottom"/>
            <w:hideMark/>
          </w:tcPr>
          <w:p w14:paraId="13F62A01" w14:textId="77777777" w:rsidR="003201FD" w:rsidRDefault="003201FD">
            <w:pPr>
              <w:jc w:val="center"/>
              <w:rPr>
                <w:rFonts w:ascii="Calibri" w:hAnsi="Calibri" w:cs="Calibri"/>
                <w:color w:val="000000"/>
              </w:rPr>
            </w:pPr>
            <w:r>
              <w:rPr>
                <w:rFonts w:ascii="Calibri" w:hAnsi="Calibri" w:cs="Calibri"/>
                <w:color w:val="000000"/>
              </w:rPr>
              <w:t>-0.17</w:t>
            </w:r>
          </w:p>
        </w:tc>
        <w:tc>
          <w:tcPr>
            <w:tcW w:w="1360" w:type="dxa"/>
            <w:tcBorders>
              <w:top w:val="single" w:sz="4" w:space="0" w:color="auto"/>
              <w:left w:val="single" w:sz="4" w:space="0" w:color="auto"/>
              <w:bottom w:val="single" w:sz="4" w:space="0" w:color="auto"/>
              <w:right w:val="single" w:sz="4" w:space="0" w:color="auto"/>
            </w:tcBorders>
            <w:shd w:val="clear" w:color="000000" w:fill="90B0D9"/>
            <w:noWrap/>
            <w:vAlign w:val="bottom"/>
            <w:hideMark/>
          </w:tcPr>
          <w:p w14:paraId="65B626A0" w14:textId="77777777" w:rsidR="003201FD" w:rsidRDefault="003201FD">
            <w:pPr>
              <w:jc w:val="center"/>
              <w:rPr>
                <w:rFonts w:ascii="Calibri" w:hAnsi="Calibri" w:cs="Calibri"/>
                <w:color w:val="000000"/>
              </w:rPr>
            </w:pPr>
            <w:r>
              <w:rPr>
                <w:rFonts w:ascii="Calibri" w:hAnsi="Calibri" w:cs="Calibri"/>
                <w:color w:val="000000"/>
              </w:rPr>
              <w:t>-0.18</w:t>
            </w:r>
          </w:p>
        </w:tc>
        <w:tc>
          <w:tcPr>
            <w:tcW w:w="1382" w:type="dxa"/>
            <w:tcBorders>
              <w:top w:val="single" w:sz="4" w:space="0" w:color="auto"/>
              <w:left w:val="single" w:sz="4" w:space="0" w:color="auto"/>
              <w:bottom w:val="single" w:sz="4" w:space="0" w:color="auto"/>
              <w:right w:val="single" w:sz="4" w:space="0" w:color="auto"/>
            </w:tcBorders>
            <w:shd w:val="clear" w:color="000000" w:fill="C6D6EC"/>
            <w:noWrap/>
            <w:vAlign w:val="bottom"/>
            <w:hideMark/>
          </w:tcPr>
          <w:p w14:paraId="17F4C628" w14:textId="77777777" w:rsidR="003201FD" w:rsidRDefault="003201FD">
            <w:pPr>
              <w:jc w:val="center"/>
              <w:rPr>
                <w:rFonts w:ascii="Calibri" w:hAnsi="Calibri" w:cs="Calibri"/>
                <w:color w:val="000000"/>
              </w:rPr>
            </w:pPr>
            <w:r>
              <w:rPr>
                <w:rFonts w:ascii="Calibri" w:hAnsi="Calibri" w:cs="Calibri"/>
                <w:color w:val="000000"/>
              </w:rPr>
              <w:t>-0.1</w:t>
            </w:r>
          </w:p>
        </w:tc>
        <w:tc>
          <w:tcPr>
            <w:tcW w:w="1246" w:type="dxa"/>
            <w:tcBorders>
              <w:top w:val="single" w:sz="4" w:space="0" w:color="auto"/>
              <w:left w:val="single" w:sz="4" w:space="0" w:color="auto"/>
              <w:bottom w:val="single" w:sz="4" w:space="0" w:color="auto"/>
              <w:right w:val="single" w:sz="4" w:space="0" w:color="auto"/>
            </w:tcBorders>
            <w:shd w:val="clear" w:color="000000" w:fill="9DB9DD"/>
            <w:noWrap/>
            <w:vAlign w:val="bottom"/>
            <w:hideMark/>
          </w:tcPr>
          <w:p w14:paraId="2462B3F1" w14:textId="77777777" w:rsidR="003201FD" w:rsidRDefault="003201FD">
            <w:pPr>
              <w:jc w:val="center"/>
              <w:rPr>
                <w:rFonts w:ascii="Calibri" w:hAnsi="Calibri" w:cs="Calibri"/>
                <w:color w:val="000000"/>
              </w:rPr>
            </w:pPr>
            <w:r>
              <w:rPr>
                <w:rFonts w:ascii="Calibri" w:hAnsi="Calibri" w:cs="Calibri"/>
                <w:color w:val="000000"/>
              </w:rPr>
              <w:t>-0.16</w:t>
            </w:r>
          </w:p>
        </w:tc>
      </w:tr>
      <w:tr w:rsidR="003201FD" w14:paraId="1F5E50E6" w14:textId="77777777" w:rsidTr="00036790">
        <w:trPr>
          <w:trHeight w:val="360"/>
        </w:trPr>
        <w:tc>
          <w:tcPr>
            <w:tcW w:w="4950" w:type="dxa"/>
            <w:tcBorders>
              <w:top w:val="nil"/>
              <w:left w:val="nil"/>
              <w:bottom w:val="nil"/>
              <w:right w:val="nil"/>
            </w:tcBorders>
            <w:shd w:val="clear" w:color="auto" w:fill="auto"/>
            <w:vAlign w:val="bottom"/>
            <w:hideMark/>
          </w:tcPr>
          <w:p w14:paraId="380DAF5D" w14:textId="77777777" w:rsidR="003201FD" w:rsidRDefault="003201FD">
            <w:pPr>
              <w:rPr>
                <w:rFonts w:ascii="Calibri" w:hAnsi="Calibri" w:cs="Calibri"/>
                <w:color w:val="000000"/>
              </w:rPr>
            </w:pPr>
            <w:r>
              <w:rPr>
                <w:rFonts w:ascii="Calibri" w:hAnsi="Calibri" w:cs="Calibri"/>
                <w:color w:val="000000"/>
              </w:rPr>
              <w:t>FC: Skin conductance response to CS+ vs CS-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000D41A7" w14:textId="77777777" w:rsidR="003201FD" w:rsidRDefault="003201FD">
            <w:pPr>
              <w:jc w:val="center"/>
              <w:rPr>
                <w:rFonts w:ascii="Calibri" w:hAnsi="Calibri" w:cs="Calibri"/>
                <w:color w:val="000000"/>
              </w:rPr>
            </w:pPr>
            <w:r>
              <w:rPr>
                <w:rFonts w:ascii="Calibri" w:hAnsi="Calibri" w:cs="Calibri"/>
                <w:color w:val="000000"/>
              </w:rPr>
              <w:t>0.08</w:t>
            </w:r>
          </w:p>
        </w:tc>
        <w:tc>
          <w:tcPr>
            <w:tcW w:w="1360" w:type="dxa"/>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179C665B"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60F7DDC"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7B5C4F62" w14:textId="77777777" w:rsidR="003201FD" w:rsidRDefault="003201FD">
            <w:pPr>
              <w:jc w:val="center"/>
              <w:rPr>
                <w:rFonts w:ascii="Calibri" w:hAnsi="Calibri" w:cs="Calibri"/>
                <w:color w:val="000000"/>
              </w:rPr>
            </w:pPr>
            <w:r>
              <w:rPr>
                <w:rFonts w:ascii="Calibri" w:hAnsi="Calibri" w:cs="Calibri"/>
                <w:color w:val="000000"/>
              </w:rPr>
              <w:t>0.09</w:t>
            </w:r>
          </w:p>
        </w:tc>
      </w:tr>
      <w:tr w:rsidR="003201FD" w14:paraId="240E7E59" w14:textId="77777777" w:rsidTr="00036790">
        <w:trPr>
          <w:trHeight w:val="340"/>
        </w:trPr>
        <w:tc>
          <w:tcPr>
            <w:tcW w:w="4950" w:type="dxa"/>
            <w:tcBorders>
              <w:top w:val="nil"/>
              <w:left w:val="nil"/>
              <w:bottom w:val="nil"/>
              <w:right w:val="nil"/>
            </w:tcBorders>
            <w:shd w:val="clear" w:color="auto" w:fill="auto"/>
            <w:vAlign w:val="bottom"/>
            <w:hideMark/>
          </w:tcPr>
          <w:p w14:paraId="0052496C" w14:textId="77777777" w:rsidR="003201FD" w:rsidRDefault="003201FD">
            <w:pPr>
              <w:rPr>
                <w:rFonts w:ascii="Calibri" w:hAnsi="Calibri" w:cs="Calibri"/>
                <w:color w:val="000000"/>
              </w:rPr>
            </w:pPr>
            <w:r>
              <w:rPr>
                <w:rFonts w:ascii="Calibri" w:hAnsi="Calibri" w:cs="Calibri"/>
                <w:color w:val="000000"/>
              </w:rPr>
              <w:t>PT: Tanner stage</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7EDF7"/>
            <w:noWrap/>
            <w:vAlign w:val="bottom"/>
            <w:hideMark/>
          </w:tcPr>
          <w:p w14:paraId="6FD75ABF" w14:textId="77777777" w:rsidR="003201FD" w:rsidRDefault="003201FD">
            <w:pPr>
              <w:jc w:val="center"/>
              <w:rPr>
                <w:rFonts w:ascii="Calibri" w:hAnsi="Calibri" w:cs="Calibri"/>
                <w:color w:val="000000"/>
              </w:rPr>
            </w:pPr>
            <w:r>
              <w:rPr>
                <w:rFonts w:ascii="Calibri" w:hAnsi="Calibri" w:cs="Calibri"/>
                <w:color w:val="000000"/>
              </w:rPr>
              <w:t>-0.05</w:t>
            </w:r>
          </w:p>
        </w:tc>
        <w:tc>
          <w:tcPr>
            <w:tcW w:w="1360" w:type="dxa"/>
            <w:tcBorders>
              <w:top w:val="single" w:sz="4" w:space="0" w:color="auto"/>
              <w:left w:val="single" w:sz="4" w:space="0" w:color="auto"/>
              <w:bottom w:val="single" w:sz="4" w:space="0" w:color="auto"/>
              <w:right w:val="single" w:sz="4" w:space="0" w:color="auto"/>
            </w:tcBorders>
            <w:shd w:val="clear" w:color="000000" w:fill="CCDAEE"/>
            <w:noWrap/>
            <w:vAlign w:val="bottom"/>
            <w:hideMark/>
          </w:tcPr>
          <w:p w14:paraId="33C1392A" w14:textId="77777777" w:rsidR="003201FD" w:rsidRDefault="003201FD">
            <w:pPr>
              <w:jc w:val="center"/>
              <w:rPr>
                <w:rFonts w:ascii="Calibri" w:hAnsi="Calibri" w:cs="Calibri"/>
                <w:color w:val="000000"/>
              </w:rPr>
            </w:pPr>
            <w:r>
              <w:rPr>
                <w:rFonts w:ascii="Calibri" w:hAnsi="Calibri" w:cs="Calibri"/>
                <w:color w:val="000000"/>
              </w:rPr>
              <w:t>-0.09</w:t>
            </w:r>
          </w:p>
        </w:tc>
        <w:tc>
          <w:tcPr>
            <w:tcW w:w="1382" w:type="dxa"/>
            <w:tcBorders>
              <w:top w:val="single" w:sz="4" w:space="0" w:color="auto"/>
              <w:left w:val="single" w:sz="4" w:space="0" w:color="auto"/>
              <w:bottom w:val="single" w:sz="4" w:space="0" w:color="auto"/>
              <w:right w:val="single" w:sz="4" w:space="0" w:color="auto"/>
            </w:tcBorders>
            <w:shd w:val="clear" w:color="000000" w:fill="FCDBDD"/>
            <w:noWrap/>
            <w:vAlign w:val="bottom"/>
            <w:hideMark/>
          </w:tcPr>
          <w:p w14:paraId="16BAD827" w14:textId="77777777" w:rsidR="003201FD" w:rsidRDefault="003201FD">
            <w:pPr>
              <w:jc w:val="center"/>
              <w:rPr>
                <w:rFonts w:ascii="Calibri" w:hAnsi="Calibri" w:cs="Calibri"/>
                <w:color w:val="000000"/>
              </w:rPr>
            </w:pPr>
            <w:r>
              <w:rPr>
                <w:rFonts w:ascii="Calibri" w:hAnsi="Calibri" w:cs="Calibri"/>
                <w:color w:val="000000"/>
              </w:rPr>
              <w:t>0.15</w:t>
            </w:r>
          </w:p>
        </w:tc>
        <w:tc>
          <w:tcPr>
            <w:tcW w:w="1246" w:type="dxa"/>
            <w:tcBorders>
              <w:top w:val="single" w:sz="4" w:space="0" w:color="auto"/>
              <w:left w:val="single" w:sz="4" w:space="0" w:color="auto"/>
              <w:bottom w:val="single" w:sz="4" w:space="0" w:color="auto"/>
              <w:right w:val="single" w:sz="4" w:space="0" w:color="auto"/>
            </w:tcBorders>
            <w:shd w:val="clear" w:color="000000" w:fill="FCDFE2"/>
            <w:noWrap/>
            <w:vAlign w:val="bottom"/>
            <w:hideMark/>
          </w:tcPr>
          <w:p w14:paraId="1903061E" w14:textId="77777777" w:rsidR="003201FD" w:rsidRDefault="003201FD">
            <w:pPr>
              <w:jc w:val="center"/>
              <w:rPr>
                <w:rFonts w:ascii="Calibri" w:hAnsi="Calibri" w:cs="Calibri"/>
                <w:color w:val="000000"/>
              </w:rPr>
            </w:pPr>
            <w:r>
              <w:rPr>
                <w:rFonts w:ascii="Calibri" w:hAnsi="Calibri" w:cs="Calibri"/>
                <w:color w:val="000000"/>
              </w:rPr>
              <w:t>0.13</w:t>
            </w:r>
          </w:p>
        </w:tc>
      </w:tr>
      <w:tr w:rsidR="003201FD" w14:paraId="395F1F8B" w14:textId="77777777" w:rsidTr="00036790">
        <w:trPr>
          <w:trHeight w:val="340"/>
        </w:trPr>
        <w:tc>
          <w:tcPr>
            <w:tcW w:w="4950" w:type="dxa"/>
            <w:tcBorders>
              <w:top w:val="nil"/>
              <w:left w:val="nil"/>
              <w:bottom w:val="nil"/>
              <w:right w:val="nil"/>
            </w:tcBorders>
            <w:shd w:val="clear" w:color="auto" w:fill="auto"/>
            <w:vAlign w:val="bottom"/>
            <w:hideMark/>
          </w:tcPr>
          <w:p w14:paraId="71191970" w14:textId="77777777" w:rsidR="003201FD" w:rsidRDefault="003201FD">
            <w:pPr>
              <w:rPr>
                <w:rFonts w:ascii="Calibri" w:hAnsi="Calibri" w:cs="Calibri"/>
                <w:color w:val="000000"/>
              </w:rPr>
            </w:pPr>
            <w:r>
              <w:rPr>
                <w:rFonts w:ascii="Calibri" w:hAnsi="Calibri" w:cs="Calibri"/>
                <w:color w:val="000000"/>
              </w:rPr>
              <w:t>IC: Reaction time on inhibit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DDDF"/>
            <w:noWrap/>
            <w:vAlign w:val="bottom"/>
            <w:hideMark/>
          </w:tcPr>
          <w:p w14:paraId="6AF1C6A9" w14:textId="77777777" w:rsidR="003201FD" w:rsidRDefault="003201FD">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585F2DAA" w14:textId="77777777" w:rsidR="003201FD" w:rsidRDefault="003201FD">
            <w:pPr>
              <w:jc w:val="center"/>
              <w:rPr>
                <w:rFonts w:ascii="Calibri" w:hAnsi="Calibri" w:cs="Calibri"/>
                <w:color w:val="000000"/>
              </w:rPr>
            </w:pPr>
            <w:r>
              <w:rPr>
                <w:rFonts w:ascii="Calibri" w:hAnsi="Calibri" w:cs="Calibri"/>
                <w:color w:val="000000"/>
              </w:rPr>
              <w:t>-0.01</w:t>
            </w:r>
          </w:p>
        </w:tc>
        <w:tc>
          <w:tcPr>
            <w:tcW w:w="1382"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5667BEBA" w14:textId="77777777" w:rsidR="003201FD" w:rsidRDefault="003201FD">
            <w:pPr>
              <w:jc w:val="center"/>
              <w:rPr>
                <w:rFonts w:ascii="Calibri" w:hAnsi="Calibri" w:cs="Calibri"/>
                <w:color w:val="000000"/>
              </w:rPr>
            </w:pPr>
            <w:r>
              <w:rPr>
                <w:rFonts w:ascii="Calibri" w:hAnsi="Calibri" w:cs="Calibri"/>
                <w:color w:val="000000"/>
              </w:rPr>
              <w:t>0</w:t>
            </w:r>
          </w:p>
        </w:tc>
        <w:tc>
          <w:tcPr>
            <w:tcW w:w="1246" w:type="dxa"/>
            <w:tcBorders>
              <w:top w:val="single" w:sz="4" w:space="0" w:color="auto"/>
              <w:left w:val="single" w:sz="4" w:space="0" w:color="auto"/>
              <w:bottom w:val="single" w:sz="4" w:space="0" w:color="auto"/>
              <w:right w:val="single" w:sz="4" w:space="0" w:color="auto"/>
            </w:tcBorders>
            <w:shd w:val="clear" w:color="000000" w:fill="FCF1F3"/>
            <w:noWrap/>
            <w:vAlign w:val="bottom"/>
            <w:hideMark/>
          </w:tcPr>
          <w:p w14:paraId="650CDBF4" w14:textId="77777777" w:rsidR="003201FD" w:rsidRDefault="003201FD">
            <w:pPr>
              <w:jc w:val="center"/>
              <w:rPr>
                <w:rFonts w:ascii="Calibri" w:hAnsi="Calibri" w:cs="Calibri"/>
                <w:color w:val="000000"/>
              </w:rPr>
            </w:pPr>
            <w:r>
              <w:rPr>
                <w:rFonts w:ascii="Calibri" w:hAnsi="Calibri" w:cs="Calibri"/>
                <w:color w:val="000000"/>
              </w:rPr>
              <w:t>0.04</w:t>
            </w:r>
          </w:p>
        </w:tc>
      </w:tr>
      <w:tr w:rsidR="003201FD" w14:paraId="4EE1A3B9" w14:textId="77777777" w:rsidTr="00036790">
        <w:trPr>
          <w:trHeight w:val="340"/>
        </w:trPr>
        <w:tc>
          <w:tcPr>
            <w:tcW w:w="4950" w:type="dxa"/>
            <w:tcBorders>
              <w:top w:val="nil"/>
              <w:left w:val="nil"/>
              <w:bottom w:val="nil"/>
              <w:right w:val="nil"/>
            </w:tcBorders>
            <w:shd w:val="clear" w:color="auto" w:fill="auto"/>
            <w:vAlign w:val="bottom"/>
            <w:hideMark/>
          </w:tcPr>
          <w:p w14:paraId="1149F3A9" w14:textId="77777777" w:rsidR="003201FD" w:rsidRDefault="003201FD">
            <w:pPr>
              <w:rPr>
                <w:rFonts w:ascii="Calibri" w:hAnsi="Calibri" w:cs="Calibri"/>
                <w:color w:val="000000"/>
              </w:rPr>
            </w:pPr>
            <w:r>
              <w:rPr>
                <w:rFonts w:ascii="Calibri" w:hAnsi="Calibri" w:cs="Calibri"/>
                <w:color w:val="000000"/>
              </w:rPr>
              <w:t>IC: Reaction time on switch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5D155DE7" w14:textId="77777777" w:rsidR="003201FD" w:rsidRDefault="003201FD">
            <w:pPr>
              <w:jc w:val="center"/>
              <w:rPr>
                <w:rFonts w:ascii="Calibri" w:hAnsi="Calibri" w:cs="Calibri"/>
                <w:color w:val="000000"/>
              </w:rPr>
            </w:pPr>
            <w:r>
              <w:rPr>
                <w:rFonts w:ascii="Calibri" w:hAnsi="Calibri" w:cs="Calibri"/>
                <w:color w:val="000000"/>
              </w:rPr>
              <w:t>0.09</w:t>
            </w:r>
          </w:p>
        </w:tc>
        <w:tc>
          <w:tcPr>
            <w:tcW w:w="1360" w:type="dxa"/>
            <w:tcBorders>
              <w:top w:val="single" w:sz="4" w:space="0" w:color="auto"/>
              <w:left w:val="single" w:sz="4" w:space="0" w:color="auto"/>
              <w:bottom w:val="single" w:sz="4" w:space="0" w:color="auto"/>
              <w:right w:val="single" w:sz="4" w:space="0" w:color="auto"/>
            </w:tcBorders>
            <w:shd w:val="clear" w:color="000000" w:fill="FCF1F3"/>
            <w:noWrap/>
            <w:vAlign w:val="bottom"/>
            <w:hideMark/>
          </w:tcPr>
          <w:p w14:paraId="17C05A03" w14:textId="77777777" w:rsidR="003201FD" w:rsidRDefault="003201FD">
            <w:pPr>
              <w:jc w:val="center"/>
              <w:rPr>
                <w:rFonts w:ascii="Calibri" w:hAnsi="Calibri" w:cs="Calibri"/>
                <w:color w:val="000000"/>
              </w:rPr>
            </w:pPr>
            <w:r>
              <w:rPr>
                <w:rFonts w:ascii="Calibri" w:hAnsi="Calibri" w:cs="Calibri"/>
                <w:color w:val="000000"/>
              </w:rPr>
              <w:t>0.04</w:t>
            </w:r>
          </w:p>
        </w:tc>
        <w:tc>
          <w:tcPr>
            <w:tcW w:w="1382"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4949D891" w14:textId="77777777" w:rsidR="003201FD" w:rsidRDefault="003201FD">
            <w:pPr>
              <w:jc w:val="center"/>
              <w:rPr>
                <w:rFonts w:ascii="Calibri" w:hAnsi="Calibri" w:cs="Calibri"/>
                <w:color w:val="000000"/>
              </w:rPr>
            </w:pPr>
            <w:r>
              <w:rPr>
                <w:rFonts w:ascii="Calibri" w:hAnsi="Calibri" w:cs="Calibri"/>
                <w:color w:val="000000"/>
              </w:rPr>
              <w:t>0.09</w:t>
            </w:r>
          </w:p>
        </w:tc>
        <w:tc>
          <w:tcPr>
            <w:tcW w:w="1246" w:type="dxa"/>
            <w:tcBorders>
              <w:top w:val="single" w:sz="4" w:space="0" w:color="auto"/>
              <w:left w:val="single" w:sz="4" w:space="0" w:color="auto"/>
              <w:bottom w:val="single" w:sz="4" w:space="0" w:color="auto"/>
              <w:right w:val="single" w:sz="4" w:space="0" w:color="auto"/>
            </w:tcBorders>
            <w:shd w:val="clear" w:color="000000" w:fill="FCE7E9"/>
            <w:noWrap/>
            <w:vAlign w:val="bottom"/>
            <w:hideMark/>
          </w:tcPr>
          <w:p w14:paraId="31060459" w14:textId="77777777" w:rsidR="003201FD" w:rsidRDefault="003201FD">
            <w:pPr>
              <w:jc w:val="center"/>
              <w:rPr>
                <w:rFonts w:ascii="Calibri" w:hAnsi="Calibri" w:cs="Calibri"/>
                <w:color w:val="000000"/>
              </w:rPr>
            </w:pPr>
            <w:r>
              <w:rPr>
                <w:rFonts w:ascii="Calibri" w:hAnsi="Calibri" w:cs="Calibri"/>
                <w:color w:val="000000"/>
              </w:rPr>
              <w:t>0.09</w:t>
            </w:r>
          </w:p>
        </w:tc>
      </w:tr>
      <w:tr w:rsidR="003201FD" w14:paraId="2DA22F7D" w14:textId="77777777" w:rsidTr="00036790">
        <w:trPr>
          <w:trHeight w:val="340"/>
        </w:trPr>
        <w:tc>
          <w:tcPr>
            <w:tcW w:w="4950" w:type="dxa"/>
            <w:tcBorders>
              <w:top w:val="nil"/>
              <w:left w:val="nil"/>
              <w:bottom w:val="nil"/>
              <w:right w:val="nil"/>
            </w:tcBorders>
            <w:shd w:val="clear" w:color="auto" w:fill="auto"/>
            <w:vAlign w:val="bottom"/>
            <w:hideMark/>
          </w:tcPr>
          <w:p w14:paraId="4152BE6F" w14:textId="77777777" w:rsidR="003201FD" w:rsidRDefault="003201FD">
            <w:pPr>
              <w:rPr>
                <w:rFonts w:ascii="Calibri" w:hAnsi="Calibri" w:cs="Calibri"/>
                <w:color w:val="000000"/>
              </w:rPr>
            </w:pPr>
            <w:r>
              <w:rPr>
                <w:rFonts w:ascii="Calibri" w:hAnsi="Calibri" w:cs="Calibri"/>
                <w:color w:val="000000"/>
              </w:rPr>
              <w:t>IC: Accuracy on Stroop task</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C6D6EC"/>
            <w:noWrap/>
            <w:vAlign w:val="bottom"/>
            <w:hideMark/>
          </w:tcPr>
          <w:p w14:paraId="1E607414" w14:textId="77777777" w:rsidR="003201FD" w:rsidRDefault="003201FD">
            <w:pPr>
              <w:jc w:val="center"/>
              <w:rPr>
                <w:rFonts w:ascii="Calibri" w:hAnsi="Calibri" w:cs="Calibri"/>
                <w:color w:val="000000"/>
              </w:rPr>
            </w:pPr>
            <w:r>
              <w:rPr>
                <w:rFonts w:ascii="Calibri" w:hAnsi="Calibri" w:cs="Calibri"/>
                <w:color w:val="000000"/>
              </w:rPr>
              <w:t>-0.1</w:t>
            </w:r>
          </w:p>
        </w:tc>
        <w:tc>
          <w:tcPr>
            <w:tcW w:w="1360"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7551EF3D" w14:textId="77777777" w:rsidR="003201FD" w:rsidRDefault="003201FD">
            <w:pPr>
              <w:jc w:val="center"/>
              <w:rPr>
                <w:rFonts w:ascii="Calibri" w:hAnsi="Calibri" w:cs="Calibri"/>
                <w:color w:val="000000"/>
              </w:rPr>
            </w:pPr>
            <w:r>
              <w:rPr>
                <w:rFonts w:ascii="Calibri" w:hAnsi="Calibri" w:cs="Calibri"/>
                <w:color w:val="000000"/>
              </w:rPr>
              <w:t>-0.02</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6353FE67"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2853B061" w14:textId="77777777" w:rsidR="003201FD" w:rsidRDefault="003201FD">
            <w:pPr>
              <w:jc w:val="center"/>
              <w:rPr>
                <w:rFonts w:ascii="Calibri" w:hAnsi="Calibri" w:cs="Calibri"/>
                <w:color w:val="000000"/>
              </w:rPr>
            </w:pPr>
            <w:r>
              <w:rPr>
                <w:rFonts w:ascii="Calibri" w:hAnsi="Calibri" w:cs="Calibri"/>
                <w:color w:val="000000"/>
              </w:rPr>
              <w:t>-0.08</w:t>
            </w:r>
          </w:p>
        </w:tc>
      </w:tr>
      <w:tr w:rsidR="003201FD" w14:paraId="3E10DBD5" w14:textId="77777777" w:rsidTr="00036790">
        <w:trPr>
          <w:trHeight w:val="340"/>
        </w:trPr>
        <w:tc>
          <w:tcPr>
            <w:tcW w:w="4950" w:type="dxa"/>
            <w:tcBorders>
              <w:top w:val="nil"/>
              <w:left w:val="nil"/>
              <w:bottom w:val="nil"/>
              <w:right w:val="nil"/>
            </w:tcBorders>
            <w:shd w:val="clear" w:color="auto" w:fill="auto"/>
            <w:vAlign w:val="bottom"/>
            <w:hideMark/>
          </w:tcPr>
          <w:p w14:paraId="4204955E" w14:textId="77777777" w:rsidR="003201FD" w:rsidRDefault="003201FD">
            <w:pPr>
              <w:rPr>
                <w:rFonts w:ascii="Calibri" w:hAnsi="Calibri" w:cs="Calibri"/>
                <w:color w:val="000000"/>
              </w:rPr>
            </w:pPr>
            <w:r>
              <w:rPr>
                <w:rFonts w:ascii="Calibri" w:hAnsi="Calibri" w:cs="Calibri"/>
                <w:color w:val="000000"/>
              </w:rPr>
              <w:t>IC: Accuracy on 'Go'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44E31183" w14:textId="77777777" w:rsidR="003201FD" w:rsidRDefault="003201FD">
            <w:pPr>
              <w:jc w:val="center"/>
              <w:rPr>
                <w:rFonts w:ascii="Calibri" w:hAnsi="Calibri" w:cs="Calibri"/>
                <w:color w:val="000000"/>
              </w:rPr>
            </w:pPr>
            <w:r>
              <w:rPr>
                <w:rFonts w:ascii="Calibri" w:hAnsi="Calibri" w:cs="Calibri"/>
                <w:color w:val="000000"/>
              </w:rPr>
              <w:t>-0.13</w:t>
            </w:r>
          </w:p>
        </w:tc>
        <w:tc>
          <w:tcPr>
            <w:tcW w:w="1360"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5623AAAD"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7F9"/>
            <w:noWrap/>
            <w:vAlign w:val="bottom"/>
            <w:hideMark/>
          </w:tcPr>
          <w:p w14:paraId="315791C1" w14:textId="77777777" w:rsidR="003201FD" w:rsidRDefault="003201FD">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77F69F7" w14:textId="77777777" w:rsidR="003201FD" w:rsidRDefault="003201FD">
            <w:pPr>
              <w:jc w:val="center"/>
              <w:rPr>
                <w:rFonts w:ascii="Calibri" w:hAnsi="Calibri" w:cs="Calibri"/>
                <w:color w:val="000000"/>
              </w:rPr>
            </w:pPr>
            <w:r>
              <w:rPr>
                <w:rFonts w:ascii="Calibri" w:hAnsi="Calibri" w:cs="Calibri"/>
                <w:color w:val="000000"/>
              </w:rPr>
              <w:t>-0.12</w:t>
            </w:r>
          </w:p>
        </w:tc>
      </w:tr>
      <w:tr w:rsidR="003201FD" w14:paraId="2A84D8A7" w14:textId="77777777" w:rsidTr="00036790">
        <w:trPr>
          <w:trHeight w:val="340"/>
        </w:trPr>
        <w:tc>
          <w:tcPr>
            <w:tcW w:w="4950" w:type="dxa"/>
            <w:tcBorders>
              <w:top w:val="nil"/>
              <w:left w:val="nil"/>
              <w:bottom w:val="nil"/>
              <w:right w:val="nil"/>
            </w:tcBorders>
            <w:shd w:val="clear" w:color="auto" w:fill="auto"/>
            <w:vAlign w:val="bottom"/>
            <w:hideMark/>
          </w:tcPr>
          <w:p w14:paraId="27CE4F93" w14:textId="77777777" w:rsidR="003201FD" w:rsidRDefault="003201FD">
            <w:pPr>
              <w:rPr>
                <w:rFonts w:ascii="Calibri" w:hAnsi="Calibri" w:cs="Calibri"/>
                <w:color w:val="000000"/>
              </w:rPr>
            </w:pPr>
            <w:r>
              <w:rPr>
                <w:rFonts w:ascii="Calibri" w:hAnsi="Calibri" w:cs="Calibri"/>
                <w:color w:val="000000"/>
              </w:rPr>
              <w:t>IC: Accuracy on 'No-Go'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30CF8209" w14:textId="77777777" w:rsidR="003201FD" w:rsidRDefault="003201FD">
            <w:pPr>
              <w:jc w:val="center"/>
              <w:rPr>
                <w:rFonts w:ascii="Calibri" w:hAnsi="Calibri" w:cs="Calibri"/>
                <w:color w:val="000000"/>
              </w:rPr>
            </w:pPr>
            <w:r>
              <w:rPr>
                <w:rFonts w:ascii="Calibri" w:hAnsi="Calibri" w:cs="Calibri"/>
                <w:color w:val="000000"/>
              </w:rPr>
              <w:t>0.06</w:t>
            </w:r>
          </w:p>
        </w:tc>
        <w:tc>
          <w:tcPr>
            <w:tcW w:w="1360"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23BC5FA0" w14:textId="77777777" w:rsidR="003201FD" w:rsidRDefault="003201FD">
            <w:pPr>
              <w:jc w:val="center"/>
              <w:rPr>
                <w:rFonts w:ascii="Calibri" w:hAnsi="Calibri" w:cs="Calibri"/>
                <w:color w:val="000000"/>
              </w:rPr>
            </w:pPr>
            <w:r>
              <w:rPr>
                <w:rFonts w:ascii="Calibri" w:hAnsi="Calibri" w:cs="Calibri"/>
                <w:color w:val="000000"/>
              </w:rPr>
              <w:t>-0.04</w:t>
            </w:r>
          </w:p>
        </w:tc>
        <w:tc>
          <w:tcPr>
            <w:tcW w:w="1382"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0CAD3420" w14:textId="77777777" w:rsidR="003201FD" w:rsidRDefault="003201FD">
            <w:pPr>
              <w:jc w:val="center"/>
              <w:rPr>
                <w:rFonts w:ascii="Calibri" w:hAnsi="Calibri" w:cs="Calibri"/>
                <w:color w:val="000000"/>
              </w:rPr>
            </w:pPr>
            <w:r>
              <w:rPr>
                <w:rFonts w:ascii="Calibri" w:hAnsi="Calibri" w:cs="Calibri"/>
                <w:color w:val="000000"/>
              </w:rPr>
              <w:t>-0.08</w:t>
            </w:r>
          </w:p>
        </w:tc>
        <w:tc>
          <w:tcPr>
            <w:tcW w:w="1246" w:type="dxa"/>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6BB56F89" w14:textId="77777777" w:rsidR="003201FD" w:rsidRDefault="003201FD">
            <w:pPr>
              <w:jc w:val="center"/>
              <w:rPr>
                <w:rFonts w:ascii="Calibri" w:hAnsi="Calibri" w:cs="Calibri"/>
                <w:color w:val="000000"/>
              </w:rPr>
            </w:pPr>
            <w:r>
              <w:rPr>
                <w:rFonts w:ascii="Calibri" w:hAnsi="Calibri" w:cs="Calibri"/>
                <w:color w:val="000000"/>
              </w:rPr>
              <w:t>-0.14</w:t>
            </w:r>
          </w:p>
        </w:tc>
      </w:tr>
      <w:tr w:rsidR="003201FD" w14:paraId="0C9075C7" w14:textId="77777777" w:rsidTr="00036790">
        <w:trPr>
          <w:trHeight w:val="342"/>
        </w:trPr>
        <w:tc>
          <w:tcPr>
            <w:tcW w:w="4950" w:type="dxa"/>
            <w:tcBorders>
              <w:top w:val="nil"/>
              <w:left w:val="nil"/>
              <w:bottom w:val="nil"/>
              <w:right w:val="nil"/>
            </w:tcBorders>
            <w:shd w:val="clear" w:color="auto" w:fill="auto"/>
            <w:vAlign w:val="bottom"/>
            <w:hideMark/>
          </w:tcPr>
          <w:p w14:paraId="45783823" w14:textId="77777777" w:rsidR="003201FD" w:rsidRDefault="003201FD">
            <w:pPr>
              <w:rPr>
                <w:rFonts w:ascii="Calibri" w:hAnsi="Calibri" w:cs="Calibri"/>
                <w:color w:val="000000"/>
              </w:rPr>
            </w:pPr>
            <w:r>
              <w:rPr>
                <w:rFonts w:ascii="Calibri" w:hAnsi="Calibri" w:cs="Calibri"/>
                <w:color w:val="000000"/>
              </w:rPr>
              <w:t>IC: Reaction time on accurate 'Go'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DDDF"/>
            <w:noWrap/>
            <w:vAlign w:val="bottom"/>
            <w:hideMark/>
          </w:tcPr>
          <w:p w14:paraId="300E7CC5" w14:textId="77777777" w:rsidR="003201FD" w:rsidRDefault="003201FD">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36D5542E" w14:textId="77777777" w:rsidR="003201FD" w:rsidRDefault="003201FD">
            <w:pPr>
              <w:jc w:val="center"/>
              <w:rPr>
                <w:rFonts w:ascii="Calibri" w:hAnsi="Calibri" w:cs="Calibri"/>
                <w:color w:val="000000"/>
              </w:rPr>
            </w:pPr>
            <w:r>
              <w:rPr>
                <w:rFonts w:ascii="Calibri" w:hAnsi="Calibri" w:cs="Calibri"/>
                <w:color w:val="000000"/>
              </w:rPr>
              <w:t>0.03</w:t>
            </w:r>
          </w:p>
        </w:tc>
        <w:tc>
          <w:tcPr>
            <w:tcW w:w="1382"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310B2E8C" w14:textId="77777777" w:rsidR="003201FD" w:rsidRDefault="003201FD">
            <w:pPr>
              <w:jc w:val="center"/>
              <w:rPr>
                <w:rFonts w:ascii="Calibri" w:hAnsi="Calibri" w:cs="Calibri"/>
                <w:color w:val="000000"/>
              </w:rPr>
            </w:pPr>
            <w:r>
              <w:rPr>
                <w:rFonts w:ascii="Calibri" w:hAnsi="Calibri" w:cs="Calibri"/>
                <w:color w:val="000000"/>
              </w:rPr>
              <w:t>-0.02</w:t>
            </w:r>
          </w:p>
        </w:tc>
        <w:tc>
          <w:tcPr>
            <w:tcW w:w="1246"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15056F6D" w14:textId="77777777" w:rsidR="003201FD" w:rsidRDefault="003201FD">
            <w:pPr>
              <w:jc w:val="center"/>
              <w:rPr>
                <w:rFonts w:ascii="Calibri" w:hAnsi="Calibri" w:cs="Calibri"/>
                <w:color w:val="000000"/>
              </w:rPr>
            </w:pPr>
            <w:r>
              <w:rPr>
                <w:rFonts w:ascii="Calibri" w:hAnsi="Calibri" w:cs="Calibri"/>
                <w:color w:val="000000"/>
              </w:rPr>
              <w:t>0</w:t>
            </w:r>
          </w:p>
        </w:tc>
      </w:tr>
      <w:tr w:rsidR="003201FD" w14:paraId="1367EB15" w14:textId="77777777" w:rsidTr="00036790">
        <w:trPr>
          <w:trHeight w:val="288"/>
        </w:trPr>
        <w:tc>
          <w:tcPr>
            <w:tcW w:w="4950" w:type="dxa"/>
            <w:tcBorders>
              <w:top w:val="nil"/>
              <w:left w:val="nil"/>
              <w:bottom w:val="nil"/>
              <w:right w:val="nil"/>
            </w:tcBorders>
            <w:shd w:val="clear" w:color="auto" w:fill="auto"/>
            <w:vAlign w:val="bottom"/>
            <w:hideMark/>
          </w:tcPr>
          <w:p w14:paraId="1D030A38" w14:textId="77777777" w:rsidR="003201FD" w:rsidRDefault="003201FD">
            <w:pPr>
              <w:rPr>
                <w:rFonts w:ascii="Calibri" w:hAnsi="Calibri" w:cs="Calibri"/>
                <w:color w:val="000000"/>
              </w:rPr>
            </w:pPr>
            <w:r>
              <w:rPr>
                <w:rFonts w:ascii="Calibri" w:hAnsi="Calibri" w:cs="Calibri"/>
                <w:color w:val="000000"/>
              </w:rPr>
              <w:t>IC: Reaction time on inaccurate 'No-Go'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FCF5F8"/>
            <w:noWrap/>
            <w:vAlign w:val="bottom"/>
            <w:hideMark/>
          </w:tcPr>
          <w:p w14:paraId="18ABBF4B" w14:textId="77777777" w:rsidR="003201FD" w:rsidRDefault="003201FD">
            <w:pPr>
              <w:jc w:val="center"/>
              <w:rPr>
                <w:rFonts w:ascii="Calibri" w:hAnsi="Calibri" w:cs="Calibri"/>
                <w:color w:val="000000"/>
              </w:rPr>
            </w:pPr>
            <w:r>
              <w:rPr>
                <w:rFonts w:ascii="Calibri" w:hAnsi="Calibri" w:cs="Calibri"/>
                <w:color w:val="000000"/>
              </w:rPr>
              <w:t>0.02</w:t>
            </w:r>
          </w:p>
        </w:tc>
        <w:tc>
          <w:tcPr>
            <w:tcW w:w="1360" w:type="dxa"/>
            <w:tcBorders>
              <w:top w:val="single" w:sz="4" w:space="0" w:color="auto"/>
              <w:left w:val="single" w:sz="4" w:space="0" w:color="auto"/>
              <w:bottom w:val="single" w:sz="4" w:space="0" w:color="auto"/>
              <w:right w:val="single" w:sz="4" w:space="0" w:color="auto"/>
            </w:tcBorders>
            <w:shd w:val="clear" w:color="000000" w:fill="FCE5E7"/>
            <w:noWrap/>
            <w:vAlign w:val="bottom"/>
            <w:hideMark/>
          </w:tcPr>
          <w:p w14:paraId="0FD65586" w14:textId="77777777" w:rsidR="003201FD" w:rsidRDefault="003201FD">
            <w:pPr>
              <w:jc w:val="center"/>
              <w:rPr>
                <w:rFonts w:ascii="Calibri" w:hAnsi="Calibri" w:cs="Calibri"/>
                <w:color w:val="000000"/>
              </w:rPr>
            </w:pPr>
            <w:r>
              <w:rPr>
                <w:rFonts w:ascii="Calibri" w:hAnsi="Calibri" w:cs="Calibri"/>
                <w:color w:val="000000"/>
              </w:rPr>
              <w:t>0.1</w:t>
            </w:r>
          </w:p>
        </w:tc>
        <w:tc>
          <w:tcPr>
            <w:tcW w:w="1382" w:type="dxa"/>
            <w:tcBorders>
              <w:top w:val="single" w:sz="4" w:space="0" w:color="auto"/>
              <w:left w:val="single" w:sz="4" w:space="0" w:color="auto"/>
              <w:bottom w:val="single" w:sz="4" w:space="0" w:color="auto"/>
              <w:right w:val="single" w:sz="4" w:space="0" w:color="auto"/>
            </w:tcBorders>
            <w:shd w:val="clear" w:color="000000" w:fill="F5F7FC"/>
            <w:noWrap/>
            <w:vAlign w:val="bottom"/>
            <w:hideMark/>
          </w:tcPr>
          <w:p w14:paraId="2C9BAEC7" w14:textId="77777777" w:rsidR="003201FD" w:rsidRDefault="003201FD">
            <w:pPr>
              <w:jc w:val="center"/>
              <w:rPr>
                <w:rFonts w:ascii="Calibri" w:hAnsi="Calibri" w:cs="Calibri"/>
                <w:color w:val="000000"/>
              </w:rPr>
            </w:pPr>
            <w:r>
              <w:rPr>
                <w:rFonts w:ascii="Calibri" w:hAnsi="Calibri" w:cs="Calibri"/>
                <w:color w:val="000000"/>
              </w:rPr>
              <w:t>-0.03</w:t>
            </w:r>
          </w:p>
        </w:tc>
        <w:tc>
          <w:tcPr>
            <w:tcW w:w="1246"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B8CCB80" w14:textId="77777777" w:rsidR="003201FD" w:rsidRDefault="003201FD">
            <w:pPr>
              <w:jc w:val="center"/>
              <w:rPr>
                <w:rFonts w:ascii="Calibri" w:hAnsi="Calibri" w:cs="Calibri"/>
                <w:color w:val="000000"/>
              </w:rPr>
            </w:pPr>
            <w:r>
              <w:rPr>
                <w:rFonts w:ascii="Calibri" w:hAnsi="Calibri" w:cs="Calibri"/>
                <w:color w:val="000000"/>
              </w:rPr>
              <w:t>0.03</w:t>
            </w:r>
          </w:p>
        </w:tc>
      </w:tr>
      <w:tr w:rsidR="006F36C2" w14:paraId="6A2A4816" w14:textId="77777777" w:rsidTr="00036790">
        <w:trPr>
          <w:trHeight w:val="340"/>
        </w:trPr>
        <w:tc>
          <w:tcPr>
            <w:tcW w:w="4950" w:type="dxa"/>
            <w:tcBorders>
              <w:top w:val="nil"/>
              <w:left w:val="nil"/>
              <w:bottom w:val="nil"/>
              <w:right w:val="nil"/>
            </w:tcBorders>
            <w:shd w:val="clear" w:color="auto" w:fill="auto"/>
            <w:vAlign w:val="bottom"/>
            <w:hideMark/>
          </w:tcPr>
          <w:p w14:paraId="40BC98E3" w14:textId="5E6333D0" w:rsidR="006F36C2" w:rsidRDefault="00D47842" w:rsidP="009C274B">
            <w:pPr>
              <w:rPr>
                <w:rFonts w:ascii="Calibri" w:hAnsi="Calibri" w:cs="Calibri"/>
                <w:color w:val="000000"/>
              </w:rPr>
            </w:pPr>
            <w:r>
              <w:rPr>
                <w:rFonts w:ascii="Calibri" w:hAnsi="Calibri" w:cs="Calibri"/>
                <w:color w:val="000000"/>
              </w:rPr>
              <w:t>LA</w:t>
            </w:r>
            <w:r w:rsidR="006F36C2">
              <w:rPr>
                <w:rFonts w:ascii="Calibri" w:hAnsi="Calibri" w:cs="Calibri"/>
                <w:color w:val="000000"/>
              </w:rPr>
              <w:t>: Language ability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1E4219E7" w14:textId="77777777" w:rsidR="006F36C2" w:rsidRDefault="006F36C2" w:rsidP="009C274B">
            <w:pPr>
              <w:jc w:val="center"/>
              <w:rPr>
                <w:rFonts w:ascii="Calibri" w:hAnsi="Calibri" w:cs="Calibri"/>
                <w:color w:val="000000"/>
              </w:rPr>
            </w:pPr>
            <w:r>
              <w:rPr>
                <w:rFonts w:ascii="Calibri" w:hAnsi="Calibri" w:cs="Calibri"/>
                <w:color w:val="000000"/>
              </w:rPr>
              <w:t>-0.14</w:t>
            </w:r>
          </w:p>
        </w:tc>
        <w:tc>
          <w:tcPr>
            <w:tcW w:w="1360"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14:paraId="68E879CC" w14:textId="77777777" w:rsidR="006F36C2" w:rsidRDefault="006F36C2" w:rsidP="009C274B">
            <w:pPr>
              <w:jc w:val="center"/>
              <w:rPr>
                <w:rFonts w:ascii="Calibri" w:hAnsi="Calibri" w:cs="Calibri"/>
                <w:color w:val="000000"/>
              </w:rPr>
            </w:pPr>
            <w:r>
              <w:rPr>
                <w:rFonts w:ascii="Calibri" w:hAnsi="Calibri" w:cs="Calibri"/>
                <w:color w:val="000000"/>
              </w:rPr>
              <w:t>-0.26</w:t>
            </w:r>
          </w:p>
        </w:tc>
        <w:tc>
          <w:tcPr>
            <w:tcW w:w="1382" w:type="dxa"/>
            <w:tcBorders>
              <w:top w:val="single" w:sz="4" w:space="0" w:color="auto"/>
              <w:left w:val="single" w:sz="4" w:space="0" w:color="auto"/>
              <w:bottom w:val="single" w:sz="4" w:space="0" w:color="auto"/>
              <w:right w:val="single" w:sz="4" w:space="0" w:color="auto"/>
            </w:tcBorders>
            <w:shd w:val="clear" w:color="000000" w:fill="FCFBFD"/>
            <w:noWrap/>
            <w:vAlign w:val="bottom"/>
            <w:hideMark/>
          </w:tcPr>
          <w:p w14:paraId="399580DE" w14:textId="77777777" w:rsidR="006F36C2" w:rsidRDefault="006F36C2" w:rsidP="009C274B">
            <w:pPr>
              <w:jc w:val="center"/>
              <w:rPr>
                <w:rFonts w:ascii="Calibri" w:hAnsi="Calibri" w:cs="Calibri"/>
                <w:color w:val="000000"/>
              </w:rPr>
            </w:pPr>
            <w:r>
              <w:rPr>
                <w:rFonts w:ascii="Calibri" w:hAnsi="Calibri" w:cs="Calibri"/>
                <w:color w:val="000000"/>
              </w:rPr>
              <w:t>-0.01</w:t>
            </w:r>
          </w:p>
        </w:tc>
        <w:tc>
          <w:tcPr>
            <w:tcW w:w="1246"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377DA4DB" w14:textId="77777777" w:rsidR="006F36C2" w:rsidRDefault="006F36C2" w:rsidP="009C274B">
            <w:pPr>
              <w:jc w:val="center"/>
              <w:rPr>
                <w:rFonts w:ascii="Calibri" w:hAnsi="Calibri" w:cs="Calibri"/>
                <w:color w:val="000000"/>
              </w:rPr>
            </w:pPr>
            <w:r>
              <w:rPr>
                <w:rFonts w:ascii="Calibri" w:hAnsi="Calibri" w:cs="Calibri"/>
                <w:color w:val="000000"/>
              </w:rPr>
              <w:t>-0.07</w:t>
            </w:r>
          </w:p>
        </w:tc>
      </w:tr>
      <w:tr w:rsidR="006F36C2" w14:paraId="5E277B66" w14:textId="77777777" w:rsidTr="00036790">
        <w:trPr>
          <w:trHeight w:val="340"/>
        </w:trPr>
        <w:tc>
          <w:tcPr>
            <w:tcW w:w="4950" w:type="dxa"/>
            <w:tcBorders>
              <w:top w:val="nil"/>
              <w:left w:val="nil"/>
              <w:bottom w:val="nil"/>
              <w:right w:val="nil"/>
            </w:tcBorders>
            <w:shd w:val="clear" w:color="auto" w:fill="auto"/>
            <w:vAlign w:val="bottom"/>
            <w:hideMark/>
          </w:tcPr>
          <w:p w14:paraId="731C6EB9" w14:textId="7D7FF2A0" w:rsidR="006F36C2" w:rsidRDefault="00D47842" w:rsidP="009C274B">
            <w:pPr>
              <w:rPr>
                <w:rFonts w:ascii="Calibri" w:hAnsi="Calibri" w:cs="Calibri"/>
                <w:color w:val="000000"/>
              </w:rPr>
            </w:pPr>
            <w:r>
              <w:rPr>
                <w:rFonts w:ascii="Calibri" w:hAnsi="Calibri" w:cs="Calibri"/>
                <w:color w:val="000000"/>
              </w:rPr>
              <w:t>RA</w:t>
            </w:r>
            <w:r w:rsidR="006F36C2">
              <w:rPr>
                <w:rFonts w:ascii="Calibri" w:hAnsi="Calibri" w:cs="Calibri"/>
                <w:color w:val="000000"/>
              </w:rPr>
              <w:t>: Reasoning ability</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0B0D9"/>
            <w:noWrap/>
            <w:vAlign w:val="bottom"/>
            <w:hideMark/>
          </w:tcPr>
          <w:p w14:paraId="24D09D47" w14:textId="77777777" w:rsidR="006F36C2" w:rsidRDefault="006F36C2" w:rsidP="009C274B">
            <w:pPr>
              <w:jc w:val="center"/>
              <w:rPr>
                <w:rFonts w:ascii="Calibri" w:hAnsi="Calibri" w:cs="Calibri"/>
                <w:color w:val="000000"/>
              </w:rPr>
            </w:pPr>
            <w:r>
              <w:rPr>
                <w:rFonts w:ascii="Calibri" w:hAnsi="Calibri" w:cs="Calibri"/>
                <w:color w:val="000000"/>
              </w:rPr>
              <w:t>-0.18</w:t>
            </w:r>
          </w:p>
        </w:tc>
        <w:tc>
          <w:tcPr>
            <w:tcW w:w="1360" w:type="dxa"/>
            <w:tcBorders>
              <w:top w:val="single" w:sz="4" w:space="0" w:color="auto"/>
              <w:left w:val="single" w:sz="4" w:space="0" w:color="auto"/>
              <w:bottom w:val="single" w:sz="4" w:space="0" w:color="auto"/>
              <w:right w:val="single" w:sz="4" w:space="0" w:color="auto"/>
            </w:tcBorders>
            <w:shd w:val="clear" w:color="000000" w:fill="B1C7E4"/>
            <w:noWrap/>
            <w:vAlign w:val="bottom"/>
            <w:hideMark/>
          </w:tcPr>
          <w:p w14:paraId="722E802F" w14:textId="77777777" w:rsidR="006F36C2" w:rsidRDefault="006F36C2" w:rsidP="009C274B">
            <w:pPr>
              <w:jc w:val="center"/>
              <w:rPr>
                <w:rFonts w:ascii="Calibri" w:hAnsi="Calibri" w:cs="Calibri"/>
                <w:color w:val="000000"/>
              </w:rPr>
            </w:pPr>
            <w:r>
              <w:rPr>
                <w:rFonts w:ascii="Calibri" w:hAnsi="Calibri" w:cs="Calibri"/>
                <w:color w:val="000000"/>
              </w:rPr>
              <w:t>-0.13</w:t>
            </w:r>
          </w:p>
        </w:tc>
        <w:tc>
          <w:tcPr>
            <w:tcW w:w="1382"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7CF891A4" w14:textId="77777777" w:rsidR="006F36C2" w:rsidRDefault="006F36C2" w:rsidP="009C274B">
            <w:pPr>
              <w:jc w:val="center"/>
              <w:rPr>
                <w:rFonts w:ascii="Calibri" w:hAnsi="Calibri" w:cs="Calibri"/>
                <w:color w:val="000000"/>
              </w:rPr>
            </w:pPr>
            <w:r>
              <w:rPr>
                <w:rFonts w:ascii="Calibri" w:hAnsi="Calibri" w:cs="Calibri"/>
                <w:color w:val="000000"/>
              </w:rPr>
              <w:t>-0.08</w:t>
            </w:r>
          </w:p>
        </w:tc>
        <w:tc>
          <w:tcPr>
            <w:tcW w:w="1246" w:type="dxa"/>
            <w:tcBorders>
              <w:top w:val="single" w:sz="4" w:space="0" w:color="auto"/>
              <w:left w:val="single" w:sz="4" w:space="0" w:color="auto"/>
              <w:bottom w:val="single" w:sz="4" w:space="0" w:color="auto"/>
              <w:right w:val="single" w:sz="4" w:space="0" w:color="auto"/>
            </w:tcBorders>
            <w:shd w:val="clear" w:color="000000" w:fill="AAC2E2"/>
            <w:noWrap/>
            <w:vAlign w:val="bottom"/>
            <w:hideMark/>
          </w:tcPr>
          <w:p w14:paraId="66F84978" w14:textId="77777777" w:rsidR="006F36C2" w:rsidRDefault="006F36C2" w:rsidP="009C274B">
            <w:pPr>
              <w:jc w:val="center"/>
              <w:rPr>
                <w:rFonts w:ascii="Calibri" w:hAnsi="Calibri" w:cs="Calibri"/>
                <w:color w:val="000000"/>
              </w:rPr>
            </w:pPr>
            <w:r>
              <w:rPr>
                <w:rFonts w:ascii="Calibri" w:hAnsi="Calibri" w:cs="Calibri"/>
                <w:color w:val="000000"/>
              </w:rPr>
              <w:t>-0.14</w:t>
            </w:r>
          </w:p>
        </w:tc>
      </w:tr>
      <w:tr w:rsidR="003201FD" w14:paraId="1CC9396C" w14:textId="77777777" w:rsidTr="00036790">
        <w:trPr>
          <w:trHeight w:val="342"/>
        </w:trPr>
        <w:tc>
          <w:tcPr>
            <w:tcW w:w="4950" w:type="dxa"/>
            <w:tcBorders>
              <w:top w:val="nil"/>
              <w:left w:val="nil"/>
              <w:bottom w:val="nil"/>
              <w:right w:val="nil"/>
            </w:tcBorders>
            <w:shd w:val="clear" w:color="auto" w:fill="auto"/>
            <w:vAlign w:val="bottom"/>
            <w:hideMark/>
          </w:tcPr>
          <w:p w14:paraId="14B24898" w14:textId="77777777" w:rsidR="003201FD" w:rsidRDefault="003201FD">
            <w:pPr>
              <w:rPr>
                <w:rFonts w:ascii="Calibri" w:hAnsi="Calibri" w:cs="Calibri"/>
                <w:color w:val="000000"/>
              </w:rPr>
            </w:pPr>
            <w:r>
              <w:rPr>
                <w:rFonts w:ascii="Calibri" w:hAnsi="Calibri" w:cs="Calibri"/>
                <w:color w:val="000000"/>
              </w:rPr>
              <w:t>RS: Reaction time on high- vs low-reward trials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9DB9DD"/>
            <w:noWrap/>
            <w:vAlign w:val="bottom"/>
            <w:hideMark/>
          </w:tcPr>
          <w:p w14:paraId="16979908" w14:textId="77777777" w:rsidR="003201FD" w:rsidRDefault="003201FD">
            <w:pPr>
              <w:jc w:val="center"/>
              <w:rPr>
                <w:rFonts w:ascii="Calibri" w:hAnsi="Calibri" w:cs="Calibri"/>
                <w:color w:val="000000"/>
              </w:rPr>
            </w:pPr>
            <w:r>
              <w:rPr>
                <w:rFonts w:ascii="Calibri" w:hAnsi="Calibri" w:cs="Calibri"/>
                <w:color w:val="000000"/>
              </w:rPr>
              <w:t>-0.16</w:t>
            </w:r>
          </w:p>
        </w:tc>
        <w:tc>
          <w:tcPr>
            <w:tcW w:w="1360"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50D68905" w14:textId="77777777" w:rsidR="003201FD" w:rsidRDefault="003201FD">
            <w:pPr>
              <w:jc w:val="center"/>
              <w:rPr>
                <w:rFonts w:ascii="Calibri" w:hAnsi="Calibri" w:cs="Calibri"/>
                <w:color w:val="000000"/>
              </w:rPr>
            </w:pPr>
            <w:r>
              <w:rPr>
                <w:rFonts w:ascii="Calibri" w:hAnsi="Calibri" w:cs="Calibri"/>
                <w:color w:val="000000"/>
              </w:rPr>
              <w:t>-0.07</w:t>
            </w:r>
          </w:p>
        </w:tc>
        <w:tc>
          <w:tcPr>
            <w:tcW w:w="1382" w:type="dxa"/>
            <w:tcBorders>
              <w:top w:val="single" w:sz="4" w:space="0" w:color="auto"/>
              <w:left w:val="single" w:sz="4" w:space="0" w:color="auto"/>
              <w:bottom w:val="single" w:sz="4" w:space="0" w:color="auto"/>
              <w:right w:val="single" w:sz="4" w:space="0" w:color="auto"/>
            </w:tcBorders>
            <w:shd w:val="clear" w:color="000000" w:fill="7BA1D1"/>
            <w:noWrap/>
            <w:vAlign w:val="bottom"/>
            <w:hideMark/>
          </w:tcPr>
          <w:p w14:paraId="515358BC" w14:textId="77777777" w:rsidR="003201FD" w:rsidRDefault="003201FD">
            <w:pPr>
              <w:jc w:val="center"/>
              <w:rPr>
                <w:rFonts w:ascii="Calibri" w:hAnsi="Calibri" w:cs="Calibri"/>
                <w:color w:val="000000"/>
              </w:rPr>
            </w:pPr>
            <w:r>
              <w:rPr>
                <w:rFonts w:ascii="Calibri" w:hAnsi="Calibri" w:cs="Calibri"/>
                <w:color w:val="000000"/>
              </w:rPr>
              <w:t>-0.21</w:t>
            </w:r>
          </w:p>
        </w:tc>
        <w:tc>
          <w:tcPr>
            <w:tcW w:w="1246" w:type="dxa"/>
            <w:tcBorders>
              <w:top w:val="single" w:sz="4" w:space="0" w:color="auto"/>
              <w:left w:val="single" w:sz="4" w:space="0" w:color="auto"/>
              <w:bottom w:val="single" w:sz="4" w:space="0" w:color="auto"/>
              <w:right w:val="single" w:sz="4" w:space="0" w:color="auto"/>
            </w:tcBorders>
            <w:shd w:val="clear" w:color="000000" w:fill="B8CCE7"/>
            <w:noWrap/>
            <w:vAlign w:val="bottom"/>
            <w:hideMark/>
          </w:tcPr>
          <w:p w14:paraId="05800EEC" w14:textId="77777777" w:rsidR="003201FD" w:rsidRDefault="003201FD">
            <w:pPr>
              <w:jc w:val="center"/>
              <w:rPr>
                <w:rFonts w:ascii="Calibri" w:hAnsi="Calibri" w:cs="Calibri"/>
                <w:color w:val="000000"/>
              </w:rPr>
            </w:pPr>
            <w:r>
              <w:rPr>
                <w:rFonts w:ascii="Calibri" w:hAnsi="Calibri" w:cs="Calibri"/>
                <w:color w:val="000000"/>
              </w:rPr>
              <w:t>-0.12</w:t>
            </w:r>
          </w:p>
        </w:tc>
      </w:tr>
      <w:tr w:rsidR="003201FD" w14:paraId="155A8C18"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6EAC94DC" w14:textId="77777777" w:rsidR="003201FD" w:rsidRDefault="003201FD">
            <w:pPr>
              <w:rPr>
                <w:rFonts w:ascii="Calibri" w:hAnsi="Calibri" w:cs="Calibri"/>
                <w:color w:val="000000"/>
              </w:rPr>
            </w:pPr>
            <w:r>
              <w:rPr>
                <w:rFonts w:ascii="Calibri" w:hAnsi="Calibri" w:cs="Calibri"/>
                <w:color w:val="000000"/>
              </w:rPr>
              <w:t>RS: Total stars</w:t>
            </w:r>
          </w:p>
        </w:tc>
        <w:tc>
          <w:tcPr>
            <w:tcW w:w="1218" w:type="dxa"/>
            <w:gridSpan w:val="2"/>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DD7B7B3" w14:textId="77777777" w:rsidR="003201FD" w:rsidRDefault="003201FD">
            <w:pPr>
              <w:jc w:val="center"/>
              <w:rPr>
                <w:rFonts w:ascii="Calibri" w:hAnsi="Calibri" w:cs="Calibri"/>
                <w:color w:val="000000"/>
              </w:rPr>
            </w:pPr>
            <w:r>
              <w:rPr>
                <w:rFonts w:ascii="Calibri" w:hAnsi="Calibri" w:cs="Calibri"/>
                <w:color w:val="000000"/>
              </w:rPr>
              <w:t>-0.04</w:t>
            </w:r>
          </w:p>
        </w:tc>
        <w:tc>
          <w:tcPr>
            <w:tcW w:w="1360" w:type="dxa"/>
            <w:tcBorders>
              <w:top w:val="single" w:sz="4" w:space="0" w:color="auto"/>
              <w:left w:val="single" w:sz="4" w:space="0" w:color="auto"/>
              <w:bottom w:val="single" w:sz="4" w:space="0" w:color="auto"/>
              <w:right w:val="single" w:sz="4" w:space="0" w:color="auto"/>
            </w:tcBorders>
            <w:shd w:val="clear" w:color="000000" w:fill="D3DFF0"/>
            <w:noWrap/>
            <w:vAlign w:val="bottom"/>
            <w:hideMark/>
          </w:tcPr>
          <w:p w14:paraId="07AF50EE" w14:textId="77777777" w:rsidR="003201FD" w:rsidRDefault="003201FD">
            <w:pPr>
              <w:jc w:val="center"/>
              <w:rPr>
                <w:rFonts w:ascii="Calibri" w:hAnsi="Calibri" w:cs="Calibri"/>
                <w:color w:val="000000"/>
              </w:rPr>
            </w:pPr>
            <w:r>
              <w:rPr>
                <w:rFonts w:ascii="Calibri" w:hAnsi="Calibri" w:cs="Calibri"/>
                <w:color w:val="000000"/>
              </w:rPr>
              <w:t>-0.08</w:t>
            </w:r>
          </w:p>
        </w:tc>
        <w:tc>
          <w:tcPr>
            <w:tcW w:w="1382" w:type="dxa"/>
            <w:tcBorders>
              <w:top w:val="single" w:sz="4" w:space="0" w:color="auto"/>
              <w:left w:val="single" w:sz="4" w:space="0" w:color="auto"/>
              <w:bottom w:val="single" w:sz="4" w:space="0" w:color="auto"/>
              <w:right w:val="single" w:sz="4" w:space="0" w:color="auto"/>
            </w:tcBorders>
            <w:shd w:val="clear" w:color="000000" w:fill="E1E8F5"/>
            <w:noWrap/>
            <w:vAlign w:val="bottom"/>
            <w:hideMark/>
          </w:tcPr>
          <w:p w14:paraId="6BC07A86" w14:textId="77777777" w:rsidR="003201FD" w:rsidRDefault="003201FD">
            <w:pPr>
              <w:jc w:val="center"/>
              <w:rPr>
                <w:rFonts w:ascii="Calibri" w:hAnsi="Calibri" w:cs="Calibri"/>
                <w:color w:val="000000"/>
              </w:rPr>
            </w:pPr>
            <w:r>
              <w:rPr>
                <w:rFonts w:ascii="Calibri" w:hAnsi="Calibri" w:cs="Calibri"/>
                <w:color w:val="000000"/>
              </w:rPr>
              <w:t>-0.06</w:t>
            </w:r>
          </w:p>
        </w:tc>
        <w:tc>
          <w:tcPr>
            <w:tcW w:w="1246" w:type="dxa"/>
            <w:tcBorders>
              <w:top w:val="single" w:sz="4" w:space="0" w:color="auto"/>
              <w:left w:val="single" w:sz="4" w:space="0" w:color="auto"/>
              <w:bottom w:val="single" w:sz="4" w:space="0" w:color="auto"/>
              <w:right w:val="single" w:sz="4" w:space="0" w:color="auto"/>
            </w:tcBorders>
            <w:shd w:val="clear" w:color="000000" w:fill="759DCF"/>
            <w:noWrap/>
            <w:vAlign w:val="bottom"/>
            <w:hideMark/>
          </w:tcPr>
          <w:p w14:paraId="52294C22" w14:textId="77777777" w:rsidR="003201FD" w:rsidRDefault="003201FD">
            <w:pPr>
              <w:jc w:val="center"/>
              <w:rPr>
                <w:rFonts w:ascii="Calibri" w:hAnsi="Calibri" w:cs="Calibri"/>
                <w:color w:val="000000"/>
              </w:rPr>
            </w:pPr>
            <w:r>
              <w:rPr>
                <w:rFonts w:ascii="Calibri" w:hAnsi="Calibri" w:cs="Calibri"/>
                <w:color w:val="000000"/>
              </w:rPr>
              <w:t>-0.22</w:t>
            </w:r>
          </w:p>
        </w:tc>
      </w:tr>
      <w:tr w:rsidR="003201FD" w14:paraId="4A62B6B5" w14:textId="77777777" w:rsidTr="00036790">
        <w:trPr>
          <w:trHeight w:val="340"/>
        </w:trPr>
        <w:tc>
          <w:tcPr>
            <w:tcW w:w="4950" w:type="dxa"/>
            <w:tcBorders>
              <w:top w:val="nil"/>
              <w:left w:val="nil"/>
              <w:bottom w:val="nil"/>
              <w:right w:val="nil"/>
            </w:tcBorders>
            <w:shd w:val="clear" w:color="auto" w:fill="auto"/>
            <w:vAlign w:val="bottom"/>
            <w:hideMark/>
          </w:tcPr>
          <w:p w14:paraId="4DBD4318" w14:textId="7B3C90E9" w:rsidR="003201FD" w:rsidRDefault="006F36C2">
            <w:pPr>
              <w:rPr>
                <w:rFonts w:ascii="Calibri" w:hAnsi="Calibri" w:cs="Calibri"/>
                <w:color w:val="000000"/>
              </w:rPr>
            </w:pPr>
            <w:r>
              <w:rPr>
                <w:rFonts w:ascii="Calibri" w:hAnsi="Calibri" w:cs="Calibri"/>
                <w:color w:val="000000"/>
              </w:rPr>
              <w:t>Intern</w:t>
            </w:r>
            <w:r w:rsidR="00C604ED">
              <w:rPr>
                <w:rFonts w:ascii="Calibri" w:hAnsi="Calibri" w:cs="Calibri"/>
                <w:color w:val="000000"/>
              </w:rPr>
              <w:t>alizing</w:t>
            </w:r>
            <w:r>
              <w:rPr>
                <w:rFonts w:ascii="Calibri" w:hAnsi="Calibri" w:cs="Calibri"/>
                <w:color w:val="000000"/>
              </w:rPr>
              <w:t xml:space="preserve"> psychopathology</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0C3C968" w14:textId="77777777" w:rsidR="003201FD" w:rsidRDefault="003201FD">
            <w:pPr>
              <w:jc w:val="center"/>
              <w:rPr>
                <w:rFonts w:ascii="Calibri" w:hAnsi="Calibri" w:cs="Calibri"/>
                <w:color w:val="000000"/>
              </w:rPr>
            </w:pPr>
            <w:r>
              <w:rPr>
                <w:rFonts w:ascii="Calibri" w:hAnsi="Calibri" w:cs="Calibri"/>
                <w:color w:val="000000"/>
              </w:rPr>
              <w: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1284E2"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808D5F" w14:textId="77777777" w:rsidR="003201FD" w:rsidRDefault="003201FD">
            <w:pPr>
              <w:jc w:val="center"/>
              <w:rPr>
                <w:rFonts w:ascii="Calibri" w:hAnsi="Calibri" w:cs="Calibri"/>
                <w:color w:val="000000"/>
              </w:rPr>
            </w:pPr>
            <w:r>
              <w:rPr>
                <w:rFonts w:ascii="Calibri" w:hAnsi="Calibri" w:cs="Calibri"/>
                <w:color w:val="000000"/>
              </w:rPr>
              <w:t>1</w:t>
            </w:r>
          </w:p>
        </w:tc>
        <w:tc>
          <w:tcPr>
            <w:tcW w:w="1246"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DBC42FD" w14:textId="77777777" w:rsidR="003201FD" w:rsidRDefault="003201FD">
            <w:pPr>
              <w:jc w:val="center"/>
              <w:rPr>
                <w:rFonts w:ascii="Calibri" w:hAnsi="Calibri" w:cs="Calibri"/>
                <w:color w:val="000000"/>
              </w:rPr>
            </w:pPr>
            <w:r>
              <w:rPr>
                <w:rFonts w:ascii="Calibri" w:hAnsi="Calibri" w:cs="Calibri"/>
                <w:color w:val="000000"/>
              </w:rPr>
              <w:t>0.72</w:t>
            </w:r>
          </w:p>
        </w:tc>
      </w:tr>
      <w:tr w:rsidR="003201FD" w14:paraId="6951D541" w14:textId="77777777" w:rsidTr="00036790">
        <w:trPr>
          <w:trHeight w:val="340"/>
        </w:trPr>
        <w:tc>
          <w:tcPr>
            <w:tcW w:w="4950" w:type="dxa"/>
            <w:tcBorders>
              <w:top w:val="nil"/>
              <w:left w:val="nil"/>
              <w:bottom w:val="single" w:sz="4" w:space="0" w:color="auto"/>
              <w:right w:val="nil"/>
            </w:tcBorders>
            <w:shd w:val="clear" w:color="auto" w:fill="auto"/>
            <w:vAlign w:val="bottom"/>
            <w:hideMark/>
          </w:tcPr>
          <w:p w14:paraId="48080C94" w14:textId="319A2AB1" w:rsidR="003201FD" w:rsidRDefault="006F36C2">
            <w:pPr>
              <w:rPr>
                <w:rFonts w:ascii="Calibri" w:hAnsi="Calibri" w:cs="Calibri"/>
                <w:color w:val="000000"/>
              </w:rPr>
            </w:pPr>
            <w:r>
              <w:rPr>
                <w:rFonts w:ascii="Calibri" w:hAnsi="Calibri" w:cs="Calibri"/>
                <w:color w:val="000000"/>
              </w:rPr>
              <w:t>Extern</w:t>
            </w:r>
            <w:r w:rsidR="00C604ED">
              <w:rPr>
                <w:rFonts w:ascii="Calibri" w:hAnsi="Calibri" w:cs="Calibri"/>
                <w:color w:val="000000"/>
              </w:rPr>
              <w:t>alizing</w:t>
            </w:r>
            <w:r>
              <w:rPr>
                <w:rFonts w:ascii="Calibri" w:hAnsi="Calibri" w:cs="Calibri"/>
                <w:color w:val="000000"/>
              </w:rPr>
              <w:t xml:space="preserve"> psychopathology</w:t>
            </w:r>
          </w:p>
        </w:tc>
        <w:tc>
          <w:tcPr>
            <w:tcW w:w="1218"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D766E6" w14:textId="77777777" w:rsidR="003201FD" w:rsidRDefault="003201FD">
            <w:pPr>
              <w:jc w:val="center"/>
              <w:rPr>
                <w:rFonts w:ascii="Calibri" w:hAnsi="Calibri" w:cs="Calibri"/>
                <w:color w:val="000000"/>
              </w:rPr>
            </w:pPr>
            <w:r>
              <w:rPr>
                <w:rFonts w:ascii="Calibri" w:hAnsi="Calibri" w:cs="Calibri"/>
                <w:color w:val="000000"/>
              </w:rPr>
              <w:t> </w:t>
            </w:r>
          </w:p>
        </w:tc>
        <w:tc>
          <w:tcPr>
            <w:tcW w:w="13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937D4B" w14:textId="77777777" w:rsidR="003201FD" w:rsidRDefault="003201FD">
            <w:pPr>
              <w:jc w:val="center"/>
              <w:rPr>
                <w:rFonts w:ascii="Calibri" w:hAnsi="Calibri" w:cs="Calibri"/>
                <w:color w:val="000000"/>
              </w:rPr>
            </w:pPr>
            <w:r>
              <w:rPr>
                <w:rFonts w:ascii="Calibri" w:hAnsi="Calibri" w:cs="Calibri"/>
                <w:color w:val="000000"/>
              </w:rPr>
              <w:t> </w:t>
            </w:r>
          </w:p>
        </w:tc>
        <w:tc>
          <w:tcPr>
            <w:tcW w:w="138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E3A63EA" w14:textId="77777777" w:rsidR="003201FD" w:rsidRDefault="003201FD">
            <w:pPr>
              <w:jc w:val="center"/>
              <w:rPr>
                <w:rFonts w:ascii="Calibri" w:hAnsi="Calibri" w:cs="Calibri"/>
                <w:color w:val="000000"/>
              </w:rPr>
            </w:pPr>
            <w:r>
              <w:rPr>
                <w:rFonts w:ascii="Calibri" w:hAnsi="Calibri" w:cs="Calibri"/>
                <w:color w:val="000000"/>
              </w:rPr>
              <w:t> </w:t>
            </w:r>
          </w:p>
        </w:tc>
        <w:tc>
          <w:tcPr>
            <w:tcW w:w="124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7CE4A" w14:textId="77777777" w:rsidR="003201FD" w:rsidRDefault="003201FD">
            <w:pPr>
              <w:jc w:val="center"/>
              <w:rPr>
                <w:rFonts w:ascii="Calibri" w:hAnsi="Calibri" w:cs="Calibri"/>
                <w:color w:val="000000"/>
              </w:rPr>
            </w:pPr>
            <w:r>
              <w:rPr>
                <w:rFonts w:ascii="Calibri" w:hAnsi="Calibri" w:cs="Calibri"/>
                <w:color w:val="000000"/>
              </w:rPr>
              <w:t>1</w:t>
            </w:r>
          </w:p>
        </w:tc>
      </w:tr>
    </w:tbl>
    <w:p w14:paraId="25A9F6AE" w14:textId="7C804CFA" w:rsidR="006F36C2" w:rsidRPr="00DF2F51" w:rsidRDefault="006F36C2" w:rsidP="006F36C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L</w:t>
      </w:r>
      <w:r w:rsidR="00C2547A">
        <w:rPr>
          <w:rFonts w:ascii="Calibri" w:hAnsi="Calibri" w:cs="Calibri"/>
          <w:sz w:val="18"/>
          <w:szCs w:val="18"/>
        </w:rPr>
        <w:t>A</w:t>
      </w:r>
      <w:r w:rsidRPr="00DF2F51">
        <w:rPr>
          <w:rFonts w:ascii="Calibri" w:hAnsi="Calibri" w:cs="Calibri"/>
          <w:sz w:val="18"/>
          <w:szCs w:val="18"/>
        </w:rPr>
        <w:t xml:space="preserve">=Language ability; </w:t>
      </w:r>
      <w:r w:rsidR="00C2547A">
        <w:rPr>
          <w:rFonts w:ascii="Calibri" w:hAnsi="Calibri" w:cs="Calibri"/>
          <w:sz w:val="18"/>
          <w:szCs w:val="18"/>
        </w:rPr>
        <w:t>RA</w:t>
      </w:r>
      <w:r w:rsidRPr="00DF2F51">
        <w:rPr>
          <w:rFonts w:ascii="Calibri" w:hAnsi="Calibri" w:cs="Calibri"/>
          <w:sz w:val="18"/>
          <w:szCs w:val="18"/>
        </w:rPr>
        <w:t>=Reasoning ability; RS=Reward sensitivity</w:t>
      </w:r>
    </w:p>
    <w:p w14:paraId="6420B52B" w14:textId="77777777" w:rsidR="003201FD" w:rsidRPr="003F30DC" w:rsidRDefault="003201FD" w:rsidP="003F30DC">
      <w:pPr>
        <w:spacing w:after="240" w:line="360" w:lineRule="auto"/>
        <w:rPr>
          <w:rFonts w:ascii="Calibri" w:hAnsi="Calibri" w:cs="Calibri"/>
        </w:rPr>
      </w:pPr>
    </w:p>
    <w:p w14:paraId="342FB600" w14:textId="77777777" w:rsidR="00B46F88" w:rsidRDefault="00B46F88">
      <w:pPr>
        <w:rPr>
          <w:rFonts w:asciiTheme="minorHAnsi" w:hAnsiTheme="minorHAnsi" w:cstheme="minorHAnsi"/>
          <w:u w:val="single"/>
        </w:rPr>
      </w:pPr>
      <w:r>
        <w:rPr>
          <w:rFonts w:asciiTheme="minorHAnsi" w:hAnsiTheme="minorHAnsi" w:cstheme="minorHAnsi"/>
          <w:u w:val="single"/>
        </w:rPr>
        <w:br w:type="page"/>
      </w:r>
    </w:p>
    <w:p w14:paraId="434C9048" w14:textId="7CF09276" w:rsidR="00571AB9" w:rsidRDefault="00571AB9">
      <w:pPr>
        <w:rPr>
          <w:rFonts w:asciiTheme="minorHAnsi" w:hAnsiTheme="minorHAnsi" w:cstheme="minorHAnsi"/>
        </w:rPr>
      </w:pPr>
      <w:r>
        <w:rPr>
          <w:rFonts w:asciiTheme="minorHAnsi" w:hAnsiTheme="minorHAnsi" w:cstheme="minorHAnsi"/>
          <w:u w:val="single"/>
        </w:rPr>
        <w:lastRenderedPageBreak/>
        <w:t>Table 3: HIMA results</w:t>
      </w:r>
    </w:p>
    <w:tbl>
      <w:tblPr>
        <w:tblpPr w:leftFromText="180" w:rightFromText="180" w:vertAnchor="text" w:horzAnchor="margin" w:tblpXSpec="center" w:tblpY="218"/>
        <w:tblW w:w="12012" w:type="dxa"/>
        <w:tblLook w:val="04A0" w:firstRow="1" w:lastRow="0" w:firstColumn="1" w:lastColumn="0" w:noHBand="0" w:noVBand="1"/>
      </w:tblPr>
      <w:tblGrid>
        <w:gridCol w:w="1138"/>
        <w:gridCol w:w="1265"/>
        <w:gridCol w:w="2457"/>
        <w:gridCol w:w="1890"/>
        <w:gridCol w:w="1890"/>
        <w:gridCol w:w="1890"/>
        <w:gridCol w:w="1482"/>
      </w:tblGrid>
      <w:tr w:rsidR="000F7B79" w14:paraId="08913269" w14:textId="77777777" w:rsidTr="000F7B79">
        <w:trPr>
          <w:trHeight w:val="740"/>
        </w:trPr>
        <w:tc>
          <w:tcPr>
            <w:tcW w:w="1138" w:type="dxa"/>
            <w:vMerge w:val="restart"/>
            <w:tcBorders>
              <w:top w:val="nil"/>
              <w:left w:val="nil"/>
              <w:bottom w:val="single" w:sz="4" w:space="0" w:color="000000"/>
              <w:right w:val="nil"/>
            </w:tcBorders>
            <w:shd w:val="clear" w:color="auto" w:fill="auto"/>
            <w:noWrap/>
            <w:vAlign w:val="bottom"/>
            <w:hideMark/>
          </w:tcPr>
          <w:p w14:paraId="3783BF98"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Outcome</w:t>
            </w:r>
          </w:p>
        </w:tc>
        <w:tc>
          <w:tcPr>
            <w:tcW w:w="1265" w:type="dxa"/>
            <w:vMerge w:val="restart"/>
            <w:tcBorders>
              <w:top w:val="nil"/>
              <w:left w:val="nil"/>
              <w:bottom w:val="single" w:sz="4" w:space="0" w:color="000000"/>
              <w:right w:val="nil"/>
            </w:tcBorders>
            <w:shd w:val="clear" w:color="auto" w:fill="auto"/>
            <w:vAlign w:val="bottom"/>
            <w:hideMark/>
          </w:tcPr>
          <w:p w14:paraId="545A0E19"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 xml:space="preserve">Adversity </w:t>
            </w:r>
          </w:p>
        </w:tc>
        <w:tc>
          <w:tcPr>
            <w:tcW w:w="2457" w:type="dxa"/>
            <w:vMerge w:val="restart"/>
            <w:tcBorders>
              <w:top w:val="nil"/>
              <w:left w:val="nil"/>
              <w:bottom w:val="single" w:sz="4" w:space="0" w:color="000000"/>
              <w:right w:val="nil"/>
            </w:tcBorders>
            <w:shd w:val="clear" w:color="auto" w:fill="auto"/>
            <w:noWrap/>
            <w:vAlign w:val="bottom"/>
            <w:hideMark/>
          </w:tcPr>
          <w:p w14:paraId="1DDBB3CB"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Mediator</w:t>
            </w:r>
          </w:p>
        </w:tc>
        <w:tc>
          <w:tcPr>
            <w:tcW w:w="1890" w:type="dxa"/>
            <w:tcBorders>
              <w:top w:val="nil"/>
              <w:left w:val="nil"/>
              <w:bottom w:val="single" w:sz="4" w:space="0" w:color="auto"/>
              <w:right w:val="nil"/>
            </w:tcBorders>
            <w:shd w:val="clear" w:color="auto" w:fill="auto"/>
            <w:vAlign w:val="bottom"/>
            <w:hideMark/>
          </w:tcPr>
          <w:p w14:paraId="108D3D01"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 xml:space="preserve">Adversity-Psychopathology </w:t>
            </w:r>
            <w:r w:rsidRPr="000F7B79">
              <w:rPr>
                <w:rFonts w:ascii="Calibri" w:hAnsi="Calibri" w:cs="Calibri"/>
                <w:color w:val="000000"/>
                <w:sz w:val="22"/>
                <w:szCs w:val="22"/>
                <w:vertAlign w:val="superscript"/>
              </w:rPr>
              <w:t>a</w:t>
            </w:r>
          </w:p>
        </w:tc>
        <w:tc>
          <w:tcPr>
            <w:tcW w:w="1890" w:type="dxa"/>
            <w:tcBorders>
              <w:top w:val="nil"/>
              <w:left w:val="nil"/>
              <w:bottom w:val="single" w:sz="4" w:space="0" w:color="auto"/>
              <w:right w:val="nil"/>
            </w:tcBorders>
            <w:shd w:val="clear" w:color="auto" w:fill="auto"/>
            <w:vAlign w:val="bottom"/>
            <w:hideMark/>
          </w:tcPr>
          <w:p w14:paraId="156A0311"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 xml:space="preserve">Adversity-Mediator </w:t>
            </w:r>
            <w:r w:rsidRPr="000F7B79">
              <w:rPr>
                <w:rFonts w:ascii="Calibri" w:hAnsi="Calibri" w:cs="Calibri"/>
                <w:color w:val="000000"/>
                <w:sz w:val="22"/>
                <w:szCs w:val="22"/>
                <w:vertAlign w:val="superscript"/>
              </w:rPr>
              <w:t>a</w:t>
            </w:r>
          </w:p>
        </w:tc>
        <w:tc>
          <w:tcPr>
            <w:tcW w:w="1890" w:type="dxa"/>
            <w:tcBorders>
              <w:top w:val="nil"/>
              <w:left w:val="nil"/>
              <w:bottom w:val="single" w:sz="4" w:space="0" w:color="auto"/>
              <w:right w:val="nil"/>
            </w:tcBorders>
            <w:shd w:val="clear" w:color="auto" w:fill="auto"/>
            <w:vAlign w:val="bottom"/>
            <w:hideMark/>
          </w:tcPr>
          <w:p w14:paraId="1F046364"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 xml:space="preserve">Mediator-Psychopathology </w:t>
            </w:r>
            <w:r w:rsidRPr="000F7B79">
              <w:rPr>
                <w:rFonts w:ascii="Calibri" w:hAnsi="Calibri" w:cs="Calibri"/>
                <w:color w:val="000000"/>
                <w:sz w:val="22"/>
                <w:szCs w:val="22"/>
                <w:vertAlign w:val="superscript"/>
              </w:rPr>
              <w:t>b</w:t>
            </w:r>
          </w:p>
        </w:tc>
        <w:tc>
          <w:tcPr>
            <w:tcW w:w="1482" w:type="dxa"/>
            <w:vMerge w:val="restart"/>
            <w:tcBorders>
              <w:top w:val="nil"/>
              <w:left w:val="nil"/>
              <w:bottom w:val="single" w:sz="4" w:space="0" w:color="000000"/>
              <w:right w:val="nil"/>
            </w:tcBorders>
            <w:shd w:val="clear" w:color="auto" w:fill="auto"/>
            <w:vAlign w:val="bottom"/>
            <w:hideMark/>
          </w:tcPr>
          <w:p w14:paraId="0665C05C"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BH-corrected</w:t>
            </w:r>
            <w:r w:rsidRPr="000F7B79">
              <w:rPr>
                <w:rFonts w:ascii="Calibri" w:hAnsi="Calibri" w:cs="Calibri"/>
                <w:color w:val="000000"/>
                <w:sz w:val="22"/>
                <w:szCs w:val="22"/>
              </w:rPr>
              <w:br/>
              <w:t xml:space="preserve"> p-value</w:t>
            </w:r>
          </w:p>
        </w:tc>
      </w:tr>
      <w:tr w:rsidR="000F7B79" w14:paraId="0FEC7561" w14:textId="77777777" w:rsidTr="000F7B79">
        <w:trPr>
          <w:trHeight w:val="680"/>
        </w:trPr>
        <w:tc>
          <w:tcPr>
            <w:tcW w:w="1138" w:type="dxa"/>
            <w:vMerge/>
            <w:tcBorders>
              <w:top w:val="nil"/>
              <w:left w:val="nil"/>
              <w:bottom w:val="single" w:sz="4" w:space="0" w:color="000000"/>
              <w:right w:val="nil"/>
            </w:tcBorders>
            <w:vAlign w:val="center"/>
            <w:hideMark/>
          </w:tcPr>
          <w:p w14:paraId="4547A755" w14:textId="77777777" w:rsidR="000F7B79" w:rsidRPr="000F7B79" w:rsidRDefault="000F7B79" w:rsidP="000F7B79">
            <w:pPr>
              <w:rPr>
                <w:rFonts w:ascii="Calibri" w:hAnsi="Calibri" w:cs="Calibri"/>
                <w:color w:val="000000"/>
                <w:sz w:val="22"/>
                <w:szCs w:val="22"/>
              </w:rPr>
            </w:pPr>
          </w:p>
        </w:tc>
        <w:tc>
          <w:tcPr>
            <w:tcW w:w="1265" w:type="dxa"/>
            <w:vMerge/>
            <w:tcBorders>
              <w:top w:val="nil"/>
              <w:left w:val="nil"/>
              <w:bottom w:val="single" w:sz="4" w:space="0" w:color="000000"/>
              <w:right w:val="nil"/>
            </w:tcBorders>
            <w:vAlign w:val="center"/>
            <w:hideMark/>
          </w:tcPr>
          <w:p w14:paraId="68EB42C4" w14:textId="77777777" w:rsidR="000F7B79" w:rsidRPr="000F7B79" w:rsidRDefault="000F7B79" w:rsidP="000F7B79">
            <w:pPr>
              <w:rPr>
                <w:rFonts w:ascii="Calibri" w:hAnsi="Calibri" w:cs="Calibri"/>
                <w:color w:val="000000"/>
                <w:sz w:val="22"/>
                <w:szCs w:val="22"/>
              </w:rPr>
            </w:pPr>
          </w:p>
        </w:tc>
        <w:tc>
          <w:tcPr>
            <w:tcW w:w="2457" w:type="dxa"/>
            <w:vMerge/>
            <w:tcBorders>
              <w:top w:val="nil"/>
              <w:left w:val="nil"/>
              <w:bottom w:val="single" w:sz="4" w:space="0" w:color="000000"/>
              <w:right w:val="nil"/>
            </w:tcBorders>
            <w:vAlign w:val="center"/>
            <w:hideMark/>
          </w:tcPr>
          <w:p w14:paraId="246D3FB5" w14:textId="77777777" w:rsidR="000F7B79" w:rsidRPr="000F7B79" w:rsidRDefault="000F7B79" w:rsidP="000F7B79">
            <w:pPr>
              <w:rPr>
                <w:rFonts w:ascii="Calibri" w:hAnsi="Calibri" w:cs="Calibri"/>
                <w:color w:val="000000"/>
                <w:sz w:val="22"/>
                <w:szCs w:val="22"/>
              </w:rPr>
            </w:pPr>
          </w:p>
        </w:tc>
        <w:tc>
          <w:tcPr>
            <w:tcW w:w="1890" w:type="dxa"/>
            <w:tcBorders>
              <w:top w:val="nil"/>
              <w:left w:val="nil"/>
              <w:bottom w:val="single" w:sz="4" w:space="0" w:color="auto"/>
              <w:right w:val="nil"/>
            </w:tcBorders>
            <w:shd w:val="clear" w:color="auto" w:fill="auto"/>
            <w:vAlign w:val="bottom"/>
            <w:hideMark/>
          </w:tcPr>
          <w:p w14:paraId="0E31C8D1"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Standardized β</w:t>
            </w:r>
            <w:r w:rsidRPr="000F7B79">
              <w:rPr>
                <w:rFonts w:ascii="Calibri" w:hAnsi="Calibri" w:cs="Calibri"/>
                <w:color w:val="000000"/>
                <w:sz w:val="22"/>
                <w:szCs w:val="22"/>
              </w:rPr>
              <w:br/>
              <w:t>(95% CI)</w:t>
            </w:r>
          </w:p>
        </w:tc>
        <w:tc>
          <w:tcPr>
            <w:tcW w:w="1890" w:type="dxa"/>
            <w:tcBorders>
              <w:top w:val="nil"/>
              <w:left w:val="nil"/>
              <w:bottom w:val="single" w:sz="4" w:space="0" w:color="auto"/>
              <w:right w:val="nil"/>
            </w:tcBorders>
            <w:shd w:val="clear" w:color="auto" w:fill="auto"/>
            <w:vAlign w:val="bottom"/>
            <w:hideMark/>
          </w:tcPr>
          <w:p w14:paraId="26F1A709"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Standardized β</w:t>
            </w:r>
            <w:r w:rsidRPr="000F7B79">
              <w:rPr>
                <w:rFonts w:ascii="Calibri" w:hAnsi="Calibri" w:cs="Calibri"/>
                <w:color w:val="000000"/>
                <w:sz w:val="22"/>
                <w:szCs w:val="22"/>
              </w:rPr>
              <w:br/>
              <w:t>(95% CI)</w:t>
            </w:r>
          </w:p>
        </w:tc>
        <w:tc>
          <w:tcPr>
            <w:tcW w:w="1890" w:type="dxa"/>
            <w:tcBorders>
              <w:top w:val="nil"/>
              <w:left w:val="nil"/>
              <w:bottom w:val="single" w:sz="4" w:space="0" w:color="auto"/>
              <w:right w:val="nil"/>
            </w:tcBorders>
            <w:shd w:val="clear" w:color="auto" w:fill="auto"/>
            <w:vAlign w:val="bottom"/>
            <w:hideMark/>
          </w:tcPr>
          <w:p w14:paraId="1FA1C516"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Standardized β</w:t>
            </w:r>
            <w:r w:rsidRPr="000F7B79">
              <w:rPr>
                <w:rFonts w:ascii="Calibri" w:hAnsi="Calibri" w:cs="Calibri"/>
                <w:color w:val="000000"/>
                <w:sz w:val="22"/>
                <w:szCs w:val="22"/>
              </w:rPr>
              <w:br/>
              <w:t>(95% CI)</w:t>
            </w:r>
          </w:p>
        </w:tc>
        <w:tc>
          <w:tcPr>
            <w:tcW w:w="1482" w:type="dxa"/>
            <w:vMerge/>
            <w:tcBorders>
              <w:top w:val="nil"/>
              <w:left w:val="nil"/>
              <w:bottom w:val="single" w:sz="4" w:space="0" w:color="000000"/>
              <w:right w:val="nil"/>
            </w:tcBorders>
            <w:vAlign w:val="center"/>
            <w:hideMark/>
          </w:tcPr>
          <w:p w14:paraId="1C12950B" w14:textId="77777777" w:rsidR="000F7B79" w:rsidRPr="000F7B79" w:rsidRDefault="000F7B79" w:rsidP="000F7B79">
            <w:pPr>
              <w:jc w:val="right"/>
              <w:rPr>
                <w:rFonts w:ascii="Calibri" w:hAnsi="Calibri" w:cs="Calibri"/>
                <w:color w:val="000000"/>
                <w:sz w:val="22"/>
                <w:szCs w:val="22"/>
              </w:rPr>
            </w:pPr>
          </w:p>
        </w:tc>
      </w:tr>
      <w:tr w:rsidR="000F7B79" w14:paraId="03E9DAEC" w14:textId="77777777" w:rsidTr="000F7B79">
        <w:trPr>
          <w:trHeight w:val="320"/>
        </w:trPr>
        <w:tc>
          <w:tcPr>
            <w:tcW w:w="1138" w:type="dxa"/>
            <w:vMerge w:val="restart"/>
            <w:tcBorders>
              <w:top w:val="nil"/>
              <w:left w:val="nil"/>
              <w:bottom w:val="single" w:sz="4" w:space="0" w:color="000000"/>
              <w:right w:val="nil"/>
            </w:tcBorders>
            <w:shd w:val="clear" w:color="auto" w:fill="auto"/>
            <w:noWrap/>
            <w:textDirection w:val="btLr"/>
            <w:vAlign w:val="center"/>
            <w:hideMark/>
          </w:tcPr>
          <w:p w14:paraId="7D5FCE6B"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Internalizing</w:t>
            </w:r>
          </w:p>
        </w:tc>
        <w:tc>
          <w:tcPr>
            <w:tcW w:w="1265" w:type="dxa"/>
            <w:tcBorders>
              <w:top w:val="nil"/>
              <w:left w:val="nil"/>
              <w:bottom w:val="nil"/>
              <w:right w:val="nil"/>
            </w:tcBorders>
            <w:shd w:val="clear" w:color="auto" w:fill="auto"/>
            <w:noWrap/>
            <w:vAlign w:val="center"/>
            <w:hideMark/>
          </w:tcPr>
          <w:p w14:paraId="5F7EEA50"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noWrap/>
            <w:vAlign w:val="center"/>
            <w:hideMark/>
          </w:tcPr>
          <w:p w14:paraId="22EFDA41"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PT: Tanner stage</w:t>
            </w:r>
          </w:p>
        </w:tc>
        <w:tc>
          <w:tcPr>
            <w:tcW w:w="1890" w:type="dxa"/>
            <w:tcBorders>
              <w:top w:val="nil"/>
              <w:left w:val="nil"/>
              <w:bottom w:val="nil"/>
              <w:right w:val="nil"/>
            </w:tcBorders>
            <w:shd w:val="clear" w:color="auto" w:fill="auto"/>
            <w:noWrap/>
            <w:vAlign w:val="center"/>
            <w:hideMark/>
          </w:tcPr>
          <w:p w14:paraId="6694A54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0.22(0.09,0.36)*</w:t>
            </w:r>
          </w:p>
        </w:tc>
        <w:tc>
          <w:tcPr>
            <w:tcW w:w="1890" w:type="dxa"/>
            <w:tcBorders>
              <w:top w:val="nil"/>
              <w:left w:val="nil"/>
              <w:bottom w:val="nil"/>
              <w:right w:val="nil"/>
            </w:tcBorders>
            <w:shd w:val="clear" w:color="auto" w:fill="auto"/>
            <w:noWrap/>
            <w:vAlign w:val="center"/>
            <w:hideMark/>
          </w:tcPr>
          <w:p w14:paraId="6F94D746" w14:textId="2ACACFD1"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-0.01(0.1</w:t>
            </w:r>
            <w:r>
              <w:rPr>
                <w:rFonts w:ascii="Calibri" w:hAnsi="Calibri" w:cs="Calibri"/>
                <w:color w:val="000000"/>
                <w:sz w:val="22"/>
                <w:szCs w:val="22"/>
              </w:rPr>
              <w:t>0</w:t>
            </w:r>
            <w:r w:rsidRPr="000F7B79">
              <w:rPr>
                <w:rFonts w:ascii="Calibri" w:hAnsi="Calibri" w:cs="Calibri"/>
                <w:color w:val="000000"/>
                <w:sz w:val="22"/>
                <w:szCs w:val="22"/>
              </w:rPr>
              <w:t>,-0.13)</w:t>
            </w:r>
          </w:p>
        </w:tc>
        <w:tc>
          <w:tcPr>
            <w:tcW w:w="1890" w:type="dxa"/>
            <w:tcBorders>
              <w:top w:val="nil"/>
              <w:left w:val="nil"/>
              <w:bottom w:val="nil"/>
              <w:right w:val="nil"/>
            </w:tcBorders>
            <w:shd w:val="clear" w:color="auto" w:fill="auto"/>
            <w:noWrap/>
            <w:vAlign w:val="center"/>
            <w:hideMark/>
          </w:tcPr>
          <w:p w14:paraId="3C1393C3" w14:textId="0A652F22"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0.13(0.04,0.22)</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56187914"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0.8319</w:t>
            </w:r>
          </w:p>
        </w:tc>
      </w:tr>
      <w:tr w:rsidR="000F7B79" w14:paraId="665F9225" w14:textId="77777777" w:rsidTr="000F7B79">
        <w:trPr>
          <w:trHeight w:val="680"/>
        </w:trPr>
        <w:tc>
          <w:tcPr>
            <w:tcW w:w="1138" w:type="dxa"/>
            <w:vMerge/>
            <w:tcBorders>
              <w:top w:val="nil"/>
              <w:left w:val="nil"/>
              <w:bottom w:val="single" w:sz="4" w:space="0" w:color="000000"/>
              <w:right w:val="nil"/>
            </w:tcBorders>
            <w:vAlign w:val="center"/>
            <w:hideMark/>
          </w:tcPr>
          <w:p w14:paraId="3D803D5E"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7BBF0A60"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vAlign w:val="center"/>
            <w:hideMark/>
          </w:tcPr>
          <w:p w14:paraId="6AFDECCC"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RS: Reaction time on no- vs high-reward trials</w:t>
            </w:r>
          </w:p>
        </w:tc>
        <w:tc>
          <w:tcPr>
            <w:tcW w:w="1890" w:type="dxa"/>
            <w:tcBorders>
              <w:top w:val="nil"/>
              <w:left w:val="nil"/>
              <w:bottom w:val="nil"/>
              <w:right w:val="nil"/>
            </w:tcBorders>
            <w:shd w:val="clear" w:color="auto" w:fill="auto"/>
            <w:noWrap/>
            <w:vAlign w:val="center"/>
            <w:hideMark/>
          </w:tcPr>
          <w:p w14:paraId="2A724BEA"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0.22(0.09,0.36)*</w:t>
            </w:r>
          </w:p>
        </w:tc>
        <w:tc>
          <w:tcPr>
            <w:tcW w:w="1890" w:type="dxa"/>
            <w:tcBorders>
              <w:top w:val="nil"/>
              <w:left w:val="nil"/>
              <w:bottom w:val="nil"/>
              <w:right w:val="nil"/>
            </w:tcBorders>
            <w:shd w:val="clear" w:color="auto" w:fill="auto"/>
            <w:noWrap/>
            <w:vAlign w:val="center"/>
            <w:hideMark/>
          </w:tcPr>
          <w:p w14:paraId="7DD728F2" w14:textId="681E3255"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w:t>
            </w:r>
            <w:r>
              <w:rPr>
                <w:rFonts w:ascii="Calibri" w:hAnsi="Calibri" w:cs="Calibri"/>
                <w:color w:val="000000"/>
                <w:sz w:val="22"/>
                <w:szCs w:val="22"/>
              </w:rPr>
              <w:t>0</w:t>
            </w:r>
            <w:r w:rsidRPr="000F7B79">
              <w:rPr>
                <w:rFonts w:ascii="Calibri" w:hAnsi="Calibri" w:cs="Calibri"/>
                <w:color w:val="000000"/>
                <w:sz w:val="22"/>
                <w:szCs w:val="22"/>
              </w:rPr>
              <w:t>(-0.06,-0.33)*</w:t>
            </w:r>
          </w:p>
        </w:tc>
        <w:tc>
          <w:tcPr>
            <w:tcW w:w="1890" w:type="dxa"/>
            <w:tcBorders>
              <w:top w:val="nil"/>
              <w:left w:val="nil"/>
              <w:bottom w:val="nil"/>
              <w:right w:val="nil"/>
            </w:tcBorders>
            <w:shd w:val="clear" w:color="auto" w:fill="auto"/>
            <w:noWrap/>
            <w:vAlign w:val="center"/>
            <w:hideMark/>
          </w:tcPr>
          <w:p w14:paraId="424ABD0E"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-0.07(-0.01,-0.13)*</w:t>
            </w:r>
          </w:p>
        </w:tc>
        <w:tc>
          <w:tcPr>
            <w:tcW w:w="1482" w:type="dxa"/>
            <w:tcBorders>
              <w:top w:val="nil"/>
              <w:left w:val="nil"/>
              <w:bottom w:val="nil"/>
              <w:right w:val="nil"/>
            </w:tcBorders>
            <w:shd w:val="clear" w:color="auto" w:fill="auto"/>
            <w:noWrap/>
            <w:vAlign w:val="center"/>
            <w:hideMark/>
          </w:tcPr>
          <w:p w14:paraId="4843A6B7"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0.0209</w:t>
            </w:r>
          </w:p>
        </w:tc>
      </w:tr>
      <w:tr w:rsidR="000F7B79" w14:paraId="314833DC" w14:textId="77777777" w:rsidTr="000F7B79">
        <w:trPr>
          <w:trHeight w:val="320"/>
        </w:trPr>
        <w:tc>
          <w:tcPr>
            <w:tcW w:w="1138" w:type="dxa"/>
            <w:vMerge/>
            <w:tcBorders>
              <w:top w:val="nil"/>
              <w:left w:val="nil"/>
              <w:bottom w:val="single" w:sz="4" w:space="0" w:color="000000"/>
              <w:right w:val="nil"/>
            </w:tcBorders>
            <w:vAlign w:val="center"/>
            <w:hideMark/>
          </w:tcPr>
          <w:p w14:paraId="7B768335"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0C948C6E"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nil"/>
              <w:right w:val="nil"/>
            </w:tcBorders>
            <w:shd w:val="clear" w:color="auto" w:fill="auto"/>
            <w:noWrap/>
            <w:vAlign w:val="center"/>
            <w:hideMark/>
          </w:tcPr>
          <w:p w14:paraId="39DC1B52"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PT: Tanner stage</w:t>
            </w:r>
          </w:p>
        </w:tc>
        <w:tc>
          <w:tcPr>
            <w:tcW w:w="1890" w:type="dxa"/>
            <w:tcBorders>
              <w:top w:val="nil"/>
              <w:left w:val="nil"/>
              <w:bottom w:val="nil"/>
              <w:right w:val="nil"/>
            </w:tcBorders>
            <w:shd w:val="clear" w:color="auto" w:fill="auto"/>
            <w:noWrap/>
            <w:vAlign w:val="center"/>
            <w:hideMark/>
          </w:tcPr>
          <w:p w14:paraId="4C10FDF1" w14:textId="419355B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0.34(0.2</w:t>
            </w:r>
            <w:r>
              <w:rPr>
                <w:rFonts w:ascii="Calibri" w:hAnsi="Calibri" w:cs="Calibri"/>
                <w:color w:val="000000"/>
                <w:sz w:val="22"/>
                <w:szCs w:val="22"/>
              </w:rPr>
              <w:t>0</w:t>
            </w:r>
            <w:r w:rsidRPr="000F7B79">
              <w:rPr>
                <w:rFonts w:ascii="Calibri" w:hAnsi="Calibri" w:cs="Calibri"/>
                <w:color w:val="000000"/>
                <w:sz w:val="22"/>
                <w:szCs w:val="22"/>
              </w:rPr>
              <w:t>,0.48)*</w:t>
            </w:r>
          </w:p>
        </w:tc>
        <w:tc>
          <w:tcPr>
            <w:tcW w:w="1890" w:type="dxa"/>
            <w:tcBorders>
              <w:top w:val="nil"/>
              <w:left w:val="nil"/>
              <w:bottom w:val="nil"/>
              <w:right w:val="nil"/>
            </w:tcBorders>
            <w:shd w:val="clear" w:color="auto" w:fill="auto"/>
            <w:noWrap/>
            <w:vAlign w:val="center"/>
            <w:hideMark/>
          </w:tcPr>
          <w:p w14:paraId="42EAE8A2"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-0.12(0.01,-0.26)</w:t>
            </w:r>
          </w:p>
        </w:tc>
        <w:tc>
          <w:tcPr>
            <w:tcW w:w="1890" w:type="dxa"/>
            <w:tcBorders>
              <w:top w:val="nil"/>
              <w:left w:val="nil"/>
              <w:bottom w:val="nil"/>
              <w:right w:val="nil"/>
            </w:tcBorders>
            <w:shd w:val="clear" w:color="auto" w:fill="auto"/>
            <w:noWrap/>
            <w:vAlign w:val="center"/>
            <w:hideMark/>
          </w:tcPr>
          <w:p w14:paraId="48EB5FC6" w14:textId="0B0A95E2"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0.13(0.04,0.22)</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08C60F5E"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0.0970</w:t>
            </w:r>
          </w:p>
        </w:tc>
      </w:tr>
      <w:tr w:rsidR="000F7B79" w14:paraId="30CADEC8" w14:textId="77777777" w:rsidTr="000F7B79">
        <w:trPr>
          <w:trHeight w:val="680"/>
        </w:trPr>
        <w:tc>
          <w:tcPr>
            <w:tcW w:w="1138" w:type="dxa"/>
            <w:vMerge/>
            <w:tcBorders>
              <w:top w:val="nil"/>
              <w:left w:val="nil"/>
              <w:bottom w:val="single" w:sz="4" w:space="0" w:color="000000"/>
              <w:right w:val="nil"/>
            </w:tcBorders>
            <w:vAlign w:val="center"/>
            <w:hideMark/>
          </w:tcPr>
          <w:p w14:paraId="39FA46EE"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single" w:sz="4" w:space="0" w:color="auto"/>
              <w:right w:val="nil"/>
            </w:tcBorders>
            <w:shd w:val="clear" w:color="auto" w:fill="auto"/>
            <w:noWrap/>
            <w:vAlign w:val="center"/>
            <w:hideMark/>
          </w:tcPr>
          <w:p w14:paraId="517FE14A"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single" w:sz="4" w:space="0" w:color="auto"/>
              <w:right w:val="nil"/>
            </w:tcBorders>
            <w:shd w:val="clear" w:color="auto" w:fill="auto"/>
            <w:vAlign w:val="center"/>
            <w:hideMark/>
          </w:tcPr>
          <w:p w14:paraId="31F2C301"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RS: Reaction time on no- vs high-reward trials</w:t>
            </w:r>
          </w:p>
        </w:tc>
        <w:tc>
          <w:tcPr>
            <w:tcW w:w="1890" w:type="dxa"/>
            <w:tcBorders>
              <w:top w:val="nil"/>
              <w:left w:val="nil"/>
              <w:bottom w:val="single" w:sz="4" w:space="0" w:color="auto"/>
              <w:right w:val="nil"/>
            </w:tcBorders>
            <w:shd w:val="clear" w:color="auto" w:fill="auto"/>
            <w:noWrap/>
            <w:vAlign w:val="center"/>
            <w:hideMark/>
          </w:tcPr>
          <w:p w14:paraId="492FBF26" w14:textId="4C4B8686"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0.34(0.2</w:t>
            </w:r>
            <w:r>
              <w:rPr>
                <w:rFonts w:ascii="Calibri" w:hAnsi="Calibri" w:cs="Calibri"/>
                <w:color w:val="000000"/>
                <w:sz w:val="22"/>
                <w:szCs w:val="22"/>
              </w:rPr>
              <w:t>0</w:t>
            </w:r>
            <w:r w:rsidRPr="000F7B79">
              <w:rPr>
                <w:rFonts w:ascii="Calibri" w:hAnsi="Calibri" w:cs="Calibri"/>
                <w:color w:val="000000"/>
                <w:sz w:val="22"/>
                <w:szCs w:val="22"/>
              </w:rPr>
              <w:t>,0.48)*</w:t>
            </w:r>
          </w:p>
        </w:tc>
        <w:tc>
          <w:tcPr>
            <w:tcW w:w="1890" w:type="dxa"/>
            <w:tcBorders>
              <w:top w:val="nil"/>
              <w:left w:val="nil"/>
              <w:bottom w:val="single" w:sz="4" w:space="0" w:color="auto"/>
              <w:right w:val="nil"/>
            </w:tcBorders>
            <w:shd w:val="clear" w:color="auto" w:fill="auto"/>
            <w:noWrap/>
            <w:vAlign w:val="center"/>
            <w:hideMark/>
          </w:tcPr>
          <w:p w14:paraId="47C5011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-0.12(0.02,-0.27)</w:t>
            </w:r>
          </w:p>
        </w:tc>
        <w:tc>
          <w:tcPr>
            <w:tcW w:w="1890" w:type="dxa"/>
            <w:tcBorders>
              <w:top w:val="nil"/>
              <w:left w:val="nil"/>
              <w:bottom w:val="single" w:sz="4" w:space="0" w:color="auto"/>
              <w:right w:val="nil"/>
            </w:tcBorders>
            <w:shd w:val="clear" w:color="auto" w:fill="auto"/>
            <w:noWrap/>
            <w:vAlign w:val="center"/>
            <w:hideMark/>
          </w:tcPr>
          <w:p w14:paraId="6BC721CC" w14:textId="3024AF48"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-0.07(-0.01,-0.13)</w:t>
            </w:r>
            <w:r>
              <w:rPr>
                <w:rFonts w:ascii="Calibri" w:hAnsi="Calibri" w:cs="Calibri"/>
                <w:color w:val="000000"/>
                <w:sz w:val="22"/>
                <w:szCs w:val="22"/>
              </w:rPr>
              <w:t>*</w:t>
            </w:r>
          </w:p>
        </w:tc>
        <w:tc>
          <w:tcPr>
            <w:tcW w:w="1482" w:type="dxa"/>
            <w:tcBorders>
              <w:top w:val="nil"/>
              <w:left w:val="nil"/>
              <w:bottom w:val="single" w:sz="4" w:space="0" w:color="auto"/>
              <w:right w:val="nil"/>
            </w:tcBorders>
            <w:shd w:val="clear" w:color="auto" w:fill="auto"/>
            <w:noWrap/>
            <w:vAlign w:val="center"/>
            <w:hideMark/>
          </w:tcPr>
          <w:p w14:paraId="51687E87"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0.0970</w:t>
            </w:r>
          </w:p>
        </w:tc>
      </w:tr>
      <w:tr w:rsidR="000F7B79" w14:paraId="78240CF3" w14:textId="77777777" w:rsidTr="000F7B79">
        <w:trPr>
          <w:trHeight w:val="320"/>
        </w:trPr>
        <w:tc>
          <w:tcPr>
            <w:tcW w:w="1138" w:type="dxa"/>
            <w:vMerge w:val="restart"/>
            <w:tcBorders>
              <w:top w:val="nil"/>
              <w:left w:val="nil"/>
              <w:bottom w:val="single" w:sz="4" w:space="0" w:color="000000"/>
              <w:right w:val="nil"/>
            </w:tcBorders>
            <w:shd w:val="clear" w:color="auto" w:fill="auto"/>
            <w:noWrap/>
            <w:textDirection w:val="btLr"/>
            <w:vAlign w:val="center"/>
            <w:hideMark/>
          </w:tcPr>
          <w:p w14:paraId="71D15B0C"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Externalizing</w:t>
            </w:r>
          </w:p>
        </w:tc>
        <w:tc>
          <w:tcPr>
            <w:tcW w:w="1265" w:type="dxa"/>
            <w:tcBorders>
              <w:top w:val="nil"/>
              <w:left w:val="nil"/>
              <w:bottom w:val="nil"/>
              <w:right w:val="nil"/>
            </w:tcBorders>
            <w:shd w:val="clear" w:color="auto" w:fill="auto"/>
            <w:noWrap/>
            <w:vAlign w:val="center"/>
            <w:hideMark/>
          </w:tcPr>
          <w:p w14:paraId="079EC4A3"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noWrap/>
            <w:vAlign w:val="center"/>
            <w:hideMark/>
          </w:tcPr>
          <w:p w14:paraId="70EA5CA1"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PT: Tanner stage</w:t>
            </w:r>
          </w:p>
        </w:tc>
        <w:tc>
          <w:tcPr>
            <w:tcW w:w="1890" w:type="dxa"/>
            <w:tcBorders>
              <w:top w:val="nil"/>
              <w:left w:val="nil"/>
              <w:bottom w:val="nil"/>
              <w:right w:val="nil"/>
            </w:tcBorders>
            <w:shd w:val="clear" w:color="auto" w:fill="auto"/>
            <w:noWrap/>
            <w:vAlign w:val="center"/>
            <w:hideMark/>
          </w:tcPr>
          <w:p w14:paraId="69F08E4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0.31(0.19,0.44)</w:t>
            </w:r>
          </w:p>
        </w:tc>
        <w:tc>
          <w:tcPr>
            <w:tcW w:w="1890" w:type="dxa"/>
            <w:tcBorders>
              <w:top w:val="nil"/>
              <w:left w:val="nil"/>
              <w:bottom w:val="nil"/>
              <w:right w:val="nil"/>
            </w:tcBorders>
            <w:shd w:val="clear" w:color="auto" w:fill="auto"/>
            <w:noWrap/>
            <w:vAlign w:val="center"/>
            <w:hideMark/>
          </w:tcPr>
          <w:p w14:paraId="4C8E9142" w14:textId="7A49466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-0.01(0.1</w:t>
            </w:r>
            <w:r>
              <w:rPr>
                <w:rFonts w:ascii="Calibri" w:hAnsi="Calibri" w:cs="Calibri"/>
                <w:color w:val="000000"/>
                <w:sz w:val="22"/>
                <w:szCs w:val="22"/>
              </w:rPr>
              <w:t>0</w:t>
            </w:r>
            <w:r w:rsidRPr="000F7B79">
              <w:rPr>
                <w:rFonts w:ascii="Calibri" w:hAnsi="Calibri" w:cs="Calibri"/>
                <w:color w:val="000000"/>
                <w:sz w:val="22"/>
                <w:szCs w:val="22"/>
              </w:rPr>
              <w:t>,-0.13)</w:t>
            </w:r>
          </w:p>
        </w:tc>
        <w:tc>
          <w:tcPr>
            <w:tcW w:w="1890" w:type="dxa"/>
            <w:tcBorders>
              <w:top w:val="nil"/>
              <w:left w:val="nil"/>
              <w:bottom w:val="nil"/>
              <w:right w:val="nil"/>
            </w:tcBorders>
            <w:shd w:val="clear" w:color="auto" w:fill="auto"/>
            <w:noWrap/>
            <w:vAlign w:val="center"/>
            <w:hideMark/>
          </w:tcPr>
          <w:p w14:paraId="1467608E" w14:textId="66CDD3E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0.21(0.08,0.34)</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5CEFD750"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0.8319</w:t>
            </w:r>
          </w:p>
        </w:tc>
      </w:tr>
      <w:tr w:rsidR="000F7B79" w14:paraId="39249C06" w14:textId="77777777" w:rsidTr="000F7B79">
        <w:trPr>
          <w:trHeight w:val="340"/>
        </w:trPr>
        <w:tc>
          <w:tcPr>
            <w:tcW w:w="1138" w:type="dxa"/>
            <w:vMerge/>
            <w:tcBorders>
              <w:top w:val="nil"/>
              <w:left w:val="nil"/>
              <w:bottom w:val="single" w:sz="4" w:space="0" w:color="000000"/>
              <w:right w:val="nil"/>
            </w:tcBorders>
            <w:vAlign w:val="center"/>
            <w:hideMark/>
          </w:tcPr>
          <w:p w14:paraId="1A11ADE8"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334958DA"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vAlign w:val="center"/>
            <w:hideMark/>
          </w:tcPr>
          <w:p w14:paraId="1FE2662F"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IC: No-Go accuracy</w:t>
            </w:r>
          </w:p>
        </w:tc>
        <w:tc>
          <w:tcPr>
            <w:tcW w:w="1890" w:type="dxa"/>
            <w:tcBorders>
              <w:top w:val="nil"/>
              <w:left w:val="nil"/>
              <w:bottom w:val="nil"/>
              <w:right w:val="nil"/>
            </w:tcBorders>
            <w:shd w:val="clear" w:color="auto" w:fill="auto"/>
            <w:noWrap/>
            <w:vAlign w:val="center"/>
            <w:hideMark/>
          </w:tcPr>
          <w:p w14:paraId="4B76DB6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0.31(0.19,0.44)</w:t>
            </w:r>
          </w:p>
        </w:tc>
        <w:tc>
          <w:tcPr>
            <w:tcW w:w="1890" w:type="dxa"/>
            <w:tcBorders>
              <w:top w:val="nil"/>
              <w:left w:val="nil"/>
              <w:bottom w:val="nil"/>
              <w:right w:val="nil"/>
            </w:tcBorders>
            <w:shd w:val="clear" w:color="auto" w:fill="auto"/>
            <w:noWrap/>
            <w:vAlign w:val="center"/>
            <w:hideMark/>
          </w:tcPr>
          <w:p w14:paraId="29CB354A"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0.11(-0.03,0.24)</w:t>
            </w:r>
          </w:p>
        </w:tc>
        <w:tc>
          <w:tcPr>
            <w:tcW w:w="1890" w:type="dxa"/>
            <w:tcBorders>
              <w:top w:val="nil"/>
              <w:left w:val="nil"/>
              <w:bottom w:val="nil"/>
              <w:right w:val="nil"/>
            </w:tcBorders>
            <w:shd w:val="clear" w:color="auto" w:fill="auto"/>
            <w:noWrap/>
            <w:vAlign w:val="center"/>
            <w:hideMark/>
          </w:tcPr>
          <w:p w14:paraId="73C826EE" w14:textId="01468F9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-0.11(-0.02,-0.21)</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608A6A80"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0.3532</w:t>
            </w:r>
          </w:p>
        </w:tc>
      </w:tr>
      <w:tr w:rsidR="000F7B79" w14:paraId="49A4E54C" w14:textId="77777777" w:rsidTr="000F7B79">
        <w:trPr>
          <w:trHeight w:val="320"/>
        </w:trPr>
        <w:tc>
          <w:tcPr>
            <w:tcW w:w="1138" w:type="dxa"/>
            <w:vMerge/>
            <w:tcBorders>
              <w:top w:val="nil"/>
              <w:left w:val="nil"/>
              <w:bottom w:val="single" w:sz="4" w:space="0" w:color="000000"/>
              <w:right w:val="nil"/>
            </w:tcBorders>
            <w:vAlign w:val="center"/>
            <w:hideMark/>
          </w:tcPr>
          <w:p w14:paraId="4C825EC2"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407A0461"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Threat</w:t>
            </w:r>
          </w:p>
        </w:tc>
        <w:tc>
          <w:tcPr>
            <w:tcW w:w="2457" w:type="dxa"/>
            <w:tcBorders>
              <w:top w:val="nil"/>
              <w:left w:val="nil"/>
              <w:bottom w:val="nil"/>
              <w:right w:val="nil"/>
            </w:tcBorders>
            <w:shd w:val="clear" w:color="auto" w:fill="auto"/>
            <w:noWrap/>
            <w:vAlign w:val="center"/>
            <w:hideMark/>
          </w:tcPr>
          <w:p w14:paraId="2406D727"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RS: Total stars</w:t>
            </w:r>
          </w:p>
        </w:tc>
        <w:tc>
          <w:tcPr>
            <w:tcW w:w="1890" w:type="dxa"/>
            <w:tcBorders>
              <w:top w:val="nil"/>
              <w:left w:val="nil"/>
              <w:bottom w:val="nil"/>
              <w:right w:val="nil"/>
            </w:tcBorders>
            <w:shd w:val="clear" w:color="auto" w:fill="auto"/>
            <w:noWrap/>
            <w:vAlign w:val="center"/>
            <w:hideMark/>
          </w:tcPr>
          <w:p w14:paraId="3578CBCF"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0.31(0.19,0.44)</w:t>
            </w:r>
          </w:p>
        </w:tc>
        <w:tc>
          <w:tcPr>
            <w:tcW w:w="1890" w:type="dxa"/>
            <w:tcBorders>
              <w:top w:val="nil"/>
              <w:left w:val="nil"/>
              <w:bottom w:val="nil"/>
              <w:right w:val="nil"/>
            </w:tcBorders>
            <w:shd w:val="clear" w:color="auto" w:fill="auto"/>
            <w:noWrap/>
            <w:vAlign w:val="center"/>
            <w:hideMark/>
          </w:tcPr>
          <w:p w14:paraId="762F9977"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-0.02(0.11,-0.15)</w:t>
            </w:r>
          </w:p>
        </w:tc>
        <w:tc>
          <w:tcPr>
            <w:tcW w:w="1890" w:type="dxa"/>
            <w:tcBorders>
              <w:top w:val="nil"/>
              <w:left w:val="nil"/>
              <w:bottom w:val="nil"/>
              <w:right w:val="nil"/>
            </w:tcBorders>
            <w:shd w:val="clear" w:color="auto" w:fill="auto"/>
            <w:noWrap/>
            <w:vAlign w:val="center"/>
            <w:hideMark/>
          </w:tcPr>
          <w:p w14:paraId="1B1F5F32" w14:textId="0AFEA14B"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-0.19(-0.07,-0.31)</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1D93C979"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0.8319</w:t>
            </w:r>
          </w:p>
        </w:tc>
      </w:tr>
      <w:tr w:rsidR="000F7B79" w14:paraId="0BDBCC4A" w14:textId="77777777" w:rsidTr="000F7B79">
        <w:trPr>
          <w:trHeight w:val="320"/>
        </w:trPr>
        <w:tc>
          <w:tcPr>
            <w:tcW w:w="1138" w:type="dxa"/>
            <w:vMerge/>
            <w:tcBorders>
              <w:top w:val="nil"/>
              <w:left w:val="nil"/>
              <w:bottom w:val="single" w:sz="4" w:space="0" w:color="000000"/>
              <w:right w:val="nil"/>
            </w:tcBorders>
            <w:vAlign w:val="center"/>
            <w:hideMark/>
          </w:tcPr>
          <w:p w14:paraId="55FD733E"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773AFB2B"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nil"/>
              <w:right w:val="nil"/>
            </w:tcBorders>
            <w:shd w:val="clear" w:color="auto" w:fill="auto"/>
            <w:noWrap/>
            <w:vAlign w:val="center"/>
            <w:hideMark/>
          </w:tcPr>
          <w:p w14:paraId="2CC2A52C"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PT: Tanner stage</w:t>
            </w:r>
          </w:p>
        </w:tc>
        <w:tc>
          <w:tcPr>
            <w:tcW w:w="1890" w:type="dxa"/>
            <w:tcBorders>
              <w:top w:val="nil"/>
              <w:left w:val="nil"/>
              <w:bottom w:val="nil"/>
              <w:right w:val="nil"/>
            </w:tcBorders>
            <w:shd w:val="clear" w:color="auto" w:fill="auto"/>
            <w:noWrap/>
            <w:vAlign w:val="center"/>
            <w:hideMark/>
          </w:tcPr>
          <w:p w14:paraId="424748E6"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0.28(0.14,0.42)</w:t>
            </w:r>
          </w:p>
        </w:tc>
        <w:tc>
          <w:tcPr>
            <w:tcW w:w="1890" w:type="dxa"/>
            <w:tcBorders>
              <w:top w:val="nil"/>
              <w:left w:val="nil"/>
              <w:bottom w:val="nil"/>
              <w:right w:val="nil"/>
            </w:tcBorders>
            <w:shd w:val="clear" w:color="auto" w:fill="auto"/>
            <w:noWrap/>
            <w:vAlign w:val="center"/>
            <w:hideMark/>
          </w:tcPr>
          <w:p w14:paraId="43C47712"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-0.12(0.01,-0.26)</w:t>
            </w:r>
          </w:p>
        </w:tc>
        <w:tc>
          <w:tcPr>
            <w:tcW w:w="1890" w:type="dxa"/>
            <w:tcBorders>
              <w:top w:val="nil"/>
              <w:left w:val="nil"/>
              <w:bottom w:val="nil"/>
              <w:right w:val="nil"/>
            </w:tcBorders>
            <w:shd w:val="clear" w:color="auto" w:fill="auto"/>
            <w:noWrap/>
            <w:vAlign w:val="center"/>
            <w:hideMark/>
          </w:tcPr>
          <w:p w14:paraId="6318CD5F" w14:textId="657E7823"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0.21(0.08,0.34)</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498B9B90"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0.2053</w:t>
            </w:r>
          </w:p>
        </w:tc>
      </w:tr>
      <w:tr w:rsidR="000F7B79" w14:paraId="7FB1F51C" w14:textId="77777777" w:rsidTr="000F7B79">
        <w:trPr>
          <w:trHeight w:val="340"/>
        </w:trPr>
        <w:tc>
          <w:tcPr>
            <w:tcW w:w="1138" w:type="dxa"/>
            <w:vMerge/>
            <w:tcBorders>
              <w:top w:val="nil"/>
              <w:left w:val="nil"/>
              <w:bottom w:val="single" w:sz="4" w:space="0" w:color="000000"/>
              <w:right w:val="nil"/>
            </w:tcBorders>
            <w:vAlign w:val="center"/>
            <w:hideMark/>
          </w:tcPr>
          <w:p w14:paraId="0A38F8B8"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nil"/>
              <w:right w:val="nil"/>
            </w:tcBorders>
            <w:shd w:val="clear" w:color="auto" w:fill="auto"/>
            <w:noWrap/>
            <w:vAlign w:val="center"/>
            <w:hideMark/>
          </w:tcPr>
          <w:p w14:paraId="46AA6969"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nil"/>
              <w:right w:val="nil"/>
            </w:tcBorders>
            <w:shd w:val="clear" w:color="auto" w:fill="auto"/>
            <w:vAlign w:val="center"/>
            <w:hideMark/>
          </w:tcPr>
          <w:p w14:paraId="129AAE53"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IC: No-Go accuracy</w:t>
            </w:r>
          </w:p>
        </w:tc>
        <w:tc>
          <w:tcPr>
            <w:tcW w:w="1890" w:type="dxa"/>
            <w:tcBorders>
              <w:top w:val="nil"/>
              <w:left w:val="nil"/>
              <w:bottom w:val="nil"/>
              <w:right w:val="nil"/>
            </w:tcBorders>
            <w:shd w:val="clear" w:color="auto" w:fill="auto"/>
            <w:noWrap/>
            <w:vAlign w:val="center"/>
            <w:hideMark/>
          </w:tcPr>
          <w:p w14:paraId="531E5D13"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0.28(0.14,0.42)</w:t>
            </w:r>
          </w:p>
        </w:tc>
        <w:tc>
          <w:tcPr>
            <w:tcW w:w="1890" w:type="dxa"/>
            <w:tcBorders>
              <w:top w:val="nil"/>
              <w:left w:val="nil"/>
              <w:bottom w:val="nil"/>
              <w:right w:val="nil"/>
            </w:tcBorders>
            <w:shd w:val="clear" w:color="auto" w:fill="auto"/>
            <w:noWrap/>
            <w:vAlign w:val="center"/>
            <w:hideMark/>
          </w:tcPr>
          <w:p w14:paraId="4EE58136" w14:textId="64EF4B3D"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0.04(-0.1</w:t>
            </w:r>
            <w:r>
              <w:rPr>
                <w:rFonts w:ascii="Calibri" w:hAnsi="Calibri" w:cs="Calibri"/>
                <w:color w:val="000000"/>
                <w:sz w:val="22"/>
                <w:szCs w:val="22"/>
              </w:rPr>
              <w:t>0</w:t>
            </w:r>
            <w:r w:rsidRPr="000F7B79">
              <w:rPr>
                <w:rFonts w:ascii="Calibri" w:hAnsi="Calibri" w:cs="Calibri"/>
                <w:color w:val="000000"/>
                <w:sz w:val="22"/>
                <w:szCs w:val="22"/>
              </w:rPr>
              <w:t>,0.18)</w:t>
            </w:r>
          </w:p>
        </w:tc>
        <w:tc>
          <w:tcPr>
            <w:tcW w:w="1890" w:type="dxa"/>
            <w:tcBorders>
              <w:top w:val="nil"/>
              <w:left w:val="nil"/>
              <w:bottom w:val="nil"/>
              <w:right w:val="nil"/>
            </w:tcBorders>
            <w:shd w:val="clear" w:color="auto" w:fill="auto"/>
            <w:noWrap/>
            <w:vAlign w:val="center"/>
            <w:hideMark/>
          </w:tcPr>
          <w:p w14:paraId="559AD041" w14:textId="3FD3BD68"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-0.11(-0.02,-0.21)</w:t>
            </w:r>
            <w:r>
              <w:rPr>
                <w:rFonts w:ascii="Calibri" w:hAnsi="Calibri" w:cs="Calibri"/>
                <w:color w:val="000000"/>
                <w:sz w:val="22"/>
                <w:szCs w:val="22"/>
              </w:rPr>
              <w:t>*</w:t>
            </w:r>
          </w:p>
        </w:tc>
        <w:tc>
          <w:tcPr>
            <w:tcW w:w="1482" w:type="dxa"/>
            <w:tcBorders>
              <w:top w:val="nil"/>
              <w:left w:val="nil"/>
              <w:bottom w:val="nil"/>
              <w:right w:val="nil"/>
            </w:tcBorders>
            <w:shd w:val="clear" w:color="auto" w:fill="auto"/>
            <w:noWrap/>
            <w:vAlign w:val="center"/>
            <w:hideMark/>
          </w:tcPr>
          <w:p w14:paraId="2F342D13"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0.6199</w:t>
            </w:r>
          </w:p>
        </w:tc>
      </w:tr>
      <w:tr w:rsidR="000F7B79" w14:paraId="5DA50EB5" w14:textId="77777777" w:rsidTr="000F7B79">
        <w:trPr>
          <w:trHeight w:val="320"/>
        </w:trPr>
        <w:tc>
          <w:tcPr>
            <w:tcW w:w="1138" w:type="dxa"/>
            <w:vMerge/>
            <w:tcBorders>
              <w:top w:val="nil"/>
              <w:left w:val="nil"/>
              <w:bottom w:val="single" w:sz="4" w:space="0" w:color="000000"/>
              <w:right w:val="nil"/>
            </w:tcBorders>
            <w:vAlign w:val="center"/>
            <w:hideMark/>
          </w:tcPr>
          <w:p w14:paraId="691530C0" w14:textId="77777777" w:rsidR="000F7B79" w:rsidRPr="000F7B79" w:rsidRDefault="000F7B79" w:rsidP="000F7B79">
            <w:pPr>
              <w:rPr>
                <w:rFonts w:ascii="Calibri" w:hAnsi="Calibri" w:cs="Calibri"/>
                <w:color w:val="000000"/>
                <w:sz w:val="22"/>
                <w:szCs w:val="22"/>
              </w:rPr>
            </w:pPr>
          </w:p>
        </w:tc>
        <w:tc>
          <w:tcPr>
            <w:tcW w:w="1265" w:type="dxa"/>
            <w:tcBorders>
              <w:top w:val="nil"/>
              <w:left w:val="nil"/>
              <w:bottom w:val="single" w:sz="4" w:space="0" w:color="auto"/>
              <w:right w:val="nil"/>
            </w:tcBorders>
            <w:shd w:val="clear" w:color="auto" w:fill="auto"/>
            <w:noWrap/>
            <w:vAlign w:val="center"/>
            <w:hideMark/>
          </w:tcPr>
          <w:p w14:paraId="6CFC2012"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Deprivation</w:t>
            </w:r>
          </w:p>
        </w:tc>
        <w:tc>
          <w:tcPr>
            <w:tcW w:w="2457" w:type="dxa"/>
            <w:tcBorders>
              <w:top w:val="nil"/>
              <w:left w:val="nil"/>
              <w:bottom w:val="single" w:sz="4" w:space="0" w:color="auto"/>
              <w:right w:val="nil"/>
            </w:tcBorders>
            <w:shd w:val="clear" w:color="auto" w:fill="auto"/>
            <w:noWrap/>
            <w:vAlign w:val="center"/>
            <w:hideMark/>
          </w:tcPr>
          <w:p w14:paraId="1F674914" w14:textId="77777777" w:rsidR="000F7B79" w:rsidRPr="000F7B79" w:rsidRDefault="000F7B79" w:rsidP="000F7B79">
            <w:pPr>
              <w:rPr>
                <w:rFonts w:ascii="Calibri" w:hAnsi="Calibri" w:cs="Calibri"/>
                <w:color w:val="000000"/>
                <w:sz w:val="22"/>
                <w:szCs w:val="22"/>
              </w:rPr>
            </w:pPr>
            <w:r w:rsidRPr="000F7B79">
              <w:rPr>
                <w:rFonts w:ascii="Calibri" w:hAnsi="Calibri" w:cs="Calibri"/>
                <w:color w:val="000000"/>
                <w:sz w:val="22"/>
                <w:szCs w:val="22"/>
              </w:rPr>
              <w:t>RS: Total stars</w:t>
            </w:r>
          </w:p>
        </w:tc>
        <w:tc>
          <w:tcPr>
            <w:tcW w:w="1890" w:type="dxa"/>
            <w:tcBorders>
              <w:top w:val="nil"/>
              <w:left w:val="nil"/>
              <w:bottom w:val="single" w:sz="4" w:space="0" w:color="auto"/>
              <w:right w:val="nil"/>
            </w:tcBorders>
            <w:shd w:val="clear" w:color="auto" w:fill="auto"/>
            <w:noWrap/>
            <w:vAlign w:val="center"/>
            <w:hideMark/>
          </w:tcPr>
          <w:p w14:paraId="586B4587" w14:textId="77777777"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0.28(0.14,0.42)</w:t>
            </w:r>
          </w:p>
        </w:tc>
        <w:tc>
          <w:tcPr>
            <w:tcW w:w="1890" w:type="dxa"/>
            <w:tcBorders>
              <w:top w:val="nil"/>
              <w:left w:val="nil"/>
              <w:bottom w:val="single" w:sz="4" w:space="0" w:color="auto"/>
              <w:right w:val="nil"/>
            </w:tcBorders>
            <w:shd w:val="clear" w:color="auto" w:fill="auto"/>
            <w:noWrap/>
            <w:vAlign w:val="center"/>
            <w:hideMark/>
          </w:tcPr>
          <w:p w14:paraId="26572DE7" w14:textId="4B26434B"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-0.04(0.1</w:t>
            </w:r>
            <w:r>
              <w:rPr>
                <w:rFonts w:ascii="Calibri" w:hAnsi="Calibri" w:cs="Calibri"/>
                <w:color w:val="000000"/>
                <w:sz w:val="22"/>
                <w:szCs w:val="22"/>
              </w:rPr>
              <w:t>0</w:t>
            </w:r>
            <w:r w:rsidRPr="000F7B79">
              <w:rPr>
                <w:rFonts w:ascii="Calibri" w:hAnsi="Calibri" w:cs="Calibri"/>
                <w:color w:val="000000"/>
                <w:sz w:val="22"/>
                <w:szCs w:val="22"/>
              </w:rPr>
              <w:t>,-0.18)</w:t>
            </w:r>
          </w:p>
        </w:tc>
        <w:tc>
          <w:tcPr>
            <w:tcW w:w="1890" w:type="dxa"/>
            <w:tcBorders>
              <w:top w:val="nil"/>
              <w:left w:val="nil"/>
              <w:bottom w:val="single" w:sz="4" w:space="0" w:color="auto"/>
              <w:right w:val="nil"/>
            </w:tcBorders>
            <w:shd w:val="clear" w:color="auto" w:fill="auto"/>
            <w:noWrap/>
            <w:vAlign w:val="center"/>
            <w:hideMark/>
          </w:tcPr>
          <w:p w14:paraId="7988B2EF" w14:textId="3916031E" w:rsidR="000F7B79" w:rsidRPr="000F7B79" w:rsidRDefault="000F7B79" w:rsidP="000F7B79">
            <w:pPr>
              <w:jc w:val="center"/>
              <w:rPr>
                <w:rFonts w:ascii="Calibri" w:hAnsi="Calibri" w:cs="Calibri"/>
                <w:color w:val="000000"/>
                <w:sz w:val="22"/>
                <w:szCs w:val="22"/>
              </w:rPr>
            </w:pPr>
            <w:r w:rsidRPr="000F7B79">
              <w:rPr>
                <w:rFonts w:ascii="Calibri" w:hAnsi="Calibri" w:cs="Calibri"/>
                <w:color w:val="000000"/>
                <w:sz w:val="22"/>
                <w:szCs w:val="22"/>
              </w:rPr>
              <w:t>-0.19(-0.07,-0.31)</w:t>
            </w:r>
            <w:r>
              <w:rPr>
                <w:rFonts w:ascii="Calibri" w:hAnsi="Calibri" w:cs="Calibri"/>
                <w:color w:val="000000"/>
                <w:sz w:val="22"/>
                <w:szCs w:val="22"/>
              </w:rPr>
              <w:t>*</w:t>
            </w:r>
          </w:p>
        </w:tc>
        <w:tc>
          <w:tcPr>
            <w:tcW w:w="1482" w:type="dxa"/>
            <w:tcBorders>
              <w:top w:val="nil"/>
              <w:left w:val="nil"/>
              <w:bottom w:val="single" w:sz="4" w:space="0" w:color="auto"/>
              <w:right w:val="nil"/>
            </w:tcBorders>
            <w:shd w:val="clear" w:color="auto" w:fill="auto"/>
            <w:noWrap/>
            <w:vAlign w:val="center"/>
            <w:hideMark/>
          </w:tcPr>
          <w:p w14:paraId="0C4567A0" w14:textId="77777777" w:rsidR="000F7B79" w:rsidRPr="000F7B79" w:rsidRDefault="000F7B79" w:rsidP="000F7B79">
            <w:pPr>
              <w:jc w:val="right"/>
              <w:rPr>
                <w:rFonts w:ascii="Calibri" w:hAnsi="Calibri" w:cs="Calibri"/>
                <w:color w:val="000000"/>
                <w:sz w:val="22"/>
                <w:szCs w:val="22"/>
              </w:rPr>
            </w:pPr>
            <w:r w:rsidRPr="000F7B79">
              <w:rPr>
                <w:rFonts w:ascii="Calibri" w:hAnsi="Calibri" w:cs="Calibri"/>
                <w:color w:val="000000"/>
                <w:sz w:val="22"/>
                <w:szCs w:val="22"/>
              </w:rPr>
              <w:t>0.6199</w:t>
            </w:r>
          </w:p>
        </w:tc>
      </w:tr>
      <w:tr w:rsidR="000F7B79" w14:paraId="2C43F815" w14:textId="77777777" w:rsidTr="000F7B79">
        <w:trPr>
          <w:trHeight w:val="320"/>
        </w:trPr>
        <w:tc>
          <w:tcPr>
            <w:tcW w:w="2403" w:type="dxa"/>
            <w:gridSpan w:val="2"/>
            <w:tcBorders>
              <w:top w:val="nil"/>
              <w:left w:val="nil"/>
              <w:bottom w:val="nil"/>
              <w:right w:val="nil"/>
            </w:tcBorders>
            <w:shd w:val="clear" w:color="auto" w:fill="auto"/>
            <w:noWrap/>
            <w:vAlign w:val="center"/>
            <w:hideMark/>
          </w:tcPr>
          <w:p w14:paraId="20322EB1" w14:textId="77777777" w:rsidR="000F7B79" w:rsidRPr="000F7B79" w:rsidRDefault="000F7B79" w:rsidP="000F7B79">
            <w:pPr>
              <w:rPr>
                <w:rFonts w:ascii="Calibri" w:hAnsi="Calibri" w:cs="Calibri"/>
                <w:color w:val="000000"/>
                <w:sz w:val="18"/>
                <w:szCs w:val="18"/>
              </w:rPr>
            </w:pPr>
            <w:r w:rsidRPr="000F7B79">
              <w:rPr>
                <w:rFonts w:ascii="Calibri" w:hAnsi="Calibri" w:cs="Calibri"/>
                <w:color w:val="000000"/>
                <w:sz w:val="18"/>
                <w:szCs w:val="18"/>
              </w:rPr>
              <w:t>*p-value&lt;0.05</w:t>
            </w:r>
          </w:p>
        </w:tc>
        <w:tc>
          <w:tcPr>
            <w:tcW w:w="2457" w:type="dxa"/>
            <w:tcBorders>
              <w:top w:val="nil"/>
              <w:left w:val="nil"/>
              <w:bottom w:val="nil"/>
              <w:right w:val="nil"/>
            </w:tcBorders>
            <w:shd w:val="clear" w:color="auto" w:fill="auto"/>
            <w:noWrap/>
            <w:vAlign w:val="bottom"/>
            <w:hideMark/>
          </w:tcPr>
          <w:p w14:paraId="4035F638" w14:textId="77777777" w:rsidR="000F7B79" w:rsidRDefault="000F7B79" w:rsidP="000F7B79">
            <w:pPr>
              <w:rPr>
                <w:rFonts w:ascii="Calibri" w:hAnsi="Calibri" w:cs="Calibri"/>
                <w:color w:val="000000"/>
                <w:sz w:val="20"/>
                <w:szCs w:val="20"/>
              </w:rPr>
            </w:pPr>
          </w:p>
        </w:tc>
        <w:tc>
          <w:tcPr>
            <w:tcW w:w="1890" w:type="dxa"/>
            <w:tcBorders>
              <w:top w:val="nil"/>
              <w:left w:val="nil"/>
              <w:bottom w:val="nil"/>
              <w:right w:val="nil"/>
            </w:tcBorders>
            <w:shd w:val="clear" w:color="auto" w:fill="auto"/>
            <w:noWrap/>
            <w:vAlign w:val="bottom"/>
            <w:hideMark/>
          </w:tcPr>
          <w:p w14:paraId="7133ABD7" w14:textId="77777777" w:rsidR="000F7B79" w:rsidRDefault="000F7B79" w:rsidP="000F7B79">
            <w:pPr>
              <w:rPr>
                <w:sz w:val="20"/>
                <w:szCs w:val="20"/>
              </w:rPr>
            </w:pPr>
          </w:p>
        </w:tc>
        <w:tc>
          <w:tcPr>
            <w:tcW w:w="1890" w:type="dxa"/>
            <w:tcBorders>
              <w:top w:val="nil"/>
              <w:left w:val="nil"/>
              <w:bottom w:val="nil"/>
              <w:right w:val="nil"/>
            </w:tcBorders>
            <w:shd w:val="clear" w:color="auto" w:fill="auto"/>
            <w:noWrap/>
            <w:vAlign w:val="bottom"/>
            <w:hideMark/>
          </w:tcPr>
          <w:p w14:paraId="66544DB7" w14:textId="77777777" w:rsidR="000F7B79" w:rsidRDefault="000F7B79" w:rsidP="000F7B79">
            <w:pPr>
              <w:jc w:val="center"/>
              <w:rPr>
                <w:sz w:val="20"/>
                <w:szCs w:val="20"/>
              </w:rPr>
            </w:pPr>
          </w:p>
        </w:tc>
        <w:tc>
          <w:tcPr>
            <w:tcW w:w="1890" w:type="dxa"/>
            <w:tcBorders>
              <w:top w:val="nil"/>
              <w:left w:val="nil"/>
              <w:bottom w:val="nil"/>
              <w:right w:val="nil"/>
            </w:tcBorders>
            <w:shd w:val="clear" w:color="auto" w:fill="auto"/>
            <w:noWrap/>
            <w:vAlign w:val="bottom"/>
            <w:hideMark/>
          </w:tcPr>
          <w:p w14:paraId="4B365400" w14:textId="77777777" w:rsidR="000F7B79" w:rsidRDefault="000F7B79" w:rsidP="000F7B79">
            <w:pPr>
              <w:jc w:val="center"/>
              <w:rPr>
                <w:sz w:val="20"/>
                <w:szCs w:val="20"/>
              </w:rPr>
            </w:pPr>
          </w:p>
        </w:tc>
        <w:tc>
          <w:tcPr>
            <w:tcW w:w="1482" w:type="dxa"/>
            <w:tcBorders>
              <w:top w:val="nil"/>
              <w:left w:val="nil"/>
              <w:bottom w:val="nil"/>
              <w:right w:val="nil"/>
            </w:tcBorders>
            <w:shd w:val="clear" w:color="auto" w:fill="auto"/>
            <w:noWrap/>
            <w:vAlign w:val="bottom"/>
            <w:hideMark/>
          </w:tcPr>
          <w:p w14:paraId="7E415AC3" w14:textId="77777777" w:rsidR="000F7B79" w:rsidRDefault="000F7B79" w:rsidP="000F7B79">
            <w:pPr>
              <w:jc w:val="right"/>
              <w:rPr>
                <w:sz w:val="20"/>
                <w:szCs w:val="20"/>
              </w:rPr>
            </w:pPr>
          </w:p>
        </w:tc>
      </w:tr>
      <w:tr w:rsidR="000F7B79" w14:paraId="0174F348" w14:textId="77777777" w:rsidTr="000F7B79">
        <w:trPr>
          <w:trHeight w:val="320"/>
        </w:trPr>
        <w:tc>
          <w:tcPr>
            <w:tcW w:w="6750" w:type="dxa"/>
            <w:gridSpan w:val="4"/>
            <w:tcBorders>
              <w:top w:val="nil"/>
              <w:left w:val="nil"/>
              <w:bottom w:val="nil"/>
              <w:right w:val="nil"/>
            </w:tcBorders>
            <w:shd w:val="clear" w:color="auto" w:fill="auto"/>
            <w:noWrap/>
            <w:vAlign w:val="center"/>
            <w:hideMark/>
          </w:tcPr>
          <w:p w14:paraId="4691003D" w14:textId="77777777" w:rsidR="000F7B79" w:rsidRPr="000F7B79" w:rsidRDefault="000F7B79" w:rsidP="000F7B79">
            <w:pPr>
              <w:rPr>
                <w:rFonts w:ascii="Calibri" w:hAnsi="Calibri" w:cs="Calibri"/>
                <w:color w:val="000000"/>
                <w:sz w:val="18"/>
                <w:szCs w:val="18"/>
              </w:rPr>
            </w:pPr>
            <w:proofErr w:type="spellStart"/>
            <w:r w:rsidRPr="000F7B79">
              <w:rPr>
                <w:rFonts w:ascii="Calibri" w:hAnsi="Calibri" w:cs="Calibri"/>
                <w:color w:val="000000"/>
                <w:sz w:val="18"/>
                <w:szCs w:val="18"/>
                <w:vertAlign w:val="superscript"/>
              </w:rPr>
              <w:t>a</w:t>
            </w:r>
            <w:proofErr w:type="spellEnd"/>
            <w:r w:rsidRPr="000F7B79">
              <w:rPr>
                <w:rFonts w:ascii="Calibri" w:hAnsi="Calibri" w:cs="Calibri"/>
                <w:color w:val="000000"/>
                <w:sz w:val="18"/>
                <w:szCs w:val="18"/>
              </w:rPr>
              <w:t xml:space="preserve"> Adjusted for age, biological sex, early life poverty chronicity, and maternal depression</w:t>
            </w:r>
          </w:p>
        </w:tc>
        <w:tc>
          <w:tcPr>
            <w:tcW w:w="1890" w:type="dxa"/>
            <w:tcBorders>
              <w:top w:val="nil"/>
              <w:left w:val="nil"/>
              <w:bottom w:val="nil"/>
              <w:right w:val="nil"/>
            </w:tcBorders>
            <w:shd w:val="clear" w:color="auto" w:fill="auto"/>
            <w:noWrap/>
            <w:vAlign w:val="bottom"/>
            <w:hideMark/>
          </w:tcPr>
          <w:p w14:paraId="43C3105B" w14:textId="77777777" w:rsidR="000F7B79" w:rsidRDefault="000F7B79" w:rsidP="000F7B79">
            <w:pPr>
              <w:rPr>
                <w:rFonts w:ascii="Calibri" w:hAnsi="Calibri" w:cs="Calibri"/>
                <w:color w:val="000000"/>
                <w:sz w:val="20"/>
                <w:szCs w:val="20"/>
              </w:rPr>
            </w:pPr>
          </w:p>
        </w:tc>
        <w:tc>
          <w:tcPr>
            <w:tcW w:w="1890" w:type="dxa"/>
            <w:tcBorders>
              <w:top w:val="nil"/>
              <w:left w:val="nil"/>
              <w:bottom w:val="nil"/>
              <w:right w:val="nil"/>
            </w:tcBorders>
            <w:shd w:val="clear" w:color="auto" w:fill="auto"/>
            <w:noWrap/>
            <w:vAlign w:val="bottom"/>
            <w:hideMark/>
          </w:tcPr>
          <w:p w14:paraId="2D5757FD" w14:textId="77777777" w:rsidR="000F7B79" w:rsidRDefault="000F7B79" w:rsidP="000F7B79">
            <w:pPr>
              <w:jc w:val="center"/>
              <w:rPr>
                <w:sz w:val="20"/>
                <w:szCs w:val="20"/>
              </w:rPr>
            </w:pPr>
          </w:p>
        </w:tc>
        <w:tc>
          <w:tcPr>
            <w:tcW w:w="1482" w:type="dxa"/>
            <w:tcBorders>
              <w:top w:val="nil"/>
              <w:left w:val="nil"/>
              <w:bottom w:val="nil"/>
              <w:right w:val="nil"/>
            </w:tcBorders>
            <w:shd w:val="clear" w:color="auto" w:fill="auto"/>
            <w:noWrap/>
            <w:vAlign w:val="bottom"/>
            <w:hideMark/>
          </w:tcPr>
          <w:p w14:paraId="0AD75217" w14:textId="77777777" w:rsidR="000F7B79" w:rsidRDefault="000F7B79" w:rsidP="000F7B79">
            <w:pPr>
              <w:jc w:val="center"/>
              <w:rPr>
                <w:sz w:val="20"/>
                <w:szCs w:val="20"/>
              </w:rPr>
            </w:pPr>
          </w:p>
        </w:tc>
      </w:tr>
      <w:tr w:rsidR="000F7B79" w14:paraId="6D0F0D85" w14:textId="77777777" w:rsidTr="000F7B79">
        <w:trPr>
          <w:trHeight w:val="320"/>
        </w:trPr>
        <w:tc>
          <w:tcPr>
            <w:tcW w:w="8640" w:type="dxa"/>
            <w:gridSpan w:val="5"/>
            <w:tcBorders>
              <w:top w:val="nil"/>
              <w:left w:val="nil"/>
              <w:bottom w:val="nil"/>
              <w:right w:val="nil"/>
            </w:tcBorders>
            <w:shd w:val="clear" w:color="auto" w:fill="auto"/>
            <w:noWrap/>
            <w:vAlign w:val="center"/>
            <w:hideMark/>
          </w:tcPr>
          <w:p w14:paraId="7EA5CA19" w14:textId="77777777" w:rsidR="000F7B79" w:rsidRPr="000F7B79" w:rsidRDefault="000F7B79" w:rsidP="000F7B79">
            <w:pPr>
              <w:rPr>
                <w:rFonts w:ascii="Calibri" w:hAnsi="Calibri" w:cs="Calibri"/>
                <w:color w:val="000000"/>
                <w:sz w:val="18"/>
                <w:szCs w:val="18"/>
              </w:rPr>
            </w:pPr>
            <w:r w:rsidRPr="000F7B79">
              <w:rPr>
                <w:rFonts w:ascii="Calibri" w:hAnsi="Calibri" w:cs="Calibri"/>
                <w:color w:val="000000"/>
                <w:sz w:val="18"/>
                <w:szCs w:val="18"/>
                <w:vertAlign w:val="superscript"/>
              </w:rPr>
              <w:t>b</w:t>
            </w:r>
            <w:r w:rsidRPr="000F7B79">
              <w:rPr>
                <w:rFonts w:ascii="Calibri" w:hAnsi="Calibri" w:cs="Calibri"/>
                <w:color w:val="000000"/>
                <w:sz w:val="18"/>
                <w:szCs w:val="18"/>
              </w:rPr>
              <w:t xml:space="preserve"> Adjusted for threat, deprivation, age, biological sex, early life poverty chronicity, and maternal depression</w:t>
            </w:r>
          </w:p>
        </w:tc>
        <w:tc>
          <w:tcPr>
            <w:tcW w:w="1890" w:type="dxa"/>
            <w:tcBorders>
              <w:top w:val="nil"/>
              <w:left w:val="nil"/>
              <w:bottom w:val="nil"/>
              <w:right w:val="nil"/>
            </w:tcBorders>
            <w:shd w:val="clear" w:color="auto" w:fill="auto"/>
            <w:noWrap/>
            <w:vAlign w:val="bottom"/>
            <w:hideMark/>
          </w:tcPr>
          <w:p w14:paraId="39472316" w14:textId="77777777" w:rsidR="000F7B79" w:rsidRDefault="000F7B79" w:rsidP="000F7B79">
            <w:pPr>
              <w:rPr>
                <w:rFonts w:ascii="Calibri" w:hAnsi="Calibri" w:cs="Calibri"/>
                <w:color w:val="000000"/>
                <w:sz w:val="20"/>
                <w:szCs w:val="20"/>
              </w:rPr>
            </w:pPr>
          </w:p>
        </w:tc>
        <w:tc>
          <w:tcPr>
            <w:tcW w:w="1482" w:type="dxa"/>
            <w:tcBorders>
              <w:top w:val="nil"/>
              <w:left w:val="nil"/>
              <w:bottom w:val="nil"/>
              <w:right w:val="nil"/>
            </w:tcBorders>
            <w:shd w:val="clear" w:color="auto" w:fill="auto"/>
            <w:noWrap/>
            <w:vAlign w:val="bottom"/>
            <w:hideMark/>
          </w:tcPr>
          <w:p w14:paraId="7919C7B3" w14:textId="77777777" w:rsidR="000F7B79" w:rsidRDefault="000F7B79" w:rsidP="000F7B79">
            <w:pPr>
              <w:jc w:val="center"/>
              <w:rPr>
                <w:sz w:val="20"/>
                <w:szCs w:val="20"/>
              </w:rPr>
            </w:pPr>
          </w:p>
        </w:tc>
      </w:tr>
      <w:tr w:rsidR="000F7B79" w14:paraId="1640ED7C" w14:textId="77777777" w:rsidTr="000F7B79">
        <w:trPr>
          <w:trHeight w:val="320"/>
        </w:trPr>
        <w:tc>
          <w:tcPr>
            <w:tcW w:w="10530" w:type="dxa"/>
            <w:gridSpan w:val="6"/>
            <w:tcBorders>
              <w:top w:val="nil"/>
              <w:left w:val="nil"/>
              <w:bottom w:val="nil"/>
              <w:right w:val="nil"/>
            </w:tcBorders>
            <w:shd w:val="clear" w:color="auto" w:fill="auto"/>
            <w:noWrap/>
            <w:vAlign w:val="center"/>
            <w:hideMark/>
          </w:tcPr>
          <w:p w14:paraId="75868BF1" w14:textId="553E2674" w:rsidR="000F7B79" w:rsidRPr="000F7B79" w:rsidRDefault="000F7B79" w:rsidP="000F7B79">
            <w:pPr>
              <w:rPr>
                <w:rFonts w:ascii="Calibri" w:hAnsi="Calibri" w:cs="Calibri"/>
                <w:color w:val="000000"/>
                <w:sz w:val="18"/>
                <w:szCs w:val="18"/>
              </w:rPr>
            </w:pPr>
            <w:r w:rsidRPr="000F7B79">
              <w:rPr>
                <w:rFonts w:ascii="Calibri" w:hAnsi="Calibri" w:cs="Calibri"/>
                <w:color w:val="000000"/>
                <w:sz w:val="18"/>
                <w:szCs w:val="18"/>
              </w:rPr>
              <w:t>Standardized  β coefficients represent the change in the outcome associated with a 1-SD change in the predicting variable</w:t>
            </w:r>
          </w:p>
        </w:tc>
        <w:tc>
          <w:tcPr>
            <w:tcW w:w="1482" w:type="dxa"/>
            <w:tcBorders>
              <w:top w:val="nil"/>
              <w:left w:val="nil"/>
              <w:bottom w:val="nil"/>
              <w:right w:val="nil"/>
            </w:tcBorders>
            <w:shd w:val="clear" w:color="auto" w:fill="auto"/>
            <w:noWrap/>
            <w:vAlign w:val="bottom"/>
            <w:hideMark/>
          </w:tcPr>
          <w:p w14:paraId="45B39AA8" w14:textId="77777777" w:rsidR="000F7B79" w:rsidRDefault="000F7B79" w:rsidP="000F7B79">
            <w:pPr>
              <w:rPr>
                <w:rFonts w:ascii="Calibri" w:hAnsi="Calibri" w:cs="Calibri"/>
                <w:color w:val="000000"/>
                <w:sz w:val="20"/>
                <w:szCs w:val="20"/>
              </w:rPr>
            </w:pPr>
          </w:p>
        </w:tc>
      </w:tr>
      <w:tr w:rsidR="000F7B79" w14:paraId="782065AC" w14:textId="77777777" w:rsidTr="000F7B79">
        <w:trPr>
          <w:trHeight w:val="237"/>
        </w:trPr>
        <w:tc>
          <w:tcPr>
            <w:tcW w:w="6750" w:type="dxa"/>
            <w:gridSpan w:val="4"/>
            <w:tcBorders>
              <w:top w:val="nil"/>
              <w:left w:val="nil"/>
              <w:bottom w:val="nil"/>
              <w:right w:val="nil"/>
            </w:tcBorders>
            <w:shd w:val="clear" w:color="auto" w:fill="auto"/>
            <w:noWrap/>
            <w:vAlign w:val="bottom"/>
            <w:hideMark/>
          </w:tcPr>
          <w:p w14:paraId="53E36857" w14:textId="77777777" w:rsidR="000F7B79" w:rsidRPr="000F7B79" w:rsidRDefault="000F7B79" w:rsidP="000F7B79">
            <w:pPr>
              <w:rPr>
                <w:rFonts w:ascii="Calibri" w:hAnsi="Calibri" w:cs="Calibri"/>
                <w:color w:val="000000"/>
                <w:sz w:val="18"/>
                <w:szCs w:val="18"/>
              </w:rPr>
            </w:pPr>
            <w:r w:rsidRPr="000F7B79">
              <w:rPr>
                <w:rFonts w:ascii="Calibri" w:hAnsi="Calibri" w:cs="Calibri"/>
                <w:color w:val="000000"/>
                <w:sz w:val="18"/>
                <w:szCs w:val="18"/>
              </w:rPr>
              <w:t>BH=Benjamini-Hochberg, preserving false discovery rate at 0.05</w:t>
            </w:r>
          </w:p>
        </w:tc>
        <w:tc>
          <w:tcPr>
            <w:tcW w:w="1890" w:type="dxa"/>
            <w:tcBorders>
              <w:top w:val="nil"/>
              <w:left w:val="nil"/>
              <w:bottom w:val="nil"/>
              <w:right w:val="nil"/>
            </w:tcBorders>
            <w:shd w:val="clear" w:color="auto" w:fill="auto"/>
            <w:noWrap/>
            <w:vAlign w:val="bottom"/>
            <w:hideMark/>
          </w:tcPr>
          <w:p w14:paraId="5626B795" w14:textId="77777777" w:rsidR="000F7B79" w:rsidRDefault="000F7B79" w:rsidP="000F7B79">
            <w:pPr>
              <w:rPr>
                <w:rFonts w:ascii="Calibri" w:hAnsi="Calibri" w:cs="Calibri"/>
                <w:color w:val="000000"/>
                <w:sz w:val="20"/>
                <w:szCs w:val="20"/>
              </w:rPr>
            </w:pPr>
          </w:p>
        </w:tc>
        <w:tc>
          <w:tcPr>
            <w:tcW w:w="1890" w:type="dxa"/>
            <w:tcBorders>
              <w:top w:val="nil"/>
              <w:left w:val="nil"/>
              <w:bottom w:val="nil"/>
              <w:right w:val="nil"/>
            </w:tcBorders>
            <w:shd w:val="clear" w:color="auto" w:fill="auto"/>
            <w:noWrap/>
            <w:vAlign w:val="bottom"/>
            <w:hideMark/>
          </w:tcPr>
          <w:p w14:paraId="265DB123" w14:textId="77777777" w:rsidR="000F7B79" w:rsidRDefault="000F7B79" w:rsidP="000F7B79">
            <w:pPr>
              <w:jc w:val="center"/>
              <w:rPr>
                <w:sz w:val="20"/>
                <w:szCs w:val="20"/>
              </w:rPr>
            </w:pPr>
          </w:p>
        </w:tc>
        <w:tc>
          <w:tcPr>
            <w:tcW w:w="1482" w:type="dxa"/>
            <w:tcBorders>
              <w:top w:val="nil"/>
              <w:left w:val="nil"/>
              <w:bottom w:val="nil"/>
              <w:right w:val="nil"/>
            </w:tcBorders>
            <w:shd w:val="clear" w:color="auto" w:fill="auto"/>
            <w:noWrap/>
            <w:vAlign w:val="bottom"/>
            <w:hideMark/>
          </w:tcPr>
          <w:p w14:paraId="736155AB" w14:textId="77777777" w:rsidR="000F7B79" w:rsidRDefault="000F7B79" w:rsidP="000F7B79">
            <w:pPr>
              <w:jc w:val="center"/>
              <w:rPr>
                <w:sz w:val="20"/>
                <w:szCs w:val="20"/>
              </w:rPr>
            </w:pPr>
          </w:p>
        </w:tc>
      </w:tr>
    </w:tbl>
    <w:p w14:paraId="7FC428B0" w14:textId="77777777" w:rsidR="000F7B79" w:rsidRDefault="000F7B79">
      <w:pPr>
        <w:rPr>
          <w:rFonts w:asciiTheme="minorHAnsi" w:hAnsiTheme="minorHAnsi" w:cstheme="minorHAnsi"/>
          <w:u w:val="single"/>
        </w:rPr>
      </w:pPr>
    </w:p>
    <w:p w14:paraId="5765B3F0" w14:textId="73B4F266" w:rsidR="000F7B79" w:rsidRDefault="000F7B79">
      <w:pPr>
        <w:rPr>
          <w:rFonts w:asciiTheme="minorHAnsi" w:hAnsiTheme="minorHAnsi" w:cstheme="minorHAnsi"/>
          <w:u w:val="single"/>
        </w:rPr>
      </w:pPr>
      <w:r>
        <w:rPr>
          <w:rFonts w:asciiTheme="minorHAnsi" w:hAnsiTheme="minorHAnsi" w:cstheme="minorHAnsi"/>
          <w:u w:val="single"/>
        </w:rPr>
        <w:br w:type="page"/>
      </w:r>
    </w:p>
    <w:p w14:paraId="5FC5A396" w14:textId="67843EAF" w:rsidR="002022E0" w:rsidRPr="00647AAB" w:rsidRDefault="00B46F88" w:rsidP="002022E0">
      <w:pPr>
        <w:spacing w:after="240"/>
        <w:rPr>
          <w:rFonts w:asciiTheme="minorHAnsi" w:hAnsiTheme="minorHAnsi" w:cstheme="minorHAnsi"/>
          <w:u w:val="single"/>
        </w:rPr>
      </w:pPr>
      <w:r w:rsidRPr="00647AAB">
        <w:rPr>
          <w:rFonts w:asciiTheme="minorHAnsi" w:hAnsiTheme="minorHAnsi" w:cstheme="minorHAnsi"/>
          <w:u w:val="single"/>
        </w:rPr>
        <w:lastRenderedPageBreak/>
        <w:t>Figure 1:</w:t>
      </w:r>
      <w:r w:rsidR="002022E0" w:rsidRPr="00647AAB">
        <w:rPr>
          <w:rFonts w:asciiTheme="minorHAnsi" w:hAnsiTheme="minorHAnsi" w:cstheme="minorHAnsi"/>
          <w:u w:val="single"/>
        </w:rPr>
        <w:t xml:space="preserve"> Mediating pathway connecting threat to internalizing psychopathology via reward sensitivity.</w:t>
      </w:r>
    </w:p>
    <w:p w14:paraId="27AC2216" w14:textId="34AF4730" w:rsidR="005B4A9C" w:rsidRDefault="007802A2">
      <w:pPr>
        <w:rPr>
          <w:rFonts w:asciiTheme="minorHAnsi" w:hAnsiTheme="minorHAnsi" w:cstheme="minorHAnsi"/>
        </w:rPr>
      </w:pPr>
      <w:r>
        <w:rPr>
          <w:rFonts w:asciiTheme="minorHAnsi" w:hAnsiTheme="minorHAnsi" w:cstheme="minorHAnsi"/>
          <w:noProof/>
        </w:rPr>
        <w:drawing>
          <wp:inline distT="0" distB="0" distL="0" distR="0" wp14:anchorId="434AD288" wp14:editId="69111D74">
            <wp:extent cx="5943600" cy="3590925"/>
            <wp:effectExtent l="0" t="0" r="0" b="317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590925"/>
                    </a:xfrm>
                    <a:prstGeom prst="rect">
                      <a:avLst/>
                    </a:prstGeom>
                  </pic:spPr>
                </pic:pic>
              </a:graphicData>
            </a:graphic>
          </wp:inline>
        </w:drawing>
      </w:r>
    </w:p>
    <w:p w14:paraId="6BCF2252" w14:textId="77777777" w:rsidR="005B4A9C" w:rsidRDefault="005B4A9C">
      <w:pPr>
        <w:rPr>
          <w:rFonts w:asciiTheme="minorHAnsi" w:hAnsiTheme="minorHAnsi" w:cstheme="minorHAnsi"/>
        </w:rPr>
      </w:pPr>
    </w:p>
    <w:p w14:paraId="07CF8D13" w14:textId="77777777" w:rsidR="007802A2" w:rsidRPr="00DF2F51" w:rsidRDefault="007802A2" w:rsidP="007802A2">
      <w:pPr>
        <w:rPr>
          <w:rFonts w:ascii="Calibri" w:hAnsi="Calibri" w:cs="Calibri"/>
          <w:sz w:val="18"/>
          <w:szCs w:val="18"/>
        </w:rPr>
      </w:pPr>
      <w:r w:rsidRPr="00DF2F51">
        <w:rPr>
          <w:rFonts w:ascii="Calibri" w:hAnsi="Calibri" w:cs="Calibri"/>
          <w:sz w:val="18"/>
          <w:szCs w:val="18"/>
        </w:rPr>
        <w:t>AB=Attention bias to threat; ER=Emotion regulation; ToM=Theory of Mind; FC=Fear conditioning; PT=Pubertal timing; IC=Inhibitory control</w:t>
      </w:r>
      <w:r>
        <w:rPr>
          <w:rFonts w:ascii="Calibri" w:hAnsi="Calibri" w:cs="Calibri"/>
          <w:sz w:val="18"/>
          <w:szCs w:val="18"/>
        </w:rPr>
        <w:t>;</w:t>
      </w:r>
      <w:r w:rsidRPr="00DF2F51">
        <w:rPr>
          <w:rFonts w:ascii="Calibri" w:hAnsi="Calibri" w:cs="Calibri"/>
          <w:sz w:val="18"/>
          <w:szCs w:val="18"/>
        </w:rPr>
        <w:t xml:space="preserve"> L</w:t>
      </w:r>
      <w:r>
        <w:rPr>
          <w:rFonts w:ascii="Calibri" w:hAnsi="Calibri" w:cs="Calibri"/>
          <w:sz w:val="18"/>
          <w:szCs w:val="18"/>
        </w:rPr>
        <w:t>A</w:t>
      </w:r>
      <w:r w:rsidRPr="00DF2F51">
        <w:rPr>
          <w:rFonts w:ascii="Calibri" w:hAnsi="Calibri" w:cs="Calibri"/>
          <w:sz w:val="18"/>
          <w:szCs w:val="18"/>
        </w:rPr>
        <w:t xml:space="preserve">=Language ability; </w:t>
      </w:r>
      <w:r>
        <w:rPr>
          <w:rFonts w:ascii="Calibri" w:hAnsi="Calibri" w:cs="Calibri"/>
          <w:sz w:val="18"/>
          <w:szCs w:val="18"/>
        </w:rPr>
        <w:t>RA</w:t>
      </w:r>
      <w:r w:rsidRPr="00DF2F51">
        <w:rPr>
          <w:rFonts w:ascii="Calibri" w:hAnsi="Calibri" w:cs="Calibri"/>
          <w:sz w:val="18"/>
          <w:szCs w:val="18"/>
        </w:rPr>
        <w:t>=Reasoning ability; RS=Reward sensitivity</w:t>
      </w:r>
    </w:p>
    <w:p w14:paraId="3B653E40" w14:textId="77777777" w:rsidR="000D6914" w:rsidRDefault="000D6914">
      <w:pPr>
        <w:rPr>
          <w:rFonts w:asciiTheme="minorHAnsi" w:hAnsiTheme="minorHAnsi" w:cstheme="minorHAnsi"/>
        </w:rPr>
      </w:pPr>
      <w:r w:rsidRPr="00571AB9">
        <w:rPr>
          <w:rFonts w:asciiTheme="minorHAnsi" w:hAnsiTheme="minorHAnsi" w:cstheme="minorHAnsi"/>
        </w:rPr>
        <w:br w:type="page"/>
      </w:r>
    </w:p>
    <w:p w14:paraId="5E9444E7" w14:textId="438FFAC0" w:rsidR="008C2DFE" w:rsidRPr="00171AEE" w:rsidRDefault="008C2DFE">
      <w:pPr>
        <w:rPr>
          <w:rFonts w:asciiTheme="minorHAnsi" w:hAnsiTheme="minorHAnsi" w:cstheme="minorHAnsi"/>
          <w:b/>
          <w:bCs/>
          <w:u w:val="single"/>
        </w:rPr>
      </w:pPr>
      <w:r w:rsidRPr="00171AEE">
        <w:rPr>
          <w:rFonts w:asciiTheme="minorHAnsi" w:hAnsiTheme="minorHAnsi" w:cstheme="minorHAnsi"/>
          <w:b/>
          <w:bCs/>
          <w:u w:val="single"/>
        </w:rPr>
        <w:lastRenderedPageBreak/>
        <w:t>Appendix</w:t>
      </w:r>
    </w:p>
    <w:p w14:paraId="059361EF" w14:textId="0220BA8F" w:rsidR="008C2DFE" w:rsidRDefault="008C2DFE">
      <w:pPr>
        <w:rPr>
          <w:rFonts w:asciiTheme="minorHAnsi" w:hAnsiTheme="minorHAnsi" w:cstheme="minorHAnsi"/>
        </w:rPr>
      </w:pPr>
    </w:p>
    <w:p w14:paraId="3CA1C449" w14:textId="70CBA4BE" w:rsidR="008C2DFE" w:rsidRPr="008C2DFE" w:rsidRDefault="008C2DFE">
      <w:pPr>
        <w:rPr>
          <w:rFonts w:asciiTheme="minorHAnsi" w:hAnsiTheme="minorHAnsi" w:cstheme="minorHAnsi"/>
          <w:u w:val="single"/>
        </w:rPr>
      </w:pPr>
      <w:r w:rsidRPr="008C2DFE">
        <w:rPr>
          <w:rFonts w:asciiTheme="minorHAnsi" w:hAnsiTheme="minorHAnsi" w:cstheme="minorHAnsi"/>
          <w:u w:val="single"/>
        </w:rPr>
        <w:t xml:space="preserve">Table A.1: Distributions </w:t>
      </w:r>
      <w:r>
        <w:rPr>
          <w:rFonts w:asciiTheme="minorHAnsi" w:hAnsiTheme="minorHAnsi" w:cstheme="minorHAnsi"/>
          <w:u w:val="single"/>
        </w:rPr>
        <w:t xml:space="preserve">of key variables </w:t>
      </w:r>
      <w:r w:rsidRPr="008C2DFE">
        <w:rPr>
          <w:rFonts w:asciiTheme="minorHAnsi" w:hAnsiTheme="minorHAnsi" w:cstheme="minorHAnsi"/>
          <w:u w:val="single"/>
        </w:rPr>
        <w:t>in the overall sample</w:t>
      </w:r>
    </w:p>
    <w:p w14:paraId="05A57943" w14:textId="3829C4E0" w:rsidR="008C2DFE" w:rsidRDefault="008C2DFE">
      <w:pPr>
        <w:rPr>
          <w:rFonts w:asciiTheme="minorHAnsi" w:hAnsiTheme="minorHAnsi" w:cstheme="minorHAnsi"/>
        </w:rPr>
      </w:pPr>
    </w:p>
    <w:tbl>
      <w:tblPr>
        <w:tblW w:w="8900" w:type="dxa"/>
        <w:tblLook w:val="04A0" w:firstRow="1" w:lastRow="0" w:firstColumn="1" w:lastColumn="0" w:noHBand="0" w:noVBand="1"/>
      </w:tblPr>
      <w:tblGrid>
        <w:gridCol w:w="6020"/>
        <w:gridCol w:w="1680"/>
        <w:gridCol w:w="1200"/>
      </w:tblGrid>
      <w:tr w:rsidR="008C2DFE" w14:paraId="2DAD1A79" w14:textId="77777777" w:rsidTr="008C2DFE">
        <w:trPr>
          <w:trHeight w:val="320"/>
        </w:trPr>
        <w:tc>
          <w:tcPr>
            <w:tcW w:w="6020" w:type="dxa"/>
            <w:tcBorders>
              <w:top w:val="nil"/>
              <w:left w:val="nil"/>
              <w:bottom w:val="single" w:sz="4" w:space="0" w:color="auto"/>
              <w:right w:val="nil"/>
            </w:tcBorders>
            <w:shd w:val="clear" w:color="auto" w:fill="auto"/>
            <w:noWrap/>
            <w:vAlign w:val="bottom"/>
            <w:hideMark/>
          </w:tcPr>
          <w:p w14:paraId="0783F051" w14:textId="77777777" w:rsidR="008C2DFE" w:rsidRDefault="008C2DFE">
            <w:pPr>
              <w:rPr>
                <w:rFonts w:ascii="Calibri" w:hAnsi="Calibri" w:cs="Calibri"/>
                <w:color w:val="000000"/>
              </w:rPr>
            </w:pPr>
            <w:r>
              <w:rPr>
                <w:rFonts w:ascii="Calibri" w:hAnsi="Calibri" w:cs="Calibri"/>
                <w:color w:val="000000"/>
              </w:rPr>
              <w:t>Characteristic</w:t>
            </w:r>
          </w:p>
        </w:tc>
        <w:tc>
          <w:tcPr>
            <w:tcW w:w="1680" w:type="dxa"/>
            <w:tcBorders>
              <w:top w:val="nil"/>
              <w:left w:val="nil"/>
              <w:bottom w:val="single" w:sz="4" w:space="0" w:color="auto"/>
              <w:right w:val="nil"/>
            </w:tcBorders>
            <w:shd w:val="clear" w:color="auto" w:fill="auto"/>
            <w:noWrap/>
            <w:vAlign w:val="bottom"/>
            <w:hideMark/>
          </w:tcPr>
          <w:p w14:paraId="6BA71523" w14:textId="77777777" w:rsidR="008C2DFE" w:rsidRDefault="008C2DFE">
            <w:pPr>
              <w:jc w:val="center"/>
              <w:rPr>
                <w:rFonts w:ascii="Calibri" w:hAnsi="Calibri" w:cs="Calibri"/>
                <w:color w:val="000000"/>
              </w:rPr>
            </w:pPr>
            <w:r>
              <w:rPr>
                <w:rFonts w:ascii="Calibri" w:hAnsi="Calibri" w:cs="Calibri"/>
                <w:color w:val="000000"/>
              </w:rPr>
              <w:t>Overall</w:t>
            </w:r>
          </w:p>
        </w:tc>
        <w:tc>
          <w:tcPr>
            <w:tcW w:w="1200" w:type="dxa"/>
            <w:tcBorders>
              <w:top w:val="nil"/>
              <w:left w:val="nil"/>
              <w:bottom w:val="single" w:sz="4" w:space="0" w:color="auto"/>
              <w:right w:val="nil"/>
            </w:tcBorders>
            <w:shd w:val="clear" w:color="auto" w:fill="auto"/>
            <w:noWrap/>
            <w:vAlign w:val="bottom"/>
            <w:hideMark/>
          </w:tcPr>
          <w:p w14:paraId="03E2C506" w14:textId="77777777" w:rsidR="008C2DFE" w:rsidRDefault="008C2DFE">
            <w:pPr>
              <w:jc w:val="center"/>
              <w:rPr>
                <w:rFonts w:ascii="Calibri" w:hAnsi="Calibri" w:cs="Calibri"/>
                <w:color w:val="000000"/>
              </w:rPr>
            </w:pPr>
            <w:r>
              <w:rPr>
                <w:rFonts w:ascii="Calibri" w:hAnsi="Calibri" w:cs="Calibri"/>
                <w:color w:val="000000"/>
              </w:rPr>
              <w:t>% Missing</w:t>
            </w:r>
          </w:p>
        </w:tc>
      </w:tr>
      <w:tr w:rsidR="008C2DFE" w14:paraId="68280226" w14:textId="77777777" w:rsidTr="008C2DFE">
        <w:trPr>
          <w:trHeight w:val="320"/>
        </w:trPr>
        <w:tc>
          <w:tcPr>
            <w:tcW w:w="6020" w:type="dxa"/>
            <w:tcBorders>
              <w:top w:val="nil"/>
              <w:left w:val="nil"/>
              <w:bottom w:val="nil"/>
              <w:right w:val="nil"/>
            </w:tcBorders>
            <w:shd w:val="clear" w:color="auto" w:fill="auto"/>
            <w:noWrap/>
            <w:vAlign w:val="bottom"/>
            <w:hideMark/>
          </w:tcPr>
          <w:p w14:paraId="64DD5CA3" w14:textId="77777777" w:rsidR="008C2DFE" w:rsidRDefault="008C2DFE">
            <w:pPr>
              <w:rPr>
                <w:rFonts w:ascii="Calibri" w:hAnsi="Calibri" w:cs="Calibri"/>
                <w:color w:val="000000"/>
              </w:rPr>
            </w:pPr>
            <w:r>
              <w:rPr>
                <w:rFonts w:ascii="Calibri" w:hAnsi="Calibri" w:cs="Calibri"/>
                <w:color w:val="000000"/>
              </w:rPr>
              <w:t>n</w:t>
            </w:r>
          </w:p>
        </w:tc>
        <w:tc>
          <w:tcPr>
            <w:tcW w:w="1680" w:type="dxa"/>
            <w:tcBorders>
              <w:top w:val="nil"/>
              <w:left w:val="nil"/>
              <w:bottom w:val="nil"/>
              <w:right w:val="nil"/>
            </w:tcBorders>
            <w:shd w:val="clear" w:color="auto" w:fill="auto"/>
            <w:noWrap/>
            <w:vAlign w:val="bottom"/>
            <w:hideMark/>
          </w:tcPr>
          <w:p w14:paraId="1B37BA66" w14:textId="77777777" w:rsidR="008C2DFE" w:rsidRDefault="008C2DFE">
            <w:pPr>
              <w:jc w:val="center"/>
              <w:rPr>
                <w:rFonts w:ascii="Calibri" w:hAnsi="Calibri" w:cs="Calibri"/>
                <w:color w:val="000000"/>
              </w:rPr>
            </w:pPr>
            <w:r>
              <w:rPr>
                <w:rFonts w:ascii="Calibri" w:hAnsi="Calibri" w:cs="Calibri"/>
                <w:color w:val="000000"/>
              </w:rPr>
              <w:t>227</w:t>
            </w:r>
          </w:p>
        </w:tc>
        <w:tc>
          <w:tcPr>
            <w:tcW w:w="1200" w:type="dxa"/>
            <w:tcBorders>
              <w:top w:val="nil"/>
              <w:left w:val="nil"/>
              <w:bottom w:val="nil"/>
              <w:right w:val="nil"/>
            </w:tcBorders>
            <w:shd w:val="clear" w:color="auto" w:fill="auto"/>
            <w:noWrap/>
            <w:vAlign w:val="bottom"/>
            <w:hideMark/>
          </w:tcPr>
          <w:p w14:paraId="43F6A515" w14:textId="77777777" w:rsidR="008C2DFE" w:rsidRDefault="008C2DFE">
            <w:pPr>
              <w:jc w:val="center"/>
              <w:rPr>
                <w:rFonts w:ascii="Calibri" w:hAnsi="Calibri" w:cs="Calibri"/>
                <w:color w:val="000000"/>
              </w:rPr>
            </w:pPr>
            <w:r>
              <w:rPr>
                <w:rFonts w:ascii="Calibri" w:hAnsi="Calibri" w:cs="Calibri"/>
                <w:color w:val="000000"/>
              </w:rPr>
              <w:t xml:space="preserve">    </w:t>
            </w:r>
          </w:p>
        </w:tc>
      </w:tr>
      <w:tr w:rsidR="008C2DFE" w14:paraId="61F673BF" w14:textId="77777777" w:rsidTr="008C2DFE">
        <w:trPr>
          <w:trHeight w:val="320"/>
        </w:trPr>
        <w:tc>
          <w:tcPr>
            <w:tcW w:w="6020" w:type="dxa"/>
            <w:tcBorders>
              <w:top w:val="nil"/>
              <w:left w:val="nil"/>
              <w:bottom w:val="nil"/>
              <w:right w:val="nil"/>
            </w:tcBorders>
            <w:shd w:val="clear" w:color="auto" w:fill="auto"/>
            <w:noWrap/>
            <w:vAlign w:val="bottom"/>
            <w:hideMark/>
          </w:tcPr>
          <w:p w14:paraId="61E75EBE" w14:textId="77777777" w:rsidR="008C2DFE" w:rsidRDefault="008C2DFE">
            <w:pPr>
              <w:rPr>
                <w:rFonts w:ascii="Calibri" w:hAnsi="Calibri" w:cs="Calibri"/>
                <w:color w:val="000000"/>
              </w:rPr>
            </w:pPr>
            <w:r>
              <w:rPr>
                <w:rFonts w:ascii="Calibri" w:hAnsi="Calibri" w:cs="Calibri"/>
                <w:color w:val="000000"/>
              </w:rPr>
              <w:t>Age, baseline, mean(SD)</w:t>
            </w:r>
          </w:p>
        </w:tc>
        <w:tc>
          <w:tcPr>
            <w:tcW w:w="1680" w:type="dxa"/>
            <w:tcBorders>
              <w:top w:val="nil"/>
              <w:left w:val="nil"/>
              <w:bottom w:val="nil"/>
              <w:right w:val="nil"/>
            </w:tcBorders>
            <w:shd w:val="clear" w:color="auto" w:fill="auto"/>
            <w:noWrap/>
            <w:vAlign w:val="bottom"/>
            <w:hideMark/>
          </w:tcPr>
          <w:p w14:paraId="042A914B" w14:textId="77777777" w:rsidR="008C2DFE" w:rsidRDefault="008C2DFE">
            <w:pPr>
              <w:jc w:val="center"/>
              <w:rPr>
                <w:rFonts w:ascii="Calibri" w:hAnsi="Calibri" w:cs="Calibri"/>
                <w:color w:val="000000"/>
              </w:rPr>
            </w:pPr>
            <w:r>
              <w:rPr>
                <w:rFonts w:ascii="Calibri" w:hAnsi="Calibri" w:cs="Calibri"/>
                <w:color w:val="000000"/>
              </w:rPr>
              <w:t xml:space="preserve"> 11.47 (0.48)</w:t>
            </w:r>
          </w:p>
        </w:tc>
        <w:tc>
          <w:tcPr>
            <w:tcW w:w="1200" w:type="dxa"/>
            <w:tcBorders>
              <w:top w:val="nil"/>
              <w:left w:val="nil"/>
              <w:bottom w:val="nil"/>
              <w:right w:val="nil"/>
            </w:tcBorders>
            <w:shd w:val="clear" w:color="auto" w:fill="auto"/>
            <w:noWrap/>
            <w:vAlign w:val="bottom"/>
            <w:hideMark/>
          </w:tcPr>
          <w:p w14:paraId="70149DC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3CB66862" w14:textId="77777777" w:rsidTr="008C2DFE">
        <w:trPr>
          <w:trHeight w:val="320"/>
        </w:trPr>
        <w:tc>
          <w:tcPr>
            <w:tcW w:w="6020" w:type="dxa"/>
            <w:tcBorders>
              <w:top w:val="nil"/>
              <w:left w:val="nil"/>
              <w:bottom w:val="nil"/>
              <w:right w:val="nil"/>
            </w:tcBorders>
            <w:shd w:val="clear" w:color="auto" w:fill="auto"/>
            <w:noWrap/>
            <w:vAlign w:val="bottom"/>
            <w:hideMark/>
          </w:tcPr>
          <w:p w14:paraId="46C36218" w14:textId="77777777" w:rsidR="008C2DFE" w:rsidRDefault="008C2DFE">
            <w:pPr>
              <w:rPr>
                <w:rFonts w:ascii="Calibri" w:hAnsi="Calibri" w:cs="Calibri"/>
                <w:color w:val="000000"/>
              </w:rPr>
            </w:pPr>
            <w:r>
              <w:rPr>
                <w:rFonts w:ascii="Calibri" w:hAnsi="Calibri" w:cs="Calibri"/>
                <w:color w:val="000000"/>
              </w:rPr>
              <w:t>Female biological sex, n(%)</w:t>
            </w:r>
          </w:p>
        </w:tc>
        <w:tc>
          <w:tcPr>
            <w:tcW w:w="1680" w:type="dxa"/>
            <w:tcBorders>
              <w:top w:val="nil"/>
              <w:left w:val="nil"/>
              <w:bottom w:val="nil"/>
              <w:right w:val="nil"/>
            </w:tcBorders>
            <w:shd w:val="clear" w:color="auto" w:fill="auto"/>
            <w:noWrap/>
            <w:vAlign w:val="bottom"/>
            <w:hideMark/>
          </w:tcPr>
          <w:p w14:paraId="50970849" w14:textId="77777777" w:rsidR="008C2DFE" w:rsidRDefault="008C2DFE">
            <w:pPr>
              <w:jc w:val="center"/>
              <w:rPr>
                <w:rFonts w:ascii="Calibri" w:hAnsi="Calibri" w:cs="Calibri"/>
                <w:color w:val="000000"/>
              </w:rPr>
            </w:pPr>
            <w:r>
              <w:rPr>
                <w:rFonts w:ascii="Calibri" w:hAnsi="Calibri" w:cs="Calibri"/>
                <w:color w:val="000000"/>
              </w:rPr>
              <w:t xml:space="preserve">   110 (48.5) </w:t>
            </w:r>
          </w:p>
        </w:tc>
        <w:tc>
          <w:tcPr>
            <w:tcW w:w="1200" w:type="dxa"/>
            <w:tcBorders>
              <w:top w:val="nil"/>
              <w:left w:val="nil"/>
              <w:bottom w:val="nil"/>
              <w:right w:val="nil"/>
            </w:tcBorders>
            <w:shd w:val="clear" w:color="auto" w:fill="auto"/>
            <w:noWrap/>
            <w:vAlign w:val="bottom"/>
            <w:hideMark/>
          </w:tcPr>
          <w:p w14:paraId="4D25C2FE"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5773A97B" w14:textId="77777777" w:rsidTr="008C2DFE">
        <w:trPr>
          <w:trHeight w:val="320"/>
        </w:trPr>
        <w:tc>
          <w:tcPr>
            <w:tcW w:w="6020" w:type="dxa"/>
            <w:tcBorders>
              <w:top w:val="nil"/>
              <w:left w:val="nil"/>
              <w:bottom w:val="nil"/>
              <w:right w:val="nil"/>
            </w:tcBorders>
            <w:shd w:val="clear" w:color="auto" w:fill="auto"/>
            <w:noWrap/>
            <w:vAlign w:val="bottom"/>
            <w:hideMark/>
          </w:tcPr>
          <w:p w14:paraId="3CCF56D6" w14:textId="77777777" w:rsidR="008C2DFE" w:rsidRDefault="008C2DFE">
            <w:pPr>
              <w:rPr>
                <w:rFonts w:ascii="Calibri" w:hAnsi="Calibri" w:cs="Calibri"/>
                <w:color w:val="000000"/>
              </w:rPr>
            </w:pPr>
            <w:r>
              <w:rPr>
                <w:rFonts w:ascii="Calibri" w:hAnsi="Calibri" w:cs="Calibri"/>
                <w:color w:val="000000"/>
              </w:rPr>
              <w:t>Chronicity of poverty, early childhood, mean(SD)</w:t>
            </w:r>
          </w:p>
        </w:tc>
        <w:tc>
          <w:tcPr>
            <w:tcW w:w="1680" w:type="dxa"/>
            <w:tcBorders>
              <w:top w:val="nil"/>
              <w:left w:val="nil"/>
              <w:bottom w:val="nil"/>
              <w:right w:val="nil"/>
            </w:tcBorders>
            <w:shd w:val="clear" w:color="auto" w:fill="auto"/>
            <w:noWrap/>
            <w:vAlign w:val="bottom"/>
            <w:hideMark/>
          </w:tcPr>
          <w:p w14:paraId="79432468" w14:textId="77777777" w:rsidR="008C2DFE" w:rsidRDefault="008C2DFE">
            <w:pPr>
              <w:jc w:val="center"/>
              <w:rPr>
                <w:rFonts w:ascii="Calibri" w:hAnsi="Calibri" w:cs="Calibri"/>
                <w:color w:val="000000"/>
              </w:rPr>
            </w:pPr>
            <w:r>
              <w:rPr>
                <w:rFonts w:ascii="Calibri" w:hAnsi="Calibri" w:cs="Calibri"/>
                <w:color w:val="000000"/>
              </w:rPr>
              <w:t xml:space="preserve">  0.92 (1.40)</w:t>
            </w:r>
          </w:p>
        </w:tc>
        <w:tc>
          <w:tcPr>
            <w:tcW w:w="1200" w:type="dxa"/>
            <w:tcBorders>
              <w:top w:val="nil"/>
              <w:left w:val="nil"/>
              <w:bottom w:val="nil"/>
              <w:right w:val="nil"/>
            </w:tcBorders>
            <w:shd w:val="clear" w:color="auto" w:fill="auto"/>
            <w:noWrap/>
            <w:vAlign w:val="bottom"/>
            <w:hideMark/>
          </w:tcPr>
          <w:p w14:paraId="1FD8B3BA"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459D3482" w14:textId="77777777" w:rsidTr="008C2DFE">
        <w:trPr>
          <w:trHeight w:val="320"/>
        </w:trPr>
        <w:tc>
          <w:tcPr>
            <w:tcW w:w="6020" w:type="dxa"/>
            <w:tcBorders>
              <w:top w:val="nil"/>
              <w:left w:val="nil"/>
              <w:bottom w:val="nil"/>
              <w:right w:val="nil"/>
            </w:tcBorders>
            <w:shd w:val="clear" w:color="auto" w:fill="auto"/>
            <w:noWrap/>
            <w:vAlign w:val="bottom"/>
            <w:hideMark/>
          </w:tcPr>
          <w:p w14:paraId="0B39B565" w14:textId="77777777" w:rsidR="008C2DFE" w:rsidRDefault="008C2DFE">
            <w:pPr>
              <w:rPr>
                <w:rFonts w:ascii="Calibri" w:hAnsi="Calibri" w:cs="Calibri"/>
                <w:color w:val="000000"/>
              </w:rPr>
            </w:pPr>
            <w:r>
              <w:rPr>
                <w:rFonts w:ascii="Calibri" w:hAnsi="Calibri" w:cs="Calibri"/>
                <w:color w:val="000000"/>
              </w:rPr>
              <w:t>Ever poverty, early childhood, n(%)</w:t>
            </w:r>
          </w:p>
        </w:tc>
        <w:tc>
          <w:tcPr>
            <w:tcW w:w="1680" w:type="dxa"/>
            <w:tcBorders>
              <w:top w:val="nil"/>
              <w:left w:val="nil"/>
              <w:bottom w:val="nil"/>
              <w:right w:val="nil"/>
            </w:tcBorders>
            <w:shd w:val="clear" w:color="auto" w:fill="auto"/>
            <w:noWrap/>
            <w:vAlign w:val="bottom"/>
            <w:hideMark/>
          </w:tcPr>
          <w:p w14:paraId="3FF091C6" w14:textId="77777777" w:rsidR="008C2DFE" w:rsidRDefault="008C2DFE">
            <w:pPr>
              <w:jc w:val="center"/>
              <w:rPr>
                <w:rFonts w:ascii="Calibri" w:hAnsi="Calibri" w:cs="Calibri"/>
                <w:color w:val="000000"/>
              </w:rPr>
            </w:pPr>
            <w:r>
              <w:rPr>
                <w:rFonts w:ascii="Calibri" w:hAnsi="Calibri" w:cs="Calibri"/>
                <w:color w:val="000000"/>
              </w:rPr>
              <w:t xml:space="preserve">    80 (38.1) </w:t>
            </w:r>
          </w:p>
        </w:tc>
        <w:tc>
          <w:tcPr>
            <w:tcW w:w="1200" w:type="dxa"/>
            <w:tcBorders>
              <w:top w:val="nil"/>
              <w:left w:val="nil"/>
              <w:bottom w:val="nil"/>
              <w:right w:val="nil"/>
            </w:tcBorders>
            <w:shd w:val="clear" w:color="auto" w:fill="auto"/>
            <w:noWrap/>
            <w:vAlign w:val="bottom"/>
            <w:hideMark/>
          </w:tcPr>
          <w:p w14:paraId="0B15279C"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14A5B054" w14:textId="77777777" w:rsidTr="008C2DFE">
        <w:trPr>
          <w:trHeight w:val="320"/>
        </w:trPr>
        <w:tc>
          <w:tcPr>
            <w:tcW w:w="6020" w:type="dxa"/>
            <w:tcBorders>
              <w:top w:val="nil"/>
              <w:left w:val="nil"/>
              <w:bottom w:val="nil"/>
              <w:right w:val="nil"/>
            </w:tcBorders>
            <w:shd w:val="clear" w:color="auto" w:fill="auto"/>
            <w:noWrap/>
            <w:vAlign w:val="bottom"/>
            <w:hideMark/>
          </w:tcPr>
          <w:p w14:paraId="3AF438D7" w14:textId="77777777" w:rsidR="008C2DFE" w:rsidRDefault="008C2DFE">
            <w:pPr>
              <w:rPr>
                <w:rFonts w:ascii="Calibri" w:hAnsi="Calibri" w:cs="Calibri"/>
                <w:color w:val="000000"/>
              </w:rPr>
            </w:pPr>
            <w:r>
              <w:rPr>
                <w:rFonts w:ascii="Calibri" w:hAnsi="Calibri" w:cs="Calibri"/>
                <w:color w:val="000000"/>
              </w:rPr>
              <w:t>Maternal depression, early childhood, mean(SD)</w:t>
            </w:r>
          </w:p>
        </w:tc>
        <w:tc>
          <w:tcPr>
            <w:tcW w:w="1680" w:type="dxa"/>
            <w:tcBorders>
              <w:top w:val="nil"/>
              <w:left w:val="nil"/>
              <w:bottom w:val="nil"/>
              <w:right w:val="nil"/>
            </w:tcBorders>
            <w:shd w:val="clear" w:color="auto" w:fill="auto"/>
            <w:noWrap/>
            <w:vAlign w:val="bottom"/>
            <w:hideMark/>
          </w:tcPr>
          <w:p w14:paraId="4635733C" w14:textId="77777777" w:rsidR="008C2DFE" w:rsidRDefault="008C2DFE">
            <w:pPr>
              <w:jc w:val="center"/>
              <w:rPr>
                <w:rFonts w:ascii="Calibri" w:hAnsi="Calibri" w:cs="Calibri"/>
                <w:color w:val="000000"/>
              </w:rPr>
            </w:pPr>
            <w:r>
              <w:rPr>
                <w:rFonts w:ascii="Calibri" w:hAnsi="Calibri" w:cs="Calibri"/>
                <w:color w:val="000000"/>
              </w:rPr>
              <w:t xml:space="preserve"> 23.94 (7.55)</w:t>
            </w:r>
          </w:p>
        </w:tc>
        <w:tc>
          <w:tcPr>
            <w:tcW w:w="1200" w:type="dxa"/>
            <w:tcBorders>
              <w:top w:val="nil"/>
              <w:left w:val="nil"/>
              <w:bottom w:val="nil"/>
              <w:right w:val="nil"/>
            </w:tcBorders>
            <w:shd w:val="clear" w:color="auto" w:fill="auto"/>
            <w:noWrap/>
            <w:vAlign w:val="bottom"/>
            <w:hideMark/>
          </w:tcPr>
          <w:p w14:paraId="0B92AA8E"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6DE61407" w14:textId="77777777" w:rsidTr="008C2DFE">
        <w:trPr>
          <w:trHeight w:val="320"/>
        </w:trPr>
        <w:tc>
          <w:tcPr>
            <w:tcW w:w="6020" w:type="dxa"/>
            <w:tcBorders>
              <w:top w:val="nil"/>
              <w:left w:val="nil"/>
              <w:bottom w:val="nil"/>
              <w:right w:val="nil"/>
            </w:tcBorders>
            <w:shd w:val="clear" w:color="auto" w:fill="auto"/>
            <w:noWrap/>
            <w:vAlign w:val="bottom"/>
            <w:hideMark/>
          </w:tcPr>
          <w:p w14:paraId="336A3679" w14:textId="77777777" w:rsidR="008C2DFE" w:rsidRDefault="008C2DFE">
            <w:pPr>
              <w:rPr>
                <w:rFonts w:ascii="Calibri" w:hAnsi="Calibri" w:cs="Calibri"/>
                <w:color w:val="000000"/>
              </w:rPr>
            </w:pPr>
            <w:r>
              <w:rPr>
                <w:rFonts w:ascii="Calibri" w:hAnsi="Calibri" w:cs="Calibri"/>
                <w:color w:val="000000"/>
              </w:rPr>
              <w:t>Threat, mean(SD)</w:t>
            </w:r>
          </w:p>
        </w:tc>
        <w:tc>
          <w:tcPr>
            <w:tcW w:w="1680" w:type="dxa"/>
            <w:tcBorders>
              <w:top w:val="nil"/>
              <w:left w:val="nil"/>
              <w:bottom w:val="nil"/>
              <w:right w:val="nil"/>
            </w:tcBorders>
            <w:shd w:val="clear" w:color="auto" w:fill="auto"/>
            <w:noWrap/>
            <w:vAlign w:val="bottom"/>
            <w:hideMark/>
          </w:tcPr>
          <w:p w14:paraId="0CB87D07" w14:textId="77777777" w:rsidR="008C2DFE" w:rsidRDefault="008C2DFE">
            <w:pPr>
              <w:jc w:val="center"/>
              <w:rPr>
                <w:rFonts w:ascii="Calibri" w:hAnsi="Calibri" w:cs="Calibri"/>
                <w:color w:val="000000"/>
              </w:rPr>
            </w:pPr>
            <w:r>
              <w:rPr>
                <w:rFonts w:ascii="Calibri" w:hAnsi="Calibri" w:cs="Calibri"/>
                <w:color w:val="000000"/>
              </w:rPr>
              <w:t xml:space="preserve">  0.01 (0.77)</w:t>
            </w:r>
          </w:p>
        </w:tc>
        <w:tc>
          <w:tcPr>
            <w:tcW w:w="1200" w:type="dxa"/>
            <w:tcBorders>
              <w:top w:val="nil"/>
              <w:left w:val="nil"/>
              <w:bottom w:val="nil"/>
              <w:right w:val="nil"/>
            </w:tcBorders>
            <w:shd w:val="clear" w:color="auto" w:fill="auto"/>
            <w:noWrap/>
            <w:vAlign w:val="bottom"/>
            <w:hideMark/>
          </w:tcPr>
          <w:p w14:paraId="1CA12A72"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3EAB91DB" w14:textId="77777777" w:rsidTr="008C2DFE">
        <w:trPr>
          <w:trHeight w:val="320"/>
        </w:trPr>
        <w:tc>
          <w:tcPr>
            <w:tcW w:w="6020" w:type="dxa"/>
            <w:tcBorders>
              <w:top w:val="nil"/>
              <w:left w:val="nil"/>
              <w:bottom w:val="nil"/>
              <w:right w:val="nil"/>
            </w:tcBorders>
            <w:shd w:val="clear" w:color="auto" w:fill="auto"/>
            <w:noWrap/>
            <w:vAlign w:val="bottom"/>
            <w:hideMark/>
          </w:tcPr>
          <w:p w14:paraId="2E9B4EB9" w14:textId="77777777" w:rsidR="008C2DFE" w:rsidRDefault="008C2DFE">
            <w:pPr>
              <w:rPr>
                <w:rFonts w:ascii="Calibri" w:hAnsi="Calibri" w:cs="Calibri"/>
                <w:color w:val="000000"/>
              </w:rPr>
            </w:pPr>
            <w:r>
              <w:rPr>
                <w:rFonts w:ascii="Calibri" w:hAnsi="Calibri" w:cs="Calibri"/>
                <w:color w:val="000000"/>
              </w:rPr>
              <w:t>Any threat, n(%)</w:t>
            </w:r>
          </w:p>
        </w:tc>
        <w:tc>
          <w:tcPr>
            <w:tcW w:w="1680" w:type="dxa"/>
            <w:tcBorders>
              <w:top w:val="nil"/>
              <w:left w:val="nil"/>
              <w:bottom w:val="nil"/>
              <w:right w:val="nil"/>
            </w:tcBorders>
            <w:shd w:val="clear" w:color="auto" w:fill="auto"/>
            <w:noWrap/>
            <w:vAlign w:val="bottom"/>
            <w:hideMark/>
          </w:tcPr>
          <w:p w14:paraId="1727E48E" w14:textId="77777777" w:rsidR="008C2DFE" w:rsidRDefault="008C2DFE">
            <w:pPr>
              <w:jc w:val="center"/>
              <w:rPr>
                <w:rFonts w:ascii="Calibri" w:hAnsi="Calibri" w:cs="Calibri"/>
                <w:color w:val="000000"/>
              </w:rPr>
            </w:pPr>
            <w:r>
              <w:rPr>
                <w:rFonts w:ascii="Calibri" w:hAnsi="Calibri" w:cs="Calibri"/>
                <w:color w:val="000000"/>
              </w:rPr>
              <w:t xml:space="preserve">   191 (84.1) </w:t>
            </w:r>
          </w:p>
        </w:tc>
        <w:tc>
          <w:tcPr>
            <w:tcW w:w="1200" w:type="dxa"/>
            <w:tcBorders>
              <w:top w:val="nil"/>
              <w:left w:val="nil"/>
              <w:bottom w:val="nil"/>
              <w:right w:val="nil"/>
            </w:tcBorders>
            <w:shd w:val="clear" w:color="auto" w:fill="auto"/>
            <w:noWrap/>
            <w:vAlign w:val="bottom"/>
            <w:hideMark/>
          </w:tcPr>
          <w:p w14:paraId="7077CACA"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29BDD15B" w14:textId="77777777" w:rsidTr="008C2DFE">
        <w:trPr>
          <w:trHeight w:val="320"/>
        </w:trPr>
        <w:tc>
          <w:tcPr>
            <w:tcW w:w="6020" w:type="dxa"/>
            <w:tcBorders>
              <w:top w:val="nil"/>
              <w:left w:val="nil"/>
              <w:bottom w:val="nil"/>
              <w:right w:val="nil"/>
            </w:tcBorders>
            <w:shd w:val="clear" w:color="auto" w:fill="auto"/>
            <w:noWrap/>
            <w:vAlign w:val="bottom"/>
            <w:hideMark/>
          </w:tcPr>
          <w:p w14:paraId="57075CBE" w14:textId="77777777" w:rsidR="008C2DFE" w:rsidRDefault="008C2DFE">
            <w:pPr>
              <w:rPr>
                <w:rFonts w:ascii="Calibri" w:hAnsi="Calibri" w:cs="Calibri"/>
                <w:color w:val="000000"/>
              </w:rPr>
            </w:pPr>
            <w:r>
              <w:rPr>
                <w:rFonts w:ascii="Calibri" w:hAnsi="Calibri" w:cs="Calibri"/>
                <w:color w:val="000000"/>
              </w:rPr>
              <w:t>Deprivation, mean(SD)</w:t>
            </w:r>
          </w:p>
        </w:tc>
        <w:tc>
          <w:tcPr>
            <w:tcW w:w="1680" w:type="dxa"/>
            <w:tcBorders>
              <w:top w:val="nil"/>
              <w:left w:val="nil"/>
              <w:bottom w:val="nil"/>
              <w:right w:val="nil"/>
            </w:tcBorders>
            <w:shd w:val="clear" w:color="auto" w:fill="auto"/>
            <w:noWrap/>
            <w:vAlign w:val="bottom"/>
            <w:hideMark/>
          </w:tcPr>
          <w:p w14:paraId="507DCB3A" w14:textId="77777777" w:rsidR="008C2DFE" w:rsidRDefault="008C2DFE">
            <w:pPr>
              <w:jc w:val="center"/>
              <w:rPr>
                <w:rFonts w:ascii="Calibri" w:hAnsi="Calibri" w:cs="Calibri"/>
                <w:color w:val="000000"/>
              </w:rPr>
            </w:pPr>
            <w:r>
              <w:rPr>
                <w:rFonts w:ascii="Calibri" w:hAnsi="Calibri" w:cs="Calibri"/>
                <w:color w:val="000000"/>
              </w:rPr>
              <w:t xml:space="preserve">  0.01 (0.71)</w:t>
            </w:r>
          </w:p>
        </w:tc>
        <w:tc>
          <w:tcPr>
            <w:tcW w:w="1200" w:type="dxa"/>
            <w:tcBorders>
              <w:top w:val="nil"/>
              <w:left w:val="nil"/>
              <w:bottom w:val="nil"/>
              <w:right w:val="nil"/>
            </w:tcBorders>
            <w:shd w:val="clear" w:color="auto" w:fill="auto"/>
            <w:noWrap/>
            <w:vAlign w:val="bottom"/>
            <w:hideMark/>
          </w:tcPr>
          <w:p w14:paraId="04EA409F"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4C5F1550" w14:textId="77777777" w:rsidTr="008C2DFE">
        <w:trPr>
          <w:trHeight w:val="320"/>
        </w:trPr>
        <w:tc>
          <w:tcPr>
            <w:tcW w:w="6020" w:type="dxa"/>
            <w:tcBorders>
              <w:top w:val="nil"/>
              <w:left w:val="nil"/>
              <w:bottom w:val="nil"/>
              <w:right w:val="nil"/>
            </w:tcBorders>
            <w:shd w:val="clear" w:color="auto" w:fill="auto"/>
            <w:noWrap/>
            <w:vAlign w:val="bottom"/>
            <w:hideMark/>
          </w:tcPr>
          <w:p w14:paraId="72154F5F" w14:textId="77777777" w:rsidR="008C2DFE" w:rsidRDefault="008C2DFE">
            <w:pPr>
              <w:rPr>
                <w:rFonts w:ascii="Calibri" w:hAnsi="Calibri" w:cs="Calibri"/>
                <w:color w:val="000000"/>
              </w:rPr>
            </w:pPr>
            <w:r>
              <w:rPr>
                <w:rFonts w:ascii="Calibri" w:hAnsi="Calibri" w:cs="Calibri"/>
                <w:color w:val="000000"/>
              </w:rPr>
              <w:t>AB: Attention bias threat, mean(SD)</w:t>
            </w:r>
          </w:p>
        </w:tc>
        <w:tc>
          <w:tcPr>
            <w:tcW w:w="1680" w:type="dxa"/>
            <w:tcBorders>
              <w:top w:val="nil"/>
              <w:left w:val="nil"/>
              <w:bottom w:val="nil"/>
              <w:right w:val="nil"/>
            </w:tcBorders>
            <w:shd w:val="clear" w:color="auto" w:fill="auto"/>
            <w:noWrap/>
            <w:vAlign w:val="bottom"/>
            <w:hideMark/>
          </w:tcPr>
          <w:p w14:paraId="3692DC02" w14:textId="77777777" w:rsidR="008C2DFE" w:rsidRDefault="008C2DFE">
            <w:pPr>
              <w:jc w:val="center"/>
              <w:rPr>
                <w:rFonts w:ascii="Calibri" w:hAnsi="Calibri" w:cs="Calibri"/>
                <w:color w:val="000000"/>
              </w:rPr>
            </w:pPr>
            <w:r>
              <w:rPr>
                <w:rFonts w:ascii="Calibri" w:hAnsi="Calibri" w:cs="Calibri"/>
                <w:color w:val="000000"/>
              </w:rPr>
              <w:t xml:space="preserve"> -4.91 (35.02)</w:t>
            </w:r>
          </w:p>
        </w:tc>
        <w:tc>
          <w:tcPr>
            <w:tcW w:w="1200" w:type="dxa"/>
            <w:tcBorders>
              <w:top w:val="nil"/>
              <w:left w:val="nil"/>
              <w:bottom w:val="nil"/>
              <w:right w:val="nil"/>
            </w:tcBorders>
            <w:shd w:val="clear" w:color="auto" w:fill="auto"/>
            <w:noWrap/>
            <w:vAlign w:val="bottom"/>
            <w:hideMark/>
          </w:tcPr>
          <w:p w14:paraId="3B0F132A" w14:textId="77777777" w:rsidR="008C2DFE" w:rsidRDefault="008C2DFE">
            <w:pPr>
              <w:jc w:val="center"/>
              <w:rPr>
                <w:rFonts w:ascii="Calibri" w:hAnsi="Calibri" w:cs="Calibri"/>
                <w:color w:val="000000"/>
              </w:rPr>
            </w:pPr>
            <w:r>
              <w:rPr>
                <w:rFonts w:ascii="Calibri" w:hAnsi="Calibri" w:cs="Calibri"/>
                <w:color w:val="000000"/>
              </w:rPr>
              <w:t>5.3</w:t>
            </w:r>
          </w:p>
        </w:tc>
      </w:tr>
      <w:tr w:rsidR="008C2DFE" w14:paraId="4EB2B892" w14:textId="77777777" w:rsidTr="008C2DFE">
        <w:trPr>
          <w:trHeight w:val="320"/>
        </w:trPr>
        <w:tc>
          <w:tcPr>
            <w:tcW w:w="6020" w:type="dxa"/>
            <w:tcBorders>
              <w:top w:val="nil"/>
              <w:left w:val="nil"/>
              <w:bottom w:val="nil"/>
              <w:right w:val="nil"/>
            </w:tcBorders>
            <w:shd w:val="clear" w:color="auto" w:fill="auto"/>
            <w:noWrap/>
            <w:vAlign w:val="bottom"/>
            <w:hideMark/>
          </w:tcPr>
          <w:p w14:paraId="76C17CD8" w14:textId="77777777" w:rsidR="008C2DFE" w:rsidRDefault="008C2DFE">
            <w:pPr>
              <w:rPr>
                <w:rFonts w:ascii="Calibri" w:hAnsi="Calibri" w:cs="Calibri"/>
                <w:color w:val="000000"/>
              </w:rPr>
            </w:pPr>
            <w:r>
              <w:rPr>
                <w:rFonts w:ascii="Calibri" w:hAnsi="Calibri" w:cs="Calibri"/>
                <w:color w:val="000000"/>
              </w:rPr>
              <w:t>ER: Adaptation to emotional conflict, mean(SD)</w:t>
            </w:r>
          </w:p>
        </w:tc>
        <w:tc>
          <w:tcPr>
            <w:tcW w:w="1680" w:type="dxa"/>
            <w:tcBorders>
              <w:top w:val="nil"/>
              <w:left w:val="nil"/>
              <w:bottom w:val="nil"/>
              <w:right w:val="nil"/>
            </w:tcBorders>
            <w:shd w:val="clear" w:color="auto" w:fill="auto"/>
            <w:noWrap/>
            <w:vAlign w:val="bottom"/>
            <w:hideMark/>
          </w:tcPr>
          <w:p w14:paraId="77DF620D" w14:textId="77777777" w:rsidR="008C2DFE" w:rsidRDefault="008C2DFE">
            <w:pPr>
              <w:jc w:val="center"/>
              <w:rPr>
                <w:rFonts w:ascii="Calibri" w:hAnsi="Calibri" w:cs="Calibri"/>
                <w:color w:val="000000"/>
              </w:rPr>
            </w:pPr>
            <w:r>
              <w:rPr>
                <w:rFonts w:ascii="Calibri" w:hAnsi="Calibri" w:cs="Calibri"/>
                <w:color w:val="000000"/>
              </w:rPr>
              <w:t xml:space="preserve">  8.07 (126.39)</w:t>
            </w:r>
          </w:p>
        </w:tc>
        <w:tc>
          <w:tcPr>
            <w:tcW w:w="1200" w:type="dxa"/>
            <w:tcBorders>
              <w:top w:val="nil"/>
              <w:left w:val="nil"/>
              <w:bottom w:val="nil"/>
              <w:right w:val="nil"/>
            </w:tcBorders>
            <w:shd w:val="clear" w:color="auto" w:fill="auto"/>
            <w:noWrap/>
            <w:vAlign w:val="bottom"/>
            <w:hideMark/>
          </w:tcPr>
          <w:p w14:paraId="4FC18907"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1EFAB8A7" w14:textId="77777777" w:rsidTr="008C2DFE">
        <w:trPr>
          <w:trHeight w:val="320"/>
        </w:trPr>
        <w:tc>
          <w:tcPr>
            <w:tcW w:w="6020" w:type="dxa"/>
            <w:tcBorders>
              <w:top w:val="nil"/>
              <w:left w:val="nil"/>
              <w:bottom w:val="nil"/>
              <w:right w:val="nil"/>
            </w:tcBorders>
            <w:shd w:val="clear" w:color="auto" w:fill="auto"/>
            <w:noWrap/>
            <w:vAlign w:val="bottom"/>
            <w:hideMark/>
          </w:tcPr>
          <w:p w14:paraId="395F8983" w14:textId="77777777" w:rsidR="008C2DFE" w:rsidRDefault="008C2DFE">
            <w:pPr>
              <w:rPr>
                <w:rFonts w:ascii="Calibri" w:hAnsi="Calibri" w:cs="Calibri"/>
                <w:color w:val="000000"/>
              </w:rPr>
            </w:pPr>
            <w:r>
              <w:rPr>
                <w:rFonts w:ascii="Calibri" w:hAnsi="Calibri" w:cs="Calibri"/>
                <w:color w:val="000000"/>
              </w:rPr>
              <w:t>ER: Stroop - fear, mean(SD)</w:t>
            </w:r>
          </w:p>
        </w:tc>
        <w:tc>
          <w:tcPr>
            <w:tcW w:w="1680" w:type="dxa"/>
            <w:tcBorders>
              <w:top w:val="nil"/>
              <w:left w:val="nil"/>
              <w:bottom w:val="nil"/>
              <w:right w:val="nil"/>
            </w:tcBorders>
            <w:shd w:val="clear" w:color="auto" w:fill="auto"/>
            <w:noWrap/>
            <w:vAlign w:val="bottom"/>
            <w:hideMark/>
          </w:tcPr>
          <w:p w14:paraId="212B4394" w14:textId="77777777" w:rsidR="008C2DFE" w:rsidRDefault="008C2DFE">
            <w:pPr>
              <w:jc w:val="center"/>
              <w:rPr>
                <w:rFonts w:ascii="Calibri" w:hAnsi="Calibri" w:cs="Calibri"/>
                <w:color w:val="000000"/>
              </w:rPr>
            </w:pPr>
            <w:r>
              <w:rPr>
                <w:rFonts w:ascii="Calibri" w:hAnsi="Calibri" w:cs="Calibri"/>
                <w:color w:val="000000"/>
              </w:rPr>
              <w:t xml:space="preserve"> -7.40 (88.52)</w:t>
            </w:r>
          </w:p>
        </w:tc>
        <w:tc>
          <w:tcPr>
            <w:tcW w:w="1200" w:type="dxa"/>
            <w:tcBorders>
              <w:top w:val="nil"/>
              <w:left w:val="nil"/>
              <w:bottom w:val="nil"/>
              <w:right w:val="nil"/>
            </w:tcBorders>
            <w:shd w:val="clear" w:color="auto" w:fill="auto"/>
            <w:noWrap/>
            <w:vAlign w:val="bottom"/>
            <w:hideMark/>
          </w:tcPr>
          <w:p w14:paraId="13CC4834"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5FF33979" w14:textId="77777777" w:rsidTr="008C2DFE">
        <w:trPr>
          <w:trHeight w:val="320"/>
        </w:trPr>
        <w:tc>
          <w:tcPr>
            <w:tcW w:w="6020" w:type="dxa"/>
            <w:tcBorders>
              <w:top w:val="nil"/>
              <w:left w:val="nil"/>
              <w:bottom w:val="nil"/>
              <w:right w:val="nil"/>
            </w:tcBorders>
            <w:shd w:val="clear" w:color="auto" w:fill="auto"/>
            <w:noWrap/>
            <w:vAlign w:val="bottom"/>
            <w:hideMark/>
          </w:tcPr>
          <w:p w14:paraId="138A9645" w14:textId="77777777" w:rsidR="008C2DFE" w:rsidRDefault="008C2DFE">
            <w:pPr>
              <w:rPr>
                <w:rFonts w:ascii="Calibri" w:hAnsi="Calibri" w:cs="Calibri"/>
                <w:color w:val="000000"/>
              </w:rPr>
            </w:pPr>
            <w:r>
              <w:rPr>
                <w:rFonts w:ascii="Calibri" w:hAnsi="Calibri" w:cs="Calibri"/>
                <w:color w:val="000000"/>
              </w:rPr>
              <w:t>ER: Stroop - happy, mean(SD)</w:t>
            </w:r>
          </w:p>
        </w:tc>
        <w:tc>
          <w:tcPr>
            <w:tcW w:w="1680" w:type="dxa"/>
            <w:tcBorders>
              <w:top w:val="nil"/>
              <w:left w:val="nil"/>
              <w:bottom w:val="nil"/>
              <w:right w:val="nil"/>
            </w:tcBorders>
            <w:shd w:val="clear" w:color="auto" w:fill="auto"/>
            <w:noWrap/>
            <w:vAlign w:val="bottom"/>
            <w:hideMark/>
          </w:tcPr>
          <w:p w14:paraId="46B38000" w14:textId="77777777" w:rsidR="008C2DFE" w:rsidRDefault="008C2DFE">
            <w:pPr>
              <w:jc w:val="center"/>
              <w:rPr>
                <w:rFonts w:ascii="Calibri" w:hAnsi="Calibri" w:cs="Calibri"/>
                <w:color w:val="000000"/>
              </w:rPr>
            </w:pPr>
            <w:r>
              <w:rPr>
                <w:rFonts w:ascii="Calibri" w:hAnsi="Calibri" w:cs="Calibri"/>
                <w:color w:val="000000"/>
              </w:rPr>
              <w:t xml:space="preserve"> -5.31 (85.37)</w:t>
            </w:r>
          </w:p>
        </w:tc>
        <w:tc>
          <w:tcPr>
            <w:tcW w:w="1200" w:type="dxa"/>
            <w:tcBorders>
              <w:top w:val="nil"/>
              <w:left w:val="nil"/>
              <w:bottom w:val="nil"/>
              <w:right w:val="nil"/>
            </w:tcBorders>
            <w:shd w:val="clear" w:color="auto" w:fill="auto"/>
            <w:noWrap/>
            <w:vAlign w:val="bottom"/>
            <w:hideMark/>
          </w:tcPr>
          <w:p w14:paraId="6F425CE9"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5A920C6A" w14:textId="77777777" w:rsidTr="008C2DFE">
        <w:trPr>
          <w:trHeight w:val="320"/>
        </w:trPr>
        <w:tc>
          <w:tcPr>
            <w:tcW w:w="6020" w:type="dxa"/>
            <w:tcBorders>
              <w:top w:val="nil"/>
              <w:left w:val="nil"/>
              <w:bottom w:val="nil"/>
              <w:right w:val="nil"/>
            </w:tcBorders>
            <w:shd w:val="clear" w:color="auto" w:fill="auto"/>
            <w:noWrap/>
            <w:vAlign w:val="bottom"/>
            <w:hideMark/>
          </w:tcPr>
          <w:p w14:paraId="10F0C747" w14:textId="77777777" w:rsidR="008C2DFE" w:rsidRDefault="008C2DFE">
            <w:pPr>
              <w:rPr>
                <w:rFonts w:ascii="Calibri" w:hAnsi="Calibri" w:cs="Calibri"/>
                <w:color w:val="000000"/>
              </w:rPr>
            </w:pPr>
            <w:r>
              <w:rPr>
                <w:rFonts w:ascii="Calibri" w:hAnsi="Calibri" w:cs="Calibri"/>
                <w:color w:val="000000"/>
              </w:rPr>
              <w:t>ToM: Accuracy on affective trials, mean(SD)</w:t>
            </w:r>
          </w:p>
        </w:tc>
        <w:tc>
          <w:tcPr>
            <w:tcW w:w="1680" w:type="dxa"/>
            <w:tcBorders>
              <w:top w:val="nil"/>
              <w:left w:val="nil"/>
              <w:bottom w:val="nil"/>
              <w:right w:val="nil"/>
            </w:tcBorders>
            <w:shd w:val="clear" w:color="auto" w:fill="auto"/>
            <w:noWrap/>
            <w:vAlign w:val="bottom"/>
            <w:hideMark/>
          </w:tcPr>
          <w:p w14:paraId="0019ACFD" w14:textId="77777777" w:rsidR="008C2DFE" w:rsidRDefault="008C2DFE">
            <w:pPr>
              <w:jc w:val="center"/>
              <w:rPr>
                <w:rFonts w:ascii="Calibri" w:hAnsi="Calibri" w:cs="Calibri"/>
                <w:color w:val="000000"/>
              </w:rPr>
            </w:pPr>
            <w:r>
              <w:rPr>
                <w:rFonts w:ascii="Calibri" w:hAnsi="Calibri" w:cs="Calibri"/>
                <w:color w:val="000000"/>
              </w:rPr>
              <w:t xml:space="preserve">  0.91 (0.10)</w:t>
            </w:r>
          </w:p>
        </w:tc>
        <w:tc>
          <w:tcPr>
            <w:tcW w:w="1200" w:type="dxa"/>
            <w:tcBorders>
              <w:top w:val="nil"/>
              <w:left w:val="nil"/>
              <w:bottom w:val="nil"/>
              <w:right w:val="nil"/>
            </w:tcBorders>
            <w:shd w:val="clear" w:color="auto" w:fill="auto"/>
            <w:noWrap/>
            <w:vAlign w:val="bottom"/>
            <w:hideMark/>
          </w:tcPr>
          <w:p w14:paraId="740E103E"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6B75EC61" w14:textId="77777777" w:rsidTr="008C2DFE">
        <w:trPr>
          <w:trHeight w:val="320"/>
        </w:trPr>
        <w:tc>
          <w:tcPr>
            <w:tcW w:w="6020" w:type="dxa"/>
            <w:tcBorders>
              <w:top w:val="nil"/>
              <w:left w:val="nil"/>
              <w:bottom w:val="nil"/>
              <w:right w:val="nil"/>
            </w:tcBorders>
            <w:shd w:val="clear" w:color="auto" w:fill="auto"/>
            <w:noWrap/>
            <w:vAlign w:val="bottom"/>
            <w:hideMark/>
          </w:tcPr>
          <w:p w14:paraId="2FF329BB" w14:textId="77777777" w:rsidR="008C2DFE" w:rsidRDefault="008C2DFE">
            <w:pPr>
              <w:rPr>
                <w:rFonts w:ascii="Calibri" w:hAnsi="Calibri" w:cs="Calibri"/>
                <w:color w:val="000000"/>
              </w:rPr>
            </w:pPr>
            <w:r>
              <w:rPr>
                <w:rFonts w:ascii="Calibri" w:hAnsi="Calibri" w:cs="Calibri"/>
                <w:color w:val="000000"/>
              </w:rPr>
              <w:t>ToM: Accuracy on cognitive trials, mean(SD)</w:t>
            </w:r>
          </w:p>
        </w:tc>
        <w:tc>
          <w:tcPr>
            <w:tcW w:w="1680" w:type="dxa"/>
            <w:tcBorders>
              <w:top w:val="nil"/>
              <w:left w:val="nil"/>
              <w:bottom w:val="nil"/>
              <w:right w:val="nil"/>
            </w:tcBorders>
            <w:shd w:val="clear" w:color="auto" w:fill="auto"/>
            <w:noWrap/>
            <w:vAlign w:val="bottom"/>
            <w:hideMark/>
          </w:tcPr>
          <w:p w14:paraId="1E94C201" w14:textId="77777777" w:rsidR="008C2DFE" w:rsidRDefault="008C2DFE">
            <w:pPr>
              <w:jc w:val="center"/>
              <w:rPr>
                <w:rFonts w:ascii="Calibri" w:hAnsi="Calibri" w:cs="Calibri"/>
                <w:color w:val="000000"/>
              </w:rPr>
            </w:pPr>
            <w:r>
              <w:rPr>
                <w:rFonts w:ascii="Calibri" w:hAnsi="Calibri" w:cs="Calibri"/>
                <w:color w:val="000000"/>
              </w:rPr>
              <w:t xml:space="preserve">  0.79 (0.10)</w:t>
            </w:r>
          </w:p>
        </w:tc>
        <w:tc>
          <w:tcPr>
            <w:tcW w:w="1200" w:type="dxa"/>
            <w:tcBorders>
              <w:top w:val="nil"/>
              <w:left w:val="nil"/>
              <w:bottom w:val="nil"/>
              <w:right w:val="nil"/>
            </w:tcBorders>
            <w:shd w:val="clear" w:color="auto" w:fill="auto"/>
            <w:noWrap/>
            <w:vAlign w:val="bottom"/>
            <w:hideMark/>
          </w:tcPr>
          <w:p w14:paraId="4BE35663"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2F5FC3C2" w14:textId="77777777" w:rsidTr="008C2DFE">
        <w:trPr>
          <w:trHeight w:val="320"/>
        </w:trPr>
        <w:tc>
          <w:tcPr>
            <w:tcW w:w="6020" w:type="dxa"/>
            <w:tcBorders>
              <w:top w:val="nil"/>
              <w:left w:val="nil"/>
              <w:bottom w:val="nil"/>
              <w:right w:val="nil"/>
            </w:tcBorders>
            <w:shd w:val="clear" w:color="auto" w:fill="auto"/>
            <w:noWrap/>
            <w:vAlign w:val="bottom"/>
            <w:hideMark/>
          </w:tcPr>
          <w:p w14:paraId="25FA2BF8" w14:textId="77777777" w:rsidR="008C2DFE" w:rsidRDefault="008C2DFE">
            <w:pPr>
              <w:rPr>
                <w:rFonts w:ascii="Calibri" w:hAnsi="Calibri" w:cs="Calibri"/>
                <w:color w:val="000000"/>
              </w:rPr>
            </w:pPr>
            <w:r>
              <w:rPr>
                <w:rFonts w:ascii="Calibri" w:hAnsi="Calibri" w:cs="Calibri"/>
                <w:color w:val="000000"/>
              </w:rPr>
              <w:t>FC: Skin conductance response to CS+ vs CS-, mean(SD)</w:t>
            </w:r>
          </w:p>
        </w:tc>
        <w:tc>
          <w:tcPr>
            <w:tcW w:w="1680" w:type="dxa"/>
            <w:tcBorders>
              <w:top w:val="nil"/>
              <w:left w:val="nil"/>
              <w:bottom w:val="nil"/>
              <w:right w:val="nil"/>
            </w:tcBorders>
            <w:shd w:val="clear" w:color="auto" w:fill="auto"/>
            <w:noWrap/>
            <w:vAlign w:val="bottom"/>
            <w:hideMark/>
          </w:tcPr>
          <w:p w14:paraId="09757DC6" w14:textId="77777777" w:rsidR="008C2DFE" w:rsidRDefault="008C2DFE">
            <w:pPr>
              <w:jc w:val="center"/>
              <w:rPr>
                <w:rFonts w:ascii="Calibri" w:hAnsi="Calibri" w:cs="Calibri"/>
                <w:color w:val="000000"/>
              </w:rPr>
            </w:pPr>
            <w:r>
              <w:rPr>
                <w:rFonts w:ascii="Calibri" w:hAnsi="Calibri" w:cs="Calibri"/>
                <w:color w:val="000000"/>
              </w:rPr>
              <w:t xml:space="preserve">  0.18 (0.19)</w:t>
            </w:r>
          </w:p>
        </w:tc>
        <w:tc>
          <w:tcPr>
            <w:tcW w:w="1200" w:type="dxa"/>
            <w:tcBorders>
              <w:top w:val="nil"/>
              <w:left w:val="nil"/>
              <w:bottom w:val="nil"/>
              <w:right w:val="nil"/>
            </w:tcBorders>
            <w:shd w:val="clear" w:color="auto" w:fill="auto"/>
            <w:noWrap/>
            <w:vAlign w:val="bottom"/>
            <w:hideMark/>
          </w:tcPr>
          <w:p w14:paraId="7B66BCA3" w14:textId="77777777" w:rsidR="008C2DFE" w:rsidRDefault="008C2DFE">
            <w:pPr>
              <w:jc w:val="center"/>
              <w:rPr>
                <w:rFonts w:ascii="Calibri" w:hAnsi="Calibri" w:cs="Calibri"/>
                <w:color w:val="000000"/>
              </w:rPr>
            </w:pPr>
            <w:r>
              <w:rPr>
                <w:rFonts w:ascii="Calibri" w:hAnsi="Calibri" w:cs="Calibri"/>
                <w:color w:val="000000"/>
              </w:rPr>
              <w:t>15.4</w:t>
            </w:r>
          </w:p>
        </w:tc>
      </w:tr>
      <w:tr w:rsidR="008C2DFE" w14:paraId="51F5252D" w14:textId="77777777" w:rsidTr="008C2DFE">
        <w:trPr>
          <w:trHeight w:val="320"/>
        </w:trPr>
        <w:tc>
          <w:tcPr>
            <w:tcW w:w="6020" w:type="dxa"/>
            <w:tcBorders>
              <w:top w:val="nil"/>
              <w:left w:val="nil"/>
              <w:bottom w:val="nil"/>
              <w:right w:val="nil"/>
            </w:tcBorders>
            <w:shd w:val="clear" w:color="auto" w:fill="auto"/>
            <w:noWrap/>
            <w:vAlign w:val="bottom"/>
            <w:hideMark/>
          </w:tcPr>
          <w:p w14:paraId="07E5BDC6" w14:textId="77777777" w:rsidR="008C2DFE" w:rsidRDefault="008C2DFE">
            <w:pPr>
              <w:rPr>
                <w:rFonts w:ascii="Calibri" w:hAnsi="Calibri" w:cs="Calibri"/>
                <w:color w:val="000000"/>
              </w:rPr>
            </w:pPr>
            <w:r>
              <w:rPr>
                <w:rFonts w:ascii="Calibri" w:hAnsi="Calibri" w:cs="Calibri"/>
                <w:color w:val="000000"/>
              </w:rPr>
              <w:t>PT: Tanner stage, mean(SD)</w:t>
            </w:r>
          </w:p>
        </w:tc>
        <w:tc>
          <w:tcPr>
            <w:tcW w:w="1680" w:type="dxa"/>
            <w:tcBorders>
              <w:top w:val="nil"/>
              <w:left w:val="nil"/>
              <w:bottom w:val="nil"/>
              <w:right w:val="nil"/>
            </w:tcBorders>
            <w:shd w:val="clear" w:color="auto" w:fill="auto"/>
            <w:noWrap/>
            <w:vAlign w:val="bottom"/>
            <w:hideMark/>
          </w:tcPr>
          <w:p w14:paraId="13AE15AC" w14:textId="77777777" w:rsidR="008C2DFE" w:rsidRDefault="008C2DFE">
            <w:pPr>
              <w:jc w:val="center"/>
              <w:rPr>
                <w:rFonts w:ascii="Calibri" w:hAnsi="Calibri" w:cs="Calibri"/>
                <w:color w:val="000000"/>
              </w:rPr>
            </w:pPr>
            <w:r>
              <w:rPr>
                <w:rFonts w:ascii="Calibri" w:hAnsi="Calibri" w:cs="Calibri"/>
                <w:color w:val="000000"/>
              </w:rPr>
              <w:t xml:space="preserve">  2.21 (0.85)</w:t>
            </w:r>
          </w:p>
        </w:tc>
        <w:tc>
          <w:tcPr>
            <w:tcW w:w="1200" w:type="dxa"/>
            <w:tcBorders>
              <w:top w:val="nil"/>
              <w:left w:val="nil"/>
              <w:bottom w:val="nil"/>
              <w:right w:val="nil"/>
            </w:tcBorders>
            <w:shd w:val="clear" w:color="auto" w:fill="auto"/>
            <w:noWrap/>
            <w:vAlign w:val="bottom"/>
            <w:hideMark/>
          </w:tcPr>
          <w:p w14:paraId="18821891" w14:textId="77777777" w:rsidR="008C2DFE" w:rsidRDefault="008C2DFE">
            <w:pPr>
              <w:jc w:val="center"/>
              <w:rPr>
                <w:rFonts w:ascii="Calibri" w:hAnsi="Calibri" w:cs="Calibri"/>
                <w:color w:val="000000"/>
              </w:rPr>
            </w:pPr>
            <w:r>
              <w:rPr>
                <w:rFonts w:ascii="Calibri" w:hAnsi="Calibri" w:cs="Calibri"/>
                <w:color w:val="000000"/>
              </w:rPr>
              <w:t>15</w:t>
            </w:r>
          </w:p>
        </w:tc>
      </w:tr>
      <w:tr w:rsidR="008C2DFE" w14:paraId="560735BD" w14:textId="77777777" w:rsidTr="008C2DFE">
        <w:trPr>
          <w:trHeight w:val="320"/>
        </w:trPr>
        <w:tc>
          <w:tcPr>
            <w:tcW w:w="6020" w:type="dxa"/>
            <w:tcBorders>
              <w:top w:val="nil"/>
              <w:left w:val="nil"/>
              <w:bottom w:val="nil"/>
              <w:right w:val="nil"/>
            </w:tcBorders>
            <w:shd w:val="clear" w:color="auto" w:fill="auto"/>
            <w:noWrap/>
            <w:vAlign w:val="bottom"/>
            <w:hideMark/>
          </w:tcPr>
          <w:p w14:paraId="44A01985" w14:textId="6DAE504F" w:rsidR="008C2DFE" w:rsidRDefault="00D47842">
            <w:pPr>
              <w:rPr>
                <w:rFonts w:ascii="Calibri" w:hAnsi="Calibri" w:cs="Calibri"/>
                <w:color w:val="000000"/>
              </w:rPr>
            </w:pPr>
            <w:r>
              <w:rPr>
                <w:rFonts w:ascii="Calibri" w:hAnsi="Calibri" w:cs="Calibri"/>
                <w:color w:val="000000"/>
              </w:rPr>
              <w:t>LA</w:t>
            </w:r>
            <w:r w:rsidR="008C2DFE">
              <w:rPr>
                <w:rFonts w:ascii="Calibri" w:hAnsi="Calibri" w:cs="Calibri"/>
                <w:color w:val="000000"/>
              </w:rPr>
              <w:t>: Language ability, mean(SD)</w:t>
            </w:r>
          </w:p>
        </w:tc>
        <w:tc>
          <w:tcPr>
            <w:tcW w:w="1680" w:type="dxa"/>
            <w:tcBorders>
              <w:top w:val="nil"/>
              <w:left w:val="nil"/>
              <w:bottom w:val="nil"/>
              <w:right w:val="nil"/>
            </w:tcBorders>
            <w:shd w:val="clear" w:color="auto" w:fill="auto"/>
            <w:noWrap/>
            <w:vAlign w:val="bottom"/>
            <w:hideMark/>
          </w:tcPr>
          <w:p w14:paraId="4CFFEBEA" w14:textId="77777777" w:rsidR="008C2DFE" w:rsidRDefault="008C2DFE">
            <w:pPr>
              <w:jc w:val="center"/>
              <w:rPr>
                <w:rFonts w:ascii="Calibri" w:hAnsi="Calibri" w:cs="Calibri"/>
                <w:color w:val="000000"/>
              </w:rPr>
            </w:pPr>
            <w:r>
              <w:rPr>
                <w:rFonts w:ascii="Calibri" w:hAnsi="Calibri" w:cs="Calibri"/>
                <w:color w:val="000000"/>
              </w:rPr>
              <w:t xml:space="preserve"> 60.06 (8.98)</w:t>
            </w:r>
          </w:p>
        </w:tc>
        <w:tc>
          <w:tcPr>
            <w:tcW w:w="1200" w:type="dxa"/>
            <w:tcBorders>
              <w:top w:val="nil"/>
              <w:left w:val="nil"/>
              <w:bottom w:val="nil"/>
              <w:right w:val="nil"/>
            </w:tcBorders>
            <w:shd w:val="clear" w:color="auto" w:fill="auto"/>
            <w:noWrap/>
            <w:vAlign w:val="bottom"/>
            <w:hideMark/>
          </w:tcPr>
          <w:p w14:paraId="110A5FB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113FFF96" w14:textId="77777777" w:rsidTr="008C2DFE">
        <w:trPr>
          <w:trHeight w:val="320"/>
        </w:trPr>
        <w:tc>
          <w:tcPr>
            <w:tcW w:w="6020" w:type="dxa"/>
            <w:tcBorders>
              <w:top w:val="nil"/>
              <w:left w:val="nil"/>
              <w:bottom w:val="nil"/>
              <w:right w:val="nil"/>
            </w:tcBorders>
            <w:shd w:val="clear" w:color="auto" w:fill="auto"/>
            <w:noWrap/>
            <w:vAlign w:val="bottom"/>
            <w:hideMark/>
          </w:tcPr>
          <w:p w14:paraId="6DA58553" w14:textId="7186CA1A" w:rsidR="008C2DFE" w:rsidRDefault="00D47842">
            <w:pPr>
              <w:rPr>
                <w:rFonts w:ascii="Calibri" w:hAnsi="Calibri" w:cs="Calibri"/>
                <w:color w:val="000000"/>
              </w:rPr>
            </w:pPr>
            <w:r>
              <w:rPr>
                <w:rFonts w:ascii="Calibri" w:hAnsi="Calibri" w:cs="Calibri"/>
                <w:color w:val="000000"/>
              </w:rPr>
              <w:t>RA</w:t>
            </w:r>
            <w:r w:rsidR="008C2DFE">
              <w:rPr>
                <w:rFonts w:ascii="Calibri" w:hAnsi="Calibri" w:cs="Calibri"/>
                <w:color w:val="000000"/>
              </w:rPr>
              <w:t>: Reasoning ability, mean(SD)</w:t>
            </w:r>
          </w:p>
        </w:tc>
        <w:tc>
          <w:tcPr>
            <w:tcW w:w="1680" w:type="dxa"/>
            <w:tcBorders>
              <w:top w:val="nil"/>
              <w:left w:val="nil"/>
              <w:bottom w:val="nil"/>
              <w:right w:val="nil"/>
            </w:tcBorders>
            <w:shd w:val="clear" w:color="auto" w:fill="auto"/>
            <w:noWrap/>
            <w:vAlign w:val="bottom"/>
            <w:hideMark/>
          </w:tcPr>
          <w:p w14:paraId="01F8B00D" w14:textId="77777777" w:rsidR="008C2DFE" w:rsidRDefault="008C2DFE">
            <w:pPr>
              <w:jc w:val="center"/>
              <w:rPr>
                <w:rFonts w:ascii="Calibri" w:hAnsi="Calibri" w:cs="Calibri"/>
                <w:color w:val="000000"/>
              </w:rPr>
            </w:pPr>
            <w:r>
              <w:rPr>
                <w:rFonts w:ascii="Calibri" w:hAnsi="Calibri" w:cs="Calibri"/>
                <w:color w:val="000000"/>
              </w:rPr>
              <w:t xml:space="preserve"> 55.56 (9.27)</w:t>
            </w:r>
          </w:p>
        </w:tc>
        <w:tc>
          <w:tcPr>
            <w:tcW w:w="1200" w:type="dxa"/>
            <w:tcBorders>
              <w:top w:val="nil"/>
              <w:left w:val="nil"/>
              <w:bottom w:val="nil"/>
              <w:right w:val="nil"/>
            </w:tcBorders>
            <w:shd w:val="clear" w:color="auto" w:fill="auto"/>
            <w:noWrap/>
            <w:vAlign w:val="bottom"/>
            <w:hideMark/>
          </w:tcPr>
          <w:p w14:paraId="3C868F9B" w14:textId="77777777" w:rsidR="008C2DFE" w:rsidRDefault="008C2DFE">
            <w:pPr>
              <w:jc w:val="center"/>
              <w:rPr>
                <w:rFonts w:ascii="Calibri" w:hAnsi="Calibri" w:cs="Calibri"/>
                <w:color w:val="000000"/>
              </w:rPr>
            </w:pPr>
            <w:r>
              <w:rPr>
                <w:rFonts w:ascii="Calibri" w:hAnsi="Calibri" w:cs="Calibri"/>
                <w:color w:val="000000"/>
              </w:rPr>
              <w:t>0</w:t>
            </w:r>
          </w:p>
        </w:tc>
      </w:tr>
      <w:tr w:rsidR="008C2DFE" w14:paraId="5749A4B3" w14:textId="77777777" w:rsidTr="008C2DFE">
        <w:trPr>
          <w:trHeight w:val="320"/>
        </w:trPr>
        <w:tc>
          <w:tcPr>
            <w:tcW w:w="6020" w:type="dxa"/>
            <w:tcBorders>
              <w:top w:val="nil"/>
              <w:left w:val="nil"/>
              <w:bottom w:val="nil"/>
              <w:right w:val="nil"/>
            </w:tcBorders>
            <w:shd w:val="clear" w:color="auto" w:fill="auto"/>
            <w:noWrap/>
            <w:vAlign w:val="bottom"/>
            <w:hideMark/>
          </w:tcPr>
          <w:p w14:paraId="5F3CD28A" w14:textId="77777777" w:rsidR="008C2DFE" w:rsidRDefault="008C2DFE">
            <w:pPr>
              <w:rPr>
                <w:rFonts w:ascii="Calibri" w:hAnsi="Calibri" w:cs="Calibri"/>
                <w:color w:val="000000"/>
              </w:rPr>
            </w:pPr>
            <w:r>
              <w:rPr>
                <w:rFonts w:ascii="Calibri" w:hAnsi="Calibri" w:cs="Calibri"/>
                <w:color w:val="000000"/>
              </w:rPr>
              <w:t>IC: Reaction time on inhibit trials, mean(SD)</w:t>
            </w:r>
          </w:p>
        </w:tc>
        <w:tc>
          <w:tcPr>
            <w:tcW w:w="1680" w:type="dxa"/>
            <w:tcBorders>
              <w:top w:val="nil"/>
              <w:left w:val="nil"/>
              <w:bottom w:val="nil"/>
              <w:right w:val="nil"/>
            </w:tcBorders>
            <w:shd w:val="clear" w:color="auto" w:fill="auto"/>
            <w:noWrap/>
            <w:vAlign w:val="bottom"/>
            <w:hideMark/>
          </w:tcPr>
          <w:p w14:paraId="3B65E90D" w14:textId="77777777" w:rsidR="008C2DFE" w:rsidRDefault="008C2DFE">
            <w:pPr>
              <w:jc w:val="center"/>
              <w:rPr>
                <w:rFonts w:ascii="Calibri" w:hAnsi="Calibri" w:cs="Calibri"/>
                <w:color w:val="000000"/>
              </w:rPr>
            </w:pPr>
            <w:r>
              <w:rPr>
                <w:rFonts w:ascii="Calibri" w:hAnsi="Calibri" w:cs="Calibri"/>
                <w:color w:val="000000"/>
              </w:rPr>
              <w:t xml:space="preserve">  5.02 (4.17)</w:t>
            </w:r>
          </w:p>
        </w:tc>
        <w:tc>
          <w:tcPr>
            <w:tcW w:w="1200" w:type="dxa"/>
            <w:tcBorders>
              <w:top w:val="nil"/>
              <w:left w:val="nil"/>
              <w:bottom w:val="nil"/>
              <w:right w:val="nil"/>
            </w:tcBorders>
            <w:shd w:val="clear" w:color="auto" w:fill="auto"/>
            <w:noWrap/>
            <w:vAlign w:val="bottom"/>
            <w:hideMark/>
          </w:tcPr>
          <w:p w14:paraId="4FAA674C" w14:textId="77777777" w:rsidR="008C2DFE" w:rsidRDefault="008C2DFE">
            <w:pPr>
              <w:jc w:val="center"/>
              <w:rPr>
                <w:rFonts w:ascii="Calibri" w:hAnsi="Calibri" w:cs="Calibri"/>
                <w:color w:val="000000"/>
              </w:rPr>
            </w:pPr>
            <w:r>
              <w:rPr>
                <w:rFonts w:ascii="Calibri" w:hAnsi="Calibri" w:cs="Calibri"/>
                <w:color w:val="000000"/>
              </w:rPr>
              <w:t>18.9</w:t>
            </w:r>
          </w:p>
        </w:tc>
      </w:tr>
      <w:tr w:rsidR="008C2DFE" w14:paraId="4AB30922" w14:textId="77777777" w:rsidTr="008C2DFE">
        <w:trPr>
          <w:trHeight w:val="320"/>
        </w:trPr>
        <w:tc>
          <w:tcPr>
            <w:tcW w:w="6020" w:type="dxa"/>
            <w:tcBorders>
              <w:top w:val="nil"/>
              <w:left w:val="nil"/>
              <w:bottom w:val="nil"/>
              <w:right w:val="nil"/>
            </w:tcBorders>
            <w:shd w:val="clear" w:color="auto" w:fill="auto"/>
            <w:noWrap/>
            <w:vAlign w:val="bottom"/>
            <w:hideMark/>
          </w:tcPr>
          <w:p w14:paraId="3F405BEA" w14:textId="77777777" w:rsidR="008C2DFE" w:rsidRDefault="008C2DFE">
            <w:pPr>
              <w:rPr>
                <w:rFonts w:ascii="Calibri" w:hAnsi="Calibri" w:cs="Calibri"/>
                <w:color w:val="000000"/>
              </w:rPr>
            </w:pPr>
            <w:r>
              <w:rPr>
                <w:rFonts w:ascii="Calibri" w:hAnsi="Calibri" w:cs="Calibri"/>
                <w:color w:val="000000"/>
              </w:rPr>
              <w:t>IC: Reaction time on switch trials, mean(SD)</w:t>
            </w:r>
          </w:p>
        </w:tc>
        <w:tc>
          <w:tcPr>
            <w:tcW w:w="1680" w:type="dxa"/>
            <w:tcBorders>
              <w:top w:val="nil"/>
              <w:left w:val="nil"/>
              <w:bottom w:val="nil"/>
              <w:right w:val="nil"/>
            </w:tcBorders>
            <w:shd w:val="clear" w:color="auto" w:fill="auto"/>
            <w:noWrap/>
            <w:vAlign w:val="bottom"/>
            <w:hideMark/>
          </w:tcPr>
          <w:p w14:paraId="231307A3" w14:textId="77777777" w:rsidR="008C2DFE" w:rsidRDefault="008C2DFE">
            <w:pPr>
              <w:jc w:val="center"/>
              <w:rPr>
                <w:rFonts w:ascii="Calibri" w:hAnsi="Calibri" w:cs="Calibri"/>
                <w:color w:val="000000"/>
              </w:rPr>
            </w:pPr>
            <w:r>
              <w:rPr>
                <w:rFonts w:ascii="Calibri" w:hAnsi="Calibri" w:cs="Calibri"/>
                <w:color w:val="000000"/>
              </w:rPr>
              <w:t xml:space="preserve"> 26.64 (8.89)</w:t>
            </w:r>
          </w:p>
        </w:tc>
        <w:tc>
          <w:tcPr>
            <w:tcW w:w="1200" w:type="dxa"/>
            <w:tcBorders>
              <w:top w:val="nil"/>
              <w:left w:val="nil"/>
              <w:bottom w:val="nil"/>
              <w:right w:val="nil"/>
            </w:tcBorders>
            <w:shd w:val="clear" w:color="auto" w:fill="auto"/>
            <w:noWrap/>
            <w:vAlign w:val="bottom"/>
            <w:hideMark/>
          </w:tcPr>
          <w:p w14:paraId="2C18B3B6" w14:textId="77777777" w:rsidR="008C2DFE" w:rsidRDefault="008C2DFE">
            <w:pPr>
              <w:jc w:val="center"/>
              <w:rPr>
                <w:rFonts w:ascii="Calibri" w:hAnsi="Calibri" w:cs="Calibri"/>
                <w:color w:val="000000"/>
              </w:rPr>
            </w:pPr>
            <w:r>
              <w:rPr>
                <w:rFonts w:ascii="Calibri" w:hAnsi="Calibri" w:cs="Calibri"/>
                <w:color w:val="000000"/>
              </w:rPr>
              <w:t>18.9</w:t>
            </w:r>
          </w:p>
        </w:tc>
      </w:tr>
      <w:tr w:rsidR="008C2DFE" w14:paraId="3454DADC" w14:textId="77777777" w:rsidTr="008C2DFE">
        <w:trPr>
          <w:trHeight w:val="320"/>
        </w:trPr>
        <w:tc>
          <w:tcPr>
            <w:tcW w:w="6020" w:type="dxa"/>
            <w:tcBorders>
              <w:top w:val="nil"/>
              <w:left w:val="nil"/>
              <w:bottom w:val="nil"/>
              <w:right w:val="nil"/>
            </w:tcBorders>
            <w:shd w:val="clear" w:color="auto" w:fill="auto"/>
            <w:noWrap/>
            <w:vAlign w:val="bottom"/>
            <w:hideMark/>
          </w:tcPr>
          <w:p w14:paraId="51724A26" w14:textId="77777777" w:rsidR="008C2DFE" w:rsidRDefault="008C2DFE">
            <w:pPr>
              <w:rPr>
                <w:rFonts w:ascii="Calibri" w:hAnsi="Calibri" w:cs="Calibri"/>
                <w:color w:val="000000"/>
              </w:rPr>
            </w:pPr>
            <w:r>
              <w:rPr>
                <w:rFonts w:ascii="Calibri" w:hAnsi="Calibri" w:cs="Calibri"/>
                <w:color w:val="000000"/>
              </w:rPr>
              <w:t>IC: Accuracy on Stroop task, mean(SD)</w:t>
            </w:r>
          </w:p>
        </w:tc>
        <w:tc>
          <w:tcPr>
            <w:tcW w:w="1680" w:type="dxa"/>
            <w:tcBorders>
              <w:top w:val="nil"/>
              <w:left w:val="nil"/>
              <w:bottom w:val="nil"/>
              <w:right w:val="nil"/>
            </w:tcBorders>
            <w:shd w:val="clear" w:color="auto" w:fill="auto"/>
            <w:noWrap/>
            <w:vAlign w:val="bottom"/>
            <w:hideMark/>
          </w:tcPr>
          <w:p w14:paraId="289363C1" w14:textId="77777777" w:rsidR="008C2DFE" w:rsidRDefault="008C2DFE">
            <w:pPr>
              <w:jc w:val="center"/>
              <w:rPr>
                <w:rFonts w:ascii="Calibri" w:hAnsi="Calibri" w:cs="Calibri"/>
                <w:color w:val="000000"/>
              </w:rPr>
            </w:pPr>
            <w:r>
              <w:rPr>
                <w:rFonts w:ascii="Calibri" w:hAnsi="Calibri" w:cs="Calibri"/>
                <w:color w:val="000000"/>
              </w:rPr>
              <w:t xml:space="preserve">  0.33 (0.09)</w:t>
            </w:r>
          </w:p>
        </w:tc>
        <w:tc>
          <w:tcPr>
            <w:tcW w:w="1200" w:type="dxa"/>
            <w:tcBorders>
              <w:top w:val="nil"/>
              <w:left w:val="nil"/>
              <w:bottom w:val="nil"/>
              <w:right w:val="nil"/>
            </w:tcBorders>
            <w:shd w:val="clear" w:color="auto" w:fill="auto"/>
            <w:noWrap/>
            <w:vAlign w:val="bottom"/>
            <w:hideMark/>
          </w:tcPr>
          <w:p w14:paraId="3966B5AF" w14:textId="77777777" w:rsidR="008C2DFE" w:rsidRDefault="008C2DFE">
            <w:pPr>
              <w:jc w:val="center"/>
              <w:rPr>
                <w:rFonts w:ascii="Calibri" w:hAnsi="Calibri" w:cs="Calibri"/>
                <w:color w:val="000000"/>
              </w:rPr>
            </w:pPr>
            <w:r>
              <w:rPr>
                <w:rFonts w:ascii="Calibri" w:hAnsi="Calibri" w:cs="Calibri"/>
                <w:color w:val="000000"/>
              </w:rPr>
              <w:t>10.6</w:t>
            </w:r>
          </w:p>
        </w:tc>
      </w:tr>
      <w:tr w:rsidR="008C2DFE" w14:paraId="6754B8F8" w14:textId="77777777" w:rsidTr="008C2DFE">
        <w:trPr>
          <w:trHeight w:val="320"/>
        </w:trPr>
        <w:tc>
          <w:tcPr>
            <w:tcW w:w="6020" w:type="dxa"/>
            <w:tcBorders>
              <w:top w:val="nil"/>
              <w:left w:val="nil"/>
              <w:bottom w:val="nil"/>
              <w:right w:val="nil"/>
            </w:tcBorders>
            <w:shd w:val="clear" w:color="auto" w:fill="auto"/>
            <w:noWrap/>
            <w:vAlign w:val="bottom"/>
            <w:hideMark/>
          </w:tcPr>
          <w:p w14:paraId="365CED0F" w14:textId="77777777" w:rsidR="008C2DFE" w:rsidRDefault="008C2DFE">
            <w:pPr>
              <w:rPr>
                <w:rFonts w:ascii="Calibri" w:hAnsi="Calibri" w:cs="Calibri"/>
                <w:color w:val="000000"/>
              </w:rPr>
            </w:pPr>
            <w:r>
              <w:rPr>
                <w:rFonts w:ascii="Calibri" w:hAnsi="Calibri" w:cs="Calibri"/>
                <w:color w:val="000000"/>
              </w:rPr>
              <w:t>IC: Accuracy on 'Go' trials, mean(SD)</w:t>
            </w:r>
          </w:p>
        </w:tc>
        <w:tc>
          <w:tcPr>
            <w:tcW w:w="1680" w:type="dxa"/>
            <w:tcBorders>
              <w:top w:val="nil"/>
              <w:left w:val="nil"/>
              <w:bottom w:val="nil"/>
              <w:right w:val="nil"/>
            </w:tcBorders>
            <w:shd w:val="clear" w:color="auto" w:fill="auto"/>
            <w:noWrap/>
            <w:vAlign w:val="bottom"/>
            <w:hideMark/>
          </w:tcPr>
          <w:p w14:paraId="25FF28B3" w14:textId="77777777" w:rsidR="008C2DFE" w:rsidRDefault="008C2DFE">
            <w:pPr>
              <w:jc w:val="center"/>
              <w:rPr>
                <w:rFonts w:ascii="Calibri" w:hAnsi="Calibri" w:cs="Calibri"/>
                <w:color w:val="000000"/>
              </w:rPr>
            </w:pPr>
            <w:r>
              <w:rPr>
                <w:rFonts w:ascii="Calibri" w:hAnsi="Calibri" w:cs="Calibri"/>
                <w:color w:val="000000"/>
              </w:rPr>
              <w:t xml:space="preserve">  0.91 (0.09)</w:t>
            </w:r>
          </w:p>
        </w:tc>
        <w:tc>
          <w:tcPr>
            <w:tcW w:w="1200" w:type="dxa"/>
            <w:tcBorders>
              <w:top w:val="nil"/>
              <w:left w:val="nil"/>
              <w:bottom w:val="nil"/>
              <w:right w:val="nil"/>
            </w:tcBorders>
            <w:shd w:val="clear" w:color="auto" w:fill="auto"/>
            <w:noWrap/>
            <w:vAlign w:val="bottom"/>
            <w:hideMark/>
          </w:tcPr>
          <w:p w14:paraId="48C9231C"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48ACFDB4" w14:textId="77777777" w:rsidTr="008C2DFE">
        <w:trPr>
          <w:trHeight w:val="320"/>
        </w:trPr>
        <w:tc>
          <w:tcPr>
            <w:tcW w:w="6020" w:type="dxa"/>
            <w:tcBorders>
              <w:top w:val="nil"/>
              <w:left w:val="nil"/>
              <w:bottom w:val="nil"/>
              <w:right w:val="nil"/>
            </w:tcBorders>
            <w:shd w:val="clear" w:color="auto" w:fill="auto"/>
            <w:noWrap/>
            <w:vAlign w:val="bottom"/>
            <w:hideMark/>
          </w:tcPr>
          <w:p w14:paraId="3848ED18" w14:textId="77777777" w:rsidR="008C2DFE" w:rsidRDefault="008C2DFE">
            <w:pPr>
              <w:rPr>
                <w:rFonts w:ascii="Calibri" w:hAnsi="Calibri" w:cs="Calibri"/>
                <w:color w:val="000000"/>
              </w:rPr>
            </w:pPr>
            <w:r>
              <w:rPr>
                <w:rFonts w:ascii="Calibri" w:hAnsi="Calibri" w:cs="Calibri"/>
                <w:color w:val="000000"/>
              </w:rPr>
              <w:t>IC: Accuracy on 'No-Go' trials, mean(SD)</w:t>
            </w:r>
          </w:p>
        </w:tc>
        <w:tc>
          <w:tcPr>
            <w:tcW w:w="1680" w:type="dxa"/>
            <w:tcBorders>
              <w:top w:val="nil"/>
              <w:left w:val="nil"/>
              <w:bottom w:val="nil"/>
              <w:right w:val="nil"/>
            </w:tcBorders>
            <w:shd w:val="clear" w:color="auto" w:fill="auto"/>
            <w:noWrap/>
            <w:vAlign w:val="bottom"/>
            <w:hideMark/>
          </w:tcPr>
          <w:p w14:paraId="60BC73E1" w14:textId="77777777" w:rsidR="008C2DFE" w:rsidRDefault="008C2DFE">
            <w:pPr>
              <w:jc w:val="center"/>
              <w:rPr>
                <w:rFonts w:ascii="Calibri" w:hAnsi="Calibri" w:cs="Calibri"/>
                <w:color w:val="000000"/>
              </w:rPr>
            </w:pPr>
            <w:r>
              <w:rPr>
                <w:rFonts w:ascii="Calibri" w:hAnsi="Calibri" w:cs="Calibri"/>
                <w:color w:val="000000"/>
              </w:rPr>
              <w:t xml:space="preserve">  0.63 (0.16)</w:t>
            </w:r>
          </w:p>
        </w:tc>
        <w:tc>
          <w:tcPr>
            <w:tcW w:w="1200" w:type="dxa"/>
            <w:tcBorders>
              <w:top w:val="nil"/>
              <w:left w:val="nil"/>
              <w:bottom w:val="nil"/>
              <w:right w:val="nil"/>
            </w:tcBorders>
            <w:shd w:val="clear" w:color="auto" w:fill="auto"/>
            <w:noWrap/>
            <w:vAlign w:val="bottom"/>
            <w:hideMark/>
          </w:tcPr>
          <w:p w14:paraId="38B6677D"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574EA867" w14:textId="77777777" w:rsidTr="008C2DFE">
        <w:trPr>
          <w:trHeight w:val="320"/>
        </w:trPr>
        <w:tc>
          <w:tcPr>
            <w:tcW w:w="6020" w:type="dxa"/>
            <w:tcBorders>
              <w:top w:val="nil"/>
              <w:left w:val="nil"/>
              <w:bottom w:val="nil"/>
              <w:right w:val="nil"/>
            </w:tcBorders>
            <w:shd w:val="clear" w:color="auto" w:fill="auto"/>
            <w:noWrap/>
            <w:vAlign w:val="bottom"/>
            <w:hideMark/>
          </w:tcPr>
          <w:p w14:paraId="2F8DAD52" w14:textId="77777777" w:rsidR="008C2DFE" w:rsidRDefault="008C2DFE">
            <w:pPr>
              <w:rPr>
                <w:rFonts w:ascii="Calibri" w:hAnsi="Calibri" w:cs="Calibri"/>
                <w:color w:val="000000"/>
              </w:rPr>
            </w:pPr>
            <w:r>
              <w:rPr>
                <w:rFonts w:ascii="Calibri" w:hAnsi="Calibri" w:cs="Calibri"/>
                <w:color w:val="000000"/>
              </w:rPr>
              <w:t>IC: Reaction time on accurate 'Go' trials, mean(SD)</w:t>
            </w:r>
          </w:p>
        </w:tc>
        <w:tc>
          <w:tcPr>
            <w:tcW w:w="1680" w:type="dxa"/>
            <w:tcBorders>
              <w:top w:val="nil"/>
              <w:left w:val="nil"/>
              <w:bottom w:val="nil"/>
              <w:right w:val="nil"/>
            </w:tcBorders>
            <w:shd w:val="clear" w:color="auto" w:fill="auto"/>
            <w:noWrap/>
            <w:vAlign w:val="bottom"/>
            <w:hideMark/>
          </w:tcPr>
          <w:p w14:paraId="693EEED7" w14:textId="77777777" w:rsidR="008C2DFE" w:rsidRDefault="008C2DFE">
            <w:pPr>
              <w:jc w:val="center"/>
              <w:rPr>
                <w:rFonts w:ascii="Calibri" w:hAnsi="Calibri" w:cs="Calibri"/>
                <w:color w:val="000000"/>
              </w:rPr>
            </w:pPr>
            <w:r>
              <w:rPr>
                <w:rFonts w:ascii="Calibri" w:hAnsi="Calibri" w:cs="Calibri"/>
                <w:color w:val="000000"/>
              </w:rPr>
              <w:t>491.41 (41.60)</w:t>
            </w:r>
          </w:p>
        </w:tc>
        <w:tc>
          <w:tcPr>
            <w:tcW w:w="1200" w:type="dxa"/>
            <w:tcBorders>
              <w:top w:val="nil"/>
              <w:left w:val="nil"/>
              <w:bottom w:val="nil"/>
              <w:right w:val="nil"/>
            </w:tcBorders>
            <w:shd w:val="clear" w:color="auto" w:fill="auto"/>
            <w:noWrap/>
            <w:vAlign w:val="bottom"/>
            <w:hideMark/>
          </w:tcPr>
          <w:p w14:paraId="2E5D95F5"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34FA476B" w14:textId="77777777" w:rsidTr="008C2DFE">
        <w:trPr>
          <w:trHeight w:val="320"/>
        </w:trPr>
        <w:tc>
          <w:tcPr>
            <w:tcW w:w="6020" w:type="dxa"/>
            <w:tcBorders>
              <w:top w:val="nil"/>
              <w:left w:val="nil"/>
              <w:bottom w:val="nil"/>
              <w:right w:val="nil"/>
            </w:tcBorders>
            <w:shd w:val="clear" w:color="auto" w:fill="auto"/>
            <w:noWrap/>
            <w:vAlign w:val="bottom"/>
            <w:hideMark/>
          </w:tcPr>
          <w:p w14:paraId="7F9F4D6F" w14:textId="77777777" w:rsidR="008C2DFE" w:rsidRDefault="008C2DFE">
            <w:pPr>
              <w:rPr>
                <w:rFonts w:ascii="Calibri" w:hAnsi="Calibri" w:cs="Calibri"/>
                <w:color w:val="000000"/>
              </w:rPr>
            </w:pPr>
            <w:r>
              <w:rPr>
                <w:rFonts w:ascii="Calibri" w:hAnsi="Calibri" w:cs="Calibri"/>
                <w:color w:val="000000"/>
              </w:rPr>
              <w:t>IC: Reaction time on inaccurate 'No-Go' trials, mean(SD)</w:t>
            </w:r>
          </w:p>
        </w:tc>
        <w:tc>
          <w:tcPr>
            <w:tcW w:w="1680" w:type="dxa"/>
            <w:tcBorders>
              <w:top w:val="nil"/>
              <w:left w:val="nil"/>
              <w:bottom w:val="nil"/>
              <w:right w:val="nil"/>
            </w:tcBorders>
            <w:shd w:val="clear" w:color="auto" w:fill="auto"/>
            <w:noWrap/>
            <w:vAlign w:val="bottom"/>
            <w:hideMark/>
          </w:tcPr>
          <w:p w14:paraId="1D6A893F" w14:textId="77777777" w:rsidR="008C2DFE" w:rsidRDefault="008C2DFE">
            <w:pPr>
              <w:jc w:val="center"/>
              <w:rPr>
                <w:rFonts w:ascii="Calibri" w:hAnsi="Calibri" w:cs="Calibri"/>
                <w:color w:val="000000"/>
              </w:rPr>
            </w:pPr>
            <w:r>
              <w:rPr>
                <w:rFonts w:ascii="Calibri" w:hAnsi="Calibri" w:cs="Calibri"/>
                <w:color w:val="000000"/>
              </w:rPr>
              <w:t>418.97 (40.64)</w:t>
            </w:r>
          </w:p>
        </w:tc>
        <w:tc>
          <w:tcPr>
            <w:tcW w:w="1200" w:type="dxa"/>
            <w:tcBorders>
              <w:top w:val="nil"/>
              <w:left w:val="nil"/>
              <w:bottom w:val="nil"/>
              <w:right w:val="nil"/>
            </w:tcBorders>
            <w:shd w:val="clear" w:color="auto" w:fill="auto"/>
            <w:noWrap/>
            <w:vAlign w:val="bottom"/>
            <w:hideMark/>
          </w:tcPr>
          <w:p w14:paraId="1B1FFB59" w14:textId="77777777" w:rsidR="008C2DFE" w:rsidRDefault="008C2DFE">
            <w:pPr>
              <w:jc w:val="center"/>
              <w:rPr>
                <w:rFonts w:ascii="Calibri" w:hAnsi="Calibri" w:cs="Calibri"/>
                <w:color w:val="000000"/>
              </w:rPr>
            </w:pPr>
            <w:r>
              <w:rPr>
                <w:rFonts w:ascii="Calibri" w:hAnsi="Calibri" w:cs="Calibri"/>
                <w:color w:val="000000"/>
              </w:rPr>
              <w:t>24.2</w:t>
            </w:r>
          </w:p>
        </w:tc>
      </w:tr>
      <w:tr w:rsidR="008C2DFE" w14:paraId="035C1127" w14:textId="77777777" w:rsidTr="008C2DFE">
        <w:trPr>
          <w:trHeight w:val="320"/>
        </w:trPr>
        <w:tc>
          <w:tcPr>
            <w:tcW w:w="6020" w:type="dxa"/>
            <w:tcBorders>
              <w:top w:val="nil"/>
              <w:left w:val="nil"/>
              <w:bottom w:val="nil"/>
              <w:right w:val="nil"/>
            </w:tcBorders>
            <w:shd w:val="clear" w:color="auto" w:fill="auto"/>
            <w:noWrap/>
            <w:vAlign w:val="bottom"/>
            <w:hideMark/>
          </w:tcPr>
          <w:p w14:paraId="0092B5A8" w14:textId="77777777" w:rsidR="008C2DFE" w:rsidRDefault="008C2DFE">
            <w:pPr>
              <w:rPr>
                <w:rFonts w:ascii="Calibri" w:hAnsi="Calibri" w:cs="Calibri"/>
                <w:color w:val="000000"/>
              </w:rPr>
            </w:pPr>
            <w:r>
              <w:rPr>
                <w:rFonts w:ascii="Calibri" w:hAnsi="Calibri" w:cs="Calibri"/>
                <w:color w:val="000000"/>
              </w:rPr>
              <w:t>RS: Reaction time on high- vs low-reward trials, mean(SD)</w:t>
            </w:r>
          </w:p>
        </w:tc>
        <w:tc>
          <w:tcPr>
            <w:tcW w:w="1680" w:type="dxa"/>
            <w:tcBorders>
              <w:top w:val="nil"/>
              <w:left w:val="nil"/>
              <w:bottom w:val="nil"/>
              <w:right w:val="nil"/>
            </w:tcBorders>
            <w:shd w:val="clear" w:color="auto" w:fill="auto"/>
            <w:noWrap/>
            <w:vAlign w:val="bottom"/>
            <w:hideMark/>
          </w:tcPr>
          <w:p w14:paraId="174FA315" w14:textId="77777777" w:rsidR="008C2DFE" w:rsidRDefault="008C2DFE">
            <w:pPr>
              <w:jc w:val="center"/>
              <w:rPr>
                <w:rFonts w:ascii="Calibri" w:hAnsi="Calibri" w:cs="Calibri"/>
                <w:color w:val="000000"/>
              </w:rPr>
            </w:pPr>
            <w:r>
              <w:rPr>
                <w:rFonts w:ascii="Calibri" w:hAnsi="Calibri" w:cs="Calibri"/>
                <w:color w:val="000000"/>
              </w:rPr>
              <w:t>-28.98 (56.85)</w:t>
            </w:r>
          </w:p>
        </w:tc>
        <w:tc>
          <w:tcPr>
            <w:tcW w:w="1200" w:type="dxa"/>
            <w:tcBorders>
              <w:top w:val="nil"/>
              <w:left w:val="nil"/>
              <w:bottom w:val="nil"/>
              <w:right w:val="nil"/>
            </w:tcBorders>
            <w:shd w:val="clear" w:color="auto" w:fill="auto"/>
            <w:noWrap/>
            <w:vAlign w:val="bottom"/>
            <w:hideMark/>
          </w:tcPr>
          <w:p w14:paraId="6530272F"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76DF0C2B" w14:textId="77777777" w:rsidTr="008C2DFE">
        <w:trPr>
          <w:trHeight w:val="320"/>
        </w:trPr>
        <w:tc>
          <w:tcPr>
            <w:tcW w:w="6020" w:type="dxa"/>
            <w:tcBorders>
              <w:top w:val="nil"/>
              <w:left w:val="nil"/>
              <w:bottom w:val="nil"/>
              <w:right w:val="nil"/>
            </w:tcBorders>
            <w:shd w:val="clear" w:color="auto" w:fill="auto"/>
            <w:noWrap/>
            <w:vAlign w:val="bottom"/>
            <w:hideMark/>
          </w:tcPr>
          <w:p w14:paraId="7E0AC381" w14:textId="77777777" w:rsidR="008C2DFE" w:rsidRDefault="008C2DFE">
            <w:pPr>
              <w:rPr>
                <w:rFonts w:ascii="Calibri" w:hAnsi="Calibri" w:cs="Calibri"/>
                <w:color w:val="000000"/>
              </w:rPr>
            </w:pPr>
            <w:r>
              <w:rPr>
                <w:rFonts w:ascii="Calibri" w:hAnsi="Calibri" w:cs="Calibri"/>
                <w:color w:val="000000"/>
              </w:rPr>
              <w:t>RS: Total stars, mean(SD)</w:t>
            </w:r>
          </w:p>
        </w:tc>
        <w:tc>
          <w:tcPr>
            <w:tcW w:w="1680" w:type="dxa"/>
            <w:tcBorders>
              <w:top w:val="nil"/>
              <w:left w:val="nil"/>
              <w:bottom w:val="nil"/>
              <w:right w:val="nil"/>
            </w:tcBorders>
            <w:shd w:val="clear" w:color="auto" w:fill="auto"/>
            <w:noWrap/>
            <w:vAlign w:val="bottom"/>
            <w:hideMark/>
          </w:tcPr>
          <w:p w14:paraId="7DFB30DC" w14:textId="77777777" w:rsidR="008C2DFE" w:rsidRDefault="008C2DFE">
            <w:pPr>
              <w:jc w:val="center"/>
              <w:rPr>
                <w:rFonts w:ascii="Calibri" w:hAnsi="Calibri" w:cs="Calibri"/>
                <w:color w:val="000000"/>
              </w:rPr>
            </w:pPr>
            <w:r>
              <w:rPr>
                <w:rFonts w:ascii="Calibri" w:hAnsi="Calibri" w:cs="Calibri"/>
                <w:color w:val="000000"/>
              </w:rPr>
              <w:t xml:space="preserve"> 59.82 (14.47)</w:t>
            </w:r>
          </w:p>
        </w:tc>
        <w:tc>
          <w:tcPr>
            <w:tcW w:w="1200" w:type="dxa"/>
            <w:tcBorders>
              <w:top w:val="nil"/>
              <w:left w:val="nil"/>
              <w:bottom w:val="nil"/>
              <w:right w:val="nil"/>
            </w:tcBorders>
            <w:shd w:val="clear" w:color="auto" w:fill="auto"/>
            <w:noWrap/>
            <w:vAlign w:val="bottom"/>
            <w:hideMark/>
          </w:tcPr>
          <w:p w14:paraId="288E51A6" w14:textId="77777777" w:rsidR="008C2DFE" w:rsidRDefault="008C2DFE">
            <w:pPr>
              <w:jc w:val="center"/>
              <w:rPr>
                <w:rFonts w:ascii="Calibri" w:hAnsi="Calibri" w:cs="Calibri"/>
                <w:color w:val="000000"/>
              </w:rPr>
            </w:pPr>
            <w:r>
              <w:rPr>
                <w:rFonts w:ascii="Calibri" w:hAnsi="Calibri" w:cs="Calibri"/>
                <w:color w:val="000000"/>
              </w:rPr>
              <w:t>7.5</w:t>
            </w:r>
          </w:p>
        </w:tc>
      </w:tr>
      <w:tr w:rsidR="008C2DFE" w14:paraId="6EC11DD8" w14:textId="77777777" w:rsidTr="008C2DFE">
        <w:trPr>
          <w:trHeight w:val="320"/>
        </w:trPr>
        <w:tc>
          <w:tcPr>
            <w:tcW w:w="6020" w:type="dxa"/>
            <w:tcBorders>
              <w:top w:val="nil"/>
              <w:left w:val="nil"/>
              <w:bottom w:val="nil"/>
              <w:right w:val="nil"/>
            </w:tcBorders>
            <w:shd w:val="clear" w:color="auto" w:fill="auto"/>
            <w:noWrap/>
            <w:vAlign w:val="bottom"/>
            <w:hideMark/>
          </w:tcPr>
          <w:p w14:paraId="65E2B6AB" w14:textId="77777777" w:rsidR="008C2DFE" w:rsidRDefault="008C2DFE">
            <w:pPr>
              <w:rPr>
                <w:rFonts w:ascii="Calibri" w:hAnsi="Calibri" w:cs="Calibri"/>
                <w:color w:val="000000"/>
              </w:rPr>
            </w:pPr>
            <w:r>
              <w:rPr>
                <w:rFonts w:ascii="Calibri" w:hAnsi="Calibri" w:cs="Calibri"/>
                <w:color w:val="000000"/>
              </w:rPr>
              <w:t>Internalizing symptoms, mean(SD)</w:t>
            </w:r>
          </w:p>
        </w:tc>
        <w:tc>
          <w:tcPr>
            <w:tcW w:w="1680" w:type="dxa"/>
            <w:tcBorders>
              <w:top w:val="nil"/>
              <w:left w:val="nil"/>
              <w:bottom w:val="nil"/>
              <w:right w:val="nil"/>
            </w:tcBorders>
            <w:shd w:val="clear" w:color="auto" w:fill="auto"/>
            <w:noWrap/>
            <w:vAlign w:val="bottom"/>
            <w:hideMark/>
          </w:tcPr>
          <w:p w14:paraId="4586B170" w14:textId="77777777" w:rsidR="008C2DFE" w:rsidRDefault="008C2DFE">
            <w:pPr>
              <w:jc w:val="center"/>
              <w:rPr>
                <w:rFonts w:ascii="Calibri" w:hAnsi="Calibri" w:cs="Calibri"/>
                <w:color w:val="000000"/>
              </w:rPr>
            </w:pPr>
            <w:r>
              <w:rPr>
                <w:rFonts w:ascii="Calibri" w:hAnsi="Calibri" w:cs="Calibri"/>
                <w:color w:val="000000"/>
              </w:rPr>
              <w:t>0.00 (1.19)</w:t>
            </w:r>
          </w:p>
        </w:tc>
        <w:tc>
          <w:tcPr>
            <w:tcW w:w="1200" w:type="dxa"/>
            <w:tcBorders>
              <w:top w:val="nil"/>
              <w:left w:val="nil"/>
              <w:bottom w:val="nil"/>
              <w:right w:val="nil"/>
            </w:tcBorders>
            <w:shd w:val="clear" w:color="auto" w:fill="auto"/>
            <w:noWrap/>
            <w:vAlign w:val="bottom"/>
            <w:hideMark/>
          </w:tcPr>
          <w:p w14:paraId="5B51DE11" w14:textId="77777777" w:rsidR="008C2DFE" w:rsidRDefault="008C2DFE">
            <w:pPr>
              <w:jc w:val="center"/>
              <w:rPr>
                <w:rFonts w:ascii="Calibri" w:hAnsi="Calibri" w:cs="Calibri"/>
                <w:color w:val="000000"/>
              </w:rPr>
            </w:pPr>
            <w:r>
              <w:rPr>
                <w:rFonts w:ascii="Calibri" w:hAnsi="Calibri" w:cs="Calibri"/>
                <w:color w:val="000000"/>
              </w:rPr>
              <w:t>6.6</w:t>
            </w:r>
          </w:p>
        </w:tc>
      </w:tr>
      <w:tr w:rsidR="008C2DFE" w14:paraId="43CCFF40" w14:textId="77777777" w:rsidTr="008C2DFE">
        <w:trPr>
          <w:trHeight w:val="320"/>
        </w:trPr>
        <w:tc>
          <w:tcPr>
            <w:tcW w:w="6020" w:type="dxa"/>
            <w:tcBorders>
              <w:top w:val="nil"/>
              <w:left w:val="nil"/>
              <w:bottom w:val="single" w:sz="4" w:space="0" w:color="auto"/>
              <w:right w:val="nil"/>
            </w:tcBorders>
            <w:shd w:val="clear" w:color="auto" w:fill="auto"/>
            <w:noWrap/>
            <w:vAlign w:val="bottom"/>
            <w:hideMark/>
          </w:tcPr>
          <w:p w14:paraId="01A2E859" w14:textId="77777777" w:rsidR="008C2DFE" w:rsidRDefault="008C2DFE">
            <w:pPr>
              <w:rPr>
                <w:rFonts w:ascii="Calibri" w:hAnsi="Calibri" w:cs="Calibri"/>
                <w:color w:val="000000"/>
              </w:rPr>
            </w:pPr>
            <w:r>
              <w:rPr>
                <w:rFonts w:ascii="Calibri" w:hAnsi="Calibri" w:cs="Calibri"/>
                <w:color w:val="000000"/>
              </w:rPr>
              <w:t>Externalizing symptoms, mean(SD)</w:t>
            </w:r>
          </w:p>
        </w:tc>
        <w:tc>
          <w:tcPr>
            <w:tcW w:w="1680" w:type="dxa"/>
            <w:tcBorders>
              <w:top w:val="nil"/>
              <w:left w:val="nil"/>
              <w:bottom w:val="single" w:sz="4" w:space="0" w:color="auto"/>
              <w:right w:val="nil"/>
            </w:tcBorders>
            <w:shd w:val="clear" w:color="auto" w:fill="auto"/>
            <w:noWrap/>
            <w:vAlign w:val="bottom"/>
            <w:hideMark/>
          </w:tcPr>
          <w:p w14:paraId="61B861FE" w14:textId="77777777" w:rsidR="008C2DFE" w:rsidRDefault="008C2DFE">
            <w:pPr>
              <w:jc w:val="center"/>
              <w:rPr>
                <w:rFonts w:ascii="Calibri" w:hAnsi="Calibri" w:cs="Calibri"/>
                <w:color w:val="000000"/>
              </w:rPr>
            </w:pPr>
            <w:r>
              <w:rPr>
                <w:rFonts w:ascii="Calibri" w:hAnsi="Calibri" w:cs="Calibri"/>
                <w:color w:val="000000"/>
              </w:rPr>
              <w:t>0.04 (2.14)</w:t>
            </w:r>
          </w:p>
        </w:tc>
        <w:tc>
          <w:tcPr>
            <w:tcW w:w="1200" w:type="dxa"/>
            <w:tcBorders>
              <w:top w:val="nil"/>
              <w:left w:val="nil"/>
              <w:bottom w:val="single" w:sz="4" w:space="0" w:color="auto"/>
              <w:right w:val="nil"/>
            </w:tcBorders>
            <w:shd w:val="clear" w:color="auto" w:fill="auto"/>
            <w:noWrap/>
            <w:vAlign w:val="bottom"/>
            <w:hideMark/>
          </w:tcPr>
          <w:p w14:paraId="799427EF" w14:textId="77777777" w:rsidR="008C2DFE" w:rsidRDefault="008C2DFE">
            <w:pPr>
              <w:jc w:val="center"/>
              <w:rPr>
                <w:rFonts w:ascii="Calibri" w:hAnsi="Calibri" w:cs="Calibri"/>
                <w:color w:val="000000"/>
              </w:rPr>
            </w:pPr>
            <w:r>
              <w:rPr>
                <w:rFonts w:ascii="Calibri" w:hAnsi="Calibri" w:cs="Calibri"/>
                <w:color w:val="000000"/>
              </w:rPr>
              <w:t>6.6</w:t>
            </w:r>
          </w:p>
        </w:tc>
      </w:tr>
    </w:tbl>
    <w:p w14:paraId="35728E6E" w14:textId="1CAA2C78" w:rsidR="008C2DFE" w:rsidRPr="008C2DFE" w:rsidRDefault="008C2DFE">
      <w:pPr>
        <w:rPr>
          <w:rFonts w:asciiTheme="minorHAnsi" w:hAnsiTheme="minorHAnsi" w:cstheme="minorHAnsi"/>
          <w:sz w:val="20"/>
          <w:szCs w:val="20"/>
        </w:rPr>
      </w:pPr>
      <w:r w:rsidRPr="008C2DFE">
        <w:rPr>
          <w:rFonts w:asciiTheme="minorHAnsi" w:hAnsiTheme="minorHAnsi" w:cstheme="minorHAnsi"/>
          <w:sz w:val="20"/>
          <w:szCs w:val="20"/>
        </w:rPr>
        <w:t>% Missing out of 227 with baseline data</w:t>
      </w:r>
    </w:p>
    <w:p w14:paraId="01A861DE" w14:textId="77777777" w:rsidR="002B21C6" w:rsidRDefault="002B21C6">
      <w:pPr>
        <w:rPr>
          <w:rFonts w:asciiTheme="minorHAnsi" w:hAnsiTheme="minorHAnsi" w:cstheme="minorHAnsi"/>
          <w:u w:val="single"/>
        </w:rPr>
      </w:pPr>
    </w:p>
    <w:p w14:paraId="480CEDD1" w14:textId="77777777" w:rsidR="002B21C6" w:rsidRDefault="002B21C6">
      <w:pPr>
        <w:rPr>
          <w:rFonts w:asciiTheme="minorHAnsi" w:hAnsiTheme="minorHAnsi" w:cstheme="minorHAnsi"/>
          <w:u w:val="single"/>
        </w:rPr>
      </w:pPr>
    </w:p>
    <w:p w14:paraId="79BDE913" w14:textId="77777777" w:rsidR="002B21C6" w:rsidRDefault="002B21C6">
      <w:pPr>
        <w:rPr>
          <w:rFonts w:asciiTheme="minorHAnsi" w:hAnsiTheme="minorHAnsi" w:cstheme="minorHAnsi"/>
          <w:u w:val="single"/>
        </w:rPr>
      </w:pPr>
    </w:p>
    <w:p w14:paraId="6D999300" w14:textId="77777777" w:rsidR="002B21C6" w:rsidRDefault="002B21C6">
      <w:pPr>
        <w:rPr>
          <w:rFonts w:asciiTheme="minorHAnsi" w:hAnsiTheme="minorHAnsi" w:cstheme="minorHAnsi"/>
          <w:u w:val="single"/>
        </w:rPr>
      </w:pPr>
    </w:p>
    <w:p w14:paraId="75934E1F" w14:textId="73C48631" w:rsidR="002B21C6" w:rsidRDefault="002B21C6">
      <w:pPr>
        <w:rPr>
          <w:rFonts w:asciiTheme="minorHAnsi" w:hAnsiTheme="minorHAnsi" w:cstheme="minorHAnsi"/>
          <w:u w:val="single"/>
        </w:rPr>
      </w:pPr>
    </w:p>
    <w:p w14:paraId="555D0028" w14:textId="37A88F18" w:rsidR="002B21C6" w:rsidRPr="002B21C6" w:rsidRDefault="002B21C6">
      <w:pPr>
        <w:rPr>
          <w:rFonts w:asciiTheme="minorHAnsi" w:hAnsiTheme="minorHAnsi" w:cstheme="minorHAnsi"/>
        </w:rPr>
      </w:pPr>
      <w:r>
        <w:rPr>
          <w:rFonts w:asciiTheme="minorHAnsi" w:hAnsiTheme="minorHAnsi" w:cstheme="minorHAnsi"/>
          <w:u w:val="single"/>
        </w:rPr>
        <w:lastRenderedPageBreak/>
        <w:t>Table A.2: Correlations among candidate mediators</w:t>
      </w:r>
    </w:p>
    <w:p w14:paraId="7D25A03D" w14:textId="77777777" w:rsidR="00F55C51" w:rsidRDefault="00F55C51">
      <w:pPr>
        <w:rPr>
          <w:rFonts w:asciiTheme="minorHAnsi" w:hAnsiTheme="minorHAnsi" w:cstheme="minorHAnsi"/>
          <w:u w:val="single"/>
        </w:rPr>
      </w:pPr>
    </w:p>
    <w:tbl>
      <w:tblPr>
        <w:tblW w:w="10751" w:type="dxa"/>
        <w:tblInd w:w="-688" w:type="dxa"/>
        <w:tblCellMar>
          <w:left w:w="0" w:type="dxa"/>
          <w:right w:w="0" w:type="dxa"/>
        </w:tblCellMar>
        <w:tblLook w:val="04A0" w:firstRow="1" w:lastRow="0" w:firstColumn="1" w:lastColumn="0" w:noHBand="0" w:noVBand="1"/>
      </w:tblPr>
      <w:tblGrid>
        <w:gridCol w:w="1943"/>
        <w:gridCol w:w="464"/>
        <w:gridCol w:w="464"/>
        <w:gridCol w:w="464"/>
        <w:gridCol w:w="464"/>
        <w:gridCol w:w="464"/>
        <w:gridCol w:w="464"/>
        <w:gridCol w:w="464"/>
        <w:gridCol w:w="464"/>
        <w:gridCol w:w="464"/>
        <w:gridCol w:w="464"/>
        <w:gridCol w:w="464"/>
        <w:gridCol w:w="464"/>
        <w:gridCol w:w="464"/>
        <w:gridCol w:w="464"/>
        <w:gridCol w:w="464"/>
        <w:gridCol w:w="464"/>
        <w:gridCol w:w="464"/>
        <w:gridCol w:w="464"/>
        <w:gridCol w:w="464"/>
      </w:tblGrid>
      <w:tr w:rsidR="00BB6FC9" w:rsidRPr="00E200B7" w14:paraId="59E611EC" w14:textId="77777777" w:rsidTr="00D47842">
        <w:trPr>
          <w:cantSplit/>
          <w:trHeight w:val="2421"/>
        </w:trPr>
        <w:tc>
          <w:tcPr>
            <w:tcW w:w="1935" w:type="dxa"/>
            <w:tcBorders>
              <w:top w:val="nil"/>
              <w:left w:val="nil"/>
              <w:bottom w:val="nil"/>
              <w:right w:val="nil"/>
            </w:tcBorders>
            <w:shd w:val="clear" w:color="auto" w:fill="auto"/>
            <w:noWrap/>
            <w:vAlign w:val="bottom"/>
            <w:hideMark/>
          </w:tcPr>
          <w:p w14:paraId="66D8533B" w14:textId="77777777" w:rsidR="00BB6FC9" w:rsidRPr="00E200B7" w:rsidRDefault="00BB6FC9" w:rsidP="009C274B"/>
        </w:tc>
        <w:tc>
          <w:tcPr>
            <w:tcW w:w="464" w:type="dxa"/>
            <w:tcBorders>
              <w:top w:val="nil"/>
              <w:left w:val="nil"/>
              <w:bottom w:val="single" w:sz="4" w:space="0" w:color="auto"/>
              <w:right w:val="nil"/>
            </w:tcBorders>
            <w:shd w:val="clear" w:color="auto" w:fill="auto"/>
            <w:textDirection w:val="btLr"/>
            <w:vAlign w:val="center"/>
            <w:hideMark/>
          </w:tcPr>
          <w:p w14:paraId="13FDDB6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AB: Attention bias threat</w:t>
            </w:r>
          </w:p>
        </w:tc>
        <w:tc>
          <w:tcPr>
            <w:tcW w:w="464" w:type="dxa"/>
            <w:tcBorders>
              <w:top w:val="nil"/>
              <w:left w:val="nil"/>
              <w:bottom w:val="single" w:sz="4" w:space="0" w:color="auto"/>
              <w:right w:val="nil"/>
            </w:tcBorders>
            <w:shd w:val="clear" w:color="auto" w:fill="auto"/>
            <w:textDirection w:val="btLr"/>
            <w:vAlign w:val="center"/>
            <w:hideMark/>
          </w:tcPr>
          <w:p w14:paraId="0CD781A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Adaptation to emotional conflict</w:t>
            </w:r>
          </w:p>
        </w:tc>
        <w:tc>
          <w:tcPr>
            <w:tcW w:w="464" w:type="dxa"/>
            <w:tcBorders>
              <w:top w:val="nil"/>
              <w:left w:val="nil"/>
              <w:bottom w:val="single" w:sz="4" w:space="0" w:color="auto"/>
              <w:right w:val="nil"/>
            </w:tcBorders>
            <w:shd w:val="clear" w:color="auto" w:fill="auto"/>
            <w:textDirection w:val="btLr"/>
            <w:vAlign w:val="center"/>
            <w:hideMark/>
          </w:tcPr>
          <w:p w14:paraId="4296693E"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Stroop - fear</w:t>
            </w:r>
          </w:p>
        </w:tc>
        <w:tc>
          <w:tcPr>
            <w:tcW w:w="464" w:type="dxa"/>
            <w:tcBorders>
              <w:top w:val="nil"/>
              <w:left w:val="nil"/>
              <w:bottom w:val="single" w:sz="4" w:space="0" w:color="auto"/>
              <w:right w:val="nil"/>
            </w:tcBorders>
            <w:shd w:val="clear" w:color="auto" w:fill="auto"/>
            <w:textDirection w:val="btLr"/>
            <w:vAlign w:val="center"/>
            <w:hideMark/>
          </w:tcPr>
          <w:p w14:paraId="1F504D7C"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ER: Stroop - happy</w:t>
            </w:r>
          </w:p>
        </w:tc>
        <w:tc>
          <w:tcPr>
            <w:tcW w:w="464" w:type="dxa"/>
            <w:tcBorders>
              <w:top w:val="nil"/>
              <w:left w:val="nil"/>
              <w:bottom w:val="single" w:sz="4" w:space="0" w:color="auto"/>
              <w:right w:val="nil"/>
            </w:tcBorders>
            <w:shd w:val="clear" w:color="auto" w:fill="auto"/>
            <w:textDirection w:val="btLr"/>
            <w:vAlign w:val="center"/>
            <w:hideMark/>
          </w:tcPr>
          <w:p w14:paraId="66B95F58"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ToM: Accuracy on affective trials</w:t>
            </w:r>
          </w:p>
        </w:tc>
        <w:tc>
          <w:tcPr>
            <w:tcW w:w="464" w:type="dxa"/>
            <w:tcBorders>
              <w:top w:val="nil"/>
              <w:left w:val="nil"/>
              <w:bottom w:val="single" w:sz="4" w:space="0" w:color="auto"/>
              <w:right w:val="nil"/>
            </w:tcBorders>
            <w:shd w:val="clear" w:color="auto" w:fill="auto"/>
            <w:textDirection w:val="btLr"/>
            <w:vAlign w:val="center"/>
            <w:hideMark/>
          </w:tcPr>
          <w:p w14:paraId="708B8FE1"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ToM: Accuracy on cognitive trials</w:t>
            </w:r>
          </w:p>
        </w:tc>
        <w:tc>
          <w:tcPr>
            <w:tcW w:w="464" w:type="dxa"/>
            <w:tcBorders>
              <w:top w:val="nil"/>
              <w:left w:val="nil"/>
              <w:bottom w:val="single" w:sz="4" w:space="0" w:color="auto"/>
              <w:right w:val="nil"/>
            </w:tcBorders>
            <w:shd w:val="clear" w:color="auto" w:fill="auto"/>
            <w:textDirection w:val="btLr"/>
            <w:vAlign w:val="center"/>
            <w:hideMark/>
          </w:tcPr>
          <w:p w14:paraId="351B8D92"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FC: Skin conductance response to CS+ vs CS-</w:t>
            </w:r>
          </w:p>
        </w:tc>
        <w:tc>
          <w:tcPr>
            <w:tcW w:w="464" w:type="dxa"/>
            <w:tcBorders>
              <w:top w:val="nil"/>
              <w:left w:val="nil"/>
              <w:bottom w:val="single" w:sz="4" w:space="0" w:color="auto"/>
              <w:right w:val="nil"/>
            </w:tcBorders>
            <w:shd w:val="clear" w:color="auto" w:fill="auto"/>
            <w:textDirection w:val="btLr"/>
            <w:vAlign w:val="center"/>
            <w:hideMark/>
          </w:tcPr>
          <w:p w14:paraId="7D12E3FD"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PT: Tanner stage</w:t>
            </w:r>
          </w:p>
        </w:tc>
        <w:tc>
          <w:tcPr>
            <w:tcW w:w="464" w:type="dxa"/>
            <w:tcBorders>
              <w:top w:val="nil"/>
              <w:left w:val="nil"/>
              <w:bottom w:val="single" w:sz="4" w:space="0" w:color="auto"/>
              <w:right w:val="nil"/>
            </w:tcBorders>
            <w:shd w:val="clear" w:color="auto" w:fill="auto"/>
            <w:textDirection w:val="btLr"/>
            <w:vAlign w:val="center"/>
            <w:hideMark/>
          </w:tcPr>
          <w:p w14:paraId="58C16BD3" w14:textId="4B392E36"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L</w:t>
            </w:r>
            <w:r w:rsidR="00D47842">
              <w:rPr>
                <w:rFonts w:ascii="Calibri" w:hAnsi="Calibri" w:cs="Calibri"/>
                <w:color w:val="000000"/>
                <w:sz w:val="16"/>
                <w:szCs w:val="16"/>
              </w:rPr>
              <w:t>A</w:t>
            </w:r>
            <w:r w:rsidRPr="00E200B7">
              <w:rPr>
                <w:rFonts w:ascii="Calibri" w:hAnsi="Calibri" w:cs="Calibri"/>
                <w:color w:val="000000"/>
                <w:sz w:val="16"/>
                <w:szCs w:val="16"/>
              </w:rPr>
              <w:t>: Language ability</w:t>
            </w:r>
          </w:p>
        </w:tc>
        <w:tc>
          <w:tcPr>
            <w:tcW w:w="464" w:type="dxa"/>
            <w:tcBorders>
              <w:top w:val="nil"/>
              <w:left w:val="nil"/>
              <w:bottom w:val="single" w:sz="4" w:space="0" w:color="auto"/>
              <w:right w:val="nil"/>
            </w:tcBorders>
            <w:shd w:val="clear" w:color="auto" w:fill="auto"/>
            <w:textDirection w:val="btLr"/>
            <w:vAlign w:val="center"/>
            <w:hideMark/>
          </w:tcPr>
          <w:p w14:paraId="0F5274DE" w14:textId="0D3AFBC4" w:rsidR="00BB6FC9" w:rsidRPr="00E200B7" w:rsidRDefault="00D47842" w:rsidP="00BB6FC9">
            <w:pPr>
              <w:ind w:left="72" w:right="113"/>
              <w:rPr>
                <w:rFonts w:ascii="Calibri" w:hAnsi="Calibri" w:cs="Calibri"/>
                <w:color w:val="000000"/>
                <w:sz w:val="16"/>
                <w:szCs w:val="16"/>
              </w:rPr>
            </w:pPr>
            <w:r>
              <w:rPr>
                <w:rFonts w:ascii="Calibri" w:hAnsi="Calibri" w:cs="Calibri"/>
                <w:color w:val="000000"/>
                <w:sz w:val="16"/>
                <w:szCs w:val="16"/>
              </w:rPr>
              <w:t>RA</w:t>
            </w:r>
            <w:r w:rsidR="00BB6FC9" w:rsidRPr="00E200B7">
              <w:rPr>
                <w:rFonts w:ascii="Calibri" w:hAnsi="Calibri" w:cs="Calibri"/>
                <w:color w:val="000000"/>
                <w:sz w:val="16"/>
                <w:szCs w:val="16"/>
              </w:rPr>
              <w:t>: Reasoning ability</w:t>
            </w:r>
          </w:p>
        </w:tc>
        <w:tc>
          <w:tcPr>
            <w:tcW w:w="464" w:type="dxa"/>
            <w:tcBorders>
              <w:top w:val="nil"/>
              <w:left w:val="nil"/>
              <w:bottom w:val="single" w:sz="4" w:space="0" w:color="auto"/>
              <w:right w:val="nil"/>
            </w:tcBorders>
            <w:shd w:val="clear" w:color="auto" w:fill="auto"/>
            <w:textDirection w:val="btLr"/>
            <w:vAlign w:val="center"/>
            <w:hideMark/>
          </w:tcPr>
          <w:p w14:paraId="695A1BBF"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inhibit trials</w:t>
            </w:r>
          </w:p>
        </w:tc>
        <w:tc>
          <w:tcPr>
            <w:tcW w:w="464" w:type="dxa"/>
            <w:tcBorders>
              <w:top w:val="nil"/>
              <w:left w:val="nil"/>
              <w:bottom w:val="single" w:sz="4" w:space="0" w:color="auto"/>
              <w:right w:val="nil"/>
            </w:tcBorders>
            <w:shd w:val="clear" w:color="auto" w:fill="auto"/>
            <w:textDirection w:val="btLr"/>
            <w:vAlign w:val="center"/>
            <w:hideMark/>
          </w:tcPr>
          <w:p w14:paraId="40E769F2"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switch trials</w:t>
            </w:r>
          </w:p>
        </w:tc>
        <w:tc>
          <w:tcPr>
            <w:tcW w:w="464" w:type="dxa"/>
            <w:tcBorders>
              <w:top w:val="nil"/>
              <w:left w:val="nil"/>
              <w:bottom w:val="single" w:sz="4" w:space="0" w:color="auto"/>
              <w:right w:val="nil"/>
            </w:tcBorders>
            <w:shd w:val="clear" w:color="auto" w:fill="auto"/>
            <w:textDirection w:val="btLr"/>
            <w:vAlign w:val="center"/>
            <w:hideMark/>
          </w:tcPr>
          <w:p w14:paraId="08D8308D"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Stroop task</w:t>
            </w:r>
          </w:p>
        </w:tc>
        <w:tc>
          <w:tcPr>
            <w:tcW w:w="464" w:type="dxa"/>
            <w:tcBorders>
              <w:top w:val="nil"/>
              <w:left w:val="nil"/>
              <w:bottom w:val="single" w:sz="4" w:space="0" w:color="auto"/>
              <w:right w:val="nil"/>
            </w:tcBorders>
            <w:shd w:val="clear" w:color="auto" w:fill="auto"/>
            <w:textDirection w:val="btLr"/>
            <w:vAlign w:val="center"/>
            <w:hideMark/>
          </w:tcPr>
          <w:p w14:paraId="68CB3736"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'Go' trials</w:t>
            </w:r>
          </w:p>
        </w:tc>
        <w:tc>
          <w:tcPr>
            <w:tcW w:w="464" w:type="dxa"/>
            <w:tcBorders>
              <w:top w:val="nil"/>
              <w:left w:val="nil"/>
              <w:bottom w:val="single" w:sz="4" w:space="0" w:color="auto"/>
              <w:right w:val="nil"/>
            </w:tcBorders>
            <w:shd w:val="clear" w:color="auto" w:fill="auto"/>
            <w:textDirection w:val="btLr"/>
            <w:vAlign w:val="center"/>
            <w:hideMark/>
          </w:tcPr>
          <w:p w14:paraId="5711EFFA"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Accuracy on 'No-Go' trials</w:t>
            </w:r>
          </w:p>
        </w:tc>
        <w:tc>
          <w:tcPr>
            <w:tcW w:w="464" w:type="dxa"/>
            <w:tcBorders>
              <w:top w:val="nil"/>
              <w:left w:val="nil"/>
              <w:bottom w:val="single" w:sz="4" w:space="0" w:color="auto"/>
              <w:right w:val="nil"/>
            </w:tcBorders>
            <w:shd w:val="clear" w:color="auto" w:fill="auto"/>
            <w:textDirection w:val="btLr"/>
            <w:vAlign w:val="center"/>
            <w:hideMark/>
          </w:tcPr>
          <w:p w14:paraId="66303018"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accurate 'Go' trials</w:t>
            </w:r>
          </w:p>
        </w:tc>
        <w:tc>
          <w:tcPr>
            <w:tcW w:w="464" w:type="dxa"/>
            <w:tcBorders>
              <w:top w:val="nil"/>
              <w:left w:val="nil"/>
              <w:bottom w:val="single" w:sz="4" w:space="0" w:color="auto"/>
              <w:right w:val="nil"/>
            </w:tcBorders>
            <w:shd w:val="clear" w:color="auto" w:fill="auto"/>
            <w:textDirection w:val="btLr"/>
            <w:vAlign w:val="center"/>
            <w:hideMark/>
          </w:tcPr>
          <w:p w14:paraId="61B20699"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IC: Reaction time on inaccurate 'No-Go' trials</w:t>
            </w:r>
          </w:p>
        </w:tc>
        <w:tc>
          <w:tcPr>
            <w:tcW w:w="464" w:type="dxa"/>
            <w:tcBorders>
              <w:top w:val="nil"/>
              <w:left w:val="nil"/>
              <w:bottom w:val="single" w:sz="4" w:space="0" w:color="auto"/>
              <w:right w:val="nil"/>
            </w:tcBorders>
            <w:shd w:val="clear" w:color="auto" w:fill="auto"/>
            <w:textDirection w:val="btLr"/>
            <w:vAlign w:val="center"/>
            <w:hideMark/>
          </w:tcPr>
          <w:p w14:paraId="05B3FB6B"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RS: Reaction time on high- vs low-reward trials</w:t>
            </w:r>
          </w:p>
        </w:tc>
        <w:tc>
          <w:tcPr>
            <w:tcW w:w="464" w:type="dxa"/>
            <w:tcBorders>
              <w:top w:val="nil"/>
              <w:left w:val="nil"/>
              <w:bottom w:val="single" w:sz="4" w:space="0" w:color="auto"/>
              <w:right w:val="nil"/>
            </w:tcBorders>
            <w:shd w:val="clear" w:color="auto" w:fill="auto"/>
            <w:textDirection w:val="btLr"/>
            <w:vAlign w:val="center"/>
            <w:hideMark/>
          </w:tcPr>
          <w:p w14:paraId="64C0F78F" w14:textId="77777777" w:rsidR="00BB6FC9" w:rsidRPr="00E200B7" w:rsidRDefault="00BB6FC9" w:rsidP="00BB6FC9">
            <w:pPr>
              <w:ind w:left="72" w:right="113"/>
              <w:rPr>
                <w:rFonts w:ascii="Calibri" w:hAnsi="Calibri" w:cs="Calibri"/>
                <w:color w:val="000000"/>
                <w:sz w:val="16"/>
                <w:szCs w:val="16"/>
              </w:rPr>
            </w:pPr>
            <w:r w:rsidRPr="00E200B7">
              <w:rPr>
                <w:rFonts w:ascii="Calibri" w:hAnsi="Calibri" w:cs="Calibri"/>
                <w:color w:val="000000"/>
                <w:sz w:val="16"/>
                <w:szCs w:val="16"/>
              </w:rPr>
              <w:t>RS: Total stars</w:t>
            </w:r>
          </w:p>
        </w:tc>
      </w:tr>
      <w:tr w:rsidR="00BB6FC9" w:rsidRPr="00E200B7" w14:paraId="5A21D3B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6A4A76E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AB: Attention bias threat</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5C16D6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8E6282"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65CC2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55AD1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EDF0D2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09307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9448A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B2F9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D1468E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0A42A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AB285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36F27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FF76F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830DF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BBB6D5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5F37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EE0FA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DAECE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C044F2" w14:textId="77777777" w:rsidR="00BB6FC9" w:rsidRPr="00E200B7" w:rsidRDefault="00BB6FC9" w:rsidP="00D47842">
            <w:pPr>
              <w:jc w:val="center"/>
              <w:rPr>
                <w:sz w:val="20"/>
                <w:szCs w:val="20"/>
              </w:rPr>
            </w:pPr>
          </w:p>
        </w:tc>
      </w:tr>
      <w:tr w:rsidR="00BB6FC9" w:rsidRPr="00E200B7" w14:paraId="4F3D30B1"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EC3676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Adaptation to emotional conflict</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09637B9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88841A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E4B13DC"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145AC4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EDD8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88813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D2DD8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8A1C4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6B902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86297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F2B46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FF569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A8C46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847BF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93871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B1921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33D1F1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DEA6C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B1BA19" w14:textId="77777777" w:rsidR="00BB6FC9" w:rsidRPr="00E200B7" w:rsidRDefault="00BB6FC9" w:rsidP="00D47842">
            <w:pPr>
              <w:jc w:val="center"/>
              <w:rPr>
                <w:sz w:val="20"/>
                <w:szCs w:val="20"/>
              </w:rPr>
            </w:pPr>
          </w:p>
        </w:tc>
      </w:tr>
      <w:tr w:rsidR="00BB6FC9" w:rsidRPr="00E200B7" w14:paraId="62B53708"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981C77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Stroop - fear</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02CD55C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1A5F91F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F6FD48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390C1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790DDE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9D350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07B5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7C4B11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CB453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2BBBF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D753F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BBD050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665F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168D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9043A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80D4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5F99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559B6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38A8EC" w14:textId="77777777" w:rsidR="00BB6FC9" w:rsidRPr="00E200B7" w:rsidRDefault="00BB6FC9" w:rsidP="00D47842">
            <w:pPr>
              <w:jc w:val="center"/>
              <w:rPr>
                <w:sz w:val="20"/>
                <w:szCs w:val="20"/>
              </w:rPr>
            </w:pPr>
          </w:p>
        </w:tc>
      </w:tr>
      <w:tr w:rsidR="00BB6FC9" w:rsidRPr="00E200B7" w14:paraId="01645810"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D0D0AD1"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ER: Stroop - happy</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5864D6C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2F8F9A5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E6E9"/>
            <w:noWrap/>
            <w:vAlign w:val="bottom"/>
            <w:hideMark/>
          </w:tcPr>
          <w:p w14:paraId="332172A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537F8C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4F1BF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F1C03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D68731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13590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04A185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95669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F8CF77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DFF20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A0AA8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BACE1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821D0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8A178D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A62A1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A8DD7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343F6EB" w14:textId="77777777" w:rsidR="00BB6FC9" w:rsidRPr="00E200B7" w:rsidRDefault="00BB6FC9" w:rsidP="00D47842">
            <w:pPr>
              <w:jc w:val="center"/>
              <w:rPr>
                <w:sz w:val="20"/>
                <w:szCs w:val="20"/>
              </w:rPr>
            </w:pPr>
          </w:p>
        </w:tc>
      </w:tr>
      <w:tr w:rsidR="00BB6FC9" w:rsidRPr="00E200B7" w14:paraId="727E4AE8"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01931B4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ToM: Accuracy on affective trials</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0389645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48DBD0EF" w14:textId="651AF35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33EB322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60F0781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043B9D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035EB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54AE0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4200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6D60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9101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5A2E9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3BA75E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34AF6D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EC659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102BA7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B706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933F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F203C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890B2B" w14:textId="77777777" w:rsidR="00BB6FC9" w:rsidRPr="00E200B7" w:rsidRDefault="00BB6FC9" w:rsidP="00D47842">
            <w:pPr>
              <w:jc w:val="center"/>
              <w:rPr>
                <w:sz w:val="20"/>
                <w:szCs w:val="20"/>
              </w:rPr>
            </w:pPr>
          </w:p>
        </w:tc>
      </w:tr>
      <w:tr w:rsidR="00BB6FC9" w:rsidRPr="00E200B7" w14:paraId="612460C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20CA1C3"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ToM: Accuracy on cognitive trials</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69A69CD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37DCC13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2AEC7F1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4DD58793" w14:textId="0B20C930"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AA8AA"/>
            <w:noWrap/>
            <w:vAlign w:val="bottom"/>
            <w:hideMark/>
          </w:tcPr>
          <w:p w14:paraId="13BEFEE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0.59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14597F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5E4CE55"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C4B4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9719A3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63546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CF60D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2C2C23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A194F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DCB19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E96540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22B71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D77EE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42CDDBB"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843190A" w14:textId="77777777" w:rsidR="00BB6FC9" w:rsidRPr="00E200B7" w:rsidRDefault="00BB6FC9" w:rsidP="00D47842">
            <w:pPr>
              <w:jc w:val="center"/>
              <w:rPr>
                <w:sz w:val="20"/>
                <w:szCs w:val="20"/>
              </w:rPr>
            </w:pPr>
          </w:p>
        </w:tc>
      </w:tr>
      <w:tr w:rsidR="00BB6FC9" w:rsidRPr="00E200B7" w14:paraId="3BB38A8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4BA0E14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FC: Skin conductance response to CS+ vs CS-</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75EFEC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105F96D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3E2B3A0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1B5E230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05722FB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089C479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E73E8E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FBA35A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A9957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901C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6049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89D6E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06973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E4DCE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EFB1FF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305705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B382F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BB3EA8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399270" w14:textId="77777777" w:rsidR="00BB6FC9" w:rsidRPr="00E200B7" w:rsidRDefault="00BB6FC9" w:rsidP="00D47842">
            <w:pPr>
              <w:jc w:val="center"/>
              <w:rPr>
                <w:sz w:val="20"/>
                <w:szCs w:val="20"/>
              </w:rPr>
            </w:pPr>
          </w:p>
        </w:tc>
      </w:tr>
      <w:tr w:rsidR="00BB6FC9" w:rsidRPr="00E200B7" w14:paraId="6C85AFED"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1D5836D"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PT: Tanner stage</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71FF1E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F8FBD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1862D345" w14:textId="55F6439F"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24FBB4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67D0A25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49F157C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4AC205A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0608C2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2ED6086"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9CE2E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B972C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6669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49635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47540A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3DE8A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F146D4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DAFE46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DA071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A4E6501" w14:textId="77777777" w:rsidR="00BB6FC9" w:rsidRPr="00E200B7" w:rsidRDefault="00BB6FC9" w:rsidP="00D47842">
            <w:pPr>
              <w:jc w:val="center"/>
              <w:rPr>
                <w:sz w:val="20"/>
                <w:szCs w:val="20"/>
              </w:rPr>
            </w:pPr>
          </w:p>
        </w:tc>
      </w:tr>
      <w:tr w:rsidR="00BB6FC9" w:rsidRPr="00E200B7" w14:paraId="4DA9ADC4"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FBB0BC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AL: Language ability</w:t>
            </w:r>
          </w:p>
        </w:tc>
        <w:tc>
          <w:tcPr>
            <w:tcW w:w="464" w:type="dxa"/>
            <w:tcBorders>
              <w:top w:val="single" w:sz="4" w:space="0" w:color="auto"/>
              <w:left w:val="single" w:sz="4" w:space="0" w:color="auto"/>
              <w:bottom w:val="single" w:sz="4" w:space="0" w:color="auto"/>
              <w:right w:val="single" w:sz="4" w:space="0" w:color="auto"/>
            </w:tcBorders>
            <w:shd w:val="clear" w:color="000000" w:fill="FCE0E3"/>
            <w:noWrap/>
            <w:vAlign w:val="bottom"/>
            <w:hideMark/>
          </w:tcPr>
          <w:p w14:paraId="25BF0AA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0.22</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2D07DE0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21DE02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5D1D10F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3F1FAB1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3CF289E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3FA093B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0E4FD3E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78151D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72E31F3"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3F06A1"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EE0FA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DC3AB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CC624C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7E928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AC83EE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F20FE8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FD245A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C62C9A" w14:textId="77777777" w:rsidR="00BB6FC9" w:rsidRPr="00E200B7" w:rsidRDefault="00BB6FC9" w:rsidP="00D47842">
            <w:pPr>
              <w:jc w:val="center"/>
              <w:rPr>
                <w:sz w:val="20"/>
                <w:szCs w:val="20"/>
              </w:rPr>
            </w:pPr>
          </w:p>
        </w:tc>
      </w:tr>
      <w:tr w:rsidR="00BB6FC9" w:rsidRPr="00E200B7" w14:paraId="40E832E0"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017C1D49"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AR: Reasoning ability</w:t>
            </w:r>
          </w:p>
        </w:tc>
        <w:tc>
          <w:tcPr>
            <w:tcW w:w="464" w:type="dxa"/>
            <w:tcBorders>
              <w:top w:val="single" w:sz="4" w:space="0" w:color="auto"/>
              <w:left w:val="single" w:sz="4" w:space="0" w:color="auto"/>
              <w:bottom w:val="single" w:sz="4" w:space="0" w:color="auto"/>
              <w:right w:val="single" w:sz="4" w:space="0" w:color="auto"/>
            </w:tcBorders>
            <w:shd w:val="clear" w:color="000000" w:fill="FCE3E6"/>
            <w:noWrap/>
            <w:vAlign w:val="bottom"/>
            <w:hideMark/>
          </w:tcPr>
          <w:p w14:paraId="117C39BC" w14:textId="4B7125C2"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65BFAE5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58F810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6D54D33C" w14:textId="32EB05A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6A3896C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17FC9B5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50DF628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24D357F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BC2C4"/>
            <w:noWrap/>
            <w:vAlign w:val="bottom"/>
            <w:hideMark/>
          </w:tcPr>
          <w:p w14:paraId="5AE27BC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0.42</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DB3E52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96ACAC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0F31F2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9FFA8C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FA0924"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63DB52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5B2B1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C90618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9FB3C8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64F07BA" w14:textId="77777777" w:rsidR="00BB6FC9" w:rsidRPr="00E200B7" w:rsidRDefault="00BB6FC9" w:rsidP="00D47842">
            <w:pPr>
              <w:jc w:val="center"/>
              <w:rPr>
                <w:sz w:val="20"/>
                <w:szCs w:val="20"/>
              </w:rPr>
            </w:pPr>
          </w:p>
        </w:tc>
      </w:tr>
      <w:tr w:rsidR="00BB6FC9" w:rsidRPr="00E200B7" w14:paraId="71151BEE"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26F4A015"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inhibit trials</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11ADFDE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5AF24A3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1C158B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01853E1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6FAC625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434621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746D614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233AD8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CBDAEE"/>
            <w:noWrap/>
            <w:vAlign w:val="bottom"/>
            <w:hideMark/>
          </w:tcPr>
          <w:p w14:paraId="239B5CC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C0D1E9"/>
            <w:noWrap/>
            <w:vAlign w:val="bottom"/>
            <w:hideMark/>
          </w:tcPr>
          <w:p w14:paraId="1A431C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B9FBAE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D2598E"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5C27F6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9EF5C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46A47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3210BCD"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5CEA0BF"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2F9A11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A5EA2A" w14:textId="77777777" w:rsidR="00BB6FC9" w:rsidRPr="00E200B7" w:rsidRDefault="00BB6FC9" w:rsidP="00D47842">
            <w:pPr>
              <w:jc w:val="center"/>
              <w:rPr>
                <w:sz w:val="20"/>
                <w:szCs w:val="20"/>
              </w:rPr>
            </w:pPr>
          </w:p>
        </w:tc>
      </w:tr>
      <w:tr w:rsidR="00BB6FC9" w:rsidRPr="00E200B7" w14:paraId="07327B5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1DD6F06"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switch trials</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36F912D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C55B8C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4F9D590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626CE24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06322A0C" w14:textId="3E87926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4D83B6D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D1DEF0"/>
            <w:noWrap/>
            <w:vAlign w:val="bottom"/>
            <w:hideMark/>
          </w:tcPr>
          <w:p w14:paraId="5109736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729DEDF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D1DEF0"/>
            <w:noWrap/>
            <w:vAlign w:val="bottom"/>
            <w:hideMark/>
          </w:tcPr>
          <w:p w14:paraId="2FBF26F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CEDCEF"/>
            <w:noWrap/>
            <w:vAlign w:val="bottom"/>
            <w:hideMark/>
          </w:tcPr>
          <w:p w14:paraId="5346FD3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BC0C3"/>
            <w:noWrap/>
            <w:vAlign w:val="bottom"/>
            <w:hideMark/>
          </w:tcPr>
          <w:p w14:paraId="656E04B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0.43</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8B8E95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8DC2277"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231F1A"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6CE34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25771BC"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B2FE7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0D89B16"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0C24089" w14:textId="77777777" w:rsidR="00BB6FC9" w:rsidRPr="00E200B7" w:rsidRDefault="00BB6FC9" w:rsidP="00D47842">
            <w:pPr>
              <w:jc w:val="center"/>
              <w:rPr>
                <w:sz w:val="20"/>
                <w:szCs w:val="20"/>
              </w:rPr>
            </w:pPr>
          </w:p>
        </w:tc>
      </w:tr>
      <w:tr w:rsidR="00BB6FC9" w:rsidRPr="00E200B7" w14:paraId="62F124B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36B1DCE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Stroop task</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60757A6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15E4AA3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0062C4B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682083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425EF79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504D41E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3EE64A4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23BB8BD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BD1D4"/>
            <w:noWrap/>
            <w:vAlign w:val="bottom"/>
            <w:hideMark/>
          </w:tcPr>
          <w:p w14:paraId="6CEF692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0.32</w:t>
            </w:r>
          </w:p>
        </w:tc>
        <w:tc>
          <w:tcPr>
            <w:tcW w:w="464" w:type="dxa"/>
            <w:tcBorders>
              <w:top w:val="single" w:sz="4" w:space="0" w:color="auto"/>
              <w:left w:val="single" w:sz="4" w:space="0" w:color="auto"/>
              <w:bottom w:val="single" w:sz="4" w:space="0" w:color="auto"/>
              <w:right w:val="single" w:sz="4" w:space="0" w:color="auto"/>
            </w:tcBorders>
            <w:shd w:val="clear" w:color="000000" w:fill="FCE8EB"/>
            <w:noWrap/>
            <w:vAlign w:val="bottom"/>
            <w:hideMark/>
          </w:tcPr>
          <w:p w14:paraId="37A0E42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BDCFE8"/>
            <w:noWrap/>
            <w:vAlign w:val="bottom"/>
            <w:hideMark/>
          </w:tcPr>
          <w:p w14:paraId="325DFCB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97B5DB"/>
            <w:noWrap/>
            <w:vAlign w:val="bottom"/>
            <w:hideMark/>
          </w:tcPr>
          <w:p w14:paraId="5AB3FF8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-0.31</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465F71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688AAD2"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0E1CD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7478A9"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B45B319"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BF4BFC5"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76D9B72" w14:textId="77777777" w:rsidR="00BB6FC9" w:rsidRPr="00E200B7" w:rsidRDefault="00BB6FC9" w:rsidP="00D47842">
            <w:pPr>
              <w:jc w:val="center"/>
              <w:rPr>
                <w:sz w:val="20"/>
                <w:szCs w:val="20"/>
              </w:rPr>
            </w:pPr>
          </w:p>
        </w:tc>
      </w:tr>
      <w:tr w:rsidR="00BB6FC9" w:rsidRPr="00E200B7" w14:paraId="7B25E153"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819E162"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'Go' trials</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73E85E3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BF0F9"/>
            <w:noWrap/>
            <w:vAlign w:val="bottom"/>
            <w:hideMark/>
          </w:tcPr>
          <w:p w14:paraId="347265B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23B5680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016413F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775E61D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7ADB5129" w14:textId="2795EDC5"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4AC58D2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7C4E35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EBEE"/>
            <w:noWrap/>
            <w:vAlign w:val="bottom"/>
            <w:hideMark/>
          </w:tcPr>
          <w:p w14:paraId="77534A9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0.15</w:t>
            </w:r>
          </w:p>
        </w:tc>
        <w:tc>
          <w:tcPr>
            <w:tcW w:w="464" w:type="dxa"/>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51615A9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0.14</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1EDD6E09" w14:textId="6B4E765B"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C0D1E9"/>
            <w:noWrap/>
            <w:vAlign w:val="bottom"/>
            <w:hideMark/>
          </w:tcPr>
          <w:p w14:paraId="2FD3099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-0.17</w:t>
            </w:r>
          </w:p>
        </w:tc>
        <w:tc>
          <w:tcPr>
            <w:tcW w:w="464" w:type="dxa"/>
            <w:tcBorders>
              <w:top w:val="single" w:sz="4" w:space="0" w:color="auto"/>
              <w:left w:val="single" w:sz="4" w:space="0" w:color="auto"/>
              <w:bottom w:val="single" w:sz="4" w:space="0" w:color="auto"/>
              <w:right w:val="single" w:sz="4" w:space="0" w:color="auto"/>
            </w:tcBorders>
            <w:shd w:val="clear" w:color="000000" w:fill="FCE5E8"/>
            <w:noWrap/>
            <w:vAlign w:val="bottom"/>
            <w:hideMark/>
          </w:tcPr>
          <w:p w14:paraId="4E22BF4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0.19</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6115BE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2FF03C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40F437"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2E58C52"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44E1F3"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C9CEC67" w14:textId="77777777" w:rsidR="00BB6FC9" w:rsidRPr="00E200B7" w:rsidRDefault="00BB6FC9" w:rsidP="00D47842">
            <w:pPr>
              <w:jc w:val="center"/>
              <w:rPr>
                <w:sz w:val="20"/>
                <w:szCs w:val="20"/>
              </w:rPr>
            </w:pPr>
          </w:p>
        </w:tc>
      </w:tr>
      <w:tr w:rsidR="00BB6FC9" w:rsidRPr="00E200B7" w14:paraId="7EBCDF4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74234A8"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Accuracy on 'No-Go' trials</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41EB113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1F4"/>
            <w:noWrap/>
            <w:vAlign w:val="bottom"/>
            <w:hideMark/>
          </w:tcPr>
          <w:p w14:paraId="7200FC8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0.11</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AE540D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37F5DBD0" w14:textId="638CFDA1"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DFE94A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5A98A4B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2CF35A7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0EE36A1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4569D7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3F6"/>
            <w:noWrap/>
            <w:vAlign w:val="bottom"/>
            <w:hideMark/>
          </w:tcPr>
          <w:p w14:paraId="08881549" w14:textId="717331E8"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67A54E2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CBDAEE"/>
            <w:noWrap/>
            <w:vAlign w:val="bottom"/>
            <w:hideMark/>
          </w:tcPr>
          <w:p w14:paraId="4BB36C8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E2E5"/>
            <w:noWrap/>
            <w:vAlign w:val="bottom"/>
            <w:hideMark/>
          </w:tcPr>
          <w:p w14:paraId="3D5772C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0.21</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5EDA055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D0ADEE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515FBAA"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487FE"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6C1EFF0"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91ED422" w14:textId="77777777" w:rsidR="00BB6FC9" w:rsidRPr="00E200B7" w:rsidRDefault="00BB6FC9" w:rsidP="00D47842">
            <w:pPr>
              <w:jc w:val="center"/>
              <w:rPr>
                <w:sz w:val="20"/>
                <w:szCs w:val="20"/>
              </w:rPr>
            </w:pPr>
          </w:p>
        </w:tc>
      </w:tr>
      <w:tr w:rsidR="00BB6FC9" w:rsidRPr="00E200B7" w14:paraId="15BF1A62"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2ECDEF0C"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accurate 'Go' trials</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2D5873C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355F748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BDCFE8"/>
            <w:noWrap/>
            <w:vAlign w:val="bottom"/>
            <w:hideMark/>
          </w:tcPr>
          <w:p w14:paraId="2A0594C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-0.18</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3329E30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68F633C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482CCBF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7999431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7B0392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0E8C640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3AE7485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5CF615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EDEF"/>
            <w:noWrap/>
            <w:vAlign w:val="bottom"/>
            <w:hideMark/>
          </w:tcPr>
          <w:p w14:paraId="0FD511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0.14</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7C1BBA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5A8AC6"/>
            <w:noWrap/>
            <w:vAlign w:val="bottom"/>
            <w:hideMark/>
          </w:tcPr>
          <w:p w14:paraId="4EBE8D3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-0.52</w:t>
            </w:r>
          </w:p>
        </w:tc>
        <w:tc>
          <w:tcPr>
            <w:tcW w:w="464" w:type="dxa"/>
            <w:tcBorders>
              <w:top w:val="single" w:sz="4" w:space="0" w:color="auto"/>
              <w:left w:val="single" w:sz="4" w:space="0" w:color="auto"/>
              <w:bottom w:val="single" w:sz="4" w:space="0" w:color="auto"/>
              <w:right w:val="single" w:sz="4" w:space="0" w:color="auto"/>
            </w:tcBorders>
            <w:shd w:val="clear" w:color="000000" w:fill="FBBCBE"/>
            <w:noWrap/>
            <w:vAlign w:val="bottom"/>
            <w:hideMark/>
          </w:tcPr>
          <w:p w14:paraId="7F3BA1C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0.46</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DBA881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802CB51"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E3EC5C8" w14:textId="77777777" w:rsidR="00BB6FC9" w:rsidRPr="00E200B7" w:rsidRDefault="00BB6FC9" w:rsidP="00D47842">
            <w:pPr>
              <w:jc w:val="center"/>
              <w:rPr>
                <w:sz w:val="20"/>
                <w:szCs w:val="20"/>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9365DF3" w14:textId="77777777" w:rsidR="00BB6FC9" w:rsidRPr="00E200B7" w:rsidRDefault="00BB6FC9" w:rsidP="00D47842">
            <w:pPr>
              <w:jc w:val="center"/>
              <w:rPr>
                <w:sz w:val="20"/>
                <w:szCs w:val="20"/>
              </w:rPr>
            </w:pPr>
          </w:p>
        </w:tc>
      </w:tr>
      <w:tr w:rsidR="00BB6FC9" w:rsidRPr="00E200B7" w14:paraId="3F01C514"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5F63D2AE"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IC: Reaction time on inaccurate 'No-Go' trials</w:t>
            </w:r>
          </w:p>
        </w:tc>
        <w:tc>
          <w:tcPr>
            <w:tcW w:w="464" w:type="dxa"/>
            <w:tcBorders>
              <w:top w:val="single" w:sz="4" w:space="0" w:color="auto"/>
              <w:left w:val="single" w:sz="4" w:space="0" w:color="auto"/>
              <w:bottom w:val="single" w:sz="4" w:space="0" w:color="auto"/>
              <w:right w:val="single" w:sz="4" w:space="0" w:color="auto"/>
            </w:tcBorders>
            <w:shd w:val="clear" w:color="000000" w:fill="E0E8F5"/>
            <w:noWrap/>
            <w:vAlign w:val="bottom"/>
            <w:hideMark/>
          </w:tcPr>
          <w:p w14:paraId="139636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04A561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5789FE8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63F5643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58128B83" w14:textId="1BB5C6BC"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5A7F124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4F7"/>
            <w:noWrap/>
            <w:vAlign w:val="bottom"/>
            <w:hideMark/>
          </w:tcPr>
          <w:p w14:paraId="57EC368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1BF3EC7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1F4FB"/>
            <w:noWrap/>
            <w:vAlign w:val="bottom"/>
            <w:hideMark/>
          </w:tcPr>
          <w:p w14:paraId="77C3B03A" w14:textId="0758B70D"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w:t>
            </w:r>
            <w:r w:rsidR="00036790">
              <w:rPr>
                <w:rFonts w:ascii="Calibri" w:hAnsi="Calibri" w:cs="Calibri"/>
                <w:color w:val="000000"/>
                <w:sz w:val="16"/>
                <w:szCs w:val="16"/>
              </w:rPr>
              <w:t>.00</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94C8BD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0F2"/>
            <w:noWrap/>
            <w:vAlign w:val="bottom"/>
            <w:hideMark/>
          </w:tcPr>
          <w:p w14:paraId="789DB12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0.12</w:t>
            </w:r>
          </w:p>
        </w:tc>
        <w:tc>
          <w:tcPr>
            <w:tcW w:w="464" w:type="dxa"/>
            <w:tcBorders>
              <w:top w:val="single" w:sz="4" w:space="0" w:color="auto"/>
              <w:left w:val="single" w:sz="4" w:space="0" w:color="auto"/>
              <w:bottom w:val="single" w:sz="4" w:space="0" w:color="auto"/>
              <w:right w:val="single" w:sz="4" w:space="0" w:color="auto"/>
            </w:tcBorders>
            <w:shd w:val="clear" w:color="000000" w:fill="FAFAFE"/>
            <w:noWrap/>
            <w:vAlign w:val="bottom"/>
            <w:hideMark/>
          </w:tcPr>
          <w:p w14:paraId="54A26DF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E3EAF6"/>
            <w:noWrap/>
            <w:vAlign w:val="bottom"/>
            <w:hideMark/>
          </w:tcPr>
          <w:p w14:paraId="7661E1D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719ACE"/>
            <w:noWrap/>
            <w:vAlign w:val="bottom"/>
            <w:hideMark/>
          </w:tcPr>
          <w:p w14:paraId="2422D78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-0.44</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67B2C31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FA9DA0"/>
            <w:noWrap/>
            <w:vAlign w:val="bottom"/>
            <w:hideMark/>
          </w:tcPr>
          <w:p w14:paraId="4FF2FE8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0.66</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81C661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84D499" w14:textId="77777777" w:rsidR="00BB6FC9" w:rsidRPr="00E200B7" w:rsidRDefault="00BB6FC9" w:rsidP="00D47842">
            <w:pPr>
              <w:jc w:val="center"/>
              <w:rPr>
                <w:rFonts w:ascii="Calibri" w:hAnsi="Calibri" w:cs="Calibri"/>
                <w:color w:val="000000"/>
                <w:sz w:val="16"/>
                <w:szCs w:val="16"/>
              </w:rPr>
            </w:pP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6DCC86C" w14:textId="77777777" w:rsidR="00BB6FC9" w:rsidRPr="00E200B7" w:rsidRDefault="00BB6FC9" w:rsidP="00D47842">
            <w:pPr>
              <w:jc w:val="center"/>
              <w:rPr>
                <w:sz w:val="20"/>
                <w:szCs w:val="20"/>
              </w:rPr>
            </w:pPr>
          </w:p>
        </w:tc>
      </w:tr>
      <w:tr w:rsidR="00BB6FC9" w:rsidRPr="00E200B7" w14:paraId="7E89918E"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41F2750B"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RS: Reaction time on no- vs high-reward trials</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0D810C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AFD"/>
            <w:noWrap/>
            <w:vAlign w:val="bottom"/>
            <w:hideMark/>
          </w:tcPr>
          <w:p w14:paraId="2ACD2F1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0.05</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1C9523B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20889F9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34602C5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6891EB6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4101D56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7E6455E2"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A3FC94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F6F9"/>
            <w:noWrap/>
            <w:vAlign w:val="bottom"/>
            <w:hideMark/>
          </w:tcPr>
          <w:p w14:paraId="2C1933C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5DE55A9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42D0931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DDE6F4"/>
            <w:noWrap/>
            <w:vAlign w:val="bottom"/>
            <w:hideMark/>
          </w:tcPr>
          <w:p w14:paraId="56A7C374"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7D021A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DAE4F3"/>
            <w:noWrap/>
            <w:vAlign w:val="bottom"/>
            <w:hideMark/>
          </w:tcPr>
          <w:p w14:paraId="54C9EB6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-0.08</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158C7B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E6ECF7"/>
            <w:noWrap/>
            <w:vAlign w:val="bottom"/>
            <w:hideMark/>
          </w:tcPr>
          <w:p w14:paraId="25F3075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76D1CC5"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c>
          <w:tcPr>
            <w:tcW w:w="46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FF5AA0D" w14:textId="77777777" w:rsidR="00BB6FC9" w:rsidRPr="00E200B7" w:rsidRDefault="00BB6FC9" w:rsidP="00D47842">
            <w:pPr>
              <w:jc w:val="center"/>
              <w:rPr>
                <w:rFonts w:ascii="Calibri" w:hAnsi="Calibri" w:cs="Calibri"/>
                <w:color w:val="000000"/>
                <w:sz w:val="16"/>
                <w:szCs w:val="16"/>
              </w:rPr>
            </w:pPr>
          </w:p>
        </w:tc>
      </w:tr>
      <w:tr w:rsidR="00BB6FC9" w:rsidRPr="00E200B7" w14:paraId="4B394FE5" w14:textId="77777777" w:rsidTr="00D47842">
        <w:trPr>
          <w:trHeight w:val="320"/>
        </w:trPr>
        <w:tc>
          <w:tcPr>
            <w:tcW w:w="1935" w:type="dxa"/>
            <w:tcBorders>
              <w:top w:val="nil"/>
              <w:left w:val="nil"/>
              <w:bottom w:val="nil"/>
              <w:right w:val="single" w:sz="4" w:space="0" w:color="auto"/>
            </w:tcBorders>
            <w:shd w:val="clear" w:color="auto" w:fill="auto"/>
            <w:vAlign w:val="bottom"/>
            <w:hideMark/>
          </w:tcPr>
          <w:p w14:paraId="7EA1F6CF" w14:textId="77777777" w:rsidR="00BB6FC9" w:rsidRPr="00E200B7" w:rsidRDefault="00BB6FC9" w:rsidP="009C274B">
            <w:pPr>
              <w:rPr>
                <w:rFonts w:ascii="Calibri" w:hAnsi="Calibri" w:cs="Calibri"/>
                <w:color w:val="000000"/>
                <w:sz w:val="16"/>
                <w:szCs w:val="16"/>
              </w:rPr>
            </w:pPr>
            <w:r w:rsidRPr="00E200B7">
              <w:rPr>
                <w:rFonts w:ascii="Calibri" w:hAnsi="Calibri" w:cs="Calibri"/>
                <w:color w:val="000000"/>
                <w:sz w:val="16"/>
                <w:szCs w:val="16"/>
              </w:rPr>
              <w:t>RS: Total stars</w:t>
            </w:r>
          </w:p>
        </w:tc>
        <w:tc>
          <w:tcPr>
            <w:tcW w:w="464" w:type="dxa"/>
            <w:tcBorders>
              <w:top w:val="single" w:sz="4" w:space="0" w:color="auto"/>
              <w:left w:val="single" w:sz="4" w:space="0" w:color="auto"/>
              <w:bottom w:val="single" w:sz="4" w:space="0" w:color="auto"/>
              <w:right w:val="single" w:sz="4" w:space="0" w:color="auto"/>
            </w:tcBorders>
            <w:shd w:val="clear" w:color="000000" w:fill="FCEEF1"/>
            <w:noWrap/>
            <w:vAlign w:val="bottom"/>
            <w:hideMark/>
          </w:tcPr>
          <w:p w14:paraId="268657B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0.13</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0ADFCC58"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FCF9FC"/>
            <w:noWrap/>
            <w:vAlign w:val="bottom"/>
            <w:hideMark/>
          </w:tcPr>
          <w:p w14:paraId="46AEFCAC"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0.06</w:t>
            </w:r>
          </w:p>
        </w:tc>
        <w:tc>
          <w:tcPr>
            <w:tcW w:w="464" w:type="dxa"/>
            <w:tcBorders>
              <w:top w:val="single" w:sz="4" w:space="0" w:color="auto"/>
              <w:left w:val="single" w:sz="4" w:space="0" w:color="auto"/>
              <w:bottom w:val="single" w:sz="4" w:space="0" w:color="auto"/>
              <w:right w:val="single" w:sz="4" w:space="0" w:color="auto"/>
            </w:tcBorders>
            <w:shd w:val="clear" w:color="000000" w:fill="FCFCFF"/>
            <w:noWrap/>
            <w:vAlign w:val="bottom"/>
            <w:hideMark/>
          </w:tcPr>
          <w:p w14:paraId="42202EDF"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0.04</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67B2F96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4F6FC"/>
            <w:noWrap/>
            <w:vAlign w:val="bottom"/>
            <w:hideMark/>
          </w:tcPr>
          <w:p w14:paraId="5817B15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EEF2FA"/>
            <w:noWrap/>
            <w:vAlign w:val="bottom"/>
            <w:hideMark/>
          </w:tcPr>
          <w:p w14:paraId="1FFA981E"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-0.01</w:t>
            </w:r>
          </w:p>
        </w:tc>
        <w:tc>
          <w:tcPr>
            <w:tcW w:w="464" w:type="dxa"/>
            <w:tcBorders>
              <w:top w:val="single" w:sz="4" w:space="0" w:color="auto"/>
              <w:left w:val="single" w:sz="4" w:space="0" w:color="auto"/>
              <w:bottom w:val="single" w:sz="4" w:space="0" w:color="auto"/>
              <w:right w:val="single" w:sz="4" w:space="0" w:color="auto"/>
            </w:tcBorders>
            <w:shd w:val="clear" w:color="000000" w:fill="F7F8FD"/>
            <w:noWrap/>
            <w:vAlign w:val="bottom"/>
            <w:hideMark/>
          </w:tcPr>
          <w:p w14:paraId="6BAA7E01"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0.02</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06B0D4AB"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FCE9EC"/>
            <w:noWrap/>
            <w:vAlign w:val="bottom"/>
            <w:hideMark/>
          </w:tcPr>
          <w:p w14:paraId="48DB51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0.16</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20D6649A"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D4E0F1"/>
            <w:noWrap/>
            <w:vAlign w:val="bottom"/>
            <w:hideMark/>
          </w:tcPr>
          <w:p w14:paraId="5BDE31C0" w14:textId="3C1F829C"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-0.1</w:t>
            </w:r>
            <w:r w:rsidR="00036790">
              <w:rPr>
                <w:rFonts w:ascii="Calibri" w:hAnsi="Calibri" w:cs="Calibri"/>
                <w:color w:val="000000"/>
                <w:sz w:val="16"/>
                <w:szCs w:val="16"/>
              </w:rPr>
              <w:t>0</w:t>
            </w:r>
          </w:p>
        </w:tc>
        <w:tc>
          <w:tcPr>
            <w:tcW w:w="464" w:type="dxa"/>
            <w:tcBorders>
              <w:top w:val="single" w:sz="4" w:space="0" w:color="auto"/>
              <w:left w:val="single" w:sz="4" w:space="0" w:color="auto"/>
              <w:bottom w:val="single" w:sz="4" w:space="0" w:color="auto"/>
              <w:right w:val="single" w:sz="4" w:space="0" w:color="auto"/>
            </w:tcBorders>
            <w:shd w:val="clear" w:color="000000" w:fill="FBD6D8"/>
            <w:noWrap/>
            <w:vAlign w:val="bottom"/>
            <w:hideMark/>
          </w:tcPr>
          <w:p w14:paraId="7627695D"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0.29</w:t>
            </w:r>
          </w:p>
        </w:tc>
        <w:tc>
          <w:tcPr>
            <w:tcW w:w="464" w:type="dxa"/>
            <w:tcBorders>
              <w:top w:val="single" w:sz="4" w:space="0" w:color="auto"/>
              <w:left w:val="single" w:sz="4" w:space="0" w:color="auto"/>
              <w:bottom w:val="single" w:sz="4" w:space="0" w:color="auto"/>
              <w:right w:val="single" w:sz="4" w:space="0" w:color="auto"/>
            </w:tcBorders>
            <w:shd w:val="clear" w:color="000000" w:fill="FCDADD"/>
            <w:noWrap/>
            <w:vAlign w:val="bottom"/>
            <w:hideMark/>
          </w:tcPr>
          <w:p w14:paraId="6102141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0.26</w:t>
            </w:r>
          </w:p>
        </w:tc>
        <w:tc>
          <w:tcPr>
            <w:tcW w:w="464" w:type="dxa"/>
            <w:tcBorders>
              <w:top w:val="single" w:sz="4" w:space="0" w:color="auto"/>
              <w:left w:val="single" w:sz="4" w:space="0" w:color="auto"/>
              <w:bottom w:val="single" w:sz="4" w:space="0" w:color="auto"/>
              <w:right w:val="single" w:sz="4" w:space="0" w:color="auto"/>
            </w:tcBorders>
            <w:shd w:val="clear" w:color="000000" w:fill="FCF7FA"/>
            <w:noWrap/>
            <w:vAlign w:val="bottom"/>
            <w:hideMark/>
          </w:tcPr>
          <w:p w14:paraId="27C98136"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0.07</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786EB9B3"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D7E2F2"/>
            <w:noWrap/>
            <w:vAlign w:val="bottom"/>
            <w:hideMark/>
          </w:tcPr>
          <w:p w14:paraId="4AD6F400"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-0.09</w:t>
            </w:r>
          </w:p>
        </w:tc>
        <w:tc>
          <w:tcPr>
            <w:tcW w:w="464" w:type="dxa"/>
            <w:tcBorders>
              <w:top w:val="single" w:sz="4" w:space="0" w:color="auto"/>
              <w:left w:val="single" w:sz="4" w:space="0" w:color="auto"/>
              <w:bottom w:val="single" w:sz="4" w:space="0" w:color="auto"/>
              <w:right w:val="single" w:sz="4" w:space="0" w:color="auto"/>
            </w:tcBorders>
            <w:shd w:val="clear" w:color="000000" w:fill="E9EEF8"/>
            <w:noWrap/>
            <w:vAlign w:val="bottom"/>
            <w:hideMark/>
          </w:tcPr>
          <w:p w14:paraId="335B7419"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-0.03</w:t>
            </w:r>
          </w:p>
        </w:tc>
        <w:tc>
          <w:tcPr>
            <w:tcW w:w="46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681C397" w14:textId="77777777" w:rsidR="00BB6FC9" w:rsidRPr="00E200B7" w:rsidRDefault="00BB6FC9" w:rsidP="00D47842">
            <w:pPr>
              <w:jc w:val="center"/>
              <w:rPr>
                <w:rFonts w:ascii="Calibri" w:hAnsi="Calibri" w:cs="Calibri"/>
                <w:color w:val="000000"/>
                <w:sz w:val="16"/>
                <w:szCs w:val="16"/>
              </w:rPr>
            </w:pPr>
            <w:r w:rsidRPr="00E200B7">
              <w:rPr>
                <w:rFonts w:ascii="Calibri" w:hAnsi="Calibri" w:cs="Calibri"/>
                <w:color w:val="000000"/>
                <w:sz w:val="16"/>
                <w:szCs w:val="16"/>
              </w:rPr>
              <w:t>1</w:t>
            </w:r>
          </w:p>
        </w:tc>
      </w:tr>
    </w:tbl>
    <w:p w14:paraId="2140ABF2" w14:textId="77777777" w:rsidR="00C05007" w:rsidRDefault="00C05007">
      <w:pPr>
        <w:rPr>
          <w:rFonts w:asciiTheme="minorHAnsi" w:hAnsiTheme="minorHAnsi" w:cstheme="minorHAnsi"/>
          <w:u w:val="single"/>
        </w:rPr>
      </w:pPr>
    </w:p>
    <w:p w14:paraId="0D0CFEEA" w14:textId="77777777" w:rsidR="00C05007" w:rsidRDefault="00C05007">
      <w:pPr>
        <w:rPr>
          <w:rFonts w:asciiTheme="minorHAnsi" w:hAnsiTheme="minorHAnsi" w:cstheme="minorHAnsi"/>
          <w:u w:val="single"/>
        </w:rPr>
      </w:pPr>
    </w:p>
    <w:p w14:paraId="567B287E" w14:textId="77777777" w:rsidR="0024609F" w:rsidRDefault="0024609F">
      <w:pPr>
        <w:rPr>
          <w:rFonts w:asciiTheme="minorHAnsi" w:hAnsiTheme="minorHAnsi" w:cstheme="minorHAnsi"/>
          <w:u w:val="single"/>
        </w:rPr>
      </w:pPr>
      <w:r>
        <w:rPr>
          <w:rFonts w:asciiTheme="minorHAnsi" w:hAnsiTheme="minorHAnsi" w:cstheme="minorHAnsi"/>
          <w:u w:val="single"/>
        </w:rPr>
        <w:br w:type="page"/>
      </w:r>
    </w:p>
    <w:p w14:paraId="6595A45E" w14:textId="77777777" w:rsidR="00D55BC0" w:rsidRDefault="00D55BC0">
      <w:pPr>
        <w:rPr>
          <w:rFonts w:asciiTheme="minorHAnsi" w:hAnsiTheme="minorHAnsi" w:cstheme="minorHAnsi"/>
          <w:u w:val="single"/>
        </w:rPr>
      </w:pPr>
    </w:p>
    <w:p w14:paraId="4E541E00" w14:textId="2CAF849F" w:rsidR="0061378A" w:rsidRDefault="0061378A">
      <w:pPr>
        <w:rPr>
          <w:rFonts w:asciiTheme="minorHAnsi" w:hAnsiTheme="minorHAnsi" w:cstheme="minorHAnsi"/>
        </w:rPr>
      </w:pPr>
      <w:r>
        <w:rPr>
          <w:rFonts w:asciiTheme="minorHAnsi" w:hAnsiTheme="minorHAnsi" w:cstheme="minorHAnsi"/>
          <w:u w:val="single"/>
        </w:rPr>
        <w:t>Table A.3: HIMA results with outcome and mediator models mutually adjusted for threat and deprivation.</w:t>
      </w:r>
    </w:p>
    <w:p w14:paraId="53CF264F" w14:textId="77777777" w:rsidR="0061378A" w:rsidRDefault="0061378A">
      <w:pPr>
        <w:rPr>
          <w:rFonts w:asciiTheme="minorHAnsi" w:hAnsiTheme="minorHAnsi" w:cstheme="minorHAnsi"/>
        </w:rPr>
      </w:pPr>
    </w:p>
    <w:tbl>
      <w:tblPr>
        <w:tblW w:w="11736" w:type="dxa"/>
        <w:tblInd w:w="-1116" w:type="dxa"/>
        <w:tblLook w:val="04A0" w:firstRow="1" w:lastRow="0" w:firstColumn="1" w:lastColumn="0" w:noHBand="0" w:noVBand="1"/>
      </w:tblPr>
      <w:tblGrid>
        <w:gridCol w:w="523"/>
        <w:gridCol w:w="1360"/>
        <w:gridCol w:w="2383"/>
        <w:gridCol w:w="2070"/>
        <w:gridCol w:w="2160"/>
        <w:gridCol w:w="2070"/>
        <w:gridCol w:w="1170"/>
      </w:tblGrid>
      <w:tr w:rsidR="0061378A" w14:paraId="0AAF7DF6" w14:textId="77777777" w:rsidTr="0061378A">
        <w:trPr>
          <w:trHeight w:val="740"/>
        </w:trPr>
        <w:tc>
          <w:tcPr>
            <w:tcW w:w="523" w:type="dxa"/>
            <w:vMerge w:val="restart"/>
            <w:tcBorders>
              <w:top w:val="nil"/>
              <w:left w:val="nil"/>
              <w:bottom w:val="single" w:sz="4" w:space="0" w:color="000000"/>
              <w:right w:val="nil"/>
            </w:tcBorders>
            <w:shd w:val="clear" w:color="auto" w:fill="auto"/>
            <w:noWrap/>
            <w:vAlign w:val="bottom"/>
            <w:hideMark/>
          </w:tcPr>
          <w:p w14:paraId="08753F55" w14:textId="77777777" w:rsidR="0061378A" w:rsidRDefault="0061378A"/>
        </w:tc>
        <w:tc>
          <w:tcPr>
            <w:tcW w:w="1360" w:type="dxa"/>
            <w:vMerge w:val="restart"/>
            <w:tcBorders>
              <w:top w:val="nil"/>
              <w:left w:val="nil"/>
              <w:bottom w:val="single" w:sz="4" w:space="0" w:color="000000"/>
              <w:right w:val="nil"/>
            </w:tcBorders>
            <w:shd w:val="clear" w:color="auto" w:fill="auto"/>
            <w:vAlign w:val="bottom"/>
            <w:hideMark/>
          </w:tcPr>
          <w:p w14:paraId="150B63C4" w14:textId="77777777" w:rsidR="0061378A" w:rsidRDefault="0061378A">
            <w:pPr>
              <w:rPr>
                <w:rFonts w:ascii="Calibri" w:hAnsi="Calibri" w:cs="Calibri"/>
                <w:color w:val="000000"/>
              </w:rPr>
            </w:pPr>
            <w:r>
              <w:rPr>
                <w:rFonts w:ascii="Calibri" w:hAnsi="Calibri" w:cs="Calibri"/>
                <w:color w:val="000000"/>
              </w:rPr>
              <w:t xml:space="preserve">Adversity Exposure </w:t>
            </w:r>
          </w:p>
        </w:tc>
        <w:tc>
          <w:tcPr>
            <w:tcW w:w="2383" w:type="dxa"/>
            <w:vMerge w:val="restart"/>
            <w:tcBorders>
              <w:top w:val="nil"/>
              <w:left w:val="nil"/>
              <w:bottom w:val="single" w:sz="4" w:space="0" w:color="000000"/>
              <w:right w:val="nil"/>
            </w:tcBorders>
            <w:shd w:val="clear" w:color="auto" w:fill="auto"/>
            <w:noWrap/>
            <w:vAlign w:val="bottom"/>
            <w:hideMark/>
          </w:tcPr>
          <w:p w14:paraId="70FF1F68" w14:textId="77777777" w:rsidR="0061378A" w:rsidRDefault="0061378A">
            <w:pPr>
              <w:rPr>
                <w:rFonts w:ascii="Calibri" w:hAnsi="Calibri" w:cs="Calibri"/>
                <w:color w:val="000000"/>
              </w:rPr>
            </w:pPr>
            <w:r>
              <w:rPr>
                <w:rFonts w:ascii="Calibri" w:hAnsi="Calibri" w:cs="Calibri"/>
                <w:color w:val="000000"/>
              </w:rPr>
              <w:t>Mediator</w:t>
            </w:r>
          </w:p>
        </w:tc>
        <w:tc>
          <w:tcPr>
            <w:tcW w:w="2070" w:type="dxa"/>
            <w:tcBorders>
              <w:top w:val="nil"/>
              <w:left w:val="nil"/>
              <w:bottom w:val="single" w:sz="4" w:space="0" w:color="auto"/>
              <w:right w:val="nil"/>
            </w:tcBorders>
            <w:shd w:val="clear" w:color="auto" w:fill="auto"/>
            <w:vAlign w:val="bottom"/>
            <w:hideMark/>
          </w:tcPr>
          <w:p w14:paraId="0664C462" w14:textId="77777777" w:rsidR="0061378A" w:rsidRDefault="0061378A">
            <w:pPr>
              <w:jc w:val="center"/>
              <w:rPr>
                <w:rFonts w:ascii="Calibri" w:hAnsi="Calibri" w:cs="Calibri"/>
                <w:color w:val="000000"/>
              </w:rPr>
            </w:pPr>
            <w:r>
              <w:rPr>
                <w:rFonts w:ascii="Calibri" w:hAnsi="Calibri" w:cs="Calibri"/>
                <w:color w:val="000000"/>
              </w:rPr>
              <w:t xml:space="preserve">Adversity-Psychopathology </w:t>
            </w:r>
            <w:r>
              <w:rPr>
                <w:rFonts w:ascii="Calibri" w:hAnsi="Calibri" w:cs="Calibri"/>
                <w:color w:val="000000"/>
                <w:vertAlign w:val="superscript"/>
              </w:rPr>
              <w:t>a</w:t>
            </w:r>
          </w:p>
        </w:tc>
        <w:tc>
          <w:tcPr>
            <w:tcW w:w="2160" w:type="dxa"/>
            <w:tcBorders>
              <w:top w:val="nil"/>
              <w:left w:val="nil"/>
              <w:bottom w:val="single" w:sz="4" w:space="0" w:color="auto"/>
              <w:right w:val="nil"/>
            </w:tcBorders>
            <w:shd w:val="clear" w:color="auto" w:fill="auto"/>
            <w:vAlign w:val="bottom"/>
            <w:hideMark/>
          </w:tcPr>
          <w:p w14:paraId="62CE90C8" w14:textId="77777777" w:rsidR="0061378A" w:rsidRDefault="0061378A">
            <w:pPr>
              <w:jc w:val="center"/>
              <w:rPr>
                <w:rFonts w:ascii="Calibri" w:hAnsi="Calibri" w:cs="Calibri"/>
                <w:color w:val="000000"/>
              </w:rPr>
            </w:pPr>
            <w:r>
              <w:rPr>
                <w:rFonts w:ascii="Calibri" w:hAnsi="Calibri" w:cs="Calibri"/>
                <w:color w:val="000000"/>
              </w:rPr>
              <w:t xml:space="preserve">Adversity-Mediator </w:t>
            </w:r>
            <w:r>
              <w:rPr>
                <w:rFonts w:ascii="Calibri" w:hAnsi="Calibri" w:cs="Calibri"/>
                <w:color w:val="000000"/>
                <w:vertAlign w:val="superscript"/>
              </w:rPr>
              <w:t>a</w:t>
            </w:r>
          </w:p>
        </w:tc>
        <w:tc>
          <w:tcPr>
            <w:tcW w:w="2070" w:type="dxa"/>
            <w:tcBorders>
              <w:top w:val="nil"/>
              <w:left w:val="nil"/>
              <w:bottom w:val="single" w:sz="4" w:space="0" w:color="auto"/>
              <w:right w:val="nil"/>
            </w:tcBorders>
            <w:shd w:val="clear" w:color="auto" w:fill="auto"/>
            <w:vAlign w:val="bottom"/>
            <w:hideMark/>
          </w:tcPr>
          <w:p w14:paraId="299536CD" w14:textId="77777777" w:rsidR="0061378A" w:rsidRDefault="0061378A">
            <w:pPr>
              <w:jc w:val="center"/>
              <w:rPr>
                <w:rFonts w:ascii="Calibri" w:hAnsi="Calibri" w:cs="Calibri"/>
                <w:color w:val="000000"/>
              </w:rPr>
            </w:pPr>
            <w:r>
              <w:rPr>
                <w:rFonts w:ascii="Calibri" w:hAnsi="Calibri" w:cs="Calibri"/>
                <w:color w:val="000000"/>
              </w:rPr>
              <w:t xml:space="preserve">Mediator-Psychopathology </w:t>
            </w:r>
            <w:r>
              <w:rPr>
                <w:rFonts w:ascii="Calibri" w:hAnsi="Calibri" w:cs="Calibri"/>
                <w:color w:val="000000"/>
                <w:vertAlign w:val="superscript"/>
              </w:rPr>
              <w:t>b</w:t>
            </w:r>
          </w:p>
        </w:tc>
        <w:tc>
          <w:tcPr>
            <w:tcW w:w="1170" w:type="dxa"/>
            <w:vMerge w:val="restart"/>
            <w:tcBorders>
              <w:top w:val="nil"/>
              <w:left w:val="nil"/>
              <w:bottom w:val="single" w:sz="4" w:space="0" w:color="000000"/>
              <w:right w:val="nil"/>
            </w:tcBorders>
            <w:shd w:val="clear" w:color="auto" w:fill="auto"/>
            <w:vAlign w:val="bottom"/>
            <w:hideMark/>
          </w:tcPr>
          <w:p w14:paraId="5C6430C3" w14:textId="77777777" w:rsidR="0061378A" w:rsidRDefault="0061378A">
            <w:pPr>
              <w:jc w:val="center"/>
              <w:rPr>
                <w:rFonts w:ascii="Calibri" w:hAnsi="Calibri" w:cs="Calibri"/>
                <w:color w:val="000000"/>
              </w:rPr>
            </w:pPr>
            <w:r>
              <w:rPr>
                <w:rFonts w:ascii="Calibri" w:hAnsi="Calibri" w:cs="Calibri"/>
                <w:color w:val="000000"/>
              </w:rPr>
              <w:t>BH-corrected</w:t>
            </w:r>
            <w:r>
              <w:rPr>
                <w:rFonts w:ascii="Calibri" w:hAnsi="Calibri" w:cs="Calibri"/>
                <w:color w:val="000000"/>
              </w:rPr>
              <w:br/>
              <w:t xml:space="preserve"> p-value</w:t>
            </w:r>
          </w:p>
        </w:tc>
      </w:tr>
      <w:tr w:rsidR="0061378A" w14:paraId="3E503697" w14:textId="77777777" w:rsidTr="0061378A">
        <w:trPr>
          <w:trHeight w:val="680"/>
        </w:trPr>
        <w:tc>
          <w:tcPr>
            <w:tcW w:w="523" w:type="dxa"/>
            <w:vMerge/>
            <w:tcBorders>
              <w:top w:val="nil"/>
              <w:left w:val="nil"/>
              <w:bottom w:val="single" w:sz="4" w:space="0" w:color="000000"/>
              <w:right w:val="nil"/>
            </w:tcBorders>
            <w:vAlign w:val="center"/>
            <w:hideMark/>
          </w:tcPr>
          <w:p w14:paraId="09800709" w14:textId="77777777" w:rsidR="0061378A" w:rsidRDefault="0061378A"/>
        </w:tc>
        <w:tc>
          <w:tcPr>
            <w:tcW w:w="1360" w:type="dxa"/>
            <w:vMerge/>
            <w:tcBorders>
              <w:top w:val="nil"/>
              <w:left w:val="nil"/>
              <w:bottom w:val="single" w:sz="4" w:space="0" w:color="000000"/>
              <w:right w:val="nil"/>
            </w:tcBorders>
            <w:vAlign w:val="center"/>
            <w:hideMark/>
          </w:tcPr>
          <w:p w14:paraId="0F9A8E62" w14:textId="77777777" w:rsidR="0061378A" w:rsidRDefault="0061378A">
            <w:pPr>
              <w:rPr>
                <w:rFonts w:ascii="Calibri" w:hAnsi="Calibri" w:cs="Calibri"/>
                <w:color w:val="000000"/>
              </w:rPr>
            </w:pPr>
          </w:p>
        </w:tc>
        <w:tc>
          <w:tcPr>
            <w:tcW w:w="2383" w:type="dxa"/>
            <w:vMerge/>
            <w:tcBorders>
              <w:top w:val="nil"/>
              <w:left w:val="nil"/>
              <w:bottom w:val="single" w:sz="4" w:space="0" w:color="000000"/>
              <w:right w:val="nil"/>
            </w:tcBorders>
            <w:vAlign w:val="center"/>
            <w:hideMark/>
          </w:tcPr>
          <w:p w14:paraId="3754FC3A" w14:textId="77777777" w:rsidR="0061378A" w:rsidRDefault="0061378A">
            <w:pPr>
              <w:rPr>
                <w:rFonts w:ascii="Calibri" w:hAnsi="Calibri" w:cs="Calibri"/>
                <w:color w:val="000000"/>
              </w:rPr>
            </w:pPr>
          </w:p>
        </w:tc>
        <w:tc>
          <w:tcPr>
            <w:tcW w:w="2070" w:type="dxa"/>
            <w:tcBorders>
              <w:top w:val="nil"/>
              <w:left w:val="nil"/>
              <w:bottom w:val="single" w:sz="4" w:space="0" w:color="auto"/>
              <w:right w:val="nil"/>
            </w:tcBorders>
            <w:shd w:val="clear" w:color="auto" w:fill="auto"/>
            <w:vAlign w:val="bottom"/>
            <w:hideMark/>
          </w:tcPr>
          <w:p w14:paraId="525D0081" w14:textId="77777777" w:rsidR="0061378A" w:rsidRDefault="0061378A">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160" w:type="dxa"/>
            <w:tcBorders>
              <w:top w:val="nil"/>
              <w:left w:val="nil"/>
              <w:bottom w:val="single" w:sz="4" w:space="0" w:color="auto"/>
              <w:right w:val="nil"/>
            </w:tcBorders>
            <w:shd w:val="clear" w:color="auto" w:fill="auto"/>
            <w:vAlign w:val="bottom"/>
            <w:hideMark/>
          </w:tcPr>
          <w:p w14:paraId="54E940FC" w14:textId="77777777" w:rsidR="0061378A" w:rsidRDefault="0061378A">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2070" w:type="dxa"/>
            <w:tcBorders>
              <w:top w:val="nil"/>
              <w:left w:val="nil"/>
              <w:bottom w:val="single" w:sz="4" w:space="0" w:color="auto"/>
              <w:right w:val="nil"/>
            </w:tcBorders>
            <w:shd w:val="clear" w:color="auto" w:fill="auto"/>
            <w:vAlign w:val="bottom"/>
            <w:hideMark/>
          </w:tcPr>
          <w:p w14:paraId="136EE183" w14:textId="77777777" w:rsidR="0061378A" w:rsidRDefault="0061378A">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170" w:type="dxa"/>
            <w:vMerge/>
            <w:tcBorders>
              <w:top w:val="nil"/>
              <w:left w:val="nil"/>
              <w:bottom w:val="single" w:sz="4" w:space="0" w:color="000000"/>
              <w:right w:val="nil"/>
            </w:tcBorders>
            <w:vAlign w:val="center"/>
            <w:hideMark/>
          </w:tcPr>
          <w:p w14:paraId="1FCE0987" w14:textId="77777777" w:rsidR="0061378A" w:rsidRDefault="0061378A">
            <w:pPr>
              <w:rPr>
                <w:rFonts w:ascii="Calibri" w:hAnsi="Calibri" w:cs="Calibri"/>
                <w:color w:val="000000"/>
              </w:rPr>
            </w:pPr>
          </w:p>
        </w:tc>
      </w:tr>
      <w:tr w:rsidR="0061378A" w14:paraId="23579AAC" w14:textId="77777777" w:rsidTr="0061378A">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264B21B0" w14:textId="77777777" w:rsidR="0061378A" w:rsidRDefault="0061378A">
            <w:pPr>
              <w:jc w:val="center"/>
              <w:rPr>
                <w:rFonts w:ascii="Calibri" w:hAnsi="Calibri" w:cs="Calibri"/>
                <w:color w:val="000000"/>
              </w:rPr>
            </w:pPr>
            <w:r>
              <w:rPr>
                <w:rFonts w:ascii="Calibri" w:hAnsi="Calibri" w:cs="Calibri"/>
                <w:color w:val="000000"/>
              </w:rPr>
              <w:t>Internalizing</w:t>
            </w:r>
          </w:p>
        </w:tc>
        <w:tc>
          <w:tcPr>
            <w:tcW w:w="1360" w:type="dxa"/>
            <w:tcBorders>
              <w:top w:val="nil"/>
              <w:left w:val="nil"/>
              <w:bottom w:val="nil"/>
              <w:right w:val="nil"/>
            </w:tcBorders>
            <w:shd w:val="clear" w:color="auto" w:fill="auto"/>
            <w:noWrap/>
            <w:vAlign w:val="center"/>
            <w:hideMark/>
          </w:tcPr>
          <w:p w14:paraId="2B5826D2"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noWrap/>
            <w:vAlign w:val="center"/>
            <w:hideMark/>
          </w:tcPr>
          <w:p w14:paraId="6FD5FD82"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7F6B5F68" w14:textId="77777777" w:rsidR="0061378A" w:rsidRDefault="0061378A" w:rsidP="0061378A">
            <w:pPr>
              <w:jc w:val="center"/>
              <w:rPr>
                <w:rFonts w:ascii="Calibri" w:hAnsi="Calibri" w:cs="Calibri"/>
                <w:color w:val="000000"/>
              </w:rPr>
            </w:pPr>
            <w:r>
              <w:rPr>
                <w:rFonts w:ascii="Calibri" w:hAnsi="Calibri" w:cs="Calibri"/>
                <w:color w:val="000000"/>
              </w:rPr>
              <w:t>0.16(0.02,0.29)*</w:t>
            </w:r>
          </w:p>
        </w:tc>
        <w:tc>
          <w:tcPr>
            <w:tcW w:w="2160" w:type="dxa"/>
            <w:tcBorders>
              <w:top w:val="nil"/>
              <w:left w:val="nil"/>
              <w:bottom w:val="nil"/>
              <w:right w:val="nil"/>
            </w:tcBorders>
            <w:shd w:val="clear" w:color="auto" w:fill="auto"/>
            <w:noWrap/>
            <w:vAlign w:val="center"/>
            <w:hideMark/>
          </w:tcPr>
          <w:p w14:paraId="55380A4C" w14:textId="77777777" w:rsidR="0061378A" w:rsidRDefault="0061378A" w:rsidP="0061378A">
            <w:pPr>
              <w:jc w:val="center"/>
              <w:rPr>
                <w:rFonts w:ascii="Calibri" w:hAnsi="Calibri" w:cs="Calibri"/>
                <w:color w:val="000000"/>
              </w:rPr>
            </w:pPr>
            <w:r>
              <w:rPr>
                <w:rFonts w:ascii="Calibri" w:hAnsi="Calibri" w:cs="Calibri"/>
                <w:color w:val="000000"/>
              </w:rPr>
              <w:t>0.02(-0.10,0.13)</w:t>
            </w:r>
          </w:p>
        </w:tc>
        <w:tc>
          <w:tcPr>
            <w:tcW w:w="2070" w:type="dxa"/>
            <w:tcBorders>
              <w:top w:val="nil"/>
              <w:left w:val="nil"/>
              <w:bottom w:val="nil"/>
              <w:right w:val="nil"/>
            </w:tcBorders>
            <w:shd w:val="clear" w:color="auto" w:fill="auto"/>
            <w:noWrap/>
            <w:vAlign w:val="center"/>
            <w:hideMark/>
          </w:tcPr>
          <w:p w14:paraId="61EFE6A4" w14:textId="77777777" w:rsidR="0061378A" w:rsidRDefault="0061378A" w:rsidP="0061378A">
            <w:pPr>
              <w:jc w:val="center"/>
              <w:rPr>
                <w:rFonts w:ascii="Calibri" w:hAnsi="Calibri" w:cs="Calibri"/>
                <w:color w:val="000000"/>
              </w:rPr>
            </w:pPr>
            <w:r>
              <w:rPr>
                <w:rFonts w:ascii="Calibri" w:hAnsi="Calibri" w:cs="Calibri"/>
                <w:color w:val="000000"/>
              </w:rPr>
              <w:t>0.13(0.04,0.22)*</w:t>
            </w:r>
          </w:p>
        </w:tc>
        <w:tc>
          <w:tcPr>
            <w:tcW w:w="1170" w:type="dxa"/>
            <w:tcBorders>
              <w:top w:val="nil"/>
              <w:left w:val="nil"/>
              <w:bottom w:val="nil"/>
              <w:right w:val="nil"/>
            </w:tcBorders>
            <w:shd w:val="clear" w:color="auto" w:fill="auto"/>
            <w:noWrap/>
            <w:vAlign w:val="center"/>
            <w:hideMark/>
          </w:tcPr>
          <w:p w14:paraId="4B700409" w14:textId="77777777" w:rsidR="0061378A" w:rsidRDefault="0061378A" w:rsidP="0061378A">
            <w:pPr>
              <w:jc w:val="center"/>
              <w:rPr>
                <w:rFonts w:ascii="Calibri" w:hAnsi="Calibri" w:cs="Calibri"/>
                <w:color w:val="000000"/>
              </w:rPr>
            </w:pPr>
            <w:r>
              <w:rPr>
                <w:rFonts w:ascii="Calibri" w:hAnsi="Calibri" w:cs="Calibri"/>
                <w:color w:val="000000"/>
              </w:rPr>
              <w:t>0.8144</w:t>
            </w:r>
          </w:p>
        </w:tc>
      </w:tr>
      <w:tr w:rsidR="0061378A" w14:paraId="160FBD81" w14:textId="77777777" w:rsidTr="0061378A">
        <w:trPr>
          <w:trHeight w:val="680"/>
        </w:trPr>
        <w:tc>
          <w:tcPr>
            <w:tcW w:w="523" w:type="dxa"/>
            <w:vMerge/>
            <w:tcBorders>
              <w:top w:val="nil"/>
              <w:left w:val="nil"/>
              <w:bottom w:val="single" w:sz="4" w:space="0" w:color="000000"/>
              <w:right w:val="nil"/>
            </w:tcBorders>
            <w:vAlign w:val="center"/>
            <w:hideMark/>
          </w:tcPr>
          <w:p w14:paraId="72D5844F"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0441C403"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vAlign w:val="center"/>
            <w:hideMark/>
          </w:tcPr>
          <w:p w14:paraId="6A095D8F" w14:textId="77777777" w:rsidR="0061378A" w:rsidRDefault="0061378A" w:rsidP="0061378A">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nil"/>
              <w:right w:val="nil"/>
            </w:tcBorders>
            <w:shd w:val="clear" w:color="auto" w:fill="auto"/>
            <w:noWrap/>
            <w:vAlign w:val="center"/>
            <w:hideMark/>
          </w:tcPr>
          <w:p w14:paraId="0457392E" w14:textId="77777777" w:rsidR="0061378A" w:rsidRDefault="0061378A" w:rsidP="0061378A">
            <w:pPr>
              <w:jc w:val="center"/>
              <w:rPr>
                <w:rFonts w:ascii="Calibri" w:hAnsi="Calibri" w:cs="Calibri"/>
                <w:color w:val="000000"/>
              </w:rPr>
            </w:pPr>
            <w:r>
              <w:rPr>
                <w:rFonts w:ascii="Calibri" w:hAnsi="Calibri" w:cs="Calibri"/>
                <w:color w:val="000000"/>
              </w:rPr>
              <w:t>0.16(0.02,0.29)*</w:t>
            </w:r>
          </w:p>
        </w:tc>
        <w:tc>
          <w:tcPr>
            <w:tcW w:w="2160" w:type="dxa"/>
            <w:tcBorders>
              <w:top w:val="nil"/>
              <w:left w:val="nil"/>
              <w:bottom w:val="nil"/>
              <w:right w:val="nil"/>
            </w:tcBorders>
            <w:shd w:val="clear" w:color="auto" w:fill="auto"/>
            <w:noWrap/>
            <w:vAlign w:val="center"/>
            <w:hideMark/>
          </w:tcPr>
          <w:p w14:paraId="2139415A" w14:textId="77777777" w:rsidR="0061378A" w:rsidRDefault="0061378A" w:rsidP="0061378A">
            <w:pPr>
              <w:jc w:val="center"/>
              <w:rPr>
                <w:rFonts w:ascii="Calibri" w:hAnsi="Calibri" w:cs="Calibri"/>
                <w:color w:val="000000"/>
              </w:rPr>
            </w:pPr>
            <w:r>
              <w:rPr>
                <w:rFonts w:ascii="Calibri" w:hAnsi="Calibri" w:cs="Calibri"/>
                <w:color w:val="000000"/>
              </w:rPr>
              <w:t>-0.18(-0.32,-0.04)*</w:t>
            </w:r>
          </w:p>
        </w:tc>
        <w:tc>
          <w:tcPr>
            <w:tcW w:w="2070" w:type="dxa"/>
            <w:tcBorders>
              <w:top w:val="nil"/>
              <w:left w:val="nil"/>
              <w:bottom w:val="nil"/>
              <w:right w:val="nil"/>
            </w:tcBorders>
            <w:shd w:val="clear" w:color="auto" w:fill="auto"/>
            <w:noWrap/>
            <w:vAlign w:val="center"/>
            <w:hideMark/>
          </w:tcPr>
          <w:p w14:paraId="2C8CD08B" w14:textId="77777777" w:rsidR="0061378A" w:rsidRDefault="0061378A" w:rsidP="0061378A">
            <w:pPr>
              <w:jc w:val="center"/>
              <w:rPr>
                <w:rFonts w:ascii="Calibri" w:hAnsi="Calibri" w:cs="Calibri"/>
                <w:color w:val="000000"/>
              </w:rPr>
            </w:pPr>
            <w:r>
              <w:rPr>
                <w:rFonts w:ascii="Calibri" w:hAnsi="Calibri" w:cs="Calibri"/>
                <w:color w:val="000000"/>
              </w:rPr>
              <w:t>-0.07(-0.01,-0.13)*</w:t>
            </w:r>
          </w:p>
        </w:tc>
        <w:tc>
          <w:tcPr>
            <w:tcW w:w="1170" w:type="dxa"/>
            <w:tcBorders>
              <w:top w:val="nil"/>
              <w:left w:val="nil"/>
              <w:bottom w:val="nil"/>
              <w:right w:val="nil"/>
            </w:tcBorders>
            <w:shd w:val="clear" w:color="auto" w:fill="auto"/>
            <w:noWrap/>
            <w:vAlign w:val="center"/>
            <w:hideMark/>
          </w:tcPr>
          <w:p w14:paraId="31293CD6" w14:textId="77777777" w:rsidR="0061378A" w:rsidRDefault="0061378A" w:rsidP="0061378A">
            <w:pPr>
              <w:jc w:val="center"/>
              <w:rPr>
                <w:rFonts w:ascii="Calibri" w:hAnsi="Calibri" w:cs="Calibri"/>
                <w:color w:val="000000"/>
              </w:rPr>
            </w:pPr>
            <w:r>
              <w:rPr>
                <w:rFonts w:ascii="Calibri" w:hAnsi="Calibri" w:cs="Calibri"/>
                <w:color w:val="000000"/>
              </w:rPr>
              <w:t>0.0212</w:t>
            </w:r>
          </w:p>
        </w:tc>
      </w:tr>
      <w:tr w:rsidR="0061378A" w14:paraId="734ADB28" w14:textId="77777777" w:rsidTr="0061378A">
        <w:trPr>
          <w:trHeight w:val="320"/>
        </w:trPr>
        <w:tc>
          <w:tcPr>
            <w:tcW w:w="523" w:type="dxa"/>
            <w:vMerge/>
            <w:tcBorders>
              <w:top w:val="nil"/>
              <w:left w:val="nil"/>
              <w:bottom w:val="single" w:sz="4" w:space="0" w:color="000000"/>
              <w:right w:val="nil"/>
            </w:tcBorders>
            <w:vAlign w:val="center"/>
            <w:hideMark/>
          </w:tcPr>
          <w:p w14:paraId="74E5B695"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2B9A5F3A"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nil"/>
              <w:right w:val="nil"/>
            </w:tcBorders>
            <w:shd w:val="clear" w:color="auto" w:fill="auto"/>
            <w:noWrap/>
            <w:vAlign w:val="center"/>
            <w:hideMark/>
          </w:tcPr>
          <w:p w14:paraId="5C43F987"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36C8987E" w14:textId="77777777" w:rsidR="0061378A" w:rsidRDefault="0061378A" w:rsidP="0061378A">
            <w:pPr>
              <w:jc w:val="center"/>
              <w:rPr>
                <w:rFonts w:ascii="Calibri" w:hAnsi="Calibri" w:cs="Calibri"/>
                <w:color w:val="000000"/>
              </w:rPr>
            </w:pPr>
            <w:r>
              <w:rPr>
                <w:rFonts w:ascii="Calibri" w:hAnsi="Calibri" w:cs="Calibri"/>
                <w:color w:val="000000"/>
              </w:rPr>
              <w:t>0.3(0.15,0.44)*</w:t>
            </w:r>
          </w:p>
        </w:tc>
        <w:tc>
          <w:tcPr>
            <w:tcW w:w="2160" w:type="dxa"/>
            <w:tcBorders>
              <w:top w:val="nil"/>
              <w:left w:val="nil"/>
              <w:bottom w:val="nil"/>
              <w:right w:val="nil"/>
            </w:tcBorders>
            <w:shd w:val="clear" w:color="auto" w:fill="auto"/>
            <w:noWrap/>
            <w:vAlign w:val="center"/>
            <w:hideMark/>
          </w:tcPr>
          <w:p w14:paraId="488EFB8E" w14:textId="77777777" w:rsidR="0061378A" w:rsidRDefault="0061378A" w:rsidP="0061378A">
            <w:pPr>
              <w:jc w:val="center"/>
              <w:rPr>
                <w:rFonts w:ascii="Calibri" w:hAnsi="Calibri" w:cs="Calibri"/>
                <w:color w:val="000000"/>
              </w:rPr>
            </w:pPr>
            <w:r>
              <w:rPr>
                <w:rFonts w:ascii="Calibri" w:hAnsi="Calibri" w:cs="Calibri"/>
                <w:color w:val="000000"/>
              </w:rPr>
              <w:t>-0.13(-0.27,0.01)</w:t>
            </w:r>
          </w:p>
        </w:tc>
        <w:tc>
          <w:tcPr>
            <w:tcW w:w="2070" w:type="dxa"/>
            <w:tcBorders>
              <w:top w:val="nil"/>
              <w:left w:val="nil"/>
              <w:bottom w:val="nil"/>
              <w:right w:val="nil"/>
            </w:tcBorders>
            <w:shd w:val="clear" w:color="auto" w:fill="auto"/>
            <w:noWrap/>
            <w:vAlign w:val="center"/>
            <w:hideMark/>
          </w:tcPr>
          <w:p w14:paraId="30555200" w14:textId="77777777" w:rsidR="0061378A" w:rsidRDefault="0061378A" w:rsidP="0061378A">
            <w:pPr>
              <w:jc w:val="center"/>
              <w:rPr>
                <w:rFonts w:ascii="Calibri" w:hAnsi="Calibri" w:cs="Calibri"/>
                <w:color w:val="000000"/>
              </w:rPr>
            </w:pPr>
            <w:r>
              <w:rPr>
                <w:rFonts w:ascii="Calibri" w:hAnsi="Calibri" w:cs="Calibri"/>
                <w:color w:val="000000"/>
              </w:rPr>
              <w:t>0.13(0.04,0.22)*</w:t>
            </w:r>
          </w:p>
        </w:tc>
        <w:tc>
          <w:tcPr>
            <w:tcW w:w="1170" w:type="dxa"/>
            <w:tcBorders>
              <w:top w:val="nil"/>
              <w:left w:val="nil"/>
              <w:bottom w:val="nil"/>
              <w:right w:val="nil"/>
            </w:tcBorders>
            <w:shd w:val="clear" w:color="auto" w:fill="auto"/>
            <w:noWrap/>
            <w:vAlign w:val="center"/>
            <w:hideMark/>
          </w:tcPr>
          <w:p w14:paraId="5437948E" w14:textId="77777777" w:rsidR="0061378A" w:rsidRDefault="0061378A" w:rsidP="0061378A">
            <w:pPr>
              <w:jc w:val="center"/>
              <w:rPr>
                <w:rFonts w:ascii="Calibri" w:hAnsi="Calibri" w:cs="Calibri"/>
                <w:color w:val="000000"/>
              </w:rPr>
            </w:pPr>
            <w:r>
              <w:rPr>
                <w:rFonts w:ascii="Calibri" w:hAnsi="Calibri" w:cs="Calibri"/>
                <w:color w:val="000000"/>
              </w:rPr>
              <w:t>0.1373</w:t>
            </w:r>
          </w:p>
        </w:tc>
      </w:tr>
      <w:tr w:rsidR="0061378A" w14:paraId="08FEABC7" w14:textId="77777777" w:rsidTr="0061378A">
        <w:trPr>
          <w:trHeight w:val="680"/>
        </w:trPr>
        <w:tc>
          <w:tcPr>
            <w:tcW w:w="523" w:type="dxa"/>
            <w:vMerge/>
            <w:tcBorders>
              <w:top w:val="nil"/>
              <w:left w:val="nil"/>
              <w:bottom w:val="single" w:sz="4" w:space="0" w:color="000000"/>
              <w:right w:val="nil"/>
            </w:tcBorders>
            <w:vAlign w:val="center"/>
            <w:hideMark/>
          </w:tcPr>
          <w:p w14:paraId="19C689FD" w14:textId="77777777" w:rsidR="0061378A" w:rsidRDefault="0061378A">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70A87D82"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single" w:sz="4" w:space="0" w:color="auto"/>
              <w:right w:val="nil"/>
            </w:tcBorders>
            <w:shd w:val="clear" w:color="auto" w:fill="auto"/>
            <w:vAlign w:val="center"/>
            <w:hideMark/>
          </w:tcPr>
          <w:p w14:paraId="0AE3D2D3" w14:textId="77777777" w:rsidR="0061378A" w:rsidRDefault="0061378A" w:rsidP="0061378A">
            <w:pPr>
              <w:rPr>
                <w:rFonts w:ascii="Calibri" w:hAnsi="Calibri" w:cs="Calibri"/>
                <w:color w:val="000000"/>
              </w:rPr>
            </w:pPr>
            <w:r>
              <w:rPr>
                <w:rFonts w:ascii="Calibri" w:hAnsi="Calibri" w:cs="Calibri"/>
                <w:color w:val="000000"/>
              </w:rPr>
              <w:t>RS: Reaction time on no- vs high-reward trials</w:t>
            </w:r>
          </w:p>
        </w:tc>
        <w:tc>
          <w:tcPr>
            <w:tcW w:w="2070" w:type="dxa"/>
            <w:tcBorders>
              <w:top w:val="nil"/>
              <w:left w:val="nil"/>
              <w:bottom w:val="single" w:sz="4" w:space="0" w:color="auto"/>
              <w:right w:val="nil"/>
            </w:tcBorders>
            <w:shd w:val="clear" w:color="auto" w:fill="auto"/>
            <w:noWrap/>
            <w:vAlign w:val="center"/>
            <w:hideMark/>
          </w:tcPr>
          <w:p w14:paraId="611BA006" w14:textId="77777777" w:rsidR="0061378A" w:rsidRDefault="0061378A" w:rsidP="0061378A">
            <w:pPr>
              <w:jc w:val="center"/>
              <w:rPr>
                <w:rFonts w:ascii="Calibri" w:hAnsi="Calibri" w:cs="Calibri"/>
                <w:color w:val="000000"/>
              </w:rPr>
            </w:pPr>
            <w:r>
              <w:rPr>
                <w:rFonts w:ascii="Calibri" w:hAnsi="Calibri" w:cs="Calibri"/>
                <w:color w:val="000000"/>
              </w:rPr>
              <w:t>0.3(0.15,0.44)*</w:t>
            </w:r>
          </w:p>
        </w:tc>
        <w:tc>
          <w:tcPr>
            <w:tcW w:w="2160" w:type="dxa"/>
            <w:tcBorders>
              <w:top w:val="nil"/>
              <w:left w:val="nil"/>
              <w:bottom w:val="single" w:sz="4" w:space="0" w:color="auto"/>
              <w:right w:val="nil"/>
            </w:tcBorders>
            <w:shd w:val="clear" w:color="auto" w:fill="auto"/>
            <w:noWrap/>
            <w:vAlign w:val="center"/>
            <w:hideMark/>
          </w:tcPr>
          <w:p w14:paraId="7BD6E8EF" w14:textId="77777777" w:rsidR="0061378A" w:rsidRDefault="0061378A" w:rsidP="0061378A">
            <w:pPr>
              <w:jc w:val="center"/>
              <w:rPr>
                <w:rFonts w:ascii="Calibri" w:hAnsi="Calibri" w:cs="Calibri"/>
                <w:color w:val="000000"/>
              </w:rPr>
            </w:pPr>
            <w:r>
              <w:rPr>
                <w:rFonts w:ascii="Calibri" w:hAnsi="Calibri" w:cs="Calibri"/>
                <w:color w:val="000000"/>
              </w:rPr>
              <w:t>-0.08(-0.22,0.07)</w:t>
            </w:r>
          </w:p>
        </w:tc>
        <w:tc>
          <w:tcPr>
            <w:tcW w:w="2070" w:type="dxa"/>
            <w:tcBorders>
              <w:top w:val="nil"/>
              <w:left w:val="nil"/>
              <w:bottom w:val="single" w:sz="4" w:space="0" w:color="auto"/>
              <w:right w:val="nil"/>
            </w:tcBorders>
            <w:shd w:val="clear" w:color="auto" w:fill="auto"/>
            <w:noWrap/>
            <w:vAlign w:val="center"/>
            <w:hideMark/>
          </w:tcPr>
          <w:p w14:paraId="7EB30218" w14:textId="77777777" w:rsidR="0061378A" w:rsidRDefault="0061378A" w:rsidP="0061378A">
            <w:pPr>
              <w:jc w:val="center"/>
              <w:rPr>
                <w:rFonts w:ascii="Calibri" w:hAnsi="Calibri" w:cs="Calibri"/>
                <w:color w:val="000000"/>
              </w:rPr>
            </w:pPr>
            <w:r>
              <w:rPr>
                <w:rFonts w:ascii="Calibri" w:hAnsi="Calibri" w:cs="Calibri"/>
                <w:color w:val="000000"/>
              </w:rPr>
              <w:t>-0.07(-0.13,-0.01)*</w:t>
            </w:r>
          </w:p>
        </w:tc>
        <w:tc>
          <w:tcPr>
            <w:tcW w:w="1170" w:type="dxa"/>
            <w:tcBorders>
              <w:top w:val="nil"/>
              <w:left w:val="nil"/>
              <w:bottom w:val="single" w:sz="4" w:space="0" w:color="auto"/>
              <w:right w:val="nil"/>
            </w:tcBorders>
            <w:shd w:val="clear" w:color="auto" w:fill="auto"/>
            <w:noWrap/>
            <w:vAlign w:val="center"/>
            <w:hideMark/>
          </w:tcPr>
          <w:p w14:paraId="34645ADD" w14:textId="77777777" w:rsidR="0061378A" w:rsidRDefault="0061378A" w:rsidP="0061378A">
            <w:pPr>
              <w:jc w:val="center"/>
              <w:rPr>
                <w:rFonts w:ascii="Calibri" w:hAnsi="Calibri" w:cs="Calibri"/>
                <w:color w:val="000000"/>
              </w:rPr>
            </w:pPr>
            <w:r>
              <w:rPr>
                <w:rFonts w:ascii="Calibri" w:hAnsi="Calibri" w:cs="Calibri"/>
                <w:color w:val="000000"/>
              </w:rPr>
              <w:t>0.3115</w:t>
            </w:r>
          </w:p>
        </w:tc>
      </w:tr>
      <w:tr w:rsidR="0061378A" w14:paraId="2368810B" w14:textId="77777777" w:rsidTr="0061378A">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2D109C74" w14:textId="77777777" w:rsidR="0061378A" w:rsidRDefault="0061378A">
            <w:pPr>
              <w:jc w:val="center"/>
              <w:rPr>
                <w:rFonts w:ascii="Calibri" w:hAnsi="Calibri" w:cs="Calibri"/>
                <w:color w:val="000000"/>
              </w:rPr>
            </w:pPr>
            <w:r>
              <w:rPr>
                <w:rFonts w:ascii="Calibri" w:hAnsi="Calibri" w:cs="Calibri"/>
                <w:color w:val="000000"/>
              </w:rPr>
              <w:t>Externalizing</w:t>
            </w:r>
          </w:p>
        </w:tc>
        <w:tc>
          <w:tcPr>
            <w:tcW w:w="1360" w:type="dxa"/>
            <w:tcBorders>
              <w:top w:val="nil"/>
              <w:left w:val="nil"/>
              <w:bottom w:val="nil"/>
              <w:right w:val="nil"/>
            </w:tcBorders>
            <w:shd w:val="clear" w:color="auto" w:fill="auto"/>
            <w:noWrap/>
            <w:vAlign w:val="center"/>
            <w:hideMark/>
          </w:tcPr>
          <w:p w14:paraId="714ED997"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noWrap/>
            <w:vAlign w:val="center"/>
            <w:hideMark/>
          </w:tcPr>
          <w:p w14:paraId="78FE72AF"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54829517" w14:textId="77777777" w:rsidR="0061378A" w:rsidRDefault="0061378A" w:rsidP="0061378A">
            <w:pPr>
              <w:jc w:val="center"/>
              <w:rPr>
                <w:rFonts w:ascii="Calibri" w:hAnsi="Calibri" w:cs="Calibri"/>
                <w:color w:val="000000"/>
              </w:rPr>
            </w:pPr>
            <w:r>
              <w:rPr>
                <w:rFonts w:ascii="Calibri" w:hAnsi="Calibri" w:cs="Calibri"/>
                <w:color w:val="000000"/>
              </w:rPr>
              <w:t>0.27(0.14,0.39)*</w:t>
            </w:r>
          </w:p>
        </w:tc>
        <w:tc>
          <w:tcPr>
            <w:tcW w:w="2160" w:type="dxa"/>
            <w:tcBorders>
              <w:top w:val="nil"/>
              <w:left w:val="nil"/>
              <w:bottom w:val="nil"/>
              <w:right w:val="nil"/>
            </w:tcBorders>
            <w:shd w:val="clear" w:color="auto" w:fill="auto"/>
            <w:noWrap/>
            <w:vAlign w:val="center"/>
            <w:hideMark/>
          </w:tcPr>
          <w:p w14:paraId="309E7464" w14:textId="77777777" w:rsidR="0061378A" w:rsidRDefault="0061378A" w:rsidP="0061378A">
            <w:pPr>
              <w:jc w:val="center"/>
              <w:rPr>
                <w:rFonts w:ascii="Calibri" w:hAnsi="Calibri" w:cs="Calibri"/>
                <w:color w:val="000000"/>
              </w:rPr>
            </w:pPr>
            <w:r>
              <w:rPr>
                <w:rFonts w:ascii="Calibri" w:hAnsi="Calibri" w:cs="Calibri"/>
                <w:color w:val="000000"/>
              </w:rPr>
              <w:t>0.02(-0.10,0.13)</w:t>
            </w:r>
          </w:p>
        </w:tc>
        <w:tc>
          <w:tcPr>
            <w:tcW w:w="2070" w:type="dxa"/>
            <w:tcBorders>
              <w:top w:val="nil"/>
              <w:left w:val="nil"/>
              <w:bottom w:val="nil"/>
              <w:right w:val="nil"/>
            </w:tcBorders>
            <w:shd w:val="clear" w:color="auto" w:fill="auto"/>
            <w:noWrap/>
            <w:vAlign w:val="center"/>
            <w:hideMark/>
          </w:tcPr>
          <w:p w14:paraId="49E3DC6C" w14:textId="77777777" w:rsidR="0061378A" w:rsidRDefault="0061378A" w:rsidP="0061378A">
            <w:pPr>
              <w:jc w:val="center"/>
              <w:rPr>
                <w:rFonts w:ascii="Calibri" w:hAnsi="Calibri" w:cs="Calibri"/>
                <w:color w:val="000000"/>
              </w:rPr>
            </w:pPr>
            <w:r>
              <w:rPr>
                <w:rFonts w:ascii="Calibri" w:hAnsi="Calibri" w:cs="Calibri"/>
                <w:color w:val="000000"/>
              </w:rPr>
              <w:t>0.21(0.08,0.34)*</w:t>
            </w:r>
          </w:p>
        </w:tc>
        <w:tc>
          <w:tcPr>
            <w:tcW w:w="1170" w:type="dxa"/>
            <w:tcBorders>
              <w:top w:val="nil"/>
              <w:left w:val="nil"/>
              <w:bottom w:val="nil"/>
              <w:right w:val="nil"/>
            </w:tcBorders>
            <w:shd w:val="clear" w:color="auto" w:fill="auto"/>
            <w:noWrap/>
            <w:vAlign w:val="center"/>
            <w:hideMark/>
          </w:tcPr>
          <w:p w14:paraId="458BE8A3" w14:textId="77777777" w:rsidR="0061378A" w:rsidRDefault="0061378A" w:rsidP="0061378A">
            <w:pPr>
              <w:jc w:val="center"/>
              <w:rPr>
                <w:rFonts w:ascii="Calibri" w:hAnsi="Calibri" w:cs="Calibri"/>
                <w:color w:val="000000"/>
              </w:rPr>
            </w:pPr>
            <w:r>
              <w:rPr>
                <w:rFonts w:ascii="Calibri" w:hAnsi="Calibri" w:cs="Calibri"/>
                <w:color w:val="000000"/>
              </w:rPr>
              <w:t>0.8721</w:t>
            </w:r>
          </w:p>
        </w:tc>
      </w:tr>
      <w:tr w:rsidR="0061378A" w14:paraId="0C959FBE" w14:textId="77777777" w:rsidTr="0061378A">
        <w:trPr>
          <w:trHeight w:val="340"/>
        </w:trPr>
        <w:tc>
          <w:tcPr>
            <w:tcW w:w="523" w:type="dxa"/>
            <w:vMerge/>
            <w:tcBorders>
              <w:top w:val="nil"/>
              <w:left w:val="nil"/>
              <w:bottom w:val="single" w:sz="4" w:space="0" w:color="000000"/>
              <w:right w:val="nil"/>
            </w:tcBorders>
            <w:vAlign w:val="center"/>
            <w:hideMark/>
          </w:tcPr>
          <w:p w14:paraId="7B2B55F0"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488CDB50"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vAlign w:val="center"/>
            <w:hideMark/>
          </w:tcPr>
          <w:p w14:paraId="5EC6611B" w14:textId="77777777" w:rsidR="0061378A" w:rsidRDefault="0061378A" w:rsidP="0061378A">
            <w:pPr>
              <w:rPr>
                <w:rFonts w:ascii="Calibri" w:hAnsi="Calibri" w:cs="Calibri"/>
                <w:color w:val="000000"/>
              </w:rPr>
            </w:pPr>
            <w:r>
              <w:rPr>
                <w:rFonts w:ascii="Calibri" w:hAnsi="Calibri" w:cs="Calibri"/>
                <w:color w:val="000000"/>
              </w:rPr>
              <w:t>IC: No-Go accuracy</w:t>
            </w:r>
          </w:p>
        </w:tc>
        <w:tc>
          <w:tcPr>
            <w:tcW w:w="2070" w:type="dxa"/>
            <w:tcBorders>
              <w:top w:val="nil"/>
              <w:left w:val="nil"/>
              <w:bottom w:val="nil"/>
              <w:right w:val="nil"/>
            </w:tcBorders>
            <w:shd w:val="clear" w:color="auto" w:fill="auto"/>
            <w:noWrap/>
            <w:vAlign w:val="center"/>
            <w:hideMark/>
          </w:tcPr>
          <w:p w14:paraId="7B8828DD" w14:textId="77777777" w:rsidR="0061378A" w:rsidRDefault="0061378A" w:rsidP="0061378A">
            <w:pPr>
              <w:jc w:val="center"/>
              <w:rPr>
                <w:rFonts w:ascii="Calibri" w:hAnsi="Calibri" w:cs="Calibri"/>
                <w:color w:val="000000"/>
              </w:rPr>
            </w:pPr>
            <w:r>
              <w:rPr>
                <w:rFonts w:ascii="Calibri" w:hAnsi="Calibri" w:cs="Calibri"/>
                <w:color w:val="000000"/>
              </w:rPr>
              <w:t>0.27(0.14,0.39)*</w:t>
            </w:r>
          </w:p>
        </w:tc>
        <w:tc>
          <w:tcPr>
            <w:tcW w:w="2160" w:type="dxa"/>
            <w:tcBorders>
              <w:top w:val="nil"/>
              <w:left w:val="nil"/>
              <w:bottom w:val="nil"/>
              <w:right w:val="nil"/>
            </w:tcBorders>
            <w:shd w:val="clear" w:color="auto" w:fill="auto"/>
            <w:noWrap/>
            <w:vAlign w:val="center"/>
            <w:hideMark/>
          </w:tcPr>
          <w:p w14:paraId="3194A13E" w14:textId="77777777" w:rsidR="0061378A" w:rsidRDefault="0061378A" w:rsidP="0061378A">
            <w:pPr>
              <w:jc w:val="center"/>
              <w:rPr>
                <w:rFonts w:ascii="Calibri" w:hAnsi="Calibri" w:cs="Calibri"/>
                <w:color w:val="000000"/>
              </w:rPr>
            </w:pPr>
            <w:r>
              <w:rPr>
                <w:rFonts w:ascii="Calibri" w:hAnsi="Calibri" w:cs="Calibri"/>
                <w:color w:val="000000"/>
              </w:rPr>
              <w:t>0.10(-0.03,0.24)</w:t>
            </w:r>
          </w:p>
        </w:tc>
        <w:tc>
          <w:tcPr>
            <w:tcW w:w="2070" w:type="dxa"/>
            <w:tcBorders>
              <w:top w:val="nil"/>
              <w:left w:val="nil"/>
              <w:bottom w:val="nil"/>
              <w:right w:val="nil"/>
            </w:tcBorders>
            <w:shd w:val="clear" w:color="auto" w:fill="auto"/>
            <w:noWrap/>
            <w:vAlign w:val="center"/>
            <w:hideMark/>
          </w:tcPr>
          <w:p w14:paraId="2DFAA436" w14:textId="77777777" w:rsidR="0061378A" w:rsidRDefault="0061378A" w:rsidP="0061378A">
            <w:pPr>
              <w:jc w:val="center"/>
              <w:rPr>
                <w:rFonts w:ascii="Calibri" w:hAnsi="Calibri" w:cs="Calibri"/>
                <w:color w:val="000000"/>
              </w:rPr>
            </w:pPr>
            <w:r>
              <w:rPr>
                <w:rFonts w:ascii="Calibri" w:hAnsi="Calibri" w:cs="Calibri"/>
                <w:color w:val="000000"/>
              </w:rPr>
              <w:t>-0.11(-0.21,-0.02)*</w:t>
            </w:r>
          </w:p>
        </w:tc>
        <w:tc>
          <w:tcPr>
            <w:tcW w:w="1170" w:type="dxa"/>
            <w:tcBorders>
              <w:top w:val="nil"/>
              <w:left w:val="nil"/>
              <w:bottom w:val="nil"/>
              <w:right w:val="nil"/>
            </w:tcBorders>
            <w:shd w:val="clear" w:color="auto" w:fill="auto"/>
            <w:noWrap/>
            <w:vAlign w:val="center"/>
            <w:hideMark/>
          </w:tcPr>
          <w:p w14:paraId="037A798C" w14:textId="77777777" w:rsidR="0061378A" w:rsidRDefault="0061378A" w:rsidP="0061378A">
            <w:pPr>
              <w:jc w:val="center"/>
              <w:rPr>
                <w:rFonts w:ascii="Calibri" w:hAnsi="Calibri" w:cs="Calibri"/>
                <w:color w:val="000000"/>
              </w:rPr>
            </w:pPr>
            <w:r>
              <w:rPr>
                <w:rFonts w:ascii="Calibri" w:hAnsi="Calibri" w:cs="Calibri"/>
                <w:color w:val="000000"/>
              </w:rPr>
              <w:t>0.4233</w:t>
            </w:r>
          </w:p>
        </w:tc>
      </w:tr>
      <w:tr w:rsidR="0061378A" w14:paraId="3EE46F83" w14:textId="77777777" w:rsidTr="0061378A">
        <w:trPr>
          <w:trHeight w:val="320"/>
        </w:trPr>
        <w:tc>
          <w:tcPr>
            <w:tcW w:w="523" w:type="dxa"/>
            <w:vMerge/>
            <w:tcBorders>
              <w:top w:val="nil"/>
              <w:left w:val="nil"/>
              <w:bottom w:val="single" w:sz="4" w:space="0" w:color="000000"/>
              <w:right w:val="nil"/>
            </w:tcBorders>
            <w:vAlign w:val="center"/>
            <w:hideMark/>
          </w:tcPr>
          <w:p w14:paraId="631DF21F"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0EDE6EA6" w14:textId="77777777" w:rsidR="0061378A" w:rsidRDefault="0061378A" w:rsidP="0061378A">
            <w:pPr>
              <w:rPr>
                <w:rFonts w:ascii="Calibri" w:hAnsi="Calibri" w:cs="Calibri"/>
                <w:color w:val="000000"/>
              </w:rPr>
            </w:pPr>
            <w:r>
              <w:rPr>
                <w:rFonts w:ascii="Calibri" w:hAnsi="Calibri" w:cs="Calibri"/>
                <w:color w:val="000000"/>
              </w:rPr>
              <w:t>Threat</w:t>
            </w:r>
          </w:p>
        </w:tc>
        <w:tc>
          <w:tcPr>
            <w:tcW w:w="2383" w:type="dxa"/>
            <w:tcBorders>
              <w:top w:val="nil"/>
              <w:left w:val="nil"/>
              <w:bottom w:val="nil"/>
              <w:right w:val="nil"/>
            </w:tcBorders>
            <w:shd w:val="clear" w:color="auto" w:fill="auto"/>
            <w:noWrap/>
            <w:vAlign w:val="center"/>
            <w:hideMark/>
          </w:tcPr>
          <w:p w14:paraId="0647928D" w14:textId="77777777" w:rsidR="0061378A" w:rsidRDefault="0061378A" w:rsidP="0061378A">
            <w:pPr>
              <w:rPr>
                <w:rFonts w:ascii="Calibri" w:hAnsi="Calibri" w:cs="Calibri"/>
                <w:color w:val="000000"/>
              </w:rPr>
            </w:pPr>
            <w:r>
              <w:rPr>
                <w:rFonts w:ascii="Calibri" w:hAnsi="Calibri" w:cs="Calibri"/>
                <w:color w:val="000000"/>
              </w:rPr>
              <w:t>RS: Total stars</w:t>
            </w:r>
          </w:p>
        </w:tc>
        <w:tc>
          <w:tcPr>
            <w:tcW w:w="2070" w:type="dxa"/>
            <w:tcBorders>
              <w:top w:val="nil"/>
              <w:left w:val="nil"/>
              <w:bottom w:val="nil"/>
              <w:right w:val="nil"/>
            </w:tcBorders>
            <w:shd w:val="clear" w:color="auto" w:fill="auto"/>
            <w:noWrap/>
            <w:vAlign w:val="center"/>
            <w:hideMark/>
          </w:tcPr>
          <w:p w14:paraId="02CDE033" w14:textId="77777777" w:rsidR="0061378A" w:rsidRDefault="0061378A" w:rsidP="0061378A">
            <w:pPr>
              <w:jc w:val="center"/>
              <w:rPr>
                <w:rFonts w:ascii="Calibri" w:hAnsi="Calibri" w:cs="Calibri"/>
                <w:color w:val="000000"/>
              </w:rPr>
            </w:pPr>
            <w:r>
              <w:rPr>
                <w:rFonts w:ascii="Calibri" w:hAnsi="Calibri" w:cs="Calibri"/>
                <w:color w:val="000000"/>
              </w:rPr>
              <w:t>0.27(0.14,0.39)*</w:t>
            </w:r>
          </w:p>
        </w:tc>
        <w:tc>
          <w:tcPr>
            <w:tcW w:w="2160" w:type="dxa"/>
            <w:tcBorders>
              <w:top w:val="nil"/>
              <w:left w:val="nil"/>
              <w:bottom w:val="nil"/>
              <w:right w:val="nil"/>
            </w:tcBorders>
            <w:shd w:val="clear" w:color="auto" w:fill="auto"/>
            <w:noWrap/>
            <w:vAlign w:val="center"/>
            <w:hideMark/>
          </w:tcPr>
          <w:p w14:paraId="2F1EC81D" w14:textId="77777777" w:rsidR="0061378A" w:rsidRDefault="0061378A" w:rsidP="0061378A">
            <w:pPr>
              <w:jc w:val="center"/>
              <w:rPr>
                <w:rFonts w:ascii="Calibri" w:hAnsi="Calibri" w:cs="Calibri"/>
                <w:color w:val="000000"/>
              </w:rPr>
            </w:pPr>
            <w:r>
              <w:rPr>
                <w:rFonts w:ascii="Calibri" w:hAnsi="Calibri" w:cs="Calibri"/>
                <w:color w:val="000000"/>
              </w:rPr>
              <w:t>-0.01(-0.14,0.12)</w:t>
            </w:r>
          </w:p>
        </w:tc>
        <w:tc>
          <w:tcPr>
            <w:tcW w:w="2070" w:type="dxa"/>
            <w:tcBorders>
              <w:top w:val="nil"/>
              <w:left w:val="nil"/>
              <w:bottom w:val="nil"/>
              <w:right w:val="nil"/>
            </w:tcBorders>
            <w:shd w:val="clear" w:color="auto" w:fill="auto"/>
            <w:noWrap/>
            <w:vAlign w:val="center"/>
            <w:hideMark/>
          </w:tcPr>
          <w:p w14:paraId="4AEFD43B" w14:textId="77777777" w:rsidR="0061378A" w:rsidRDefault="0061378A" w:rsidP="0061378A">
            <w:pPr>
              <w:jc w:val="center"/>
              <w:rPr>
                <w:rFonts w:ascii="Calibri" w:hAnsi="Calibri" w:cs="Calibri"/>
                <w:color w:val="000000"/>
              </w:rPr>
            </w:pPr>
            <w:r>
              <w:rPr>
                <w:rFonts w:ascii="Calibri" w:hAnsi="Calibri" w:cs="Calibri"/>
                <w:color w:val="000000"/>
              </w:rPr>
              <w:t>-0.19(-0.31,-0.07)*</w:t>
            </w:r>
          </w:p>
        </w:tc>
        <w:tc>
          <w:tcPr>
            <w:tcW w:w="1170" w:type="dxa"/>
            <w:tcBorders>
              <w:top w:val="nil"/>
              <w:left w:val="nil"/>
              <w:bottom w:val="nil"/>
              <w:right w:val="nil"/>
            </w:tcBorders>
            <w:shd w:val="clear" w:color="auto" w:fill="auto"/>
            <w:noWrap/>
            <w:vAlign w:val="center"/>
            <w:hideMark/>
          </w:tcPr>
          <w:p w14:paraId="6DADC827" w14:textId="77777777" w:rsidR="0061378A" w:rsidRDefault="0061378A" w:rsidP="0061378A">
            <w:pPr>
              <w:jc w:val="center"/>
              <w:rPr>
                <w:rFonts w:ascii="Calibri" w:hAnsi="Calibri" w:cs="Calibri"/>
                <w:color w:val="000000"/>
              </w:rPr>
            </w:pPr>
            <w:r>
              <w:rPr>
                <w:rFonts w:ascii="Calibri" w:hAnsi="Calibri" w:cs="Calibri"/>
                <w:color w:val="000000"/>
              </w:rPr>
              <w:t>0.8721</w:t>
            </w:r>
          </w:p>
        </w:tc>
      </w:tr>
      <w:tr w:rsidR="0061378A" w14:paraId="16900982" w14:textId="77777777" w:rsidTr="0061378A">
        <w:trPr>
          <w:trHeight w:val="320"/>
        </w:trPr>
        <w:tc>
          <w:tcPr>
            <w:tcW w:w="523" w:type="dxa"/>
            <w:vMerge/>
            <w:tcBorders>
              <w:top w:val="nil"/>
              <w:left w:val="nil"/>
              <w:bottom w:val="single" w:sz="4" w:space="0" w:color="000000"/>
              <w:right w:val="nil"/>
            </w:tcBorders>
            <w:vAlign w:val="center"/>
            <w:hideMark/>
          </w:tcPr>
          <w:p w14:paraId="5C96CB6E"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200728CF"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nil"/>
              <w:right w:val="nil"/>
            </w:tcBorders>
            <w:shd w:val="clear" w:color="auto" w:fill="auto"/>
            <w:noWrap/>
            <w:vAlign w:val="center"/>
            <w:hideMark/>
          </w:tcPr>
          <w:p w14:paraId="4DB54B9D" w14:textId="77777777" w:rsidR="0061378A" w:rsidRDefault="0061378A" w:rsidP="0061378A">
            <w:pPr>
              <w:rPr>
                <w:rFonts w:ascii="Calibri" w:hAnsi="Calibri" w:cs="Calibri"/>
                <w:color w:val="000000"/>
              </w:rPr>
            </w:pPr>
            <w:r>
              <w:rPr>
                <w:rFonts w:ascii="Calibri" w:hAnsi="Calibri" w:cs="Calibri"/>
                <w:color w:val="000000"/>
              </w:rPr>
              <w:t>PT: Tanner stage</w:t>
            </w:r>
          </w:p>
        </w:tc>
        <w:tc>
          <w:tcPr>
            <w:tcW w:w="2070" w:type="dxa"/>
            <w:tcBorders>
              <w:top w:val="nil"/>
              <w:left w:val="nil"/>
              <w:bottom w:val="nil"/>
              <w:right w:val="nil"/>
            </w:tcBorders>
            <w:shd w:val="clear" w:color="auto" w:fill="auto"/>
            <w:noWrap/>
            <w:vAlign w:val="center"/>
            <w:hideMark/>
          </w:tcPr>
          <w:p w14:paraId="3F22ABA3" w14:textId="77777777" w:rsidR="0061378A" w:rsidRDefault="0061378A" w:rsidP="0061378A">
            <w:pPr>
              <w:jc w:val="center"/>
              <w:rPr>
                <w:rFonts w:ascii="Calibri" w:hAnsi="Calibri" w:cs="Calibri"/>
                <w:color w:val="000000"/>
              </w:rPr>
            </w:pPr>
            <w:r>
              <w:rPr>
                <w:rFonts w:ascii="Calibri" w:hAnsi="Calibri" w:cs="Calibri"/>
                <w:color w:val="000000"/>
              </w:rPr>
              <w:t>0.21(0.07,0.35)*</w:t>
            </w:r>
          </w:p>
        </w:tc>
        <w:tc>
          <w:tcPr>
            <w:tcW w:w="2160" w:type="dxa"/>
            <w:tcBorders>
              <w:top w:val="nil"/>
              <w:left w:val="nil"/>
              <w:bottom w:val="nil"/>
              <w:right w:val="nil"/>
            </w:tcBorders>
            <w:shd w:val="clear" w:color="auto" w:fill="auto"/>
            <w:noWrap/>
            <w:vAlign w:val="center"/>
            <w:hideMark/>
          </w:tcPr>
          <w:p w14:paraId="301F71BE" w14:textId="77777777" w:rsidR="0061378A" w:rsidRDefault="0061378A" w:rsidP="0061378A">
            <w:pPr>
              <w:jc w:val="center"/>
              <w:rPr>
                <w:rFonts w:ascii="Calibri" w:hAnsi="Calibri" w:cs="Calibri"/>
                <w:color w:val="000000"/>
              </w:rPr>
            </w:pPr>
            <w:r>
              <w:rPr>
                <w:rFonts w:ascii="Calibri" w:hAnsi="Calibri" w:cs="Calibri"/>
                <w:color w:val="000000"/>
              </w:rPr>
              <w:t>-0.13(-0.27,0.01)</w:t>
            </w:r>
          </w:p>
        </w:tc>
        <w:tc>
          <w:tcPr>
            <w:tcW w:w="2070" w:type="dxa"/>
            <w:tcBorders>
              <w:top w:val="nil"/>
              <w:left w:val="nil"/>
              <w:bottom w:val="nil"/>
              <w:right w:val="nil"/>
            </w:tcBorders>
            <w:shd w:val="clear" w:color="auto" w:fill="auto"/>
            <w:noWrap/>
            <w:vAlign w:val="center"/>
            <w:hideMark/>
          </w:tcPr>
          <w:p w14:paraId="415B6495" w14:textId="77777777" w:rsidR="0061378A" w:rsidRDefault="0061378A" w:rsidP="0061378A">
            <w:pPr>
              <w:jc w:val="center"/>
              <w:rPr>
                <w:rFonts w:ascii="Calibri" w:hAnsi="Calibri" w:cs="Calibri"/>
                <w:color w:val="000000"/>
              </w:rPr>
            </w:pPr>
            <w:r>
              <w:rPr>
                <w:rFonts w:ascii="Calibri" w:hAnsi="Calibri" w:cs="Calibri"/>
                <w:color w:val="000000"/>
              </w:rPr>
              <w:t>0.21(0.08,0.34)*</w:t>
            </w:r>
          </w:p>
        </w:tc>
        <w:tc>
          <w:tcPr>
            <w:tcW w:w="1170" w:type="dxa"/>
            <w:tcBorders>
              <w:top w:val="nil"/>
              <w:left w:val="nil"/>
              <w:bottom w:val="nil"/>
              <w:right w:val="nil"/>
            </w:tcBorders>
            <w:shd w:val="clear" w:color="auto" w:fill="auto"/>
            <w:noWrap/>
            <w:vAlign w:val="center"/>
            <w:hideMark/>
          </w:tcPr>
          <w:p w14:paraId="6A2E8ACF" w14:textId="77777777" w:rsidR="0061378A" w:rsidRDefault="0061378A" w:rsidP="0061378A">
            <w:pPr>
              <w:jc w:val="center"/>
              <w:rPr>
                <w:rFonts w:ascii="Calibri" w:hAnsi="Calibri" w:cs="Calibri"/>
                <w:color w:val="000000"/>
              </w:rPr>
            </w:pPr>
            <w:r>
              <w:rPr>
                <w:rFonts w:ascii="Calibri" w:hAnsi="Calibri" w:cs="Calibri"/>
                <w:color w:val="000000"/>
              </w:rPr>
              <w:t>0.2059</w:t>
            </w:r>
          </w:p>
        </w:tc>
      </w:tr>
      <w:tr w:rsidR="0061378A" w14:paraId="44084CE6" w14:textId="77777777" w:rsidTr="0061378A">
        <w:trPr>
          <w:trHeight w:val="340"/>
        </w:trPr>
        <w:tc>
          <w:tcPr>
            <w:tcW w:w="523" w:type="dxa"/>
            <w:vMerge/>
            <w:tcBorders>
              <w:top w:val="nil"/>
              <w:left w:val="nil"/>
              <w:bottom w:val="single" w:sz="4" w:space="0" w:color="000000"/>
              <w:right w:val="nil"/>
            </w:tcBorders>
            <w:vAlign w:val="center"/>
            <w:hideMark/>
          </w:tcPr>
          <w:p w14:paraId="2EC97FB1" w14:textId="77777777" w:rsidR="0061378A" w:rsidRDefault="0061378A">
            <w:pPr>
              <w:rPr>
                <w:rFonts w:ascii="Calibri" w:hAnsi="Calibri" w:cs="Calibri"/>
                <w:color w:val="000000"/>
              </w:rPr>
            </w:pPr>
          </w:p>
        </w:tc>
        <w:tc>
          <w:tcPr>
            <w:tcW w:w="1360" w:type="dxa"/>
            <w:tcBorders>
              <w:top w:val="nil"/>
              <w:left w:val="nil"/>
              <w:bottom w:val="nil"/>
              <w:right w:val="nil"/>
            </w:tcBorders>
            <w:shd w:val="clear" w:color="auto" w:fill="auto"/>
            <w:noWrap/>
            <w:vAlign w:val="center"/>
            <w:hideMark/>
          </w:tcPr>
          <w:p w14:paraId="03347D60"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nil"/>
              <w:right w:val="nil"/>
            </w:tcBorders>
            <w:shd w:val="clear" w:color="auto" w:fill="auto"/>
            <w:vAlign w:val="center"/>
            <w:hideMark/>
          </w:tcPr>
          <w:p w14:paraId="0FBA77B6" w14:textId="77777777" w:rsidR="0061378A" w:rsidRDefault="0061378A" w:rsidP="0061378A">
            <w:pPr>
              <w:rPr>
                <w:rFonts w:ascii="Calibri" w:hAnsi="Calibri" w:cs="Calibri"/>
                <w:color w:val="000000"/>
              </w:rPr>
            </w:pPr>
            <w:r>
              <w:rPr>
                <w:rFonts w:ascii="Calibri" w:hAnsi="Calibri" w:cs="Calibri"/>
                <w:color w:val="000000"/>
              </w:rPr>
              <w:t>IC: No-Go accuracy</w:t>
            </w:r>
          </w:p>
        </w:tc>
        <w:tc>
          <w:tcPr>
            <w:tcW w:w="2070" w:type="dxa"/>
            <w:tcBorders>
              <w:top w:val="nil"/>
              <w:left w:val="nil"/>
              <w:bottom w:val="nil"/>
              <w:right w:val="nil"/>
            </w:tcBorders>
            <w:shd w:val="clear" w:color="auto" w:fill="auto"/>
            <w:noWrap/>
            <w:vAlign w:val="center"/>
            <w:hideMark/>
          </w:tcPr>
          <w:p w14:paraId="7F8F3E8F" w14:textId="77777777" w:rsidR="0061378A" w:rsidRDefault="0061378A" w:rsidP="0061378A">
            <w:pPr>
              <w:jc w:val="center"/>
              <w:rPr>
                <w:rFonts w:ascii="Calibri" w:hAnsi="Calibri" w:cs="Calibri"/>
                <w:color w:val="000000"/>
              </w:rPr>
            </w:pPr>
            <w:r>
              <w:rPr>
                <w:rFonts w:ascii="Calibri" w:hAnsi="Calibri" w:cs="Calibri"/>
                <w:color w:val="000000"/>
              </w:rPr>
              <w:t>0.21(0.07,0.35)*</w:t>
            </w:r>
          </w:p>
        </w:tc>
        <w:tc>
          <w:tcPr>
            <w:tcW w:w="2160" w:type="dxa"/>
            <w:tcBorders>
              <w:top w:val="nil"/>
              <w:left w:val="nil"/>
              <w:bottom w:val="nil"/>
              <w:right w:val="nil"/>
            </w:tcBorders>
            <w:shd w:val="clear" w:color="auto" w:fill="auto"/>
            <w:noWrap/>
            <w:vAlign w:val="center"/>
            <w:hideMark/>
          </w:tcPr>
          <w:p w14:paraId="355FE2B2" w14:textId="77777777" w:rsidR="0061378A" w:rsidRDefault="0061378A" w:rsidP="0061378A">
            <w:pPr>
              <w:jc w:val="center"/>
              <w:rPr>
                <w:rFonts w:ascii="Calibri" w:hAnsi="Calibri" w:cs="Calibri"/>
                <w:color w:val="000000"/>
              </w:rPr>
            </w:pPr>
            <w:r>
              <w:rPr>
                <w:rFonts w:ascii="Calibri" w:hAnsi="Calibri" w:cs="Calibri"/>
                <w:color w:val="000000"/>
              </w:rPr>
              <w:t>0.01(-0.13,0.15)</w:t>
            </w:r>
          </w:p>
        </w:tc>
        <w:tc>
          <w:tcPr>
            <w:tcW w:w="2070" w:type="dxa"/>
            <w:tcBorders>
              <w:top w:val="nil"/>
              <w:left w:val="nil"/>
              <w:bottom w:val="nil"/>
              <w:right w:val="nil"/>
            </w:tcBorders>
            <w:shd w:val="clear" w:color="auto" w:fill="auto"/>
            <w:noWrap/>
            <w:vAlign w:val="center"/>
            <w:hideMark/>
          </w:tcPr>
          <w:p w14:paraId="3A888C20" w14:textId="77777777" w:rsidR="0061378A" w:rsidRDefault="0061378A" w:rsidP="0061378A">
            <w:pPr>
              <w:jc w:val="center"/>
              <w:rPr>
                <w:rFonts w:ascii="Calibri" w:hAnsi="Calibri" w:cs="Calibri"/>
                <w:color w:val="000000"/>
              </w:rPr>
            </w:pPr>
            <w:r>
              <w:rPr>
                <w:rFonts w:ascii="Calibri" w:hAnsi="Calibri" w:cs="Calibri"/>
                <w:color w:val="000000"/>
              </w:rPr>
              <w:t>-0.11(-0.21,-0.02)*</w:t>
            </w:r>
          </w:p>
        </w:tc>
        <w:tc>
          <w:tcPr>
            <w:tcW w:w="1170" w:type="dxa"/>
            <w:tcBorders>
              <w:top w:val="nil"/>
              <w:left w:val="nil"/>
              <w:bottom w:val="nil"/>
              <w:right w:val="nil"/>
            </w:tcBorders>
            <w:shd w:val="clear" w:color="auto" w:fill="auto"/>
            <w:noWrap/>
            <w:vAlign w:val="center"/>
            <w:hideMark/>
          </w:tcPr>
          <w:p w14:paraId="237469B7" w14:textId="77777777" w:rsidR="0061378A" w:rsidRDefault="0061378A" w:rsidP="0061378A">
            <w:pPr>
              <w:jc w:val="center"/>
              <w:rPr>
                <w:rFonts w:ascii="Calibri" w:hAnsi="Calibri" w:cs="Calibri"/>
                <w:color w:val="000000"/>
              </w:rPr>
            </w:pPr>
            <w:r>
              <w:rPr>
                <w:rFonts w:ascii="Calibri" w:hAnsi="Calibri" w:cs="Calibri"/>
                <w:color w:val="000000"/>
              </w:rPr>
              <w:t>0.8574</w:t>
            </w:r>
          </w:p>
        </w:tc>
      </w:tr>
      <w:tr w:rsidR="0061378A" w14:paraId="6C13E0F2" w14:textId="77777777" w:rsidTr="0061378A">
        <w:trPr>
          <w:trHeight w:val="320"/>
        </w:trPr>
        <w:tc>
          <w:tcPr>
            <w:tcW w:w="523" w:type="dxa"/>
            <w:vMerge/>
            <w:tcBorders>
              <w:top w:val="nil"/>
              <w:left w:val="nil"/>
              <w:bottom w:val="single" w:sz="4" w:space="0" w:color="000000"/>
              <w:right w:val="nil"/>
            </w:tcBorders>
            <w:vAlign w:val="center"/>
            <w:hideMark/>
          </w:tcPr>
          <w:p w14:paraId="0D7AEEF8" w14:textId="77777777" w:rsidR="0061378A" w:rsidRDefault="0061378A">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center"/>
            <w:hideMark/>
          </w:tcPr>
          <w:p w14:paraId="402E6AA6" w14:textId="77777777" w:rsidR="0061378A" w:rsidRDefault="0061378A" w:rsidP="0061378A">
            <w:pPr>
              <w:rPr>
                <w:rFonts w:ascii="Calibri" w:hAnsi="Calibri" w:cs="Calibri"/>
                <w:color w:val="000000"/>
              </w:rPr>
            </w:pPr>
            <w:r>
              <w:rPr>
                <w:rFonts w:ascii="Calibri" w:hAnsi="Calibri" w:cs="Calibri"/>
                <w:color w:val="000000"/>
              </w:rPr>
              <w:t>Deprivation</w:t>
            </w:r>
          </w:p>
        </w:tc>
        <w:tc>
          <w:tcPr>
            <w:tcW w:w="2383" w:type="dxa"/>
            <w:tcBorders>
              <w:top w:val="nil"/>
              <w:left w:val="nil"/>
              <w:bottom w:val="single" w:sz="4" w:space="0" w:color="auto"/>
              <w:right w:val="nil"/>
            </w:tcBorders>
            <w:shd w:val="clear" w:color="auto" w:fill="auto"/>
            <w:noWrap/>
            <w:vAlign w:val="center"/>
            <w:hideMark/>
          </w:tcPr>
          <w:p w14:paraId="4FBE31E1" w14:textId="77777777" w:rsidR="0061378A" w:rsidRDefault="0061378A" w:rsidP="0061378A">
            <w:pPr>
              <w:rPr>
                <w:rFonts w:ascii="Calibri" w:hAnsi="Calibri" w:cs="Calibri"/>
                <w:color w:val="000000"/>
              </w:rPr>
            </w:pPr>
            <w:r>
              <w:rPr>
                <w:rFonts w:ascii="Calibri" w:hAnsi="Calibri" w:cs="Calibri"/>
                <w:color w:val="000000"/>
              </w:rPr>
              <w:t>RS: Total stars</w:t>
            </w:r>
          </w:p>
        </w:tc>
        <w:tc>
          <w:tcPr>
            <w:tcW w:w="2070" w:type="dxa"/>
            <w:tcBorders>
              <w:top w:val="nil"/>
              <w:left w:val="nil"/>
              <w:bottom w:val="single" w:sz="4" w:space="0" w:color="auto"/>
              <w:right w:val="nil"/>
            </w:tcBorders>
            <w:shd w:val="clear" w:color="auto" w:fill="auto"/>
            <w:noWrap/>
            <w:vAlign w:val="center"/>
            <w:hideMark/>
          </w:tcPr>
          <w:p w14:paraId="4E8C5AD5" w14:textId="77777777" w:rsidR="0061378A" w:rsidRDefault="0061378A" w:rsidP="0061378A">
            <w:pPr>
              <w:jc w:val="center"/>
              <w:rPr>
                <w:rFonts w:ascii="Calibri" w:hAnsi="Calibri" w:cs="Calibri"/>
                <w:color w:val="000000"/>
              </w:rPr>
            </w:pPr>
            <w:r>
              <w:rPr>
                <w:rFonts w:ascii="Calibri" w:hAnsi="Calibri" w:cs="Calibri"/>
                <w:color w:val="000000"/>
              </w:rPr>
              <w:t>0.21(0.07,0.35)*</w:t>
            </w:r>
          </w:p>
        </w:tc>
        <w:tc>
          <w:tcPr>
            <w:tcW w:w="2160" w:type="dxa"/>
            <w:tcBorders>
              <w:top w:val="nil"/>
              <w:left w:val="nil"/>
              <w:bottom w:val="single" w:sz="4" w:space="0" w:color="auto"/>
              <w:right w:val="nil"/>
            </w:tcBorders>
            <w:shd w:val="clear" w:color="auto" w:fill="auto"/>
            <w:noWrap/>
            <w:vAlign w:val="center"/>
            <w:hideMark/>
          </w:tcPr>
          <w:p w14:paraId="79856BE7" w14:textId="77777777" w:rsidR="0061378A" w:rsidRDefault="0061378A" w:rsidP="0061378A">
            <w:pPr>
              <w:jc w:val="center"/>
              <w:rPr>
                <w:rFonts w:ascii="Calibri" w:hAnsi="Calibri" w:cs="Calibri"/>
                <w:color w:val="000000"/>
              </w:rPr>
            </w:pPr>
            <w:r>
              <w:rPr>
                <w:rFonts w:ascii="Calibri" w:hAnsi="Calibri" w:cs="Calibri"/>
                <w:color w:val="000000"/>
              </w:rPr>
              <w:t>-0.03(-0.18,0.11)</w:t>
            </w:r>
          </w:p>
        </w:tc>
        <w:tc>
          <w:tcPr>
            <w:tcW w:w="2070" w:type="dxa"/>
            <w:tcBorders>
              <w:top w:val="nil"/>
              <w:left w:val="nil"/>
              <w:bottom w:val="single" w:sz="4" w:space="0" w:color="auto"/>
              <w:right w:val="nil"/>
            </w:tcBorders>
            <w:shd w:val="clear" w:color="auto" w:fill="auto"/>
            <w:noWrap/>
            <w:vAlign w:val="center"/>
            <w:hideMark/>
          </w:tcPr>
          <w:p w14:paraId="0E89648C" w14:textId="77777777" w:rsidR="0061378A" w:rsidRDefault="0061378A" w:rsidP="0061378A">
            <w:pPr>
              <w:jc w:val="center"/>
              <w:rPr>
                <w:rFonts w:ascii="Calibri" w:hAnsi="Calibri" w:cs="Calibri"/>
                <w:color w:val="000000"/>
              </w:rPr>
            </w:pPr>
            <w:r>
              <w:rPr>
                <w:rFonts w:ascii="Calibri" w:hAnsi="Calibri" w:cs="Calibri"/>
                <w:color w:val="000000"/>
              </w:rPr>
              <w:t>-0.19(-0.31,-0.07)*</w:t>
            </w:r>
          </w:p>
        </w:tc>
        <w:tc>
          <w:tcPr>
            <w:tcW w:w="1170" w:type="dxa"/>
            <w:tcBorders>
              <w:top w:val="nil"/>
              <w:left w:val="nil"/>
              <w:bottom w:val="single" w:sz="4" w:space="0" w:color="auto"/>
              <w:right w:val="nil"/>
            </w:tcBorders>
            <w:shd w:val="clear" w:color="auto" w:fill="auto"/>
            <w:noWrap/>
            <w:vAlign w:val="center"/>
            <w:hideMark/>
          </w:tcPr>
          <w:p w14:paraId="47E30A6D" w14:textId="77777777" w:rsidR="0061378A" w:rsidRDefault="0061378A" w:rsidP="0061378A">
            <w:pPr>
              <w:jc w:val="center"/>
              <w:rPr>
                <w:rFonts w:ascii="Calibri" w:hAnsi="Calibri" w:cs="Calibri"/>
                <w:color w:val="000000"/>
              </w:rPr>
            </w:pPr>
            <w:r>
              <w:rPr>
                <w:rFonts w:ascii="Calibri" w:hAnsi="Calibri" w:cs="Calibri"/>
                <w:color w:val="000000"/>
              </w:rPr>
              <w:t>0.8574</w:t>
            </w:r>
          </w:p>
        </w:tc>
      </w:tr>
      <w:tr w:rsidR="0061378A" w14:paraId="658B6B79" w14:textId="77777777" w:rsidTr="0061378A">
        <w:trPr>
          <w:trHeight w:val="320"/>
        </w:trPr>
        <w:tc>
          <w:tcPr>
            <w:tcW w:w="1883" w:type="dxa"/>
            <w:gridSpan w:val="2"/>
            <w:tcBorders>
              <w:top w:val="nil"/>
              <w:left w:val="nil"/>
              <w:bottom w:val="nil"/>
              <w:right w:val="nil"/>
            </w:tcBorders>
            <w:shd w:val="clear" w:color="auto" w:fill="auto"/>
            <w:noWrap/>
            <w:vAlign w:val="center"/>
            <w:hideMark/>
          </w:tcPr>
          <w:p w14:paraId="51A98C97" w14:textId="77777777" w:rsidR="0061378A" w:rsidRDefault="0061378A">
            <w:pPr>
              <w:rPr>
                <w:rFonts w:ascii="Calibri" w:hAnsi="Calibri" w:cs="Calibri"/>
                <w:color w:val="000000"/>
                <w:sz w:val="20"/>
                <w:szCs w:val="20"/>
              </w:rPr>
            </w:pPr>
            <w:r>
              <w:rPr>
                <w:rFonts w:ascii="Calibri" w:hAnsi="Calibri" w:cs="Calibri"/>
                <w:color w:val="000000"/>
                <w:sz w:val="20"/>
                <w:szCs w:val="20"/>
              </w:rPr>
              <w:t>*p-value&lt;0.05</w:t>
            </w:r>
          </w:p>
        </w:tc>
        <w:tc>
          <w:tcPr>
            <w:tcW w:w="2383" w:type="dxa"/>
            <w:tcBorders>
              <w:top w:val="nil"/>
              <w:left w:val="nil"/>
              <w:bottom w:val="nil"/>
              <w:right w:val="nil"/>
            </w:tcBorders>
            <w:shd w:val="clear" w:color="auto" w:fill="auto"/>
            <w:noWrap/>
            <w:vAlign w:val="bottom"/>
            <w:hideMark/>
          </w:tcPr>
          <w:p w14:paraId="70834D40" w14:textId="77777777" w:rsidR="0061378A" w:rsidRDefault="0061378A">
            <w:pPr>
              <w:rPr>
                <w:rFonts w:ascii="Calibri" w:hAnsi="Calibri" w:cs="Calibri"/>
                <w:color w:val="000000"/>
                <w:sz w:val="20"/>
                <w:szCs w:val="20"/>
              </w:rPr>
            </w:pPr>
          </w:p>
        </w:tc>
        <w:tc>
          <w:tcPr>
            <w:tcW w:w="2070" w:type="dxa"/>
            <w:tcBorders>
              <w:top w:val="nil"/>
              <w:left w:val="nil"/>
              <w:bottom w:val="nil"/>
              <w:right w:val="nil"/>
            </w:tcBorders>
            <w:shd w:val="clear" w:color="auto" w:fill="auto"/>
            <w:noWrap/>
            <w:vAlign w:val="bottom"/>
            <w:hideMark/>
          </w:tcPr>
          <w:p w14:paraId="78378CA1" w14:textId="77777777" w:rsidR="0061378A" w:rsidRDefault="0061378A">
            <w:pPr>
              <w:rPr>
                <w:sz w:val="20"/>
                <w:szCs w:val="20"/>
              </w:rPr>
            </w:pPr>
          </w:p>
        </w:tc>
        <w:tc>
          <w:tcPr>
            <w:tcW w:w="2160" w:type="dxa"/>
            <w:tcBorders>
              <w:top w:val="nil"/>
              <w:left w:val="nil"/>
              <w:bottom w:val="nil"/>
              <w:right w:val="nil"/>
            </w:tcBorders>
            <w:shd w:val="clear" w:color="auto" w:fill="auto"/>
            <w:noWrap/>
            <w:vAlign w:val="bottom"/>
            <w:hideMark/>
          </w:tcPr>
          <w:p w14:paraId="061AEA69" w14:textId="77777777" w:rsidR="0061378A" w:rsidRDefault="0061378A">
            <w:pPr>
              <w:jc w:val="center"/>
              <w:rPr>
                <w:sz w:val="20"/>
                <w:szCs w:val="20"/>
              </w:rPr>
            </w:pPr>
          </w:p>
        </w:tc>
        <w:tc>
          <w:tcPr>
            <w:tcW w:w="2070" w:type="dxa"/>
            <w:tcBorders>
              <w:top w:val="nil"/>
              <w:left w:val="nil"/>
              <w:bottom w:val="nil"/>
              <w:right w:val="nil"/>
            </w:tcBorders>
            <w:shd w:val="clear" w:color="auto" w:fill="auto"/>
            <w:noWrap/>
            <w:vAlign w:val="bottom"/>
            <w:hideMark/>
          </w:tcPr>
          <w:p w14:paraId="519F839A" w14:textId="77777777" w:rsidR="0061378A" w:rsidRDefault="0061378A">
            <w:pPr>
              <w:jc w:val="center"/>
              <w:rPr>
                <w:sz w:val="20"/>
                <w:szCs w:val="20"/>
              </w:rPr>
            </w:pPr>
          </w:p>
        </w:tc>
        <w:tc>
          <w:tcPr>
            <w:tcW w:w="1170" w:type="dxa"/>
            <w:tcBorders>
              <w:top w:val="nil"/>
              <w:left w:val="nil"/>
              <w:bottom w:val="nil"/>
              <w:right w:val="nil"/>
            </w:tcBorders>
            <w:shd w:val="clear" w:color="auto" w:fill="auto"/>
            <w:noWrap/>
            <w:vAlign w:val="bottom"/>
            <w:hideMark/>
          </w:tcPr>
          <w:p w14:paraId="6F889365" w14:textId="77777777" w:rsidR="0061378A" w:rsidRDefault="0061378A">
            <w:pPr>
              <w:jc w:val="center"/>
              <w:rPr>
                <w:sz w:val="20"/>
                <w:szCs w:val="20"/>
              </w:rPr>
            </w:pPr>
          </w:p>
        </w:tc>
      </w:tr>
      <w:tr w:rsidR="0061378A" w14:paraId="5311C60B" w14:textId="77777777" w:rsidTr="0061378A">
        <w:trPr>
          <w:trHeight w:val="320"/>
        </w:trPr>
        <w:tc>
          <w:tcPr>
            <w:tcW w:w="8496" w:type="dxa"/>
            <w:gridSpan w:val="5"/>
            <w:tcBorders>
              <w:top w:val="nil"/>
              <w:left w:val="nil"/>
              <w:bottom w:val="nil"/>
              <w:right w:val="nil"/>
            </w:tcBorders>
            <w:shd w:val="clear" w:color="auto" w:fill="auto"/>
            <w:noWrap/>
            <w:vAlign w:val="center"/>
            <w:hideMark/>
          </w:tcPr>
          <w:p w14:paraId="30A6DC72" w14:textId="77777777" w:rsidR="0061378A" w:rsidRDefault="0061378A">
            <w:pPr>
              <w:rPr>
                <w:rFonts w:ascii="Calibri" w:hAnsi="Calibri" w:cs="Calibri"/>
                <w:color w:val="000000"/>
                <w:sz w:val="20"/>
                <w:szCs w:val="20"/>
              </w:rPr>
            </w:pPr>
            <w:proofErr w:type="spellStart"/>
            <w:r>
              <w:rPr>
                <w:rFonts w:ascii="Calibri" w:hAnsi="Calibri" w:cs="Calibri"/>
                <w:color w:val="000000"/>
                <w:sz w:val="20"/>
                <w:szCs w:val="20"/>
                <w:vertAlign w:val="superscript"/>
              </w:rPr>
              <w:t>a</w:t>
            </w:r>
            <w:proofErr w:type="spellEnd"/>
            <w:r>
              <w:rPr>
                <w:rFonts w:ascii="Calibri" w:hAnsi="Calibri" w:cs="Calibri"/>
                <w:color w:val="000000"/>
                <w:sz w:val="20"/>
                <w:szCs w:val="20"/>
              </w:rPr>
              <w:t xml:space="preserve"> Adjusted for age, biological sex, early life poverty chronicity, and maternal depression</w:t>
            </w:r>
          </w:p>
        </w:tc>
        <w:tc>
          <w:tcPr>
            <w:tcW w:w="2070" w:type="dxa"/>
            <w:tcBorders>
              <w:top w:val="nil"/>
              <w:left w:val="nil"/>
              <w:bottom w:val="nil"/>
              <w:right w:val="nil"/>
            </w:tcBorders>
            <w:shd w:val="clear" w:color="auto" w:fill="auto"/>
            <w:noWrap/>
            <w:vAlign w:val="bottom"/>
            <w:hideMark/>
          </w:tcPr>
          <w:p w14:paraId="0C63D2F1" w14:textId="77777777" w:rsidR="0061378A" w:rsidRDefault="0061378A">
            <w:pPr>
              <w:rPr>
                <w:rFonts w:ascii="Calibri" w:hAnsi="Calibri" w:cs="Calibri"/>
                <w:color w:val="000000"/>
                <w:sz w:val="20"/>
                <w:szCs w:val="20"/>
              </w:rPr>
            </w:pPr>
          </w:p>
        </w:tc>
        <w:tc>
          <w:tcPr>
            <w:tcW w:w="1170" w:type="dxa"/>
            <w:tcBorders>
              <w:top w:val="nil"/>
              <w:left w:val="nil"/>
              <w:bottom w:val="nil"/>
              <w:right w:val="nil"/>
            </w:tcBorders>
            <w:shd w:val="clear" w:color="auto" w:fill="auto"/>
            <w:noWrap/>
            <w:vAlign w:val="bottom"/>
            <w:hideMark/>
          </w:tcPr>
          <w:p w14:paraId="6CA00CA3" w14:textId="77777777" w:rsidR="0061378A" w:rsidRDefault="0061378A">
            <w:pPr>
              <w:jc w:val="center"/>
              <w:rPr>
                <w:sz w:val="20"/>
                <w:szCs w:val="20"/>
              </w:rPr>
            </w:pPr>
          </w:p>
        </w:tc>
      </w:tr>
      <w:tr w:rsidR="0061378A" w14:paraId="2A357D80" w14:textId="77777777" w:rsidTr="0061378A">
        <w:trPr>
          <w:trHeight w:val="320"/>
        </w:trPr>
        <w:tc>
          <w:tcPr>
            <w:tcW w:w="10566" w:type="dxa"/>
            <w:gridSpan w:val="6"/>
            <w:tcBorders>
              <w:top w:val="nil"/>
              <w:left w:val="nil"/>
              <w:bottom w:val="nil"/>
              <w:right w:val="nil"/>
            </w:tcBorders>
            <w:shd w:val="clear" w:color="auto" w:fill="auto"/>
            <w:noWrap/>
            <w:vAlign w:val="center"/>
            <w:hideMark/>
          </w:tcPr>
          <w:p w14:paraId="6BE78583" w14:textId="77777777" w:rsidR="0061378A" w:rsidRDefault="0061378A">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c>
          <w:tcPr>
            <w:tcW w:w="1170" w:type="dxa"/>
            <w:tcBorders>
              <w:top w:val="nil"/>
              <w:left w:val="nil"/>
              <w:bottom w:val="nil"/>
              <w:right w:val="nil"/>
            </w:tcBorders>
            <w:shd w:val="clear" w:color="auto" w:fill="auto"/>
            <w:noWrap/>
            <w:vAlign w:val="bottom"/>
            <w:hideMark/>
          </w:tcPr>
          <w:p w14:paraId="2BF9D38C" w14:textId="77777777" w:rsidR="0061378A" w:rsidRDefault="0061378A">
            <w:pPr>
              <w:rPr>
                <w:rFonts w:ascii="Calibri" w:hAnsi="Calibri" w:cs="Calibri"/>
                <w:color w:val="000000"/>
                <w:sz w:val="20"/>
                <w:szCs w:val="20"/>
              </w:rPr>
            </w:pPr>
          </w:p>
        </w:tc>
      </w:tr>
      <w:tr w:rsidR="0061378A" w14:paraId="198D02F7" w14:textId="77777777" w:rsidTr="0061378A">
        <w:trPr>
          <w:trHeight w:val="320"/>
        </w:trPr>
        <w:tc>
          <w:tcPr>
            <w:tcW w:w="10566" w:type="dxa"/>
            <w:gridSpan w:val="6"/>
            <w:tcBorders>
              <w:top w:val="nil"/>
              <w:left w:val="nil"/>
              <w:bottom w:val="nil"/>
              <w:right w:val="nil"/>
            </w:tcBorders>
            <w:shd w:val="clear" w:color="auto" w:fill="auto"/>
            <w:noWrap/>
            <w:vAlign w:val="center"/>
            <w:hideMark/>
          </w:tcPr>
          <w:p w14:paraId="611C5098" w14:textId="77777777" w:rsidR="0061378A" w:rsidRDefault="0061378A">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c>
          <w:tcPr>
            <w:tcW w:w="1170" w:type="dxa"/>
            <w:tcBorders>
              <w:top w:val="nil"/>
              <w:left w:val="nil"/>
              <w:bottom w:val="nil"/>
              <w:right w:val="nil"/>
            </w:tcBorders>
            <w:shd w:val="clear" w:color="auto" w:fill="auto"/>
            <w:noWrap/>
            <w:vAlign w:val="bottom"/>
            <w:hideMark/>
          </w:tcPr>
          <w:p w14:paraId="164CC0CC" w14:textId="77777777" w:rsidR="0061378A" w:rsidRDefault="0061378A">
            <w:pPr>
              <w:rPr>
                <w:rFonts w:ascii="Calibri" w:hAnsi="Calibri" w:cs="Calibri"/>
                <w:color w:val="000000"/>
                <w:sz w:val="20"/>
                <w:szCs w:val="20"/>
              </w:rPr>
            </w:pPr>
          </w:p>
        </w:tc>
      </w:tr>
      <w:tr w:rsidR="0061378A" w14:paraId="10FD2326" w14:textId="77777777" w:rsidTr="0061378A">
        <w:trPr>
          <w:trHeight w:val="320"/>
        </w:trPr>
        <w:tc>
          <w:tcPr>
            <w:tcW w:w="6336" w:type="dxa"/>
            <w:gridSpan w:val="4"/>
            <w:tcBorders>
              <w:top w:val="nil"/>
              <w:left w:val="nil"/>
              <w:bottom w:val="nil"/>
              <w:right w:val="nil"/>
            </w:tcBorders>
            <w:shd w:val="clear" w:color="auto" w:fill="auto"/>
            <w:noWrap/>
            <w:vAlign w:val="bottom"/>
            <w:hideMark/>
          </w:tcPr>
          <w:p w14:paraId="51B781B1" w14:textId="77777777" w:rsidR="0061378A" w:rsidRDefault="0061378A">
            <w:pPr>
              <w:rPr>
                <w:rFonts w:ascii="Calibri" w:hAnsi="Calibri" w:cs="Calibri"/>
                <w:color w:val="000000"/>
                <w:sz w:val="20"/>
                <w:szCs w:val="20"/>
              </w:rPr>
            </w:pPr>
            <w:r>
              <w:rPr>
                <w:rFonts w:ascii="Calibri" w:hAnsi="Calibri" w:cs="Calibri"/>
                <w:color w:val="000000"/>
                <w:sz w:val="20"/>
                <w:szCs w:val="20"/>
              </w:rPr>
              <w:t>BH=Benjamini-Hochberg, preserving false discovery rate at 0.05</w:t>
            </w:r>
          </w:p>
        </w:tc>
        <w:tc>
          <w:tcPr>
            <w:tcW w:w="2160" w:type="dxa"/>
            <w:tcBorders>
              <w:top w:val="nil"/>
              <w:left w:val="nil"/>
              <w:bottom w:val="nil"/>
              <w:right w:val="nil"/>
            </w:tcBorders>
            <w:shd w:val="clear" w:color="auto" w:fill="auto"/>
            <w:noWrap/>
            <w:vAlign w:val="bottom"/>
            <w:hideMark/>
          </w:tcPr>
          <w:p w14:paraId="07F7337A" w14:textId="77777777" w:rsidR="0061378A" w:rsidRDefault="0061378A">
            <w:pPr>
              <w:rPr>
                <w:rFonts w:ascii="Calibri" w:hAnsi="Calibri" w:cs="Calibri"/>
                <w:color w:val="000000"/>
                <w:sz w:val="20"/>
                <w:szCs w:val="20"/>
              </w:rPr>
            </w:pPr>
          </w:p>
        </w:tc>
        <w:tc>
          <w:tcPr>
            <w:tcW w:w="2070" w:type="dxa"/>
            <w:tcBorders>
              <w:top w:val="nil"/>
              <w:left w:val="nil"/>
              <w:bottom w:val="nil"/>
              <w:right w:val="nil"/>
            </w:tcBorders>
            <w:shd w:val="clear" w:color="auto" w:fill="auto"/>
            <w:noWrap/>
            <w:vAlign w:val="bottom"/>
            <w:hideMark/>
          </w:tcPr>
          <w:p w14:paraId="317E906F" w14:textId="77777777" w:rsidR="0061378A" w:rsidRDefault="0061378A">
            <w:pPr>
              <w:jc w:val="center"/>
              <w:rPr>
                <w:sz w:val="20"/>
                <w:szCs w:val="20"/>
              </w:rPr>
            </w:pPr>
          </w:p>
        </w:tc>
        <w:tc>
          <w:tcPr>
            <w:tcW w:w="1170" w:type="dxa"/>
            <w:tcBorders>
              <w:top w:val="nil"/>
              <w:left w:val="nil"/>
              <w:bottom w:val="nil"/>
              <w:right w:val="nil"/>
            </w:tcBorders>
            <w:shd w:val="clear" w:color="auto" w:fill="auto"/>
            <w:noWrap/>
            <w:vAlign w:val="bottom"/>
            <w:hideMark/>
          </w:tcPr>
          <w:p w14:paraId="5F77C63E" w14:textId="77777777" w:rsidR="0061378A" w:rsidRDefault="0061378A">
            <w:pPr>
              <w:jc w:val="center"/>
              <w:rPr>
                <w:sz w:val="20"/>
                <w:szCs w:val="20"/>
              </w:rPr>
            </w:pPr>
          </w:p>
        </w:tc>
      </w:tr>
    </w:tbl>
    <w:p w14:paraId="0F93A9B8" w14:textId="0C0FC397" w:rsidR="00D55BC0" w:rsidRDefault="00D55BC0">
      <w:pPr>
        <w:rPr>
          <w:rFonts w:asciiTheme="minorHAnsi" w:hAnsiTheme="minorHAnsi" w:cstheme="minorHAnsi"/>
          <w:u w:val="single"/>
        </w:rPr>
      </w:pPr>
      <w:r>
        <w:rPr>
          <w:rFonts w:asciiTheme="minorHAnsi" w:hAnsiTheme="minorHAnsi" w:cstheme="minorHAnsi"/>
          <w:u w:val="single"/>
        </w:rPr>
        <w:br w:type="page"/>
      </w:r>
    </w:p>
    <w:p w14:paraId="4532B520" w14:textId="38CF9BAA" w:rsidR="00C05007" w:rsidRDefault="00C05007">
      <w:pPr>
        <w:rPr>
          <w:rFonts w:asciiTheme="minorHAnsi" w:hAnsiTheme="minorHAnsi" w:cstheme="minorHAnsi"/>
        </w:rPr>
      </w:pPr>
      <w:r>
        <w:rPr>
          <w:rFonts w:asciiTheme="minorHAnsi" w:hAnsiTheme="minorHAnsi" w:cstheme="minorHAnsi"/>
          <w:u w:val="single"/>
        </w:rPr>
        <w:lastRenderedPageBreak/>
        <w:t>Table A.</w:t>
      </w:r>
      <w:r w:rsidR="00C604ED">
        <w:rPr>
          <w:rFonts w:asciiTheme="minorHAnsi" w:hAnsiTheme="minorHAnsi" w:cstheme="minorHAnsi"/>
          <w:u w:val="single"/>
        </w:rPr>
        <w:t>4</w:t>
      </w:r>
      <w:r>
        <w:rPr>
          <w:rFonts w:asciiTheme="minorHAnsi" w:hAnsiTheme="minorHAnsi" w:cstheme="minorHAnsi"/>
          <w:u w:val="single"/>
        </w:rPr>
        <w:t>: HIMA results in the overall sample and by sex</w:t>
      </w:r>
      <w:r w:rsidR="00C604ED">
        <w:rPr>
          <w:rFonts w:asciiTheme="minorHAnsi" w:hAnsiTheme="minorHAnsi" w:cstheme="minorHAnsi"/>
          <w:u w:val="single"/>
        </w:rPr>
        <w:t>.</w:t>
      </w:r>
    </w:p>
    <w:p w14:paraId="5FE3C47A" w14:textId="77777777" w:rsidR="00C05007" w:rsidRDefault="00C05007">
      <w:pPr>
        <w:rPr>
          <w:rFonts w:asciiTheme="minorHAnsi" w:hAnsiTheme="minorHAnsi" w:cstheme="minorHAnsi"/>
        </w:rPr>
      </w:pPr>
    </w:p>
    <w:tbl>
      <w:tblPr>
        <w:tblW w:w="11483" w:type="dxa"/>
        <w:tblInd w:w="-1052" w:type="dxa"/>
        <w:tblLook w:val="04A0" w:firstRow="1" w:lastRow="0" w:firstColumn="1" w:lastColumn="0" w:noHBand="0" w:noVBand="1"/>
      </w:tblPr>
      <w:tblGrid>
        <w:gridCol w:w="523"/>
        <w:gridCol w:w="1360"/>
        <w:gridCol w:w="2880"/>
        <w:gridCol w:w="1900"/>
        <w:gridCol w:w="1900"/>
        <w:gridCol w:w="1960"/>
        <w:gridCol w:w="960"/>
      </w:tblGrid>
      <w:tr w:rsidR="00D55BC0" w14:paraId="62ADF9AF" w14:textId="77777777" w:rsidTr="00D55BC0">
        <w:trPr>
          <w:trHeight w:val="740"/>
        </w:trPr>
        <w:tc>
          <w:tcPr>
            <w:tcW w:w="523" w:type="dxa"/>
            <w:vMerge w:val="restart"/>
            <w:tcBorders>
              <w:top w:val="nil"/>
              <w:left w:val="nil"/>
              <w:bottom w:val="nil"/>
              <w:right w:val="nil"/>
            </w:tcBorders>
            <w:shd w:val="clear" w:color="auto" w:fill="auto"/>
            <w:noWrap/>
            <w:vAlign w:val="bottom"/>
            <w:hideMark/>
          </w:tcPr>
          <w:p w14:paraId="28BFF089" w14:textId="77777777" w:rsidR="00D55BC0" w:rsidRDefault="00D55BC0"/>
        </w:tc>
        <w:tc>
          <w:tcPr>
            <w:tcW w:w="1360" w:type="dxa"/>
            <w:vMerge w:val="restart"/>
            <w:tcBorders>
              <w:top w:val="nil"/>
              <w:left w:val="nil"/>
              <w:bottom w:val="single" w:sz="4" w:space="0" w:color="000000"/>
              <w:right w:val="nil"/>
            </w:tcBorders>
            <w:shd w:val="clear" w:color="auto" w:fill="auto"/>
            <w:vAlign w:val="bottom"/>
            <w:hideMark/>
          </w:tcPr>
          <w:p w14:paraId="667B8E4F" w14:textId="77777777" w:rsidR="00D55BC0" w:rsidRDefault="00D55BC0">
            <w:pPr>
              <w:rPr>
                <w:rFonts w:ascii="Calibri" w:hAnsi="Calibri" w:cs="Calibri"/>
                <w:color w:val="000000"/>
              </w:rPr>
            </w:pPr>
            <w:r>
              <w:rPr>
                <w:rFonts w:ascii="Calibri" w:hAnsi="Calibri" w:cs="Calibri"/>
                <w:color w:val="000000"/>
              </w:rPr>
              <w:t>Adversity Exposure</w:t>
            </w:r>
          </w:p>
        </w:tc>
        <w:tc>
          <w:tcPr>
            <w:tcW w:w="2880" w:type="dxa"/>
            <w:vMerge w:val="restart"/>
            <w:tcBorders>
              <w:top w:val="nil"/>
              <w:left w:val="nil"/>
              <w:bottom w:val="single" w:sz="4" w:space="0" w:color="000000"/>
              <w:right w:val="nil"/>
            </w:tcBorders>
            <w:shd w:val="clear" w:color="auto" w:fill="auto"/>
            <w:noWrap/>
            <w:vAlign w:val="bottom"/>
            <w:hideMark/>
          </w:tcPr>
          <w:p w14:paraId="2D0F6509" w14:textId="77777777" w:rsidR="00D55BC0" w:rsidRDefault="00D55BC0">
            <w:pPr>
              <w:rPr>
                <w:rFonts w:ascii="Calibri" w:hAnsi="Calibri" w:cs="Calibri"/>
                <w:color w:val="000000"/>
              </w:rPr>
            </w:pPr>
            <w:r>
              <w:rPr>
                <w:rFonts w:ascii="Calibri" w:hAnsi="Calibri" w:cs="Calibri"/>
                <w:color w:val="000000"/>
              </w:rPr>
              <w:t>Mediator</w:t>
            </w:r>
          </w:p>
        </w:tc>
        <w:tc>
          <w:tcPr>
            <w:tcW w:w="1900" w:type="dxa"/>
            <w:tcBorders>
              <w:top w:val="nil"/>
              <w:left w:val="nil"/>
              <w:bottom w:val="single" w:sz="4" w:space="0" w:color="auto"/>
              <w:right w:val="nil"/>
            </w:tcBorders>
            <w:shd w:val="clear" w:color="auto" w:fill="auto"/>
            <w:vAlign w:val="bottom"/>
            <w:hideMark/>
          </w:tcPr>
          <w:p w14:paraId="42A3D92B" w14:textId="77777777" w:rsidR="00D55BC0" w:rsidRDefault="00D55BC0">
            <w:pPr>
              <w:jc w:val="center"/>
              <w:rPr>
                <w:rFonts w:ascii="Calibri" w:hAnsi="Calibri" w:cs="Calibri"/>
                <w:color w:val="000000"/>
              </w:rPr>
            </w:pPr>
            <w:r>
              <w:rPr>
                <w:rFonts w:ascii="Calibri" w:hAnsi="Calibri" w:cs="Calibri"/>
                <w:color w:val="000000"/>
              </w:rPr>
              <w:t xml:space="preserve">Adversity-Psychopathology </w:t>
            </w:r>
            <w:r>
              <w:rPr>
                <w:rFonts w:ascii="Calibri" w:hAnsi="Calibri" w:cs="Calibri"/>
                <w:color w:val="000000"/>
                <w:vertAlign w:val="superscript"/>
              </w:rPr>
              <w:t>a</w:t>
            </w:r>
          </w:p>
        </w:tc>
        <w:tc>
          <w:tcPr>
            <w:tcW w:w="1900" w:type="dxa"/>
            <w:tcBorders>
              <w:top w:val="nil"/>
              <w:left w:val="nil"/>
              <w:bottom w:val="single" w:sz="4" w:space="0" w:color="auto"/>
              <w:right w:val="nil"/>
            </w:tcBorders>
            <w:shd w:val="clear" w:color="auto" w:fill="auto"/>
            <w:vAlign w:val="bottom"/>
            <w:hideMark/>
          </w:tcPr>
          <w:p w14:paraId="22CF2ABA" w14:textId="77777777" w:rsidR="00D55BC0" w:rsidRDefault="00D55BC0">
            <w:pPr>
              <w:jc w:val="center"/>
              <w:rPr>
                <w:rFonts w:ascii="Calibri" w:hAnsi="Calibri" w:cs="Calibri"/>
                <w:color w:val="000000"/>
              </w:rPr>
            </w:pPr>
            <w:r>
              <w:rPr>
                <w:rFonts w:ascii="Calibri" w:hAnsi="Calibri" w:cs="Calibri"/>
                <w:color w:val="000000"/>
              </w:rPr>
              <w:t xml:space="preserve">Adversity-Mediator </w:t>
            </w:r>
            <w:r>
              <w:rPr>
                <w:rFonts w:ascii="Calibri" w:hAnsi="Calibri" w:cs="Calibri"/>
                <w:color w:val="000000"/>
                <w:vertAlign w:val="superscript"/>
              </w:rPr>
              <w:t>a</w:t>
            </w:r>
          </w:p>
        </w:tc>
        <w:tc>
          <w:tcPr>
            <w:tcW w:w="1960" w:type="dxa"/>
            <w:tcBorders>
              <w:top w:val="nil"/>
              <w:left w:val="nil"/>
              <w:bottom w:val="single" w:sz="4" w:space="0" w:color="auto"/>
              <w:right w:val="nil"/>
            </w:tcBorders>
            <w:shd w:val="clear" w:color="auto" w:fill="auto"/>
            <w:vAlign w:val="bottom"/>
            <w:hideMark/>
          </w:tcPr>
          <w:p w14:paraId="00A6EED3" w14:textId="77777777" w:rsidR="00D55BC0" w:rsidRDefault="00D55BC0">
            <w:pPr>
              <w:jc w:val="center"/>
              <w:rPr>
                <w:rFonts w:ascii="Calibri" w:hAnsi="Calibri" w:cs="Calibri"/>
                <w:color w:val="000000"/>
              </w:rPr>
            </w:pPr>
            <w:r>
              <w:rPr>
                <w:rFonts w:ascii="Calibri" w:hAnsi="Calibri" w:cs="Calibri"/>
                <w:color w:val="000000"/>
              </w:rPr>
              <w:t xml:space="preserve">Mediator-Psychopathology </w:t>
            </w:r>
            <w:r>
              <w:rPr>
                <w:rFonts w:ascii="Calibri" w:hAnsi="Calibri" w:cs="Calibri"/>
                <w:color w:val="000000"/>
                <w:vertAlign w:val="superscript"/>
              </w:rPr>
              <w:t>b</w:t>
            </w:r>
          </w:p>
        </w:tc>
        <w:tc>
          <w:tcPr>
            <w:tcW w:w="960" w:type="dxa"/>
            <w:vMerge w:val="restart"/>
            <w:tcBorders>
              <w:top w:val="nil"/>
              <w:left w:val="nil"/>
              <w:bottom w:val="single" w:sz="4" w:space="0" w:color="000000"/>
              <w:right w:val="nil"/>
            </w:tcBorders>
            <w:shd w:val="clear" w:color="auto" w:fill="auto"/>
            <w:noWrap/>
            <w:vAlign w:val="bottom"/>
            <w:hideMark/>
          </w:tcPr>
          <w:p w14:paraId="1F24D28C" w14:textId="77777777" w:rsidR="00D55BC0" w:rsidRDefault="00D55BC0">
            <w:pPr>
              <w:jc w:val="center"/>
              <w:rPr>
                <w:rFonts w:ascii="Calibri" w:hAnsi="Calibri" w:cs="Calibri"/>
                <w:color w:val="000000"/>
              </w:rPr>
            </w:pPr>
            <w:r>
              <w:rPr>
                <w:rFonts w:ascii="Calibri" w:hAnsi="Calibri" w:cs="Calibri"/>
                <w:color w:val="000000"/>
              </w:rPr>
              <w:t>p-value</w:t>
            </w:r>
          </w:p>
        </w:tc>
      </w:tr>
      <w:tr w:rsidR="00D55BC0" w14:paraId="486751DC" w14:textId="77777777" w:rsidTr="00D55BC0">
        <w:trPr>
          <w:trHeight w:val="680"/>
        </w:trPr>
        <w:tc>
          <w:tcPr>
            <w:tcW w:w="523" w:type="dxa"/>
            <w:vMerge/>
            <w:tcBorders>
              <w:top w:val="nil"/>
              <w:left w:val="nil"/>
              <w:bottom w:val="nil"/>
              <w:right w:val="nil"/>
            </w:tcBorders>
            <w:vAlign w:val="center"/>
            <w:hideMark/>
          </w:tcPr>
          <w:p w14:paraId="47509616" w14:textId="77777777" w:rsidR="00D55BC0" w:rsidRDefault="00D55BC0"/>
        </w:tc>
        <w:tc>
          <w:tcPr>
            <w:tcW w:w="1360" w:type="dxa"/>
            <w:vMerge/>
            <w:tcBorders>
              <w:top w:val="nil"/>
              <w:left w:val="nil"/>
              <w:bottom w:val="single" w:sz="4" w:space="0" w:color="000000"/>
              <w:right w:val="nil"/>
            </w:tcBorders>
            <w:vAlign w:val="center"/>
            <w:hideMark/>
          </w:tcPr>
          <w:p w14:paraId="799AB489" w14:textId="77777777" w:rsidR="00D55BC0" w:rsidRDefault="00D55BC0">
            <w:pPr>
              <w:rPr>
                <w:rFonts w:ascii="Calibri" w:hAnsi="Calibri" w:cs="Calibri"/>
                <w:color w:val="000000"/>
              </w:rPr>
            </w:pPr>
          </w:p>
        </w:tc>
        <w:tc>
          <w:tcPr>
            <w:tcW w:w="2880" w:type="dxa"/>
            <w:vMerge/>
            <w:tcBorders>
              <w:top w:val="nil"/>
              <w:left w:val="nil"/>
              <w:bottom w:val="single" w:sz="4" w:space="0" w:color="000000"/>
              <w:right w:val="nil"/>
            </w:tcBorders>
            <w:vAlign w:val="center"/>
            <w:hideMark/>
          </w:tcPr>
          <w:p w14:paraId="3F0CF736" w14:textId="77777777" w:rsidR="00D55BC0" w:rsidRDefault="00D55BC0">
            <w:pPr>
              <w:rPr>
                <w:rFonts w:ascii="Calibri" w:hAnsi="Calibri" w:cs="Calibri"/>
                <w:color w:val="000000"/>
              </w:rPr>
            </w:pPr>
          </w:p>
        </w:tc>
        <w:tc>
          <w:tcPr>
            <w:tcW w:w="1900" w:type="dxa"/>
            <w:tcBorders>
              <w:top w:val="nil"/>
              <w:left w:val="nil"/>
              <w:bottom w:val="single" w:sz="4" w:space="0" w:color="auto"/>
              <w:right w:val="nil"/>
            </w:tcBorders>
            <w:shd w:val="clear" w:color="auto" w:fill="auto"/>
            <w:vAlign w:val="bottom"/>
            <w:hideMark/>
          </w:tcPr>
          <w:p w14:paraId="6F74ADCD" w14:textId="77777777" w:rsidR="00D55BC0" w:rsidRDefault="00D55BC0">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900" w:type="dxa"/>
            <w:tcBorders>
              <w:top w:val="nil"/>
              <w:left w:val="nil"/>
              <w:bottom w:val="single" w:sz="4" w:space="0" w:color="auto"/>
              <w:right w:val="nil"/>
            </w:tcBorders>
            <w:shd w:val="clear" w:color="auto" w:fill="auto"/>
            <w:vAlign w:val="bottom"/>
            <w:hideMark/>
          </w:tcPr>
          <w:p w14:paraId="6A3C93D8" w14:textId="77777777" w:rsidR="00D55BC0" w:rsidRDefault="00D55BC0">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1960" w:type="dxa"/>
            <w:tcBorders>
              <w:top w:val="nil"/>
              <w:left w:val="nil"/>
              <w:bottom w:val="single" w:sz="4" w:space="0" w:color="auto"/>
              <w:right w:val="nil"/>
            </w:tcBorders>
            <w:shd w:val="clear" w:color="auto" w:fill="auto"/>
            <w:vAlign w:val="bottom"/>
            <w:hideMark/>
          </w:tcPr>
          <w:p w14:paraId="3100C7C5" w14:textId="77777777" w:rsidR="00D55BC0" w:rsidRDefault="00D55BC0">
            <w:pPr>
              <w:jc w:val="center"/>
              <w:rPr>
                <w:rFonts w:ascii="Calibri" w:hAnsi="Calibri" w:cs="Calibri"/>
                <w:color w:val="000000"/>
              </w:rPr>
            </w:pPr>
            <w:r>
              <w:rPr>
                <w:rFonts w:ascii="Calibri" w:hAnsi="Calibri" w:cs="Calibri"/>
                <w:color w:val="000000"/>
              </w:rPr>
              <w:t>Standardized β</w:t>
            </w:r>
            <w:r>
              <w:rPr>
                <w:rFonts w:ascii="Calibri" w:hAnsi="Calibri" w:cs="Calibri"/>
                <w:color w:val="000000"/>
              </w:rPr>
              <w:br/>
              <w:t>(95% CI)</w:t>
            </w:r>
          </w:p>
        </w:tc>
        <w:tc>
          <w:tcPr>
            <w:tcW w:w="960" w:type="dxa"/>
            <w:vMerge/>
            <w:tcBorders>
              <w:top w:val="nil"/>
              <w:left w:val="nil"/>
              <w:bottom w:val="single" w:sz="4" w:space="0" w:color="000000"/>
              <w:right w:val="nil"/>
            </w:tcBorders>
            <w:vAlign w:val="center"/>
            <w:hideMark/>
          </w:tcPr>
          <w:p w14:paraId="05FCA58A" w14:textId="77777777" w:rsidR="00D55BC0" w:rsidRDefault="00D55BC0">
            <w:pPr>
              <w:rPr>
                <w:rFonts w:ascii="Calibri" w:hAnsi="Calibri" w:cs="Calibri"/>
                <w:color w:val="000000"/>
              </w:rPr>
            </w:pPr>
          </w:p>
        </w:tc>
      </w:tr>
      <w:tr w:rsidR="00D55BC0" w14:paraId="4D545E8E" w14:textId="77777777" w:rsidTr="00D55BC0">
        <w:trPr>
          <w:trHeight w:val="320"/>
        </w:trPr>
        <w:tc>
          <w:tcPr>
            <w:tcW w:w="523" w:type="dxa"/>
            <w:vMerge w:val="restart"/>
            <w:tcBorders>
              <w:top w:val="nil"/>
              <w:left w:val="nil"/>
              <w:bottom w:val="single" w:sz="4" w:space="0" w:color="000000"/>
              <w:right w:val="nil"/>
            </w:tcBorders>
            <w:shd w:val="clear" w:color="auto" w:fill="auto"/>
            <w:noWrap/>
            <w:textDirection w:val="btLr"/>
            <w:vAlign w:val="center"/>
            <w:hideMark/>
          </w:tcPr>
          <w:p w14:paraId="3EBC3DA3" w14:textId="77777777" w:rsidR="00D55BC0" w:rsidRDefault="00D55BC0">
            <w:pPr>
              <w:jc w:val="center"/>
              <w:rPr>
                <w:rFonts w:ascii="Calibri" w:hAnsi="Calibri" w:cs="Calibri"/>
                <w:color w:val="000000"/>
              </w:rPr>
            </w:pPr>
            <w:r>
              <w:rPr>
                <w:rFonts w:ascii="Calibri" w:hAnsi="Calibri" w:cs="Calibri"/>
                <w:color w:val="000000"/>
              </w:rPr>
              <w:t>Internalizing</w:t>
            </w:r>
          </w:p>
        </w:tc>
        <w:tc>
          <w:tcPr>
            <w:tcW w:w="1360" w:type="dxa"/>
            <w:tcBorders>
              <w:top w:val="nil"/>
              <w:left w:val="nil"/>
              <w:bottom w:val="nil"/>
              <w:right w:val="nil"/>
            </w:tcBorders>
            <w:shd w:val="clear" w:color="auto" w:fill="auto"/>
            <w:noWrap/>
            <w:vAlign w:val="bottom"/>
            <w:hideMark/>
          </w:tcPr>
          <w:p w14:paraId="56957273"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noWrap/>
            <w:vAlign w:val="bottom"/>
            <w:hideMark/>
          </w:tcPr>
          <w:p w14:paraId="3E54969F"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4E231A5E" w14:textId="77777777" w:rsidR="00D55BC0" w:rsidRDefault="00D55BC0">
            <w:pPr>
              <w:jc w:val="center"/>
              <w:rPr>
                <w:rFonts w:ascii="Calibri" w:hAnsi="Calibri" w:cs="Calibri"/>
                <w:color w:val="000000"/>
              </w:rPr>
            </w:pPr>
            <w:r>
              <w:rPr>
                <w:rFonts w:ascii="Calibri" w:hAnsi="Calibri" w:cs="Calibri"/>
                <w:color w:val="000000"/>
              </w:rPr>
              <w:t>0.22(0.09,0.36)*</w:t>
            </w:r>
          </w:p>
        </w:tc>
        <w:tc>
          <w:tcPr>
            <w:tcW w:w="1900" w:type="dxa"/>
            <w:tcBorders>
              <w:top w:val="nil"/>
              <w:left w:val="nil"/>
              <w:bottom w:val="nil"/>
              <w:right w:val="nil"/>
            </w:tcBorders>
            <w:shd w:val="clear" w:color="auto" w:fill="auto"/>
            <w:noWrap/>
            <w:vAlign w:val="center"/>
            <w:hideMark/>
          </w:tcPr>
          <w:p w14:paraId="33B7625D" w14:textId="77777777" w:rsidR="00D55BC0" w:rsidRDefault="00D55BC0">
            <w:pPr>
              <w:jc w:val="center"/>
              <w:rPr>
                <w:rFonts w:ascii="Calibri" w:hAnsi="Calibri" w:cs="Calibri"/>
                <w:color w:val="000000"/>
              </w:rPr>
            </w:pPr>
            <w:r>
              <w:rPr>
                <w:rFonts w:ascii="Calibri" w:hAnsi="Calibri" w:cs="Calibri"/>
                <w:color w:val="000000"/>
              </w:rPr>
              <w:t>-0.01(0.1,-0.13)</w:t>
            </w:r>
          </w:p>
        </w:tc>
        <w:tc>
          <w:tcPr>
            <w:tcW w:w="1960" w:type="dxa"/>
            <w:tcBorders>
              <w:top w:val="nil"/>
              <w:left w:val="nil"/>
              <w:bottom w:val="nil"/>
              <w:right w:val="nil"/>
            </w:tcBorders>
            <w:shd w:val="clear" w:color="auto" w:fill="auto"/>
            <w:noWrap/>
            <w:vAlign w:val="center"/>
            <w:hideMark/>
          </w:tcPr>
          <w:p w14:paraId="1D4557F0" w14:textId="77777777" w:rsidR="00D55BC0" w:rsidRDefault="00D55BC0">
            <w:pPr>
              <w:jc w:val="center"/>
              <w:rPr>
                <w:rFonts w:ascii="Calibri" w:hAnsi="Calibri" w:cs="Calibri"/>
                <w:color w:val="000000"/>
              </w:rPr>
            </w:pPr>
            <w:r>
              <w:rPr>
                <w:rFonts w:ascii="Calibri" w:hAnsi="Calibri" w:cs="Calibri"/>
                <w:color w:val="000000"/>
              </w:rPr>
              <w:t>0.13(0.04,0.22)</w:t>
            </w:r>
          </w:p>
        </w:tc>
        <w:tc>
          <w:tcPr>
            <w:tcW w:w="960" w:type="dxa"/>
            <w:tcBorders>
              <w:top w:val="nil"/>
              <w:left w:val="nil"/>
              <w:bottom w:val="nil"/>
              <w:right w:val="nil"/>
            </w:tcBorders>
            <w:shd w:val="clear" w:color="auto" w:fill="auto"/>
            <w:noWrap/>
            <w:vAlign w:val="bottom"/>
            <w:hideMark/>
          </w:tcPr>
          <w:p w14:paraId="084B56FA" w14:textId="77777777" w:rsidR="00D55BC0" w:rsidRDefault="00D55BC0">
            <w:pPr>
              <w:jc w:val="center"/>
              <w:rPr>
                <w:rFonts w:ascii="Calibri" w:hAnsi="Calibri" w:cs="Calibri"/>
                <w:color w:val="000000"/>
              </w:rPr>
            </w:pPr>
            <w:r>
              <w:rPr>
                <w:rFonts w:ascii="Calibri" w:hAnsi="Calibri" w:cs="Calibri"/>
                <w:color w:val="000000"/>
              </w:rPr>
              <w:t>0.8319</w:t>
            </w:r>
          </w:p>
        </w:tc>
      </w:tr>
      <w:tr w:rsidR="00D55BC0" w14:paraId="5F5FCA80" w14:textId="77777777" w:rsidTr="00D55BC0">
        <w:trPr>
          <w:trHeight w:val="320"/>
        </w:trPr>
        <w:tc>
          <w:tcPr>
            <w:tcW w:w="523" w:type="dxa"/>
            <w:vMerge/>
            <w:tcBorders>
              <w:top w:val="nil"/>
              <w:left w:val="nil"/>
              <w:bottom w:val="single" w:sz="4" w:space="0" w:color="000000"/>
              <w:right w:val="nil"/>
            </w:tcBorders>
            <w:vAlign w:val="center"/>
            <w:hideMark/>
          </w:tcPr>
          <w:p w14:paraId="38BC4E18"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B0CC6C3"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2431EABA"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2A06AAC7" w14:textId="77777777" w:rsidR="00D55BC0" w:rsidRDefault="00D55BC0">
            <w:pPr>
              <w:jc w:val="center"/>
              <w:rPr>
                <w:rFonts w:ascii="Calibri" w:hAnsi="Calibri" w:cs="Calibri"/>
                <w:color w:val="000000"/>
              </w:rPr>
            </w:pPr>
            <w:r>
              <w:rPr>
                <w:rFonts w:ascii="Calibri" w:hAnsi="Calibri" w:cs="Calibri"/>
                <w:color w:val="000000"/>
              </w:rPr>
              <w:t>0.17(0.00,0.34)*</w:t>
            </w:r>
          </w:p>
        </w:tc>
        <w:tc>
          <w:tcPr>
            <w:tcW w:w="1900" w:type="dxa"/>
            <w:tcBorders>
              <w:top w:val="nil"/>
              <w:left w:val="nil"/>
              <w:bottom w:val="nil"/>
              <w:right w:val="nil"/>
            </w:tcBorders>
            <w:shd w:val="clear" w:color="auto" w:fill="auto"/>
            <w:noWrap/>
            <w:vAlign w:val="center"/>
            <w:hideMark/>
          </w:tcPr>
          <w:p w14:paraId="5CD2598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0.11(-0.05,0.27)</w:t>
            </w:r>
          </w:p>
        </w:tc>
        <w:tc>
          <w:tcPr>
            <w:tcW w:w="1960" w:type="dxa"/>
            <w:tcBorders>
              <w:top w:val="nil"/>
              <w:left w:val="nil"/>
              <w:bottom w:val="nil"/>
              <w:right w:val="nil"/>
            </w:tcBorders>
            <w:shd w:val="clear" w:color="auto" w:fill="auto"/>
            <w:noWrap/>
            <w:vAlign w:val="center"/>
            <w:hideMark/>
          </w:tcPr>
          <w:p w14:paraId="0CC1639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960" w:type="dxa"/>
            <w:tcBorders>
              <w:top w:val="nil"/>
              <w:left w:val="nil"/>
              <w:bottom w:val="nil"/>
              <w:right w:val="nil"/>
            </w:tcBorders>
            <w:shd w:val="clear" w:color="auto" w:fill="auto"/>
            <w:noWrap/>
            <w:vAlign w:val="bottom"/>
            <w:hideMark/>
          </w:tcPr>
          <w:p w14:paraId="72165FA2" w14:textId="77777777" w:rsidR="00D55BC0" w:rsidRDefault="00D55BC0">
            <w:pPr>
              <w:jc w:val="center"/>
              <w:rPr>
                <w:rFonts w:ascii="Calibri" w:hAnsi="Calibri" w:cs="Calibri"/>
                <w:color w:val="000000"/>
                <w:sz w:val="22"/>
                <w:szCs w:val="22"/>
              </w:rPr>
            </w:pPr>
          </w:p>
        </w:tc>
      </w:tr>
      <w:tr w:rsidR="00D55BC0" w14:paraId="09DFB6F1" w14:textId="77777777" w:rsidTr="00D55BC0">
        <w:trPr>
          <w:trHeight w:val="320"/>
        </w:trPr>
        <w:tc>
          <w:tcPr>
            <w:tcW w:w="523" w:type="dxa"/>
            <w:vMerge/>
            <w:tcBorders>
              <w:top w:val="nil"/>
              <w:left w:val="nil"/>
              <w:bottom w:val="single" w:sz="4" w:space="0" w:color="000000"/>
              <w:right w:val="nil"/>
            </w:tcBorders>
            <w:vAlign w:val="center"/>
            <w:hideMark/>
          </w:tcPr>
          <w:p w14:paraId="78E88C0E"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0C51E316"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3C8168FB"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4BA5428B" w14:textId="77777777" w:rsidR="00D55BC0" w:rsidRDefault="00D55BC0">
            <w:pPr>
              <w:jc w:val="center"/>
              <w:rPr>
                <w:rFonts w:ascii="Calibri" w:hAnsi="Calibri" w:cs="Calibri"/>
                <w:color w:val="000000"/>
              </w:rPr>
            </w:pPr>
            <w:r>
              <w:rPr>
                <w:rFonts w:ascii="Calibri" w:hAnsi="Calibri" w:cs="Calibri"/>
                <w:color w:val="000000"/>
              </w:rPr>
              <w:t>0.29(0.08,0.50)*</w:t>
            </w:r>
          </w:p>
        </w:tc>
        <w:tc>
          <w:tcPr>
            <w:tcW w:w="1900" w:type="dxa"/>
            <w:tcBorders>
              <w:top w:val="nil"/>
              <w:left w:val="nil"/>
              <w:bottom w:val="single" w:sz="4" w:space="0" w:color="auto"/>
              <w:right w:val="nil"/>
            </w:tcBorders>
            <w:shd w:val="clear" w:color="auto" w:fill="auto"/>
            <w:noWrap/>
            <w:vAlign w:val="center"/>
            <w:hideMark/>
          </w:tcPr>
          <w:p w14:paraId="1DF6B4C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-0.17(-0.37,0.03)</w:t>
            </w:r>
          </w:p>
        </w:tc>
        <w:tc>
          <w:tcPr>
            <w:tcW w:w="1960" w:type="dxa"/>
            <w:tcBorders>
              <w:top w:val="nil"/>
              <w:left w:val="nil"/>
              <w:bottom w:val="single" w:sz="4" w:space="0" w:color="auto"/>
              <w:right w:val="nil"/>
            </w:tcBorders>
            <w:shd w:val="clear" w:color="auto" w:fill="auto"/>
            <w:noWrap/>
            <w:vAlign w:val="center"/>
            <w:hideMark/>
          </w:tcPr>
          <w:p w14:paraId="1C81E773"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960" w:type="dxa"/>
            <w:tcBorders>
              <w:top w:val="nil"/>
              <w:left w:val="nil"/>
              <w:bottom w:val="single" w:sz="4" w:space="0" w:color="auto"/>
              <w:right w:val="nil"/>
            </w:tcBorders>
            <w:shd w:val="clear" w:color="auto" w:fill="auto"/>
            <w:noWrap/>
            <w:vAlign w:val="bottom"/>
            <w:hideMark/>
          </w:tcPr>
          <w:p w14:paraId="3E98E03F"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46333BD1" w14:textId="77777777" w:rsidTr="00D55BC0">
        <w:trPr>
          <w:trHeight w:val="680"/>
        </w:trPr>
        <w:tc>
          <w:tcPr>
            <w:tcW w:w="523" w:type="dxa"/>
            <w:vMerge/>
            <w:tcBorders>
              <w:top w:val="nil"/>
              <w:left w:val="nil"/>
              <w:bottom w:val="single" w:sz="4" w:space="0" w:color="000000"/>
              <w:right w:val="nil"/>
            </w:tcBorders>
            <w:vAlign w:val="center"/>
            <w:hideMark/>
          </w:tcPr>
          <w:p w14:paraId="6679FE29"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1185717"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vAlign w:val="bottom"/>
            <w:hideMark/>
          </w:tcPr>
          <w:p w14:paraId="4DD1F249" w14:textId="77777777" w:rsidR="00D55BC0" w:rsidRDefault="00D55BC0">
            <w:pPr>
              <w:rPr>
                <w:rFonts w:ascii="Calibri" w:hAnsi="Calibri" w:cs="Calibri"/>
                <w:color w:val="000000"/>
              </w:rPr>
            </w:pPr>
            <w:r>
              <w:rPr>
                <w:rFonts w:ascii="Calibri" w:hAnsi="Calibri" w:cs="Calibri"/>
                <w:color w:val="000000"/>
              </w:rPr>
              <w:t>RS: Reaction time on no- vs high-reward trials: Overall</w:t>
            </w:r>
          </w:p>
        </w:tc>
        <w:tc>
          <w:tcPr>
            <w:tcW w:w="1900" w:type="dxa"/>
            <w:tcBorders>
              <w:top w:val="nil"/>
              <w:left w:val="nil"/>
              <w:bottom w:val="nil"/>
              <w:right w:val="nil"/>
            </w:tcBorders>
            <w:shd w:val="clear" w:color="auto" w:fill="auto"/>
            <w:noWrap/>
            <w:vAlign w:val="center"/>
            <w:hideMark/>
          </w:tcPr>
          <w:p w14:paraId="0A48A7C6" w14:textId="77777777" w:rsidR="00D55BC0" w:rsidRDefault="00D55BC0">
            <w:pPr>
              <w:jc w:val="center"/>
              <w:rPr>
                <w:rFonts w:ascii="Calibri" w:hAnsi="Calibri" w:cs="Calibri"/>
                <w:color w:val="000000"/>
              </w:rPr>
            </w:pPr>
            <w:r>
              <w:rPr>
                <w:rFonts w:ascii="Calibri" w:hAnsi="Calibri" w:cs="Calibri"/>
                <w:color w:val="000000"/>
              </w:rPr>
              <w:t>0.22(0.09,0.36)*</w:t>
            </w:r>
          </w:p>
        </w:tc>
        <w:tc>
          <w:tcPr>
            <w:tcW w:w="1900" w:type="dxa"/>
            <w:tcBorders>
              <w:top w:val="nil"/>
              <w:left w:val="nil"/>
              <w:bottom w:val="nil"/>
              <w:right w:val="nil"/>
            </w:tcBorders>
            <w:shd w:val="clear" w:color="auto" w:fill="auto"/>
            <w:noWrap/>
            <w:vAlign w:val="center"/>
            <w:hideMark/>
          </w:tcPr>
          <w:p w14:paraId="205914D3" w14:textId="77777777" w:rsidR="00D55BC0" w:rsidRDefault="00D55BC0">
            <w:pPr>
              <w:jc w:val="center"/>
              <w:rPr>
                <w:rFonts w:ascii="Calibri" w:hAnsi="Calibri" w:cs="Calibri"/>
                <w:color w:val="000000"/>
              </w:rPr>
            </w:pPr>
            <w:r>
              <w:rPr>
                <w:rFonts w:ascii="Calibri" w:hAnsi="Calibri" w:cs="Calibri"/>
                <w:color w:val="000000"/>
              </w:rPr>
              <w:t>-0.2(-0.06,-0.33)*</w:t>
            </w:r>
          </w:p>
        </w:tc>
        <w:tc>
          <w:tcPr>
            <w:tcW w:w="1960" w:type="dxa"/>
            <w:tcBorders>
              <w:top w:val="nil"/>
              <w:left w:val="nil"/>
              <w:bottom w:val="nil"/>
              <w:right w:val="nil"/>
            </w:tcBorders>
            <w:shd w:val="clear" w:color="auto" w:fill="auto"/>
            <w:noWrap/>
            <w:vAlign w:val="center"/>
            <w:hideMark/>
          </w:tcPr>
          <w:p w14:paraId="1480977B" w14:textId="77777777" w:rsidR="00D55BC0" w:rsidRDefault="00D55BC0">
            <w:pPr>
              <w:jc w:val="center"/>
              <w:rPr>
                <w:rFonts w:ascii="Calibri" w:hAnsi="Calibri" w:cs="Calibri"/>
                <w:color w:val="000000"/>
              </w:rPr>
            </w:pPr>
            <w:r>
              <w:rPr>
                <w:rFonts w:ascii="Calibri" w:hAnsi="Calibri" w:cs="Calibri"/>
                <w:color w:val="000000"/>
              </w:rPr>
              <w:t>-0.07(-0.01,-0.13)*</w:t>
            </w:r>
          </w:p>
        </w:tc>
        <w:tc>
          <w:tcPr>
            <w:tcW w:w="960" w:type="dxa"/>
            <w:tcBorders>
              <w:top w:val="nil"/>
              <w:left w:val="nil"/>
              <w:bottom w:val="nil"/>
              <w:right w:val="nil"/>
            </w:tcBorders>
            <w:shd w:val="clear" w:color="auto" w:fill="auto"/>
            <w:noWrap/>
            <w:vAlign w:val="bottom"/>
            <w:hideMark/>
          </w:tcPr>
          <w:p w14:paraId="243FFF56" w14:textId="77777777" w:rsidR="00D55BC0" w:rsidRDefault="00D55BC0">
            <w:pPr>
              <w:jc w:val="center"/>
              <w:rPr>
                <w:rFonts w:ascii="Calibri" w:hAnsi="Calibri" w:cs="Calibri"/>
                <w:color w:val="000000"/>
              </w:rPr>
            </w:pPr>
            <w:r>
              <w:rPr>
                <w:rFonts w:ascii="Calibri" w:hAnsi="Calibri" w:cs="Calibri"/>
                <w:color w:val="000000"/>
              </w:rPr>
              <w:t>0.0209</w:t>
            </w:r>
          </w:p>
        </w:tc>
      </w:tr>
      <w:tr w:rsidR="00D55BC0" w14:paraId="5016737B" w14:textId="77777777" w:rsidTr="00D55BC0">
        <w:trPr>
          <w:trHeight w:val="320"/>
        </w:trPr>
        <w:tc>
          <w:tcPr>
            <w:tcW w:w="523" w:type="dxa"/>
            <w:vMerge/>
            <w:tcBorders>
              <w:top w:val="nil"/>
              <w:left w:val="nil"/>
              <w:bottom w:val="single" w:sz="4" w:space="0" w:color="000000"/>
              <w:right w:val="nil"/>
            </w:tcBorders>
            <w:vAlign w:val="center"/>
            <w:hideMark/>
          </w:tcPr>
          <w:p w14:paraId="368A95E5"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DA54B47"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4945E1DF"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18F70440" w14:textId="77777777" w:rsidR="00D55BC0" w:rsidRDefault="00D55BC0">
            <w:pPr>
              <w:jc w:val="center"/>
              <w:rPr>
                <w:rFonts w:ascii="Calibri" w:hAnsi="Calibri" w:cs="Calibri"/>
                <w:color w:val="000000"/>
              </w:rPr>
            </w:pPr>
            <w:r>
              <w:rPr>
                <w:rFonts w:ascii="Calibri" w:hAnsi="Calibri" w:cs="Calibri"/>
                <w:color w:val="000000"/>
              </w:rPr>
              <w:t>0.17(0.00,0.34)*</w:t>
            </w:r>
          </w:p>
        </w:tc>
        <w:tc>
          <w:tcPr>
            <w:tcW w:w="1900" w:type="dxa"/>
            <w:tcBorders>
              <w:top w:val="nil"/>
              <w:left w:val="nil"/>
              <w:bottom w:val="nil"/>
              <w:right w:val="nil"/>
            </w:tcBorders>
            <w:shd w:val="clear" w:color="auto" w:fill="auto"/>
            <w:noWrap/>
            <w:vAlign w:val="center"/>
            <w:hideMark/>
          </w:tcPr>
          <w:p w14:paraId="576AD5BA"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-0.19(-0.35,-0.03)*</w:t>
            </w:r>
          </w:p>
        </w:tc>
        <w:tc>
          <w:tcPr>
            <w:tcW w:w="1960" w:type="dxa"/>
            <w:tcBorders>
              <w:top w:val="nil"/>
              <w:left w:val="nil"/>
              <w:bottom w:val="nil"/>
              <w:right w:val="nil"/>
            </w:tcBorders>
            <w:shd w:val="clear" w:color="auto" w:fill="auto"/>
            <w:noWrap/>
            <w:vAlign w:val="center"/>
            <w:hideMark/>
          </w:tcPr>
          <w:p w14:paraId="38962F8A"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-0.11(-0.29,0.07)</w:t>
            </w:r>
          </w:p>
        </w:tc>
        <w:tc>
          <w:tcPr>
            <w:tcW w:w="960" w:type="dxa"/>
            <w:tcBorders>
              <w:top w:val="nil"/>
              <w:left w:val="nil"/>
              <w:bottom w:val="nil"/>
              <w:right w:val="nil"/>
            </w:tcBorders>
            <w:shd w:val="clear" w:color="auto" w:fill="auto"/>
            <w:noWrap/>
            <w:vAlign w:val="bottom"/>
            <w:hideMark/>
          </w:tcPr>
          <w:p w14:paraId="74AA9B58" w14:textId="77777777" w:rsidR="00D55BC0" w:rsidRDefault="00D55BC0">
            <w:pPr>
              <w:jc w:val="center"/>
              <w:rPr>
                <w:rFonts w:ascii="Calibri" w:hAnsi="Calibri" w:cs="Calibri"/>
                <w:color w:val="000000"/>
                <w:sz w:val="22"/>
                <w:szCs w:val="22"/>
              </w:rPr>
            </w:pPr>
          </w:p>
        </w:tc>
      </w:tr>
      <w:tr w:rsidR="00D55BC0" w14:paraId="443D838F" w14:textId="77777777" w:rsidTr="00D55BC0">
        <w:trPr>
          <w:trHeight w:val="320"/>
        </w:trPr>
        <w:tc>
          <w:tcPr>
            <w:tcW w:w="523" w:type="dxa"/>
            <w:vMerge/>
            <w:tcBorders>
              <w:top w:val="nil"/>
              <w:left w:val="nil"/>
              <w:bottom w:val="single" w:sz="4" w:space="0" w:color="000000"/>
              <w:right w:val="nil"/>
            </w:tcBorders>
            <w:vAlign w:val="center"/>
            <w:hideMark/>
          </w:tcPr>
          <w:p w14:paraId="085920E9"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E503B59"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4701A1B8"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24A5E843" w14:textId="77777777" w:rsidR="00D55BC0" w:rsidRDefault="00D55BC0">
            <w:pPr>
              <w:jc w:val="center"/>
              <w:rPr>
                <w:rFonts w:ascii="Calibri" w:hAnsi="Calibri" w:cs="Calibri"/>
                <w:color w:val="000000"/>
              </w:rPr>
            </w:pPr>
            <w:r>
              <w:rPr>
                <w:rFonts w:ascii="Calibri" w:hAnsi="Calibri" w:cs="Calibri"/>
                <w:color w:val="000000"/>
              </w:rPr>
              <w:t>0.29(0.08,0.50)*</w:t>
            </w:r>
          </w:p>
        </w:tc>
        <w:tc>
          <w:tcPr>
            <w:tcW w:w="1900" w:type="dxa"/>
            <w:tcBorders>
              <w:top w:val="nil"/>
              <w:left w:val="nil"/>
              <w:bottom w:val="single" w:sz="4" w:space="0" w:color="auto"/>
              <w:right w:val="nil"/>
            </w:tcBorders>
            <w:shd w:val="clear" w:color="auto" w:fill="auto"/>
            <w:noWrap/>
            <w:vAlign w:val="center"/>
            <w:hideMark/>
          </w:tcPr>
          <w:p w14:paraId="0BCC12B5"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-0.20(-0.42,0.02)</w:t>
            </w:r>
          </w:p>
        </w:tc>
        <w:tc>
          <w:tcPr>
            <w:tcW w:w="1960" w:type="dxa"/>
            <w:tcBorders>
              <w:top w:val="nil"/>
              <w:left w:val="nil"/>
              <w:bottom w:val="single" w:sz="4" w:space="0" w:color="auto"/>
              <w:right w:val="nil"/>
            </w:tcBorders>
            <w:shd w:val="clear" w:color="auto" w:fill="auto"/>
            <w:noWrap/>
            <w:vAlign w:val="center"/>
            <w:hideMark/>
          </w:tcPr>
          <w:p w14:paraId="2EF65E5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-0.17(-0.34,0.00)</w:t>
            </w:r>
          </w:p>
        </w:tc>
        <w:tc>
          <w:tcPr>
            <w:tcW w:w="960" w:type="dxa"/>
            <w:tcBorders>
              <w:top w:val="nil"/>
              <w:left w:val="nil"/>
              <w:bottom w:val="single" w:sz="4" w:space="0" w:color="auto"/>
              <w:right w:val="nil"/>
            </w:tcBorders>
            <w:shd w:val="clear" w:color="auto" w:fill="auto"/>
            <w:noWrap/>
            <w:vAlign w:val="bottom"/>
            <w:hideMark/>
          </w:tcPr>
          <w:p w14:paraId="3C8E902B"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4E38C021" w14:textId="77777777" w:rsidTr="00D55BC0">
        <w:trPr>
          <w:trHeight w:val="320"/>
        </w:trPr>
        <w:tc>
          <w:tcPr>
            <w:tcW w:w="523" w:type="dxa"/>
            <w:vMerge/>
            <w:tcBorders>
              <w:top w:val="nil"/>
              <w:left w:val="nil"/>
              <w:bottom w:val="single" w:sz="4" w:space="0" w:color="000000"/>
              <w:right w:val="nil"/>
            </w:tcBorders>
            <w:vAlign w:val="center"/>
            <w:hideMark/>
          </w:tcPr>
          <w:p w14:paraId="06ECD8CC"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745C767"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noWrap/>
            <w:vAlign w:val="bottom"/>
            <w:hideMark/>
          </w:tcPr>
          <w:p w14:paraId="5AFF8439"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17805554" w14:textId="77777777" w:rsidR="00D55BC0" w:rsidRDefault="00D55BC0">
            <w:pPr>
              <w:jc w:val="center"/>
              <w:rPr>
                <w:rFonts w:ascii="Calibri" w:hAnsi="Calibri" w:cs="Calibri"/>
                <w:color w:val="000000"/>
              </w:rPr>
            </w:pPr>
            <w:r>
              <w:rPr>
                <w:rFonts w:ascii="Calibri" w:hAnsi="Calibri" w:cs="Calibri"/>
                <w:color w:val="000000"/>
              </w:rPr>
              <w:t>0.34(0.2,0.48)*</w:t>
            </w:r>
          </w:p>
        </w:tc>
        <w:tc>
          <w:tcPr>
            <w:tcW w:w="1900" w:type="dxa"/>
            <w:tcBorders>
              <w:top w:val="nil"/>
              <w:left w:val="nil"/>
              <w:bottom w:val="nil"/>
              <w:right w:val="nil"/>
            </w:tcBorders>
            <w:shd w:val="clear" w:color="auto" w:fill="auto"/>
            <w:noWrap/>
            <w:vAlign w:val="center"/>
            <w:hideMark/>
          </w:tcPr>
          <w:p w14:paraId="31562A18" w14:textId="77777777" w:rsidR="00D55BC0" w:rsidRDefault="00D55BC0">
            <w:pPr>
              <w:jc w:val="center"/>
              <w:rPr>
                <w:rFonts w:ascii="Calibri" w:hAnsi="Calibri" w:cs="Calibri"/>
                <w:color w:val="000000"/>
              </w:rPr>
            </w:pPr>
            <w:r>
              <w:rPr>
                <w:rFonts w:ascii="Calibri" w:hAnsi="Calibri" w:cs="Calibri"/>
                <w:color w:val="000000"/>
              </w:rPr>
              <w:t>-0.12(0.01,-0.26)</w:t>
            </w:r>
          </w:p>
        </w:tc>
        <w:tc>
          <w:tcPr>
            <w:tcW w:w="1960" w:type="dxa"/>
            <w:tcBorders>
              <w:top w:val="nil"/>
              <w:left w:val="nil"/>
              <w:bottom w:val="nil"/>
              <w:right w:val="nil"/>
            </w:tcBorders>
            <w:shd w:val="clear" w:color="auto" w:fill="auto"/>
            <w:noWrap/>
            <w:vAlign w:val="center"/>
            <w:hideMark/>
          </w:tcPr>
          <w:p w14:paraId="5199A57F" w14:textId="77777777" w:rsidR="00D55BC0" w:rsidRDefault="00D55BC0">
            <w:pPr>
              <w:jc w:val="center"/>
              <w:rPr>
                <w:rFonts w:ascii="Calibri" w:hAnsi="Calibri" w:cs="Calibri"/>
                <w:color w:val="000000"/>
              </w:rPr>
            </w:pPr>
            <w:r>
              <w:rPr>
                <w:rFonts w:ascii="Calibri" w:hAnsi="Calibri" w:cs="Calibri"/>
                <w:color w:val="000000"/>
              </w:rPr>
              <w:t>0.13(0.04,0.22)</w:t>
            </w:r>
          </w:p>
        </w:tc>
        <w:tc>
          <w:tcPr>
            <w:tcW w:w="960" w:type="dxa"/>
            <w:tcBorders>
              <w:top w:val="nil"/>
              <w:left w:val="nil"/>
              <w:bottom w:val="nil"/>
              <w:right w:val="nil"/>
            </w:tcBorders>
            <w:shd w:val="clear" w:color="auto" w:fill="auto"/>
            <w:noWrap/>
            <w:vAlign w:val="bottom"/>
            <w:hideMark/>
          </w:tcPr>
          <w:p w14:paraId="0E6EDD9E" w14:textId="77777777" w:rsidR="00D55BC0" w:rsidRDefault="00D55BC0">
            <w:pPr>
              <w:jc w:val="center"/>
              <w:rPr>
                <w:rFonts w:ascii="Calibri" w:hAnsi="Calibri" w:cs="Calibri"/>
                <w:color w:val="000000"/>
              </w:rPr>
            </w:pPr>
            <w:r>
              <w:rPr>
                <w:rFonts w:ascii="Calibri" w:hAnsi="Calibri" w:cs="Calibri"/>
                <w:color w:val="000000"/>
              </w:rPr>
              <w:t>0.0970</w:t>
            </w:r>
          </w:p>
        </w:tc>
      </w:tr>
      <w:tr w:rsidR="00D55BC0" w14:paraId="790E5A8B" w14:textId="77777777" w:rsidTr="00D55BC0">
        <w:trPr>
          <w:trHeight w:val="320"/>
        </w:trPr>
        <w:tc>
          <w:tcPr>
            <w:tcW w:w="523" w:type="dxa"/>
            <w:vMerge/>
            <w:tcBorders>
              <w:top w:val="nil"/>
              <w:left w:val="nil"/>
              <w:bottom w:val="single" w:sz="4" w:space="0" w:color="000000"/>
              <w:right w:val="nil"/>
            </w:tcBorders>
            <w:vAlign w:val="center"/>
            <w:hideMark/>
          </w:tcPr>
          <w:p w14:paraId="722F81A2"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38D2747"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79289958"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258FBAE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1900" w:type="dxa"/>
            <w:tcBorders>
              <w:top w:val="nil"/>
              <w:left w:val="nil"/>
              <w:bottom w:val="nil"/>
              <w:right w:val="nil"/>
            </w:tcBorders>
            <w:shd w:val="clear" w:color="auto" w:fill="auto"/>
            <w:noWrap/>
            <w:vAlign w:val="center"/>
            <w:hideMark/>
          </w:tcPr>
          <w:p w14:paraId="16022C8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-0.06(-0.22,0.1)</w:t>
            </w:r>
          </w:p>
        </w:tc>
        <w:tc>
          <w:tcPr>
            <w:tcW w:w="1960" w:type="dxa"/>
            <w:tcBorders>
              <w:top w:val="nil"/>
              <w:left w:val="nil"/>
              <w:bottom w:val="nil"/>
              <w:right w:val="nil"/>
            </w:tcBorders>
            <w:shd w:val="clear" w:color="auto" w:fill="auto"/>
            <w:noWrap/>
            <w:vAlign w:val="center"/>
            <w:hideMark/>
          </w:tcPr>
          <w:p w14:paraId="6C72ED2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960" w:type="dxa"/>
            <w:tcBorders>
              <w:top w:val="nil"/>
              <w:left w:val="nil"/>
              <w:bottom w:val="nil"/>
              <w:right w:val="nil"/>
            </w:tcBorders>
            <w:shd w:val="clear" w:color="auto" w:fill="auto"/>
            <w:noWrap/>
            <w:vAlign w:val="bottom"/>
            <w:hideMark/>
          </w:tcPr>
          <w:p w14:paraId="10005D77" w14:textId="77777777" w:rsidR="00D55BC0" w:rsidRDefault="00D55BC0">
            <w:pPr>
              <w:jc w:val="center"/>
              <w:rPr>
                <w:rFonts w:ascii="Calibri" w:hAnsi="Calibri" w:cs="Calibri"/>
                <w:color w:val="000000"/>
                <w:sz w:val="22"/>
                <w:szCs w:val="22"/>
              </w:rPr>
            </w:pPr>
          </w:p>
        </w:tc>
      </w:tr>
      <w:tr w:rsidR="00D55BC0" w14:paraId="32BBCB67" w14:textId="77777777" w:rsidTr="00D55BC0">
        <w:trPr>
          <w:trHeight w:val="320"/>
        </w:trPr>
        <w:tc>
          <w:tcPr>
            <w:tcW w:w="523" w:type="dxa"/>
            <w:vMerge/>
            <w:tcBorders>
              <w:top w:val="nil"/>
              <w:left w:val="nil"/>
              <w:bottom w:val="single" w:sz="4" w:space="0" w:color="000000"/>
              <w:right w:val="nil"/>
            </w:tcBorders>
            <w:vAlign w:val="center"/>
            <w:hideMark/>
          </w:tcPr>
          <w:p w14:paraId="36B48F2B"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7E52416"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3CA63410"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4F281C02"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1900" w:type="dxa"/>
            <w:tcBorders>
              <w:top w:val="nil"/>
              <w:left w:val="nil"/>
              <w:bottom w:val="single" w:sz="4" w:space="0" w:color="auto"/>
              <w:right w:val="nil"/>
            </w:tcBorders>
            <w:shd w:val="clear" w:color="auto" w:fill="auto"/>
            <w:noWrap/>
            <w:vAlign w:val="center"/>
            <w:hideMark/>
          </w:tcPr>
          <w:p w14:paraId="50C75C8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-0.2(-0.42,0.02)</w:t>
            </w:r>
          </w:p>
        </w:tc>
        <w:tc>
          <w:tcPr>
            <w:tcW w:w="1960" w:type="dxa"/>
            <w:tcBorders>
              <w:top w:val="nil"/>
              <w:left w:val="nil"/>
              <w:bottom w:val="single" w:sz="4" w:space="0" w:color="auto"/>
              <w:right w:val="nil"/>
            </w:tcBorders>
            <w:shd w:val="clear" w:color="auto" w:fill="auto"/>
            <w:noWrap/>
            <w:vAlign w:val="center"/>
            <w:hideMark/>
          </w:tcPr>
          <w:p w14:paraId="0B35A52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960" w:type="dxa"/>
            <w:tcBorders>
              <w:top w:val="nil"/>
              <w:left w:val="nil"/>
              <w:bottom w:val="single" w:sz="4" w:space="0" w:color="auto"/>
              <w:right w:val="nil"/>
            </w:tcBorders>
            <w:shd w:val="clear" w:color="auto" w:fill="auto"/>
            <w:noWrap/>
            <w:vAlign w:val="bottom"/>
            <w:hideMark/>
          </w:tcPr>
          <w:p w14:paraId="240D712F"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702FF480" w14:textId="77777777" w:rsidTr="00D55BC0">
        <w:trPr>
          <w:trHeight w:val="680"/>
        </w:trPr>
        <w:tc>
          <w:tcPr>
            <w:tcW w:w="523" w:type="dxa"/>
            <w:vMerge/>
            <w:tcBorders>
              <w:top w:val="nil"/>
              <w:left w:val="nil"/>
              <w:bottom w:val="single" w:sz="4" w:space="0" w:color="000000"/>
              <w:right w:val="nil"/>
            </w:tcBorders>
            <w:vAlign w:val="center"/>
            <w:hideMark/>
          </w:tcPr>
          <w:p w14:paraId="6976F227"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1334A3CD"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vAlign w:val="bottom"/>
            <w:hideMark/>
          </w:tcPr>
          <w:p w14:paraId="657CBCF2" w14:textId="77777777" w:rsidR="00D55BC0" w:rsidRDefault="00D55BC0">
            <w:pPr>
              <w:rPr>
                <w:rFonts w:ascii="Calibri" w:hAnsi="Calibri" w:cs="Calibri"/>
                <w:color w:val="000000"/>
              </w:rPr>
            </w:pPr>
            <w:r>
              <w:rPr>
                <w:rFonts w:ascii="Calibri" w:hAnsi="Calibri" w:cs="Calibri"/>
                <w:color w:val="000000"/>
              </w:rPr>
              <w:t>RS: Reaction time on no- vs high-reward trials: Overall</w:t>
            </w:r>
          </w:p>
        </w:tc>
        <w:tc>
          <w:tcPr>
            <w:tcW w:w="1900" w:type="dxa"/>
            <w:tcBorders>
              <w:top w:val="nil"/>
              <w:left w:val="nil"/>
              <w:bottom w:val="nil"/>
              <w:right w:val="nil"/>
            </w:tcBorders>
            <w:shd w:val="clear" w:color="auto" w:fill="auto"/>
            <w:noWrap/>
            <w:vAlign w:val="center"/>
            <w:hideMark/>
          </w:tcPr>
          <w:p w14:paraId="7D698912" w14:textId="77777777" w:rsidR="00D55BC0" w:rsidRDefault="00D55BC0">
            <w:pPr>
              <w:jc w:val="center"/>
              <w:rPr>
                <w:rFonts w:ascii="Calibri" w:hAnsi="Calibri" w:cs="Calibri"/>
                <w:color w:val="000000"/>
              </w:rPr>
            </w:pPr>
            <w:r>
              <w:rPr>
                <w:rFonts w:ascii="Calibri" w:hAnsi="Calibri" w:cs="Calibri"/>
                <w:color w:val="000000"/>
              </w:rPr>
              <w:t>0.34(0.2,0.48)*</w:t>
            </w:r>
          </w:p>
        </w:tc>
        <w:tc>
          <w:tcPr>
            <w:tcW w:w="1900" w:type="dxa"/>
            <w:tcBorders>
              <w:top w:val="nil"/>
              <w:left w:val="nil"/>
              <w:bottom w:val="nil"/>
              <w:right w:val="nil"/>
            </w:tcBorders>
            <w:shd w:val="clear" w:color="auto" w:fill="auto"/>
            <w:noWrap/>
            <w:vAlign w:val="center"/>
            <w:hideMark/>
          </w:tcPr>
          <w:p w14:paraId="54BC6CBA" w14:textId="77777777" w:rsidR="00D55BC0" w:rsidRDefault="00D55BC0">
            <w:pPr>
              <w:jc w:val="center"/>
              <w:rPr>
                <w:rFonts w:ascii="Calibri" w:hAnsi="Calibri" w:cs="Calibri"/>
                <w:color w:val="000000"/>
              </w:rPr>
            </w:pPr>
            <w:r>
              <w:rPr>
                <w:rFonts w:ascii="Calibri" w:hAnsi="Calibri" w:cs="Calibri"/>
                <w:color w:val="000000"/>
              </w:rPr>
              <w:t>-0.12(0.02,-0.27)</w:t>
            </w:r>
          </w:p>
        </w:tc>
        <w:tc>
          <w:tcPr>
            <w:tcW w:w="1960" w:type="dxa"/>
            <w:tcBorders>
              <w:top w:val="nil"/>
              <w:left w:val="nil"/>
              <w:bottom w:val="nil"/>
              <w:right w:val="nil"/>
            </w:tcBorders>
            <w:shd w:val="clear" w:color="auto" w:fill="auto"/>
            <w:noWrap/>
            <w:vAlign w:val="center"/>
            <w:hideMark/>
          </w:tcPr>
          <w:p w14:paraId="5BA3F8B4" w14:textId="77777777" w:rsidR="00D55BC0" w:rsidRDefault="00D55BC0">
            <w:pPr>
              <w:jc w:val="center"/>
              <w:rPr>
                <w:rFonts w:ascii="Calibri" w:hAnsi="Calibri" w:cs="Calibri"/>
                <w:color w:val="000000"/>
              </w:rPr>
            </w:pPr>
            <w:r>
              <w:rPr>
                <w:rFonts w:ascii="Calibri" w:hAnsi="Calibri" w:cs="Calibri"/>
                <w:color w:val="000000"/>
              </w:rPr>
              <w:t>-0.07(-0.01,-0.13)</w:t>
            </w:r>
          </w:p>
        </w:tc>
        <w:tc>
          <w:tcPr>
            <w:tcW w:w="960" w:type="dxa"/>
            <w:tcBorders>
              <w:top w:val="nil"/>
              <w:left w:val="nil"/>
              <w:bottom w:val="nil"/>
              <w:right w:val="nil"/>
            </w:tcBorders>
            <w:shd w:val="clear" w:color="auto" w:fill="auto"/>
            <w:noWrap/>
            <w:vAlign w:val="bottom"/>
            <w:hideMark/>
          </w:tcPr>
          <w:p w14:paraId="3C890920" w14:textId="77777777" w:rsidR="00D55BC0" w:rsidRDefault="00D55BC0">
            <w:pPr>
              <w:jc w:val="center"/>
              <w:rPr>
                <w:rFonts w:ascii="Calibri" w:hAnsi="Calibri" w:cs="Calibri"/>
                <w:color w:val="000000"/>
              </w:rPr>
            </w:pPr>
            <w:r>
              <w:rPr>
                <w:rFonts w:ascii="Calibri" w:hAnsi="Calibri" w:cs="Calibri"/>
                <w:color w:val="000000"/>
              </w:rPr>
              <w:t>0.0970</w:t>
            </w:r>
          </w:p>
        </w:tc>
      </w:tr>
      <w:tr w:rsidR="00D55BC0" w14:paraId="5F672D14" w14:textId="77777777" w:rsidTr="00D55BC0">
        <w:trPr>
          <w:trHeight w:val="320"/>
        </w:trPr>
        <w:tc>
          <w:tcPr>
            <w:tcW w:w="523" w:type="dxa"/>
            <w:vMerge/>
            <w:tcBorders>
              <w:top w:val="nil"/>
              <w:left w:val="nil"/>
              <w:bottom w:val="single" w:sz="4" w:space="0" w:color="000000"/>
              <w:right w:val="nil"/>
            </w:tcBorders>
            <w:vAlign w:val="center"/>
            <w:hideMark/>
          </w:tcPr>
          <w:p w14:paraId="7AC3D792"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631ECA8"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0450C32D"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295C362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0.15(-0.04,0.34)</w:t>
            </w:r>
          </w:p>
        </w:tc>
        <w:tc>
          <w:tcPr>
            <w:tcW w:w="1900" w:type="dxa"/>
            <w:tcBorders>
              <w:top w:val="nil"/>
              <w:left w:val="nil"/>
              <w:bottom w:val="nil"/>
              <w:right w:val="nil"/>
            </w:tcBorders>
            <w:shd w:val="clear" w:color="auto" w:fill="auto"/>
            <w:noWrap/>
            <w:vAlign w:val="center"/>
            <w:hideMark/>
          </w:tcPr>
          <w:p w14:paraId="5196D88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-0.07(-0.24,0.1)</w:t>
            </w:r>
          </w:p>
        </w:tc>
        <w:tc>
          <w:tcPr>
            <w:tcW w:w="1960" w:type="dxa"/>
            <w:tcBorders>
              <w:top w:val="nil"/>
              <w:left w:val="nil"/>
              <w:bottom w:val="nil"/>
              <w:right w:val="nil"/>
            </w:tcBorders>
            <w:shd w:val="clear" w:color="auto" w:fill="auto"/>
            <w:noWrap/>
            <w:vAlign w:val="center"/>
            <w:hideMark/>
          </w:tcPr>
          <w:p w14:paraId="22FD82C5"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-0.11(-0.29,0.07)</w:t>
            </w:r>
          </w:p>
        </w:tc>
        <w:tc>
          <w:tcPr>
            <w:tcW w:w="960" w:type="dxa"/>
            <w:tcBorders>
              <w:top w:val="nil"/>
              <w:left w:val="nil"/>
              <w:bottom w:val="nil"/>
              <w:right w:val="nil"/>
            </w:tcBorders>
            <w:shd w:val="clear" w:color="auto" w:fill="auto"/>
            <w:noWrap/>
            <w:vAlign w:val="bottom"/>
            <w:hideMark/>
          </w:tcPr>
          <w:p w14:paraId="728E7D3B" w14:textId="77777777" w:rsidR="00D55BC0" w:rsidRDefault="00D55BC0">
            <w:pPr>
              <w:jc w:val="center"/>
              <w:rPr>
                <w:rFonts w:ascii="Calibri" w:hAnsi="Calibri" w:cs="Calibri"/>
                <w:color w:val="000000"/>
                <w:sz w:val="22"/>
                <w:szCs w:val="22"/>
              </w:rPr>
            </w:pPr>
          </w:p>
        </w:tc>
      </w:tr>
      <w:tr w:rsidR="00D55BC0" w14:paraId="09F21708" w14:textId="77777777" w:rsidTr="00D55BC0">
        <w:trPr>
          <w:trHeight w:val="320"/>
        </w:trPr>
        <w:tc>
          <w:tcPr>
            <w:tcW w:w="523" w:type="dxa"/>
            <w:vMerge/>
            <w:tcBorders>
              <w:top w:val="nil"/>
              <w:left w:val="nil"/>
              <w:bottom w:val="single" w:sz="4" w:space="0" w:color="000000"/>
              <w:right w:val="nil"/>
            </w:tcBorders>
            <w:vAlign w:val="center"/>
            <w:hideMark/>
          </w:tcPr>
          <w:p w14:paraId="143940CB" w14:textId="77777777" w:rsidR="00D55BC0" w:rsidRDefault="00D55BC0">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73776E21" w14:textId="77777777" w:rsidR="00D55BC0" w:rsidRDefault="00D55BC0">
            <w:pPr>
              <w:rPr>
                <w:rFonts w:ascii="Calibri" w:hAnsi="Calibri" w:cs="Calibri"/>
                <w:color w:val="000000"/>
              </w:rPr>
            </w:pPr>
            <w:r>
              <w:rPr>
                <w:rFonts w:ascii="Calibri" w:hAnsi="Calibri" w:cs="Calibri"/>
                <w:color w:val="000000"/>
              </w:rPr>
              <w:t> </w:t>
            </w:r>
          </w:p>
        </w:tc>
        <w:tc>
          <w:tcPr>
            <w:tcW w:w="2880" w:type="dxa"/>
            <w:tcBorders>
              <w:top w:val="nil"/>
              <w:left w:val="nil"/>
              <w:bottom w:val="single" w:sz="4" w:space="0" w:color="auto"/>
              <w:right w:val="nil"/>
            </w:tcBorders>
            <w:shd w:val="clear" w:color="auto" w:fill="auto"/>
            <w:noWrap/>
            <w:vAlign w:val="bottom"/>
            <w:hideMark/>
          </w:tcPr>
          <w:p w14:paraId="47C8E5A5"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011EB5F3"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0.28(0.09,0.47)*</w:t>
            </w:r>
          </w:p>
        </w:tc>
        <w:tc>
          <w:tcPr>
            <w:tcW w:w="1900" w:type="dxa"/>
            <w:tcBorders>
              <w:top w:val="nil"/>
              <w:left w:val="nil"/>
              <w:bottom w:val="single" w:sz="4" w:space="0" w:color="auto"/>
              <w:right w:val="nil"/>
            </w:tcBorders>
            <w:shd w:val="clear" w:color="auto" w:fill="auto"/>
            <w:noWrap/>
            <w:vAlign w:val="center"/>
            <w:hideMark/>
          </w:tcPr>
          <w:p w14:paraId="1236D7F0"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-0.21(-0.46,0.04)</w:t>
            </w:r>
          </w:p>
        </w:tc>
        <w:tc>
          <w:tcPr>
            <w:tcW w:w="1960" w:type="dxa"/>
            <w:tcBorders>
              <w:top w:val="nil"/>
              <w:left w:val="nil"/>
              <w:bottom w:val="single" w:sz="4" w:space="0" w:color="auto"/>
              <w:right w:val="nil"/>
            </w:tcBorders>
            <w:shd w:val="clear" w:color="auto" w:fill="auto"/>
            <w:noWrap/>
            <w:vAlign w:val="center"/>
            <w:hideMark/>
          </w:tcPr>
          <w:p w14:paraId="5D06CF8E"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-0.17(-0.34,0.00)</w:t>
            </w:r>
          </w:p>
        </w:tc>
        <w:tc>
          <w:tcPr>
            <w:tcW w:w="960" w:type="dxa"/>
            <w:tcBorders>
              <w:top w:val="nil"/>
              <w:left w:val="nil"/>
              <w:bottom w:val="single" w:sz="4" w:space="0" w:color="auto"/>
              <w:right w:val="nil"/>
            </w:tcBorders>
            <w:shd w:val="clear" w:color="auto" w:fill="auto"/>
            <w:noWrap/>
            <w:vAlign w:val="bottom"/>
            <w:hideMark/>
          </w:tcPr>
          <w:p w14:paraId="695556DC"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3F970831" w14:textId="77777777" w:rsidTr="00D55BC0">
        <w:trPr>
          <w:trHeight w:val="320"/>
        </w:trPr>
        <w:tc>
          <w:tcPr>
            <w:tcW w:w="523" w:type="dxa"/>
            <w:vMerge w:val="restart"/>
            <w:tcBorders>
              <w:top w:val="nil"/>
              <w:left w:val="nil"/>
              <w:bottom w:val="nil"/>
              <w:right w:val="nil"/>
            </w:tcBorders>
            <w:shd w:val="clear" w:color="auto" w:fill="auto"/>
            <w:noWrap/>
            <w:textDirection w:val="btLr"/>
            <w:vAlign w:val="center"/>
            <w:hideMark/>
          </w:tcPr>
          <w:p w14:paraId="276A50F8" w14:textId="77777777" w:rsidR="00D55BC0" w:rsidRDefault="00D55BC0">
            <w:pPr>
              <w:jc w:val="center"/>
              <w:rPr>
                <w:rFonts w:ascii="Calibri" w:hAnsi="Calibri" w:cs="Calibri"/>
                <w:color w:val="000000"/>
              </w:rPr>
            </w:pPr>
            <w:r>
              <w:rPr>
                <w:rFonts w:ascii="Calibri" w:hAnsi="Calibri" w:cs="Calibri"/>
                <w:color w:val="000000"/>
              </w:rPr>
              <w:t>Externalizing</w:t>
            </w:r>
          </w:p>
        </w:tc>
        <w:tc>
          <w:tcPr>
            <w:tcW w:w="1360" w:type="dxa"/>
            <w:tcBorders>
              <w:top w:val="nil"/>
              <w:left w:val="nil"/>
              <w:bottom w:val="nil"/>
              <w:right w:val="nil"/>
            </w:tcBorders>
            <w:shd w:val="clear" w:color="auto" w:fill="auto"/>
            <w:noWrap/>
            <w:vAlign w:val="bottom"/>
            <w:hideMark/>
          </w:tcPr>
          <w:p w14:paraId="34B10360"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noWrap/>
            <w:vAlign w:val="bottom"/>
            <w:hideMark/>
          </w:tcPr>
          <w:p w14:paraId="05DB4615"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481C3CB0" w14:textId="77777777" w:rsidR="00D55BC0" w:rsidRDefault="00D55BC0">
            <w:pPr>
              <w:jc w:val="center"/>
              <w:rPr>
                <w:rFonts w:ascii="Calibri" w:hAnsi="Calibri" w:cs="Calibri"/>
                <w:color w:val="000000"/>
              </w:rPr>
            </w:pPr>
            <w:r>
              <w:rPr>
                <w:rFonts w:ascii="Calibri" w:hAnsi="Calibri" w:cs="Calibri"/>
                <w:color w:val="000000"/>
              </w:rPr>
              <w:t>0.31(0.19,0.44)</w:t>
            </w:r>
          </w:p>
        </w:tc>
        <w:tc>
          <w:tcPr>
            <w:tcW w:w="1900" w:type="dxa"/>
            <w:tcBorders>
              <w:top w:val="nil"/>
              <w:left w:val="nil"/>
              <w:bottom w:val="nil"/>
              <w:right w:val="nil"/>
            </w:tcBorders>
            <w:shd w:val="clear" w:color="auto" w:fill="auto"/>
            <w:noWrap/>
            <w:vAlign w:val="center"/>
            <w:hideMark/>
          </w:tcPr>
          <w:p w14:paraId="7E511A74" w14:textId="77777777" w:rsidR="00D55BC0" w:rsidRDefault="00D55BC0">
            <w:pPr>
              <w:jc w:val="center"/>
              <w:rPr>
                <w:rFonts w:ascii="Calibri" w:hAnsi="Calibri" w:cs="Calibri"/>
                <w:color w:val="000000"/>
              </w:rPr>
            </w:pPr>
            <w:r>
              <w:rPr>
                <w:rFonts w:ascii="Calibri" w:hAnsi="Calibri" w:cs="Calibri"/>
                <w:color w:val="000000"/>
              </w:rPr>
              <w:t>-0.01(0.1,-0.13)</w:t>
            </w:r>
          </w:p>
        </w:tc>
        <w:tc>
          <w:tcPr>
            <w:tcW w:w="1960" w:type="dxa"/>
            <w:tcBorders>
              <w:top w:val="nil"/>
              <w:left w:val="nil"/>
              <w:bottom w:val="nil"/>
              <w:right w:val="nil"/>
            </w:tcBorders>
            <w:shd w:val="clear" w:color="auto" w:fill="auto"/>
            <w:noWrap/>
            <w:vAlign w:val="center"/>
            <w:hideMark/>
          </w:tcPr>
          <w:p w14:paraId="0870D146" w14:textId="77777777" w:rsidR="00D55BC0" w:rsidRDefault="00D55BC0">
            <w:pPr>
              <w:jc w:val="center"/>
              <w:rPr>
                <w:rFonts w:ascii="Calibri" w:hAnsi="Calibri" w:cs="Calibri"/>
                <w:color w:val="000000"/>
              </w:rPr>
            </w:pPr>
            <w:r>
              <w:rPr>
                <w:rFonts w:ascii="Calibri" w:hAnsi="Calibri" w:cs="Calibri"/>
                <w:color w:val="000000"/>
              </w:rPr>
              <w:t>0.21(0.08,0.34)</w:t>
            </w:r>
          </w:p>
        </w:tc>
        <w:tc>
          <w:tcPr>
            <w:tcW w:w="960" w:type="dxa"/>
            <w:tcBorders>
              <w:top w:val="nil"/>
              <w:left w:val="nil"/>
              <w:bottom w:val="nil"/>
              <w:right w:val="nil"/>
            </w:tcBorders>
            <w:shd w:val="clear" w:color="auto" w:fill="auto"/>
            <w:noWrap/>
            <w:vAlign w:val="bottom"/>
            <w:hideMark/>
          </w:tcPr>
          <w:p w14:paraId="6B192B17" w14:textId="77777777" w:rsidR="00D55BC0" w:rsidRDefault="00D55BC0">
            <w:pPr>
              <w:jc w:val="center"/>
              <w:rPr>
                <w:rFonts w:ascii="Calibri" w:hAnsi="Calibri" w:cs="Calibri"/>
                <w:color w:val="000000"/>
              </w:rPr>
            </w:pPr>
            <w:r>
              <w:rPr>
                <w:rFonts w:ascii="Calibri" w:hAnsi="Calibri" w:cs="Calibri"/>
                <w:color w:val="000000"/>
              </w:rPr>
              <w:t>0.8319</w:t>
            </w:r>
          </w:p>
        </w:tc>
      </w:tr>
      <w:tr w:rsidR="00D55BC0" w14:paraId="6D9E065D" w14:textId="77777777" w:rsidTr="00D55BC0">
        <w:trPr>
          <w:trHeight w:val="320"/>
        </w:trPr>
        <w:tc>
          <w:tcPr>
            <w:tcW w:w="523" w:type="dxa"/>
            <w:vMerge/>
            <w:tcBorders>
              <w:top w:val="nil"/>
              <w:left w:val="nil"/>
              <w:bottom w:val="nil"/>
              <w:right w:val="nil"/>
            </w:tcBorders>
            <w:vAlign w:val="center"/>
            <w:hideMark/>
          </w:tcPr>
          <w:p w14:paraId="20221CF0"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7BCF48F"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06FEF5D5"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7E29A4B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0.24(0.07,0.41)*</w:t>
            </w:r>
          </w:p>
        </w:tc>
        <w:tc>
          <w:tcPr>
            <w:tcW w:w="1900" w:type="dxa"/>
            <w:tcBorders>
              <w:top w:val="nil"/>
              <w:left w:val="nil"/>
              <w:bottom w:val="nil"/>
              <w:right w:val="nil"/>
            </w:tcBorders>
            <w:shd w:val="clear" w:color="auto" w:fill="auto"/>
            <w:noWrap/>
            <w:vAlign w:val="center"/>
            <w:hideMark/>
          </w:tcPr>
          <w:p w14:paraId="1EA13DD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0.11(-0.05,0.27)</w:t>
            </w:r>
          </w:p>
        </w:tc>
        <w:tc>
          <w:tcPr>
            <w:tcW w:w="1960" w:type="dxa"/>
            <w:tcBorders>
              <w:top w:val="nil"/>
              <w:left w:val="nil"/>
              <w:bottom w:val="nil"/>
              <w:right w:val="nil"/>
            </w:tcBorders>
            <w:shd w:val="clear" w:color="auto" w:fill="auto"/>
            <w:noWrap/>
            <w:vAlign w:val="center"/>
            <w:hideMark/>
          </w:tcPr>
          <w:p w14:paraId="2ACDA1CB" w14:textId="77777777" w:rsidR="00D55BC0" w:rsidRDefault="00D55BC0">
            <w:pPr>
              <w:jc w:val="center"/>
              <w:rPr>
                <w:rFonts w:ascii="Calibri" w:hAnsi="Calibri" w:cs="Calibri"/>
                <w:color w:val="000000"/>
              </w:rPr>
            </w:pPr>
            <w:r>
              <w:rPr>
                <w:rFonts w:ascii="Calibri" w:hAnsi="Calibri" w:cs="Calibri"/>
                <w:color w:val="000000"/>
              </w:rPr>
              <w:t>0.21(0.01,0.41)*</w:t>
            </w:r>
          </w:p>
        </w:tc>
        <w:tc>
          <w:tcPr>
            <w:tcW w:w="960" w:type="dxa"/>
            <w:tcBorders>
              <w:top w:val="nil"/>
              <w:left w:val="nil"/>
              <w:bottom w:val="nil"/>
              <w:right w:val="nil"/>
            </w:tcBorders>
            <w:shd w:val="clear" w:color="auto" w:fill="auto"/>
            <w:noWrap/>
            <w:vAlign w:val="bottom"/>
            <w:hideMark/>
          </w:tcPr>
          <w:p w14:paraId="2DC4AFEE" w14:textId="77777777" w:rsidR="00D55BC0" w:rsidRDefault="00D55BC0">
            <w:pPr>
              <w:jc w:val="center"/>
              <w:rPr>
                <w:rFonts w:ascii="Calibri" w:hAnsi="Calibri" w:cs="Calibri"/>
                <w:color w:val="000000"/>
              </w:rPr>
            </w:pPr>
          </w:p>
        </w:tc>
      </w:tr>
      <w:tr w:rsidR="00D55BC0" w14:paraId="2CE5656A" w14:textId="77777777" w:rsidTr="00D55BC0">
        <w:trPr>
          <w:trHeight w:val="320"/>
        </w:trPr>
        <w:tc>
          <w:tcPr>
            <w:tcW w:w="523" w:type="dxa"/>
            <w:vMerge/>
            <w:tcBorders>
              <w:top w:val="nil"/>
              <w:left w:val="nil"/>
              <w:bottom w:val="nil"/>
              <w:right w:val="nil"/>
            </w:tcBorders>
            <w:vAlign w:val="center"/>
            <w:hideMark/>
          </w:tcPr>
          <w:p w14:paraId="626713DF"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772360B"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63900A47"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27E72E2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0.41(0.23,0.59)*</w:t>
            </w:r>
          </w:p>
        </w:tc>
        <w:tc>
          <w:tcPr>
            <w:tcW w:w="1900" w:type="dxa"/>
            <w:tcBorders>
              <w:top w:val="nil"/>
              <w:left w:val="nil"/>
              <w:bottom w:val="single" w:sz="4" w:space="0" w:color="auto"/>
              <w:right w:val="nil"/>
            </w:tcBorders>
            <w:shd w:val="clear" w:color="auto" w:fill="auto"/>
            <w:noWrap/>
            <w:vAlign w:val="center"/>
            <w:hideMark/>
          </w:tcPr>
          <w:p w14:paraId="6AE3026F"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-0.17(-0.37,0.03)</w:t>
            </w:r>
          </w:p>
        </w:tc>
        <w:tc>
          <w:tcPr>
            <w:tcW w:w="1960" w:type="dxa"/>
            <w:tcBorders>
              <w:top w:val="nil"/>
              <w:left w:val="nil"/>
              <w:bottom w:val="single" w:sz="4" w:space="0" w:color="auto"/>
              <w:right w:val="nil"/>
            </w:tcBorders>
            <w:shd w:val="clear" w:color="auto" w:fill="auto"/>
            <w:noWrap/>
            <w:vAlign w:val="center"/>
            <w:hideMark/>
          </w:tcPr>
          <w:p w14:paraId="21E13BDC" w14:textId="77777777" w:rsidR="00D55BC0" w:rsidRDefault="00D55BC0">
            <w:pPr>
              <w:jc w:val="center"/>
              <w:rPr>
                <w:rFonts w:ascii="Calibri" w:hAnsi="Calibri" w:cs="Calibri"/>
                <w:color w:val="000000"/>
              </w:rPr>
            </w:pPr>
            <w:r>
              <w:rPr>
                <w:rFonts w:ascii="Calibri" w:hAnsi="Calibri" w:cs="Calibri"/>
                <w:color w:val="000000"/>
              </w:rPr>
              <w:t>0.25(0.08,0.42)*</w:t>
            </w:r>
          </w:p>
        </w:tc>
        <w:tc>
          <w:tcPr>
            <w:tcW w:w="960" w:type="dxa"/>
            <w:tcBorders>
              <w:top w:val="nil"/>
              <w:left w:val="nil"/>
              <w:bottom w:val="single" w:sz="4" w:space="0" w:color="auto"/>
              <w:right w:val="nil"/>
            </w:tcBorders>
            <w:shd w:val="clear" w:color="auto" w:fill="auto"/>
            <w:noWrap/>
            <w:vAlign w:val="bottom"/>
            <w:hideMark/>
          </w:tcPr>
          <w:p w14:paraId="58C2312D"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7E769900" w14:textId="77777777" w:rsidTr="00D55BC0">
        <w:trPr>
          <w:trHeight w:val="340"/>
        </w:trPr>
        <w:tc>
          <w:tcPr>
            <w:tcW w:w="523" w:type="dxa"/>
            <w:vMerge/>
            <w:tcBorders>
              <w:top w:val="nil"/>
              <w:left w:val="nil"/>
              <w:bottom w:val="nil"/>
              <w:right w:val="nil"/>
            </w:tcBorders>
            <w:vAlign w:val="center"/>
            <w:hideMark/>
          </w:tcPr>
          <w:p w14:paraId="777053B8"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B48AD3C"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vAlign w:val="bottom"/>
            <w:hideMark/>
          </w:tcPr>
          <w:p w14:paraId="1E2AA626" w14:textId="77777777" w:rsidR="00D55BC0" w:rsidRDefault="00D55BC0">
            <w:pPr>
              <w:rPr>
                <w:rFonts w:ascii="Calibri" w:hAnsi="Calibri" w:cs="Calibri"/>
                <w:color w:val="000000"/>
              </w:rPr>
            </w:pPr>
            <w:r>
              <w:rPr>
                <w:rFonts w:ascii="Calibri" w:hAnsi="Calibri" w:cs="Calibri"/>
                <w:color w:val="000000"/>
              </w:rPr>
              <w:t>IC: No-Go accuracy: Overall</w:t>
            </w:r>
          </w:p>
        </w:tc>
        <w:tc>
          <w:tcPr>
            <w:tcW w:w="1900" w:type="dxa"/>
            <w:tcBorders>
              <w:top w:val="nil"/>
              <w:left w:val="nil"/>
              <w:bottom w:val="nil"/>
              <w:right w:val="nil"/>
            </w:tcBorders>
            <w:shd w:val="clear" w:color="auto" w:fill="auto"/>
            <w:noWrap/>
            <w:vAlign w:val="center"/>
            <w:hideMark/>
          </w:tcPr>
          <w:p w14:paraId="6534C0FE" w14:textId="77777777" w:rsidR="00D55BC0" w:rsidRDefault="00D55BC0">
            <w:pPr>
              <w:jc w:val="center"/>
              <w:rPr>
                <w:rFonts w:ascii="Calibri" w:hAnsi="Calibri" w:cs="Calibri"/>
                <w:color w:val="000000"/>
              </w:rPr>
            </w:pPr>
            <w:r>
              <w:rPr>
                <w:rFonts w:ascii="Calibri" w:hAnsi="Calibri" w:cs="Calibri"/>
                <w:color w:val="000000"/>
              </w:rPr>
              <w:t>0.31(0.19,0.44)*</w:t>
            </w:r>
          </w:p>
        </w:tc>
        <w:tc>
          <w:tcPr>
            <w:tcW w:w="1900" w:type="dxa"/>
            <w:tcBorders>
              <w:top w:val="nil"/>
              <w:left w:val="nil"/>
              <w:bottom w:val="nil"/>
              <w:right w:val="nil"/>
            </w:tcBorders>
            <w:shd w:val="clear" w:color="auto" w:fill="auto"/>
            <w:noWrap/>
            <w:vAlign w:val="center"/>
            <w:hideMark/>
          </w:tcPr>
          <w:p w14:paraId="33DCAB2A" w14:textId="77777777" w:rsidR="00D55BC0" w:rsidRDefault="00D55BC0">
            <w:pPr>
              <w:jc w:val="center"/>
              <w:rPr>
                <w:rFonts w:ascii="Calibri" w:hAnsi="Calibri" w:cs="Calibri"/>
                <w:color w:val="000000"/>
              </w:rPr>
            </w:pPr>
            <w:r>
              <w:rPr>
                <w:rFonts w:ascii="Calibri" w:hAnsi="Calibri" w:cs="Calibri"/>
                <w:color w:val="000000"/>
              </w:rPr>
              <w:t>0.11(-0.03,0.24)</w:t>
            </w:r>
          </w:p>
        </w:tc>
        <w:tc>
          <w:tcPr>
            <w:tcW w:w="1960" w:type="dxa"/>
            <w:tcBorders>
              <w:top w:val="nil"/>
              <w:left w:val="nil"/>
              <w:bottom w:val="nil"/>
              <w:right w:val="nil"/>
            </w:tcBorders>
            <w:shd w:val="clear" w:color="auto" w:fill="auto"/>
            <w:noWrap/>
            <w:vAlign w:val="center"/>
            <w:hideMark/>
          </w:tcPr>
          <w:p w14:paraId="339F2A66" w14:textId="77777777" w:rsidR="00D55BC0" w:rsidRDefault="00D55BC0">
            <w:pPr>
              <w:jc w:val="center"/>
              <w:rPr>
                <w:rFonts w:ascii="Calibri" w:hAnsi="Calibri" w:cs="Calibri"/>
                <w:color w:val="000000"/>
              </w:rPr>
            </w:pPr>
            <w:r>
              <w:rPr>
                <w:rFonts w:ascii="Calibri" w:hAnsi="Calibri" w:cs="Calibri"/>
                <w:color w:val="000000"/>
              </w:rPr>
              <w:t>-0.11(-0.02,-0.21)</w:t>
            </w:r>
          </w:p>
        </w:tc>
        <w:tc>
          <w:tcPr>
            <w:tcW w:w="960" w:type="dxa"/>
            <w:tcBorders>
              <w:top w:val="nil"/>
              <w:left w:val="nil"/>
              <w:bottom w:val="nil"/>
              <w:right w:val="nil"/>
            </w:tcBorders>
            <w:shd w:val="clear" w:color="auto" w:fill="auto"/>
            <w:noWrap/>
            <w:vAlign w:val="bottom"/>
            <w:hideMark/>
          </w:tcPr>
          <w:p w14:paraId="7C2A511C" w14:textId="77777777" w:rsidR="00D55BC0" w:rsidRDefault="00D55BC0">
            <w:pPr>
              <w:jc w:val="center"/>
              <w:rPr>
                <w:rFonts w:ascii="Calibri" w:hAnsi="Calibri" w:cs="Calibri"/>
                <w:color w:val="000000"/>
              </w:rPr>
            </w:pPr>
            <w:r>
              <w:rPr>
                <w:rFonts w:ascii="Calibri" w:hAnsi="Calibri" w:cs="Calibri"/>
                <w:color w:val="000000"/>
              </w:rPr>
              <w:t>0.3532</w:t>
            </w:r>
          </w:p>
        </w:tc>
      </w:tr>
      <w:tr w:rsidR="00D55BC0" w14:paraId="0FD9CD23" w14:textId="77777777" w:rsidTr="00D55BC0">
        <w:trPr>
          <w:trHeight w:val="320"/>
        </w:trPr>
        <w:tc>
          <w:tcPr>
            <w:tcW w:w="523" w:type="dxa"/>
            <w:vMerge/>
            <w:tcBorders>
              <w:top w:val="nil"/>
              <w:left w:val="nil"/>
              <w:bottom w:val="nil"/>
              <w:right w:val="nil"/>
            </w:tcBorders>
            <w:vAlign w:val="center"/>
            <w:hideMark/>
          </w:tcPr>
          <w:p w14:paraId="26D8A2B1"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FE6265B"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1B5A6AE5"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76C39400"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0.24(0.07,0.41)*</w:t>
            </w:r>
          </w:p>
        </w:tc>
        <w:tc>
          <w:tcPr>
            <w:tcW w:w="1900" w:type="dxa"/>
            <w:tcBorders>
              <w:top w:val="nil"/>
              <w:left w:val="nil"/>
              <w:bottom w:val="nil"/>
              <w:right w:val="nil"/>
            </w:tcBorders>
            <w:shd w:val="clear" w:color="auto" w:fill="auto"/>
            <w:noWrap/>
            <w:vAlign w:val="center"/>
            <w:hideMark/>
          </w:tcPr>
          <w:p w14:paraId="4811C8C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0.17(-0.01,0.35)</w:t>
            </w:r>
          </w:p>
        </w:tc>
        <w:tc>
          <w:tcPr>
            <w:tcW w:w="1960" w:type="dxa"/>
            <w:tcBorders>
              <w:top w:val="nil"/>
              <w:left w:val="nil"/>
              <w:bottom w:val="nil"/>
              <w:right w:val="nil"/>
            </w:tcBorders>
            <w:shd w:val="clear" w:color="auto" w:fill="auto"/>
            <w:noWrap/>
            <w:vAlign w:val="center"/>
            <w:hideMark/>
          </w:tcPr>
          <w:p w14:paraId="6D5028A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-0.19(-0.36,-0.02)*</w:t>
            </w:r>
          </w:p>
        </w:tc>
        <w:tc>
          <w:tcPr>
            <w:tcW w:w="960" w:type="dxa"/>
            <w:tcBorders>
              <w:top w:val="nil"/>
              <w:left w:val="nil"/>
              <w:bottom w:val="nil"/>
              <w:right w:val="nil"/>
            </w:tcBorders>
            <w:shd w:val="clear" w:color="auto" w:fill="auto"/>
            <w:noWrap/>
            <w:vAlign w:val="bottom"/>
            <w:hideMark/>
          </w:tcPr>
          <w:p w14:paraId="37353909" w14:textId="77777777" w:rsidR="00D55BC0" w:rsidRDefault="00D55BC0">
            <w:pPr>
              <w:jc w:val="center"/>
              <w:rPr>
                <w:rFonts w:ascii="Calibri" w:hAnsi="Calibri" w:cs="Calibri"/>
                <w:color w:val="000000"/>
                <w:sz w:val="22"/>
                <w:szCs w:val="22"/>
              </w:rPr>
            </w:pPr>
          </w:p>
        </w:tc>
      </w:tr>
      <w:tr w:rsidR="00D55BC0" w14:paraId="150636D1" w14:textId="77777777" w:rsidTr="00D55BC0">
        <w:trPr>
          <w:trHeight w:val="320"/>
        </w:trPr>
        <w:tc>
          <w:tcPr>
            <w:tcW w:w="523" w:type="dxa"/>
            <w:vMerge/>
            <w:tcBorders>
              <w:top w:val="nil"/>
              <w:left w:val="nil"/>
              <w:bottom w:val="nil"/>
              <w:right w:val="nil"/>
            </w:tcBorders>
            <w:vAlign w:val="center"/>
            <w:hideMark/>
          </w:tcPr>
          <w:p w14:paraId="319F7A67"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4E278E38"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5E87DB26"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1CEF34B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0.41(0.23,0.59)*</w:t>
            </w:r>
          </w:p>
        </w:tc>
        <w:tc>
          <w:tcPr>
            <w:tcW w:w="1900" w:type="dxa"/>
            <w:tcBorders>
              <w:top w:val="nil"/>
              <w:left w:val="nil"/>
              <w:bottom w:val="single" w:sz="4" w:space="0" w:color="auto"/>
              <w:right w:val="nil"/>
            </w:tcBorders>
            <w:shd w:val="clear" w:color="auto" w:fill="auto"/>
            <w:noWrap/>
            <w:vAlign w:val="center"/>
            <w:hideMark/>
          </w:tcPr>
          <w:p w14:paraId="1FC6509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0.02(-0.18,0.22)</w:t>
            </w:r>
          </w:p>
        </w:tc>
        <w:tc>
          <w:tcPr>
            <w:tcW w:w="1960" w:type="dxa"/>
            <w:tcBorders>
              <w:top w:val="nil"/>
              <w:left w:val="nil"/>
              <w:bottom w:val="single" w:sz="4" w:space="0" w:color="auto"/>
              <w:right w:val="nil"/>
            </w:tcBorders>
            <w:shd w:val="clear" w:color="auto" w:fill="auto"/>
            <w:noWrap/>
            <w:vAlign w:val="center"/>
            <w:hideMark/>
          </w:tcPr>
          <w:p w14:paraId="160F3B61"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-0.06(-0.23,0.11)</w:t>
            </w:r>
          </w:p>
        </w:tc>
        <w:tc>
          <w:tcPr>
            <w:tcW w:w="960" w:type="dxa"/>
            <w:tcBorders>
              <w:top w:val="nil"/>
              <w:left w:val="nil"/>
              <w:bottom w:val="single" w:sz="4" w:space="0" w:color="auto"/>
              <w:right w:val="nil"/>
            </w:tcBorders>
            <w:shd w:val="clear" w:color="auto" w:fill="auto"/>
            <w:noWrap/>
            <w:vAlign w:val="bottom"/>
            <w:hideMark/>
          </w:tcPr>
          <w:p w14:paraId="6165AF62"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60E6F853" w14:textId="77777777" w:rsidTr="00D55BC0">
        <w:trPr>
          <w:trHeight w:val="320"/>
        </w:trPr>
        <w:tc>
          <w:tcPr>
            <w:tcW w:w="523" w:type="dxa"/>
            <w:vMerge/>
            <w:tcBorders>
              <w:top w:val="nil"/>
              <w:left w:val="nil"/>
              <w:bottom w:val="nil"/>
              <w:right w:val="nil"/>
            </w:tcBorders>
            <w:vAlign w:val="center"/>
            <w:hideMark/>
          </w:tcPr>
          <w:p w14:paraId="2A71BF34"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68C0E81C" w14:textId="77777777" w:rsidR="00D55BC0" w:rsidRDefault="00D55BC0">
            <w:pPr>
              <w:rPr>
                <w:rFonts w:ascii="Calibri" w:hAnsi="Calibri" w:cs="Calibri"/>
                <w:color w:val="000000"/>
              </w:rPr>
            </w:pPr>
            <w:r>
              <w:rPr>
                <w:rFonts w:ascii="Calibri" w:hAnsi="Calibri" w:cs="Calibri"/>
                <w:color w:val="000000"/>
              </w:rPr>
              <w:t>Threat</w:t>
            </w:r>
          </w:p>
        </w:tc>
        <w:tc>
          <w:tcPr>
            <w:tcW w:w="2880" w:type="dxa"/>
            <w:tcBorders>
              <w:top w:val="nil"/>
              <w:left w:val="nil"/>
              <w:bottom w:val="nil"/>
              <w:right w:val="nil"/>
            </w:tcBorders>
            <w:shd w:val="clear" w:color="auto" w:fill="auto"/>
            <w:noWrap/>
            <w:vAlign w:val="bottom"/>
            <w:hideMark/>
          </w:tcPr>
          <w:p w14:paraId="4B95592E" w14:textId="77777777" w:rsidR="00D55BC0" w:rsidRDefault="00D55BC0">
            <w:pPr>
              <w:rPr>
                <w:rFonts w:ascii="Calibri" w:hAnsi="Calibri" w:cs="Calibri"/>
                <w:color w:val="000000"/>
              </w:rPr>
            </w:pPr>
            <w:r>
              <w:rPr>
                <w:rFonts w:ascii="Calibri" w:hAnsi="Calibri" w:cs="Calibri"/>
                <w:color w:val="000000"/>
              </w:rPr>
              <w:t>RS: Total stars: Overall</w:t>
            </w:r>
          </w:p>
        </w:tc>
        <w:tc>
          <w:tcPr>
            <w:tcW w:w="1900" w:type="dxa"/>
            <w:tcBorders>
              <w:top w:val="nil"/>
              <w:left w:val="nil"/>
              <w:bottom w:val="nil"/>
              <w:right w:val="nil"/>
            </w:tcBorders>
            <w:shd w:val="clear" w:color="auto" w:fill="auto"/>
            <w:noWrap/>
            <w:vAlign w:val="center"/>
            <w:hideMark/>
          </w:tcPr>
          <w:p w14:paraId="3B8B1FD7" w14:textId="77777777" w:rsidR="00D55BC0" w:rsidRDefault="00D55BC0">
            <w:pPr>
              <w:jc w:val="center"/>
              <w:rPr>
                <w:rFonts w:ascii="Calibri" w:hAnsi="Calibri" w:cs="Calibri"/>
                <w:color w:val="000000"/>
              </w:rPr>
            </w:pPr>
            <w:r>
              <w:rPr>
                <w:rFonts w:ascii="Calibri" w:hAnsi="Calibri" w:cs="Calibri"/>
                <w:color w:val="000000"/>
              </w:rPr>
              <w:t>0.31(0.19,0.44)*</w:t>
            </w:r>
          </w:p>
        </w:tc>
        <w:tc>
          <w:tcPr>
            <w:tcW w:w="1900" w:type="dxa"/>
            <w:tcBorders>
              <w:top w:val="nil"/>
              <w:left w:val="nil"/>
              <w:bottom w:val="nil"/>
              <w:right w:val="nil"/>
            </w:tcBorders>
            <w:shd w:val="clear" w:color="auto" w:fill="auto"/>
            <w:noWrap/>
            <w:vAlign w:val="center"/>
            <w:hideMark/>
          </w:tcPr>
          <w:p w14:paraId="635144AF" w14:textId="77777777" w:rsidR="00D55BC0" w:rsidRDefault="00D55BC0">
            <w:pPr>
              <w:jc w:val="center"/>
              <w:rPr>
                <w:rFonts w:ascii="Calibri" w:hAnsi="Calibri" w:cs="Calibri"/>
                <w:color w:val="000000"/>
              </w:rPr>
            </w:pPr>
            <w:r>
              <w:rPr>
                <w:rFonts w:ascii="Calibri" w:hAnsi="Calibri" w:cs="Calibri"/>
                <w:color w:val="000000"/>
              </w:rPr>
              <w:t>-0.02(0.11,-0.15)</w:t>
            </w:r>
          </w:p>
        </w:tc>
        <w:tc>
          <w:tcPr>
            <w:tcW w:w="1960" w:type="dxa"/>
            <w:tcBorders>
              <w:top w:val="nil"/>
              <w:left w:val="nil"/>
              <w:bottom w:val="nil"/>
              <w:right w:val="nil"/>
            </w:tcBorders>
            <w:shd w:val="clear" w:color="auto" w:fill="auto"/>
            <w:noWrap/>
            <w:vAlign w:val="center"/>
            <w:hideMark/>
          </w:tcPr>
          <w:p w14:paraId="3FC4D5A6" w14:textId="77777777" w:rsidR="00D55BC0" w:rsidRDefault="00D55BC0">
            <w:pPr>
              <w:jc w:val="center"/>
              <w:rPr>
                <w:rFonts w:ascii="Calibri" w:hAnsi="Calibri" w:cs="Calibri"/>
                <w:color w:val="000000"/>
              </w:rPr>
            </w:pPr>
            <w:r>
              <w:rPr>
                <w:rFonts w:ascii="Calibri" w:hAnsi="Calibri" w:cs="Calibri"/>
                <w:color w:val="000000"/>
              </w:rPr>
              <w:t>-0.19(-0.07,-0.31)</w:t>
            </w:r>
          </w:p>
        </w:tc>
        <w:tc>
          <w:tcPr>
            <w:tcW w:w="960" w:type="dxa"/>
            <w:tcBorders>
              <w:top w:val="nil"/>
              <w:left w:val="nil"/>
              <w:bottom w:val="nil"/>
              <w:right w:val="nil"/>
            </w:tcBorders>
            <w:shd w:val="clear" w:color="auto" w:fill="auto"/>
            <w:noWrap/>
            <w:vAlign w:val="bottom"/>
            <w:hideMark/>
          </w:tcPr>
          <w:p w14:paraId="7D45269B" w14:textId="77777777" w:rsidR="00D55BC0" w:rsidRDefault="00D55BC0">
            <w:pPr>
              <w:jc w:val="center"/>
              <w:rPr>
                <w:rFonts w:ascii="Calibri" w:hAnsi="Calibri" w:cs="Calibri"/>
                <w:color w:val="000000"/>
              </w:rPr>
            </w:pPr>
            <w:r>
              <w:rPr>
                <w:rFonts w:ascii="Calibri" w:hAnsi="Calibri" w:cs="Calibri"/>
                <w:color w:val="000000"/>
              </w:rPr>
              <w:t>0.8319</w:t>
            </w:r>
          </w:p>
        </w:tc>
      </w:tr>
      <w:tr w:rsidR="00D55BC0" w14:paraId="5DBE6F67" w14:textId="77777777" w:rsidTr="00D55BC0">
        <w:trPr>
          <w:trHeight w:val="320"/>
        </w:trPr>
        <w:tc>
          <w:tcPr>
            <w:tcW w:w="523" w:type="dxa"/>
            <w:vMerge/>
            <w:tcBorders>
              <w:top w:val="nil"/>
              <w:left w:val="nil"/>
              <w:bottom w:val="nil"/>
              <w:right w:val="nil"/>
            </w:tcBorders>
            <w:vAlign w:val="center"/>
            <w:hideMark/>
          </w:tcPr>
          <w:p w14:paraId="17D17746"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9D97A37"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07327C41"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36D58F2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0.24(0.07,0.41)*</w:t>
            </w:r>
          </w:p>
        </w:tc>
        <w:tc>
          <w:tcPr>
            <w:tcW w:w="1900" w:type="dxa"/>
            <w:tcBorders>
              <w:top w:val="nil"/>
              <w:left w:val="nil"/>
              <w:bottom w:val="nil"/>
              <w:right w:val="nil"/>
            </w:tcBorders>
            <w:shd w:val="clear" w:color="auto" w:fill="auto"/>
            <w:noWrap/>
            <w:vAlign w:val="center"/>
            <w:hideMark/>
          </w:tcPr>
          <w:p w14:paraId="39E16DD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-0.04(-0.23,0.15)</w:t>
            </w:r>
          </w:p>
        </w:tc>
        <w:tc>
          <w:tcPr>
            <w:tcW w:w="1960" w:type="dxa"/>
            <w:tcBorders>
              <w:top w:val="nil"/>
              <w:left w:val="nil"/>
              <w:bottom w:val="nil"/>
              <w:right w:val="nil"/>
            </w:tcBorders>
            <w:shd w:val="clear" w:color="auto" w:fill="auto"/>
            <w:noWrap/>
            <w:vAlign w:val="center"/>
            <w:hideMark/>
          </w:tcPr>
          <w:p w14:paraId="18406E96"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-0.19(-0.35,-0.03)*</w:t>
            </w:r>
          </w:p>
        </w:tc>
        <w:tc>
          <w:tcPr>
            <w:tcW w:w="960" w:type="dxa"/>
            <w:tcBorders>
              <w:top w:val="nil"/>
              <w:left w:val="nil"/>
              <w:bottom w:val="nil"/>
              <w:right w:val="nil"/>
            </w:tcBorders>
            <w:shd w:val="clear" w:color="auto" w:fill="auto"/>
            <w:noWrap/>
            <w:vAlign w:val="bottom"/>
            <w:hideMark/>
          </w:tcPr>
          <w:p w14:paraId="7ADF25EA" w14:textId="77777777" w:rsidR="00D55BC0" w:rsidRDefault="00D55BC0">
            <w:pPr>
              <w:jc w:val="center"/>
              <w:rPr>
                <w:rFonts w:ascii="Calibri" w:hAnsi="Calibri" w:cs="Calibri"/>
                <w:color w:val="000000"/>
                <w:sz w:val="22"/>
                <w:szCs w:val="22"/>
              </w:rPr>
            </w:pPr>
          </w:p>
        </w:tc>
      </w:tr>
      <w:tr w:rsidR="00D55BC0" w14:paraId="1D356EF2" w14:textId="77777777" w:rsidTr="00D55BC0">
        <w:trPr>
          <w:trHeight w:val="320"/>
        </w:trPr>
        <w:tc>
          <w:tcPr>
            <w:tcW w:w="523" w:type="dxa"/>
            <w:vMerge/>
            <w:tcBorders>
              <w:top w:val="nil"/>
              <w:left w:val="nil"/>
              <w:bottom w:val="nil"/>
              <w:right w:val="nil"/>
            </w:tcBorders>
            <w:vAlign w:val="center"/>
            <w:hideMark/>
          </w:tcPr>
          <w:p w14:paraId="6DC4A3BF"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BCAD4B8"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1F4F53EA"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4152ECE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0.41(0.23,0.59)*</w:t>
            </w:r>
          </w:p>
        </w:tc>
        <w:tc>
          <w:tcPr>
            <w:tcW w:w="1900" w:type="dxa"/>
            <w:tcBorders>
              <w:top w:val="nil"/>
              <w:left w:val="nil"/>
              <w:bottom w:val="single" w:sz="4" w:space="0" w:color="auto"/>
              <w:right w:val="nil"/>
            </w:tcBorders>
            <w:shd w:val="clear" w:color="auto" w:fill="auto"/>
            <w:noWrap/>
            <w:vAlign w:val="center"/>
            <w:hideMark/>
          </w:tcPr>
          <w:p w14:paraId="25576343"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0(-0.19,0.19)</w:t>
            </w:r>
          </w:p>
        </w:tc>
        <w:tc>
          <w:tcPr>
            <w:tcW w:w="1960" w:type="dxa"/>
            <w:tcBorders>
              <w:top w:val="nil"/>
              <w:left w:val="nil"/>
              <w:bottom w:val="single" w:sz="4" w:space="0" w:color="auto"/>
              <w:right w:val="nil"/>
            </w:tcBorders>
            <w:shd w:val="clear" w:color="auto" w:fill="auto"/>
            <w:noWrap/>
            <w:vAlign w:val="center"/>
            <w:hideMark/>
          </w:tcPr>
          <w:p w14:paraId="2487D928"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-0.22(-0.39,-0.05)*</w:t>
            </w:r>
          </w:p>
        </w:tc>
        <w:tc>
          <w:tcPr>
            <w:tcW w:w="960" w:type="dxa"/>
            <w:tcBorders>
              <w:top w:val="nil"/>
              <w:left w:val="nil"/>
              <w:bottom w:val="single" w:sz="4" w:space="0" w:color="auto"/>
              <w:right w:val="nil"/>
            </w:tcBorders>
            <w:shd w:val="clear" w:color="auto" w:fill="auto"/>
            <w:noWrap/>
            <w:vAlign w:val="bottom"/>
            <w:hideMark/>
          </w:tcPr>
          <w:p w14:paraId="0AA2A8E1"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36E717F2" w14:textId="77777777" w:rsidTr="00D55BC0">
        <w:trPr>
          <w:trHeight w:val="320"/>
        </w:trPr>
        <w:tc>
          <w:tcPr>
            <w:tcW w:w="523" w:type="dxa"/>
            <w:vMerge/>
            <w:tcBorders>
              <w:top w:val="nil"/>
              <w:left w:val="nil"/>
              <w:bottom w:val="nil"/>
              <w:right w:val="nil"/>
            </w:tcBorders>
            <w:vAlign w:val="center"/>
            <w:hideMark/>
          </w:tcPr>
          <w:p w14:paraId="25EDFE07"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36370A4A"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noWrap/>
            <w:vAlign w:val="bottom"/>
            <w:hideMark/>
          </w:tcPr>
          <w:p w14:paraId="7892981D" w14:textId="77777777" w:rsidR="00D55BC0" w:rsidRDefault="00D55BC0">
            <w:pPr>
              <w:rPr>
                <w:rFonts w:ascii="Calibri" w:hAnsi="Calibri" w:cs="Calibri"/>
                <w:color w:val="000000"/>
              </w:rPr>
            </w:pPr>
            <w:r>
              <w:rPr>
                <w:rFonts w:ascii="Calibri" w:hAnsi="Calibri" w:cs="Calibri"/>
                <w:color w:val="000000"/>
              </w:rPr>
              <w:t>PT: Tanner stage: Overall</w:t>
            </w:r>
          </w:p>
        </w:tc>
        <w:tc>
          <w:tcPr>
            <w:tcW w:w="1900" w:type="dxa"/>
            <w:tcBorders>
              <w:top w:val="nil"/>
              <w:left w:val="nil"/>
              <w:bottom w:val="nil"/>
              <w:right w:val="nil"/>
            </w:tcBorders>
            <w:shd w:val="clear" w:color="auto" w:fill="auto"/>
            <w:noWrap/>
            <w:vAlign w:val="center"/>
            <w:hideMark/>
          </w:tcPr>
          <w:p w14:paraId="2AE28B92" w14:textId="77777777" w:rsidR="00D55BC0" w:rsidRDefault="00D55BC0">
            <w:pPr>
              <w:jc w:val="center"/>
              <w:rPr>
                <w:rFonts w:ascii="Calibri" w:hAnsi="Calibri" w:cs="Calibri"/>
                <w:color w:val="000000"/>
              </w:rPr>
            </w:pPr>
            <w:r>
              <w:rPr>
                <w:rFonts w:ascii="Calibri" w:hAnsi="Calibri" w:cs="Calibri"/>
                <w:color w:val="000000"/>
              </w:rPr>
              <w:t>0.28(0.14,0.42)*</w:t>
            </w:r>
          </w:p>
        </w:tc>
        <w:tc>
          <w:tcPr>
            <w:tcW w:w="1900" w:type="dxa"/>
            <w:tcBorders>
              <w:top w:val="nil"/>
              <w:left w:val="nil"/>
              <w:bottom w:val="nil"/>
              <w:right w:val="nil"/>
            </w:tcBorders>
            <w:shd w:val="clear" w:color="auto" w:fill="auto"/>
            <w:noWrap/>
            <w:vAlign w:val="center"/>
            <w:hideMark/>
          </w:tcPr>
          <w:p w14:paraId="50111D68" w14:textId="77777777" w:rsidR="00D55BC0" w:rsidRDefault="00D55BC0">
            <w:pPr>
              <w:jc w:val="center"/>
              <w:rPr>
                <w:rFonts w:ascii="Calibri" w:hAnsi="Calibri" w:cs="Calibri"/>
                <w:color w:val="000000"/>
              </w:rPr>
            </w:pPr>
            <w:r>
              <w:rPr>
                <w:rFonts w:ascii="Calibri" w:hAnsi="Calibri" w:cs="Calibri"/>
                <w:color w:val="000000"/>
              </w:rPr>
              <w:t>-0.12(0.01,-0.26)</w:t>
            </w:r>
          </w:p>
        </w:tc>
        <w:tc>
          <w:tcPr>
            <w:tcW w:w="1960" w:type="dxa"/>
            <w:tcBorders>
              <w:top w:val="nil"/>
              <w:left w:val="nil"/>
              <w:bottom w:val="nil"/>
              <w:right w:val="nil"/>
            </w:tcBorders>
            <w:shd w:val="clear" w:color="auto" w:fill="auto"/>
            <w:noWrap/>
            <w:vAlign w:val="center"/>
            <w:hideMark/>
          </w:tcPr>
          <w:p w14:paraId="3BA1EF8E" w14:textId="77777777" w:rsidR="00D55BC0" w:rsidRDefault="00D55BC0">
            <w:pPr>
              <w:jc w:val="center"/>
              <w:rPr>
                <w:rFonts w:ascii="Calibri" w:hAnsi="Calibri" w:cs="Calibri"/>
                <w:color w:val="000000"/>
              </w:rPr>
            </w:pPr>
            <w:r>
              <w:rPr>
                <w:rFonts w:ascii="Calibri" w:hAnsi="Calibri" w:cs="Calibri"/>
                <w:color w:val="000000"/>
              </w:rPr>
              <w:t>0.21(0.08,0.34)</w:t>
            </w:r>
          </w:p>
        </w:tc>
        <w:tc>
          <w:tcPr>
            <w:tcW w:w="960" w:type="dxa"/>
            <w:tcBorders>
              <w:top w:val="nil"/>
              <w:left w:val="nil"/>
              <w:bottom w:val="nil"/>
              <w:right w:val="nil"/>
            </w:tcBorders>
            <w:shd w:val="clear" w:color="auto" w:fill="auto"/>
            <w:noWrap/>
            <w:vAlign w:val="bottom"/>
            <w:hideMark/>
          </w:tcPr>
          <w:p w14:paraId="4E6FED15" w14:textId="77777777" w:rsidR="00D55BC0" w:rsidRDefault="00D55BC0">
            <w:pPr>
              <w:jc w:val="center"/>
              <w:rPr>
                <w:rFonts w:ascii="Calibri" w:hAnsi="Calibri" w:cs="Calibri"/>
                <w:color w:val="000000"/>
              </w:rPr>
            </w:pPr>
            <w:r>
              <w:rPr>
                <w:rFonts w:ascii="Calibri" w:hAnsi="Calibri" w:cs="Calibri"/>
                <w:color w:val="000000"/>
              </w:rPr>
              <w:t>0.2053</w:t>
            </w:r>
          </w:p>
        </w:tc>
      </w:tr>
      <w:tr w:rsidR="00D55BC0" w14:paraId="51341F4F" w14:textId="77777777" w:rsidTr="00D55BC0">
        <w:trPr>
          <w:trHeight w:val="320"/>
        </w:trPr>
        <w:tc>
          <w:tcPr>
            <w:tcW w:w="523" w:type="dxa"/>
            <w:vMerge/>
            <w:tcBorders>
              <w:top w:val="nil"/>
              <w:left w:val="nil"/>
              <w:bottom w:val="nil"/>
              <w:right w:val="nil"/>
            </w:tcBorders>
            <w:vAlign w:val="center"/>
            <w:hideMark/>
          </w:tcPr>
          <w:p w14:paraId="5A8E662B"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3F275DC"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27A04487"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4A71AD15"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0.27(0.09,0.45)*</w:t>
            </w:r>
          </w:p>
        </w:tc>
        <w:tc>
          <w:tcPr>
            <w:tcW w:w="1900" w:type="dxa"/>
            <w:tcBorders>
              <w:top w:val="nil"/>
              <w:left w:val="nil"/>
              <w:bottom w:val="nil"/>
              <w:right w:val="nil"/>
            </w:tcBorders>
            <w:shd w:val="clear" w:color="auto" w:fill="auto"/>
            <w:noWrap/>
            <w:vAlign w:val="center"/>
            <w:hideMark/>
          </w:tcPr>
          <w:p w14:paraId="0609E7C2"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-0.06(-0.22,0.1)</w:t>
            </w:r>
          </w:p>
        </w:tc>
        <w:tc>
          <w:tcPr>
            <w:tcW w:w="1960" w:type="dxa"/>
            <w:tcBorders>
              <w:top w:val="nil"/>
              <w:left w:val="nil"/>
              <w:bottom w:val="nil"/>
              <w:right w:val="nil"/>
            </w:tcBorders>
            <w:shd w:val="clear" w:color="auto" w:fill="auto"/>
            <w:noWrap/>
            <w:vAlign w:val="center"/>
            <w:hideMark/>
          </w:tcPr>
          <w:p w14:paraId="450CAAE2" w14:textId="77777777" w:rsidR="00D55BC0" w:rsidRDefault="00D55BC0">
            <w:pPr>
              <w:jc w:val="center"/>
              <w:rPr>
                <w:rFonts w:ascii="Calibri" w:hAnsi="Calibri" w:cs="Calibri"/>
                <w:color w:val="000000"/>
              </w:rPr>
            </w:pPr>
            <w:r>
              <w:rPr>
                <w:rFonts w:ascii="Calibri" w:hAnsi="Calibri" w:cs="Calibri"/>
                <w:color w:val="000000"/>
              </w:rPr>
              <w:t>0.21(0.01,0.41)*</w:t>
            </w:r>
          </w:p>
        </w:tc>
        <w:tc>
          <w:tcPr>
            <w:tcW w:w="960" w:type="dxa"/>
            <w:tcBorders>
              <w:top w:val="nil"/>
              <w:left w:val="nil"/>
              <w:bottom w:val="nil"/>
              <w:right w:val="nil"/>
            </w:tcBorders>
            <w:shd w:val="clear" w:color="auto" w:fill="auto"/>
            <w:noWrap/>
            <w:vAlign w:val="bottom"/>
            <w:hideMark/>
          </w:tcPr>
          <w:p w14:paraId="12047CCA" w14:textId="77777777" w:rsidR="00D55BC0" w:rsidRDefault="00D55BC0">
            <w:pPr>
              <w:jc w:val="center"/>
              <w:rPr>
                <w:rFonts w:ascii="Calibri" w:hAnsi="Calibri" w:cs="Calibri"/>
                <w:color w:val="000000"/>
              </w:rPr>
            </w:pPr>
          </w:p>
        </w:tc>
      </w:tr>
      <w:tr w:rsidR="00D55BC0" w14:paraId="5A5D78FD" w14:textId="77777777" w:rsidTr="00D55BC0">
        <w:trPr>
          <w:trHeight w:val="320"/>
        </w:trPr>
        <w:tc>
          <w:tcPr>
            <w:tcW w:w="523" w:type="dxa"/>
            <w:vMerge/>
            <w:tcBorders>
              <w:top w:val="nil"/>
              <w:left w:val="nil"/>
              <w:bottom w:val="nil"/>
              <w:right w:val="nil"/>
            </w:tcBorders>
            <w:vAlign w:val="center"/>
            <w:hideMark/>
          </w:tcPr>
          <w:p w14:paraId="57A1EFF1"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A7ECD02"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6D8BCB79"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2709C3A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0.28(0.06,0.50)*</w:t>
            </w:r>
          </w:p>
        </w:tc>
        <w:tc>
          <w:tcPr>
            <w:tcW w:w="1900" w:type="dxa"/>
            <w:tcBorders>
              <w:top w:val="nil"/>
              <w:left w:val="nil"/>
              <w:bottom w:val="single" w:sz="4" w:space="0" w:color="auto"/>
              <w:right w:val="nil"/>
            </w:tcBorders>
            <w:shd w:val="clear" w:color="auto" w:fill="auto"/>
            <w:noWrap/>
            <w:vAlign w:val="center"/>
            <w:hideMark/>
          </w:tcPr>
          <w:p w14:paraId="3CA3269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-0.2(-0.42,0.02)</w:t>
            </w:r>
          </w:p>
        </w:tc>
        <w:tc>
          <w:tcPr>
            <w:tcW w:w="1960" w:type="dxa"/>
            <w:tcBorders>
              <w:top w:val="nil"/>
              <w:left w:val="nil"/>
              <w:bottom w:val="single" w:sz="4" w:space="0" w:color="auto"/>
              <w:right w:val="nil"/>
            </w:tcBorders>
            <w:shd w:val="clear" w:color="auto" w:fill="auto"/>
            <w:noWrap/>
            <w:vAlign w:val="center"/>
            <w:hideMark/>
          </w:tcPr>
          <w:p w14:paraId="5A0C8203" w14:textId="77777777" w:rsidR="00D55BC0" w:rsidRDefault="00D55BC0">
            <w:pPr>
              <w:jc w:val="center"/>
              <w:rPr>
                <w:rFonts w:ascii="Calibri" w:hAnsi="Calibri" w:cs="Calibri"/>
                <w:color w:val="000000"/>
              </w:rPr>
            </w:pPr>
            <w:r>
              <w:rPr>
                <w:rFonts w:ascii="Calibri" w:hAnsi="Calibri" w:cs="Calibri"/>
                <w:color w:val="000000"/>
              </w:rPr>
              <w:t>0.25(0.08,0.42)*</w:t>
            </w:r>
          </w:p>
        </w:tc>
        <w:tc>
          <w:tcPr>
            <w:tcW w:w="960" w:type="dxa"/>
            <w:tcBorders>
              <w:top w:val="nil"/>
              <w:left w:val="nil"/>
              <w:bottom w:val="single" w:sz="4" w:space="0" w:color="auto"/>
              <w:right w:val="nil"/>
            </w:tcBorders>
            <w:shd w:val="clear" w:color="auto" w:fill="auto"/>
            <w:noWrap/>
            <w:vAlign w:val="bottom"/>
            <w:hideMark/>
          </w:tcPr>
          <w:p w14:paraId="2CE4A367"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00CF0B8C" w14:textId="77777777" w:rsidTr="00D55BC0">
        <w:trPr>
          <w:trHeight w:val="340"/>
        </w:trPr>
        <w:tc>
          <w:tcPr>
            <w:tcW w:w="523" w:type="dxa"/>
            <w:vMerge/>
            <w:tcBorders>
              <w:top w:val="nil"/>
              <w:left w:val="nil"/>
              <w:bottom w:val="nil"/>
              <w:right w:val="nil"/>
            </w:tcBorders>
            <w:vAlign w:val="center"/>
            <w:hideMark/>
          </w:tcPr>
          <w:p w14:paraId="4EF76231"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037EDB4E"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vAlign w:val="bottom"/>
            <w:hideMark/>
          </w:tcPr>
          <w:p w14:paraId="34AFE939" w14:textId="77777777" w:rsidR="00D55BC0" w:rsidRDefault="00D55BC0">
            <w:pPr>
              <w:rPr>
                <w:rFonts w:ascii="Calibri" w:hAnsi="Calibri" w:cs="Calibri"/>
                <w:color w:val="000000"/>
              </w:rPr>
            </w:pPr>
            <w:r>
              <w:rPr>
                <w:rFonts w:ascii="Calibri" w:hAnsi="Calibri" w:cs="Calibri"/>
                <w:color w:val="000000"/>
              </w:rPr>
              <w:t>IC: No-Go accuracy: Overall</w:t>
            </w:r>
          </w:p>
        </w:tc>
        <w:tc>
          <w:tcPr>
            <w:tcW w:w="1900" w:type="dxa"/>
            <w:tcBorders>
              <w:top w:val="nil"/>
              <w:left w:val="nil"/>
              <w:bottom w:val="nil"/>
              <w:right w:val="nil"/>
            </w:tcBorders>
            <w:shd w:val="clear" w:color="auto" w:fill="auto"/>
            <w:noWrap/>
            <w:vAlign w:val="center"/>
            <w:hideMark/>
          </w:tcPr>
          <w:p w14:paraId="5B92F7C9" w14:textId="77777777" w:rsidR="00D55BC0" w:rsidRDefault="00D55BC0">
            <w:pPr>
              <w:jc w:val="center"/>
              <w:rPr>
                <w:rFonts w:ascii="Calibri" w:hAnsi="Calibri" w:cs="Calibri"/>
                <w:color w:val="000000"/>
              </w:rPr>
            </w:pPr>
            <w:r>
              <w:rPr>
                <w:rFonts w:ascii="Calibri" w:hAnsi="Calibri" w:cs="Calibri"/>
                <w:color w:val="000000"/>
              </w:rPr>
              <w:t>0.28(0.14,0.42)*</w:t>
            </w:r>
          </w:p>
        </w:tc>
        <w:tc>
          <w:tcPr>
            <w:tcW w:w="1900" w:type="dxa"/>
            <w:tcBorders>
              <w:top w:val="nil"/>
              <w:left w:val="nil"/>
              <w:bottom w:val="nil"/>
              <w:right w:val="nil"/>
            </w:tcBorders>
            <w:shd w:val="clear" w:color="auto" w:fill="auto"/>
            <w:noWrap/>
            <w:vAlign w:val="center"/>
            <w:hideMark/>
          </w:tcPr>
          <w:p w14:paraId="3038D02F" w14:textId="77777777" w:rsidR="00D55BC0" w:rsidRDefault="00D55BC0">
            <w:pPr>
              <w:jc w:val="center"/>
              <w:rPr>
                <w:rFonts w:ascii="Calibri" w:hAnsi="Calibri" w:cs="Calibri"/>
                <w:color w:val="000000"/>
              </w:rPr>
            </w:pPr>
            <w:r>
              <w:rPr>
                <w:rFonts w:ascii="Calibri" w:hAnsi="Calibri" w:cs="Calibri"/>
                <w:color w:val="000000"/>
              </w:rPr>
              <w:t>0.04(-0.1,0.18)</w:t>
            </w:r>
          </w:p>
        </w:tc>
        <w:tc>
          <w:tcPr>
            <w:tcW w:w="1960" w:type="dxa"/>
            <w:tcBorders>
              <w:top w:val="nil"/>
              <w:left w:val="nil"/>
              <w:bottom w:val="nil"/>
              <w:right w:val="nil"/>
            </w:tcBorders>
            <w:shd w:val="clear" w:color="auto" w:fill="auto"/>
            <w:noWrap/>
            <w:vAlign w:val="center"/>
            <w:hideMark/>
          </w:tcPr>
          <w:p w14:paraId="0E975FB6" w14:textId="77777777" w:rsidR="00D55BC0" w:rsidRDefault="00D55BC0">
            <w:pPr>
              <w:jc w:val="center"/>
              <w:rPr>
                <w:rFonts w:ascii="Calibri" w:hAnsi="Calibri" w:cs="Calibri"/>
                <w:color w:val="000000"/>
              </w:rPr>
            </w:pPr>
            <w:r>
              <w:rPr>
                <w:rFonts w:ascii="Calibri" w:hAnsi="Calibri" w:cs="Calibri"/>
                <w:color w:val="000000"/>
              </w:rPr>
              <w:t>-0.11(-0.02,-0.21)</w:t>
            </w:r>
          </w:p>
        </w:tc>
        <w:tc>
          <w:tcPr>
            <w:tcW w:w="960" w:type="dxa"/>
            <w:tcBorders>
              <w:top w:val="nil"/>
              <w:left w:val="nil"/>
              <w:bottom w:val="nil"/>
              <w:right w:val="nil"/>
            </w:tcBorders>
            <w:shd w:val="clear" w:color="auto" w:fill="auto"/>
            <w:noWrap/>
            <w:vAlign w:val="bottom"/>
            <w:hideMark/>
          </w:tcPr>
          <w:p w14:paraId="603F8B47" w14:textId="77777777" w:rsidR="00D55BC0" w:rsidRDefault="00D55BC0">
            <w:pPr>
              <w:jc w:val="center"/>
              <w:rPr>
                <w:rFonts w:ascii="Calibri" w:hAnsi="Calibri" w:cs="Calibri"/>
                <w:color w:val="000000"/>
              </w:rPr>
            </w:pPr>
            <w:r>
              <w:rPr>
                <w:rFonts w:ascii="Calibri" w:hAnsi="Calibri" w:cs="Calibri"/>
                <w:color w:val="000000"/>
              </w:rPr>
              <w:t>0.6199</w:t>
            </w:r>
          </w:p>
        </w:tc>
      </w:tr>
      <w:tr w:rsidR="00D55BC0" w14:paraId="22E03E51" w14:textId="77777777" w:rsidTr="00D55BC0">
        <w:trPr>
          <w:trHeight w:val="320"/>
        </w:trPr>
        <w:tc>
          <w:tcPr>
            <w:tcW w:w="523" w:type="dxa"/>
            <w:vMerge/>
            <w:tcBorders>
              <w:top w:val="nil"/>
              <w:left w:val="nil"/>
              <w:bottom w:val="nil"/>
              <w:right w:val="nil"/>
            </w:tcBorders>
            <w:vAlign w:val="center"/>
            <w:hideMark/>
          </w:tcPr>
          <w:p w14:paraId="21FAAACA"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2876D250"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716F1E9D"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4EF6638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0.27(0.09,0.45)*</w:t>
            </w:r>
          </w:p>
        </w:tc>
        <w:tc>
          <w:tcPr>
            <w:tcW w:w="1900" w:type="dxa"/>
            <w:tcBorders>
              <w:top w:val="nil"/>
              <w:left w:val="nil"/>
              <w:bottom w:val="nil"/>
              <w:right w:val="nil"/>
            </w:tcBorders>
            <w:shd w:val="clear" w:color="auto" w:fill="auto"/>
            <w:noWrap/>
            <w:vAlign w:val="center"/>
            <w:hideMark/>
          </w:tcPr>
          <w:p w14:paraId="5D554F9E"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0(-0.19,0.19)</w:t>
            </w:r>
          </w:p>
        </w:tc>
        <w:tc>
          <w:tcPr>
            <w:tcW w:w="1960" w:type="dxa"/>
            <w:tcBorders>
              <w:top w:val="nil"/>
              <w:left w:val="nil"/>
              <w:bottom w:val="nil"/>
              <w:right w:val="nil"/>
            </w:tcBorders>
            <w:shd w:val="clear" w:color="auto" w:fill="auto"/>
            <w:noWrap/>
            <w:vAlign w:val="center"/>
            <w:hideMark/>
          </w:tcPr>
          <w:p w14:paraId="2CDC39DD"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-0.19(-0.36,-0.02)*</w:t>
            </w:r>
          </w:p>
        </w:tc>
        <w:tc>
          <w:tcPr>
            <w:tcW w:w="960" w:type="dxa"/>
            <w:tcBorders>
              <w:top w:val="nil"/>
              <w:left w:val="nil"/>
              <w:bottom w:val="nil"/>
              <w:right w:val="nil"/>
            </w:tcBorders>
            <w:shd w:val="clear" w:color="auto" w:fill="auto"/>
            <w:noWrap/>
            <w:vAlign w:val="bottom"/>
            <w:hideMark/>
          </w:tcPr>
          <w:p w14:paraId="17A4A87B" w14:textId="77777777" w:rsidR="00D55BC0" w:rsidRDefault="00D55BC0">
            <w:pPr>
              <w:jc w:val="center"/>
              <w:rPr>
                <w:rFonts w:ascii="Calibri" w:hAnsi="Calibri" w:cs="Calibri"/>
                <w:color w:val="000000"/>
                <w:sz w:val="22"/>
                <w:szCs w:val="22"/>
              </w:rPr>
            </w:pPr>
          </w:p>
        </w:tc>
      </w:tr>
      <w:tr w:rsidR="00D55BC0" w14:paraId="27BCC1B8" w14:textId="77777777" w:rsidTr="00D55BC0">
        <w:trPr>
          <w:trHeight w:val="320"/>
        </w:trPr>
        <w:tc>
          <w:tcPr>
            <w:tcW w:w="523" w:type="dxa"/>
            <w:vMerge/>
            <w:tcBorders>
              <w:top w:val="nil"/>
              <w:left w:val="nil"/>
              <w:bottom w:val="nil"/>
              <w:right w:val="nil"/>
            </w:tcBorders>
            <w:vAlign w:val="center"/>
            <w:hideMark/>
          </w:tcPr>
          <w:p w14:paraId="0FC375C8"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588A30A7" w14:textId="77777777" w:rsidR="00D55BC0" w:rsidRDefault="00D55BC0">
            <w:pPr>
              <w:jc w:val="center"/>
              <w:rPr>
                <w:sz w:val="20"/>
                <w:szCs w:val="20"/>
              </w:rPr>
            </w:pPr>
          </w:p>
        </w:tc>
        <w:tc>
          <w:tcPr>
            <w:tcW w:w="2880" w:type="dxa"/>
            <w:tcBorders>
              <w:top w:val="nil"/>
              <w:left w:val="nil"/>
              <w:bottom w:val="nil"/>
              <w:right w:val="nil"/>
            </w:tcBorders>
            <w:shd w:val="clear" w:color="auto" w:fill="auto"/>
            <w:noWrap/>
            <w:vAlign w:val="bottom"/>
            <w:hideMark/>
          </w:tcPr>
          <w:p w14:paraId="48795CF2"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nil"/>
              <w:right w:val="nil"/>
            </w:tcBorders>
            <w:shd w:val="clear" w:color="auto" w:fill="auto"/>
            <w:noWrap/>
            <w:vAlign w:val="center"/>
            <w:hideMark/>
          </w:tcPr>
          <w:p w14:paraId="72EF876D"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0.28(0.06,0.50)*</w:t>
            </w:r>
          </w:p>
        </w:tc>
        <w:tc>
          <w:tcPr>
            <w:tcW w:w="1900" w:type="dxa"/>
            <w:tcBorders>
              <w:top w:val="nil"/>
              <w:left w:val="nil"/>
              <w:bottom w:val="nil"/>
              <w:right w:val="nil"/>
            </w:tcBorders>
            <w:shd w:val="clear" w:color="auto" w:fill="auto"/>
            <w:noWrap/>
            <w:vAlign w:val="center"/>
            <w:hideMark/>
          </w:tcPr>
          <w:p w14:paraId="6A2B66CB"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0.11(-0.12,0.34)</w:t>
            </w:r>
          </w:p>
        </w:tc>
        <w:tc>
          <w:tcPr>
            <w:tcW w:w="1960" w:type="dxa"/>
            <w:tcBorders>
              <w:top w:val="nil"/>
              <w:left w:val="nil"/>
              <w:bottom w:val="nil"/>
              <w:right w:val="nil"/>
            </w:tcBorders>
            <w:shd w:val="clear" w:color="auto" w:fill="auto"/>
            <w:noWrap/>
            <w:vAlign w:val="center"/>
            <w:hideMark/>
          </w:tcPr>
          <w:p w14:paraId="1E135FE0"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-0.06(-0.23,0.11)</w:t>
            </w:r>
          </w:p>
        </w:tc>
        <w:tc>
          <w:tcPr>
            <w:tcW w:w="960" w:type="dxa"/>
            <w:tcBorders>
              <w:top w:val="nil"/>
              <w:left w:val="nil"/>
              <w:bottom w:val="nil"/>
              <w:right w:val="nil"/>
            </w:tcBorders>
            <w:shd w:val="clear" w:color="auto" w:fill="auto"/>
            <w:noWrap/>
            <w:vAlign w:val="bottom"/>
            <w:hideMark/>
          </w:tcPr>
          <w:p w14:paraId="6851DDF4" w14:textId="77777777" w:rsidR="00D55BC0" w:rsidRDefault="00D55BC0">
            <w:pPr>
              <w:jc w:val="center"/>
              <w:rPr>
                <w:rFonts w:ascii="Calibri" w:hAnsi="Calibri" w:cs="Calibri"/>
                <w:color w:val="000000"/>
                <w:sz w:val="22"/>
                <w:szCs w:val="22"/>
              </w:rPr>
            </w:pPr>
          </w:p>
        </w:tc>
      </w:tr>
      <w:tr w:rsidR="00D55BC0" w14:paraId="3D1F1188" w14:textId="77777777" w:rsidTr="00D55BC0">
        <w:trPr>
          <w:trHeight w:val="320"/>
        </w:trPr>
        <w:tc>
          <w:tcPr>
            <w:tcW w:w="523" w:type="dxa"/>
            <w:vMerge/>
            <w:tcBorders>
              <w:top w:val="nil"/>
              <w:left w:val="nil"/>
              <w:bottom w:val="nil"/>
              <w:right w:val="nil"/>
            </w:tcBorders>
            <w:vAlign w:val="center"/>
            <w:hideMark/>
          </w:tcPr>
          <w:p w14:paraId="0F606EC9"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0186DEAE" w14:textId="77777777" w:rsidR="00D55BC0" w:rsidRDefault="00D55BC0">
            <w:pPr>
              <w:rPr>
                <w:rFonts w:ascii="Calibri" w:hAnsi="Calibri" w:cs="Calibri"/>
                <w:color w:val="000000"/>
              </w:rPr>
            </w:pPr>
            <w:r>
              <w:rPr>
                <w:rFonts w:ascii="Calibri" w:hAnsi="Calibri" w:cs="Calibri"/>
                <w:color w:val="000000"/>
              </w:rPr>
              <w:t>Deprivation</w:t>
            </w:r>
          </w:p>
        </w:tc>
        <w:tc>
          <w:tcPr>
            <w:tcW w:w="2880" w:type="dxa"/>
            <w:tcBorders>
              <w:top w:val="nil"/>
              <w:left w:val="nil"/>
              <w:bottom w:val="nil"/>
              <w:right w:val="nil"/>
            </w:tcBorders>
            <w:shd w:val="clear" w:color="auto" w:fill="auto"/>
            <w:noWrap/>
            <w:vAlign w:val="bottom"/>
            <w:hideMark/>
          </w:tcPr>
          <w:p w14:paraId="2E195B88" w14:textId="77777777" w:rsidR="00D55BC0" w:rsidRDefault="00D55BC0">
            <w:pPr>
              <w:rPr>
                <w:rFonts w:ascii="Calibri" w:hAnsi="Calibri" w:cs="Calibri"/>
                <w:color w:val="000000"/>
              </w:rPr>
            </w:pPr>
            <w:r>
              <w:rPr>
                <w:rFonts w:ascii="Calibri" w:hAnsi="Calibri" w:cs="Calibri"/>
                <w:color w:val="000000"/>
              </w:rPr>
              <w:t>RS: Total stars: Overall</w:t>
            </w:r>
          </w:p>
        </w:tc>
        <w:tc>
          <w:tcPr>
            <w:tcW w:w="1900" w:type="dxa"/>
            <w:tcBorders>
              <w:top w:val="nil"/>
              <w:left w:val="nil"/>
              <w:bottom w:val="nil"/>
              <w:right w:val="nil"/>
            </w:tcBorders>
            <w:shd w:val="clear" w:color="auto" w:fill="auto"/>
            <w:noWrap/>
            <w:vAlign w:val="center"/>
            <w:hideMark/>
          </w:tcPr>
          <w:p w14:paraId="1DD92B3B" w14:textId="77777777" w:rsidR="00D55BC0" w:rsidRDefault="00D55BC0">
            <w:pPr>
              <w:jc w:val="center"/>
              <w:rPr>
                <w:rFonts w:ascii="Calibri" w:hAnsi="Calibri" w:cs="Calibri"/>
                <w:color w:val="000000"/>
              </w:rPr>
            </w:pPr>
            <w:r>
              <w:rPr>
                <w:rFonts w:ascii="Calibri" w:hAnsi="Calibri" w:cs="Calibri"/>
                <w:color w:val="000000"/>
              </w:rPr>
              <w:t>0.28(0.14,0.42)*</w:t>
            </w:r>
          </w:p>
        </w:tc>
        <w:tc>
          <w:tcPr>
            <w:tcW w:w="1900" w:type="dxa"/>
            <w:tcBorders>
              <w:top w:val="nil"/>
              <w:left w:val="nil"/>
              <w:bottom w:val="nil"/>
              <w:right w:val="nil"/>
            </w:tcBorders>
            <w:shd w:val="clear" w:color="auto" w:fill="auto"/>
            <w:noWrap/>
            <w:vAlign w:val="center"/>
            <w:hideMark/>
          </w:tcPr>
          <w:p w14:paraId="2F5C259A" w14:textId="77777777" w:rsidR="00D55BC0" w:rsidRDefault="00D55BC0">
            <w:pPr>
              <w:jc w:val="center"/>
              <w:rPr>
                <w:rFonts w:ascii="Calibri" w:hAnsi="Calibri" w:cs="Calibri"/>
                <w:color w:val="000000"/>
              </w:rPr>
            </w:pPr>
            <w:r>
              <w:rPr>
                <w:rFonts w:ascii="Calibri" w:hAnsi="Calibri" w:cs="Calibri"/>
                <w:color w:val="000000"/>
              </w:rPr>
              <w:t>-0.04(0.1,-0.18)</w:t>
            </w:r>
          </w:p>
        </w:tc>
        <w:tc>
          <w:tcPr>
            <w:tcW w:w="1960" w:type="dxa"/>
            <w:tcBorders>
              <w:top w:val="nil"/>
              <w:left w:val="nil"/>
              <w:bottom w:val="nil"/>
              <w:right w:val="nil"/>
            </w:tcBorders>
            <w:shd w:val="clear" w:color="auto" w:fill="auto"/>
            <w:noWrap/>
            <w:vAlign w:val="center"/>
            <w:hideMark/>
          </w:tcPr>
          <w:p w14:paraId="7D1B58C0" w14:textId="77777777" w:rsidR="00D55BC0" w:rsidRDefault="00D55BC0">
            <w:pPr>
              <w:jc w:val="center"/>
              <w:rPr>
                <w:rFonts w:ascii="Calibri" w:hAnsi="Calibri" w:cs="Calibri"/>
                <w:color w:val="000000"/>
              </w:rPr>
            </w:pPr>
            <w:r>
              <w:rPr>
                <w:rFonts w:ascii="Calibri" w:hAnsi="Calibri" w:cs="Calibri"/>
                <w:color w:val="000000"/>
              </w:rPr>
              <w:t>-0.19(-0.07,-0.31)</w:t>
            </w:r>
          </w:p>
        </w:tc>
        <w:tc>
          <w:tcPr>
            <w:tcW w:w="960" w:type="dxa"/>
            <w:tcBorders>
              <w:top w:val="nil"/>
              <w:left w:val="nil"/>
              <w:bottom w:val="nil"/>
              <w:right w:val="nil"/>
            </w:tcBorders>
            <w:shd w:val="clear" w:color="auto" w:fill="auto"/>
            <w:noWrap/>
            <w:vAlign w:val="bottom"/>
            <w:hideMark/>
          </w:tcPr>
          <w:p w14:paraId="1D28B11B" w14:textId="77777777" w:rsidR="00D55BC0" w:rsidRDefault="00D55BC0">
            <w:pPr>
              <w:jc w:val="center"/>
              <w:rPr>
                <w:rFonts w:ascii="Calibri" w:hAnsi="Calibri" w:cs="Calibri"/>
                <w:color w:val="000000"/>
              </w:rPr>
            </w:pPr>
            <w:r>
              <w:rPr>
                <w:rFonts w:ascii="Calibri" w:hAnsi="Calibri" w:cs="Calibri"/>
                <w:color w:val="000000"/>
              </w:rPr>
              <w:t>0.6199</w:t>
            </w:r>
          </w:p>
        </w:tc>
      </w:tr>
      <w:tr w:rsidR="00D55BC0" w14:paraId="25BE0676" w14:textId="77777777" w:rsidTr="00D55BC0">
        <w:trPr>
          <w:trHeight w:val="320"/>
        </w:trPr>
        <w:tc>
          <w:tcPr>
            <w:tcW w:w="523" w:type="dxa"/>
            <w:vMerge/>
            <w:tcBorders>
              <w:top w:val="nil"/>
              <w:left w:val="nil"/>
              <w:bottom w:val="nil"/>
              <w:right w:val="nil"/>
            </w:tcBorders>
            <w:vAlign w:val="center"/>
            <w:hideMark/>
          </w:tcPr>
          <w:p w14:paraId="6BF05523" w14:textId="77777777" w:rsidR="00D55BC0" w:rsidRDefault="00D55BC0">
            <w:pPr>
              <w:rPr>
                <w:rFonts w:ascii="Calibri" w:hAnsi="Calibri" w:cs="Calibri"/>
                <w:color w:val="000000"/>
              </w:rPr>
            </w:pPr>
          </w:p>
        </w:tc>
        <w:tc>
          <w:tcPr>
            <w:tcW w:w="1360" w:type="dxa"/>
            <w:tcBorders>
              <w:top w:val="nil"/>
              <w:left w:val="nil"/>
              <w:bottom w:val="nil"/>
              <w:right w:val="nil"/>
            </w:tcBorders>
            <w:shd w:val="clear" w:color="auto" w:fill="auto"/>
            <w:noWrap/>
            <w:vAlign w:val="bottom"/>
            <w:hideMark/>
          </w:tcPr>
          <w:p w14:paraId="7DFF0B89" w14:textId="77777777" w:rsidR="00D55BC0" w:rsidRDefault="00D55BC0">
            <w:pPr>
              <w:jc w:val="center"/>
              <w:rPr>
                <w:rFonts w:ascii="Calibri" w:hAnsi="Calibri" w:cs="Calibri"/>
                <w:color w:val="000000"/>
              </w:rPr>
            </w:pPr>
          </w:p>
        </w:tc>
        <w:tc>
          <w:tcPr>
            <w:tcW w:w="2880" w:type="dxa"/>
            <w:tcBorders>
              <w:top w:val="nil"/>
              <w:left w:val="nil"/>
              <w:bottom w:val="nil"/>
              <w:right w:val="nil"/>
            </w:tcBorders>
            <w:shd w:val="clear" w:color="auto" w:fill="auto"/>
            <w:noWrap/>
            <w:vAlign w:val="bottom"/>
            <w:hideMark/>
          </w:tcPr>
          <w:p w14:paraId="3C6A6F4C" w14:textId="77777777" w:rsidR="00D55BC0" w:rsidRDefault="00D55BC0">
            <w:pPr>
              <w:ind w:firstLineChars="200" w:firstLine="480"/>
              <w:rPr>
                <w:rFonts w:ascii="Calibri" w:hAnsi="Calibri" w:cs="Calibri"/>
                <w:color w:val="000000"/>
              </w:rPr>
            </w:pPr>
            <w:r>
              <w:rPr>
                <w:rFonts w:ascii="Calibri" w:hAnsi="Calibri" w:cs="Calibri"/>
                <w:color w:val="000000"/>
              </w:rPr>
              <w:t>Boys</w:t>
            </w:r>
          </w:p>
        </w:tc>
        <w:tc>
          <w:tcPr>
            <w:tcW w:w="1900" w:type="dxa"/>
            <w:tcBorders>
              <w:top w:val="nil"/>
              <w:left w:val="nil"/>
              <w:bottom w:val="nil"/>
              <w:right w:val="nil"/>
            </w:tcBorders>
            <w:shd w:val="clear" w:color="auto" w:fill="auto"/>
            <w:noWrap/>
            <w:vAlign w:val="center"/>
            <w:hideMark/>
          </w:tcPr>
          <w:p w14:paraId="5A3C7912"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0.27(0.09,0.45)*</w:t>
            </w:r>
          </w:p>
        </w:tc>
        <w:tc>
          <w:tcPr>
            <w:tcW w:w="1900" w:type="dxa"/>
            <w:tcBorders>
              <w:top w:val="nil"/>
              <w:left w:val="nil"/>
              <w:bottom w:val="nil"/>
              <w:right w:val="nil"/>
            </w:tcBorders>
            <w:shd w:val="clear" w:color="auto" w:fill="auto"/>
            <w:noWrap/>
            <w:vAlign w:val="center"/>
            <w:hideMark/>
          </w:tcPr>
          <w:p w14:paraId="5CFD85CC"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-0.12(-0.31,0.07)</w:t>
            </w:r>
          </w:p>
        </w:tc>
        <w:tc>
          <w:tcPr>
            <w:tcW w:w="1960" w:type="dxa"/>
            <w:tcBorders>
              <w:top w:val="nil"/>
              <w:left w:val="nil"/>
              <w:bottom w:val="nil"/>
              <w:right w:val="nil"/>
            </w:tcBorders>
            <w:shd w:val="clear" w:color="auto" w:fill="auto"/>
            <w:noWrap/>
            <w:vAlign w:val="center"/>
            <w:hideMark/>
          </w:tcPr>
          <w:p w14:paraId="0502D049"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-0.19(-0.35,-0.03)*</w:t>
            </w:r>
          </w:p>
        </w:tc>
        <w:tc>
          <w:tcPr>
            <w:tcW w:w="960" w:type="dxa"/>
            <w:tcBorders>
              <w:top w:val="nil"/>
              <w:left w:val="nil"/>
              <w:bottom w:val="nil"/>
              <w:right w:val="nil"/>
            </w:tcBorders>
            <w:shd w:val="clear" w:color="auto" w:fill="auto"/>
            <w:noWrap/>
            <w:vAlign w:val="bottom"/>
            <w:hideMark/>
          </w:tcPr>
          <w:p w14:paraId="57FD2695" w14:textId="77777777" w:rsidR="00D55BC0" w:rsidRDefault="00D55BC0">
            <w:pPr>
              <w:jc w:val="center"/>
              <w:rPr>
                <w:rFonts w:ascii="Calibri" w:hAnsi="Calibri" w:cs="Calibri"/>
                <w:color w:val="000000"/>
                <w:sz w:val="22"/>
                <w:szCs w:val="22"/>
              </w:rPr>
            </w:pPr>
          </w:p>
        </w:tc>
      </w:tr>
      <w:tr w:rsidR="00D55BC0" w14:paraId="6B252716" w14:textId="77777777" w:rsidTr="00D55BC0">
        <w:trPr>
          <w:trHeight w:val="320"/>
        </w:trPr>
        <w:tc>
          <w:tcPr>
            <w:tcW w:w="523" w:type="dxa"/>
            <w:vMerge/>
            <w:tcBorders>
              <w:top w:val="nil"/>
              <w:left w:val="nil"/>
              <w:bottom w:val="nil"/>
              <w:right w:val="nil"/>
            </w:tcBorders>
            <w:vAlign w:val="center"/>
            <w:hideMark/>
          </w:tcPr>
          <w:p w14:paraId="060A98AA" w14:textId="77777777" w:rsidR="00D55BC0" w:rsidRDefault="00D55BC0">
            <w:pPr>
              <w:rPr>
                <w:rFonts w:ascii="Calibri" w:hAnsi="Calibri" w:cs="Calibri"/>
                <w:color w:val="000000"/>
              </w:rPr>
            </w:pPr>
          </w:p>
        </w:tc>
        <w:tc>
          <w:tcPr>
            <w:tcW w:w="1360" w:type="dxa"/>
            <w:tcBorders>
              <w:top w:val="nil"/>
              <w:left w:val="nil"/>
              <w:bottom w:val="single" w:sz="4" w:space="0" w:color="auto"/>
              <w:right w:val="nil"/>
            </w:tcBorders>
            <w:shd w:val="clear" w:color="auto" w:fill="auto"/>
            <w:noWrap/>
            <w:vAlign w:val="bottom"/>
            <w:hideMark/>
          </w:tcPr>
          <w:p w14:paraId="5F8F6349" w14:textId="77777777" w:rsidR="00D55BC0" w:rsidRDefault="00D55BC0">
            <w:pPr>
              <w:rPr>
                <w:rFonts w:ascii="Calibri" w:hAnsi="Calibri" w:cs="Calibri"/>
                <w:color w:val="000000"/>
              </w:rPr>
            </w:pPr>
            <w:r>
              <w:rPr>
                <w:rFonts w:ascii="Calibri" w:hAnsi="Calibri" w:cs="Calibri"/>
                <w:color w:val="000000"/>
              </w:rPr>
              <w:t> </w:t>
            </w:r>
          </w:p>
        </w:tc>
        <w:tc>
          <w:tcPr>
            <w:tcW w:w="2880" w:type="dxa"/>
            <w:tcBorders>
              <w:top w:val="nil"/>
              <w:left w:val="nil"/>
              <w:bottom w:val="single" w:sz="4" w:space="0" w:color="auto"/>
              <w:right w:val="nil"/>
            </w:tcBorders>
            <w:shd w:val="clear" w:color="auto" w:fill="auto"/>
            <w:noWrap/>
            <w:vAlign w:val="bottom"/>
            <w:hideMark/>
          </w:tcPr>
          <w:p w14:paraId="1AE0C3D5" w14:textId="77777777" w:rsidR="00D55BC0" w:rsidRDefault="00D55BC0">
            <w:pPr>
              <w:ind w:firstLineChars="200" w:firstLine="480"/>
              <w:rPr>
                <w:rFonts w:ascii="Calibri" w:hAnsi="Calibri" w:cs="Calibri"/>
                <w:color w:val="000000"/>
              </w:rPr>
            </w:pPr>
            <w:r>
              <w:rPr>
                <w:rFonts w:ascii="Calibri" w:hAnsi="Calibri" w:cs="Calibri"/>
                <w:color w:val="000000"/>
              </w:rPr>
              <w:t>Girls</w:t>
            </w:r>
          </w:p>
        </w:tc>
        <w:tc>
          <w:tcPr>
            <w:tcW w:w="1900" w:type="dxa"/>
            <w:tcBorders>
              <w:top w:val="nil"/>
              <w:left w:val="nil"/>
              <w:bottom w:val="single" w:sz="4" w:space="0" w:color="auto"/>
              <w:right w:val="nil"/>
            </w:tcBorders>
            <w:shd w:val="clear" w:color="auto" w:fill="auto"/>
            <w:noWrap/>
            <w:vAlign w:val="center"/>
            <w:hideMark/>
          </w:tcPr>
          <w:p w14:paraId="3BC593D4"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0.28(0.06,0.50)*</w:t>
            </w:r>
          </w:p>
        </w:tc>
        <w:tc>
          <w:tcPr>
            <w:tcW w:w="1900" w:type="dxa"/>
            <w:tcBorders>
              <w:top w:val="nil"/>
              <w:left w:val="nil"/>
              <w:bottom w:val="single" w:sz="4" w:space="0" w:color="auto"/>
              <w:right w:val="nil"/>
            </w:tcBorders>
            <w:shd w:val="clear" w:color="auto" w:fill="auto"/>
            <w:noWrap/>
            <w:vAlign w:val="center"/>
            <w:hideMark/>
          </w:tcPr>
          <w:p w14:paraId="25C4F081"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0.07(-0.15,0.29)</w:t>
            </w:r>
          </w:p>
        </w:tc>
        <w:tc>
          <w:tcPr>
            <w:tcW w:w="1960" w:type="dxa"/>
            <w:tcBorders>
              <w:top w:val="nil"/>
              <w:left w:val="nil"/>
              <w:bottom w:val="single" w:sz="4" w:space="0" w:color="auto"/>
              <w:right w:val="nil"/>
            </w:tcBorders>
            <w:shd w:val="clear" w:color="auto" w:fill="auto"/>
            <w:noWrap/>
            <w:vAlign w:val="center"/>
            <w:hideMark/>
          </w:tcPr>
          <w:p w14:paraId="0F4B3917" w14:textId="77777777" w:rsidR="00D55BC0" w:rsidRDefault="00D55BC0">
            <w:pPr>
              <w:jc w:val="center"/>
              <w:rPr>
                <w:rFonts w:ascii="Calibri" w:hAnsi="Calibri" w:cs="Calibri"/>
                <w:color w:val="000000"/>
                <w:sz w:val="22"/>
                <w:szCs w:val="22"/>
              </w:rPr>
            </w:pPr>
            <w:r>
              <w:rPr>
                <w:rFonts w:ascii="Calibri" w:hAnsi="Calibri" w:cs="Calibri"/>
                <w:color w:val="000000"/>
                <w:sz w:val="22"/>
                <w:szCs w:val="22"/>
              </w:rPr>
              <w:t>-0.22(-0.39,-0.05)*</w:t>
            </w:r>
          </w:p>
        </w:tc>
        <w:tc>
          <w:tcPr>
            <w:tcW w:w="960" w:type="dxa"/>
            <w:tcBorders>
              <w:top w:val="nil"/>
              <w:left w:val="nil"/>
              <w:bottom w:val="single" w:sz="4" w:space="0" w:color="auto"/>
              <w:right w:val="nil"/>
            </w:tcBorders>
            <w:shd w:val="clear" w:color="auto" w:fill="auto"/>
            <w:noWrap/>
            <w:vAlign w:val="bottom"/>
            <w:hideMark/>
          </w:tcPr>
          <w:p w14:paraId="53D9F1FC" w14:textId="77777777" w:rsidR="00D55BC0" w:rsidRDefault="00D55BC0">
            <w:pPr>
              <w:jc w:val="center"/>
              <w:rPr>
                <w:rFonts w:ascii="Calibri" w:hAnsi="Calibri" w:cs="Calibri"/>
                <w:color w:val="000000"/>
              </w:rPr>
            </w:pPr>
            <w:r>
              <w:rPr>
                <w:rFonts w:ascii="Calibri" w:hAnsi="Calibri" w:cs="Calibri"/>
                <w:color w:val="000000"/>
              </w:rPr>
              <w:t> </w:t>
            </w:r>
          </w:p>
        </w:tc>
      </w:tr>
      <w:tr w:rsidR="00D55BC0" w14:paraId="174E1EC7" w14:textId="77777777" w:rsidTr="00D55BC0">
        <w:trPr>
          <w:trHeight w:val="320"/>
        </w:trPr>
        <w:tc>
          <w:tcPr>
            <w:tcW w:w="1883" w:type="dxa"/>
            <w:gridSpan w:val="2"/>
            <w:tcBorders>
              <w:top w:val="nil"/>
              <w:left w:val="nil"/>
              <w:bottom w:val="nil"/>
              <w:right w:val="nil"/>
            </w:tcBorders>
            <w:shd w:val="clear" w:color="auto" w:fill="auto"/>
            <w:noWrap/>
            <w:vAlign w:val="center"/>
            <w:hideMark/>
          </w:tcPr>
          <w:p w14:paraId="0B596F55" w14:textId="77777777" w:rsidR="00D55BC0" w:rsidRDefault="00D55BC0">
            <w:pPr>
              <w:rPr>
                <w:rFonts w:ascii="Calibri" w:hAnsi="Calibri" w:cs="Calibri"/>
                <w:color w:val="000000"/>
                <w:sz w:val="20"/>
                <w:szCs w:val="20"/>
              </w:rPr>
            </w:pPr>
            <w:r>
              <w:rPr>
                <w:rFonts w:ascii="Calibri" w:hAnsi="Calibri" w:cs="Calibri"/>
                <w:color w:val="000000"/>
                <w:sz w:val="20"/>
                <w:szCs w:val="20"/>
              </w:rPr>
              <w:lastRenderedPageBreak/>
              <w:t>*p-value&lt;0.05</w:t>
            </w:r>
          </w:p>
        </w:tc>
        <w:tc>
          <w:tcPr>
            <w:tcW w:w="2880" w:type="dxa"/>
            <w:tcBorders>
              <w:top w:val="nil"/>
              <w:left w:val="nil"/>
              <w:bottom w:val="nil"/>
              <w:right w:val="nil"/>
            </w:tcBorders>
            <w:shd w:val="clear" w:color="auto" w:fill="auto"/>
            <w:noWrap/>
            <w:vAlign w:val="bottom"/>
            <w:hideMark/>
          </w:tcPr>
          <w:p w14:paraId="0110B892" w14:textId="77777777" w:rsidR="00D55BC0" w:rsidRDefault="00D55BC0">
            <w:pPr>
              <w:rPr>
                <w:rFonts w:ascii="Calibri" w:hAnsi="Calibri" w:cs="Calibri"/>
                <w:color w:val="000000"/>
                <w:sz w:val="20"/>
                <w:szCs w:val="20"/>
              </w:rPr>
            </w:pPr>
          </w:p>
        </w:tc>
        <w:tc>
          <w:tcPr>
            <w:tcW w:w="1900" w:type="dxa"/>
            <w:tcBorders>
              <w:top w:val="nil"/>
              <w:left w:val="nil"/>
              <w:bottom w:val="nil"/>
              <w:right w:val="nil"/>
            </w:tcBorders>
            <w:shd w:val="clear" w:color="auto" w:fill="auto"/>
            <w:noWrap/>
            <w:vAlign w:val="bottom"/>
            <w:hideMark/>
          </w:tcPr>
          <w:p w14:paraId="79855E5A" w14:textId="77777777" w:rsidR="00D55BC0" w:rsidRDefault="00D55BC0">
            <w:pPr>
              <w:rPr>
                <w:sz w:val="20"/>
                <w:szCs w:val="20"/>
              </w:rPr>
            </w:pPr>
          </w:p>
        </w:tc>
        <w:tc>
          <w:tcPr>
            <w:tcW w:w="1900" w:type="dxa"/>
            <w:tcBorders>
              <w:top w:val="nil"/>
              <w:left w:val="nil"/>
              <w:bottom w:val="nil"/>
              <w:right w:val="nil"/>
            </w:tcBorders>
            <w:shd w:val="clear" w:color="auto" w:fill="auto"/>
            <w:noWrap/>
            <w:vAlign w:val="bottom"/>
            <w:hideMark/>
          </w:tcPr>
          <w:p w14:paraId="0C818E12" w14:textId="77777777" w:rsidR="00D55BC0" w:rsidRDefault="00D55BC0">
            <w:pPr>
              <w:jc w:val="center"/>
              <w:rPr>
                <w:sz w:val="20"/>
                <w:szCs w:val="20"/>
              </w:rPr>
            </w:pPr>
          </w:p>
        </w:tc>
        <w:tc>
          <w:tcPr>
            <w:tcW w:w="1960" w:type="dxa"/>
            <w:tcBorders>
              <w:top w:val="nil"/>
              <w:left w:val="nil"/>
              <w:bottom w:val="nil"/>
              <w:right w:val="nil"/>
            </w:tcBorders>
            <w:shd w:val="clear" w:color="auto" w:fill="auto"/>
            <w:noWrap/>
            <w:vAlign w:val="bottom"/>
            <w:hideMark/>
          </w:tcPr>
          <w:p w14:paraId="613412CB" w14:textId="77777777" w:rsidR="00D55BC0" w:rsidRDefault="00D55BC0">
            <w:pPr>
              <w:jc w:val="center"/>
              <w:rPr>
                <w:sz w:val="20"/>
                <w:szCs w:val="20"/>
              </w:rPr>
            </w:pPr>
          </w:p>
        </w:tc>
        <w:tc>
          <w:tcPr>
            <w:tcW w:w="960" w:type="dxa"/>
            <w:tcBorders>
              <w:top w:val="nil"/>
              <w:left w:val="nil"/>
              <w:bottom w:val="nil"/>
              <w:right w:val="nil"/>
            </w:tcBorders>
            <w:shd w:val="clear" w:color="auto" w:fill="auto"/>
            <w:noWrap/>
            <w:vAlign w:val="bottom"/>
            <w:hideMark/>
          </w:tcPr>
          <w:p w14:paraId="25C1CFD0" w14:textId="77777777" w:rsidR="00D55BC0" w:rsidRDefault="00D55BC0">
            <w:pPr>
              <w:jc w:val="center"/>
              <w:rPr>
                <w:sz w:val="20"/>
                <w:szCs w:val="20"/>
              </w:rPr>
            </w:pPr>
          </w:p>
        </w:tc>
      </w:tr>
      <w:tr w:rsidR="00D55BC0" w14:paraId="2D621398" w14:textId="77777777" w:rsidTr="00D55BC0">
        <w:trPr>
          <w:trHeight w:val="320"/>
        </w:trPr>
        <w:tc>
          <w:tcPr>
            <w:tcW w:w="8563" w:type="dxa"/>
            <w:gridSpan w:val="5"/>
            <w:tcBorders>
              <w:top w:val="nil"/>
              <w:left w:val="nil"/>
              <w:bottom w:val="nil"/>
              <w:right w:val="nil"/>
            </w:tcBorders>
            <w:shd w:val="clear" w:color="auto" w:fill="auto"/>
            <w:noWrap/>
            <w:vAlign w:val="center"/>
            <w:hideMark/>
          </w:tcPr>
          <w:p w14:paraId="2AFF8552" w14:textId="77777777" w:rsidR="00D55BC0" w:rsidRDefault="00D55BC0">
            <w:pPr>
              <w:rPr>
                <w:rFonts w:ascii="Calibri" w:hAnsi="Calibri" w:cs="Calibri"/>
                <w:color w:val="000000"/>
                <w:sz w:val="20"/>
                <w:szCs w:val="20"/>
              </w:rPr>
            </w:pPr>
            <w:proofErr w:type="spellStart"/>
            <w:r>
              <w:rPr>
                <w:rFonts w:ascii="Calibri" w:hAnsi="Calibri" w:cs="Calibri"/>
                <w:color w:val="000000"/>
                <w:sz w:val="20"/>
                <w:szCs w:val="20"/>
                <w:vertAlign w:val="superscript"/>
              </w:rPr>
              <w:t>a</w:t>
            </w:r>
            <w:proofErr w:type="spellEnd"/>
            <w:r>
              <w:rPr>
                <w:rFonts w:ascii="Calibri" w:hAnsi="Calibri" w:cs="Calibri"/>
                <w:color w:val="000000"/>
                <w:sz w:val="20"/>
                <w:szCs w:val="20"/>
              </w:rPr>
              <w:t xml:space="preserve"> Adjusted for age, biological sex, early life poverty chronicity, and maternal depression</w:t>
            </w:r>
          </w:p>
        </w:tc>
        <w:tc>
          <w:tcPr>
            <w:tcW w:w="1960" w:type="dxa"/>
            <w:tcBorders>
              <w:top w:val="nil"/>
              <w:left w:val="nil"/>
              <w:bottom w:val="nil"/>
              <w:right w:val="nil"/>
            </w:tcBorders>
            <w:shd w:val="clear" w:color="auto" w:fill="auto"/>
            <w:noWrap/>
            <w:vAlign w:val="bottom"/>
            <w:hideMark/>
          </w:tcPr>
          <w:p w14:paraId="27AA6A24" w14:textId="77777777" w:rsidR="00D55BC0" w:rsidRDefault="00D55BC0">
            <w:pPr>
              <w:rPr>
                <w:rFonts w:ascii="Calibri" w:hAnsi="Calibri" w:cs="Calibri"/>
                <w:color w:val="000000"/>
                <w:sz w:val="20"/>
                <w:szCs w:val="20"/>
              </w:rPr>
            </w:pPr>
          </w:p>
        </w:tc>
        <w:tc>
          <w:tcPr>
            <w:tcW w:w="960" w:type="dxa"/>
            <w:tcBorders>
              <w:top w:val="nil"/>
              <w:left w:val="nil"/>
              <w:bottom w:val="nil"/>
              <w:right w:val="nil"/>
            </w:tcBorders>
            <w:shd w:val="clear" w:color="auto" w:fill="auto"/>
            <w:noWrap/>
            <w:vAlign w:val="bottom"/>
            <w:hideMark/>
          </w:tcPr>
          <w:p w14:paraId="4FB6A844" w14:textId="77777777" w:rsidR="00D55BC0" w:rsidRDefault="00D55BC0">
            <w:pPr>
              <w:jc w:val="center"/>
              <w:rPr>
                <w:sz w:val="20"/>
                <w:szCs w:val="20"/>
              </w:rPr>
            </w:pPr>
          </w:p>
        </w:tc>
      </w:tr>
      <w:tr w:rsidR="00D55BC0" w14:paraId="52519327" w14:textId="77777777" w:rsidTr="00D55BC0">
        <w:trPr>
          <w:trHeight w:val="320"/>
        </w:trPr>
        <w:tc>
          <w:tcPr>
            <w:tcW w:w="10523" w:type="dxa"/>
            <w:gridSpan w:val="6"/>
            <w:tcBorders>
              <w:top w:val="nil"/>
              <w:left w:val="nil"/>
              <w:bottom w:val="nil"/>
              <w:right w:val="nil"/>
            </w:tcBorders>
            <w:shd w:val="clear" w:color="auto" w:fill="auto"/>
            <w:noWrap/>
            <w:vAlign w:val="center"/>
            <w:hideMark/>
          </w:tcPr>
          <w:p w14:paraId="26966E5C" w14:textId="77777777" w:rsidR="00D55BC0" w:rsidRDefault="00D55BC0">
            <w:pPr>
              <w:rPr>
                <w:rFonts w:ascii="Calibri" w:hAnsi="Calibri" w:cs="Calibri"/>
                <w:color w:val="000000"/>
                <w:sz w:val="20"/>
                <w:szCs w:val="20"/>
              </w:rPr>
            </w:pPr>
            <w:r>
              <w:rPr>
                <w:rFonts w:ascii="Calibri" w:hAnsi="Calibri" w:cs="Calibri"/>
                <w:color w:val="000000"/>
                <w:sz w:val="20"/>
                <w:szCs w:val="20"/>
                <w:vertAlign w:val="superscript"/>
              </w:rPr>
              <w:t>b</w:t>
            </w:r>
            <w:r>
              <w:rPr>
                <w:rFonts w:ascii="Calibri" w:hAnsi="Calibri" w:cs="Calibri"/>
                <w:color w:val="000000"/>
                <w:sz w:val="20"/>
                <w:szCs w:val="20"/>
              </w:rPr>
              <w:t xml:space="preserve"> Adjusted for threat, deprivation, age, biological sex, early life poverty chronicity, and maternal depression</w:t>
            </w:r>
          </w:p>
        </w:tc>
        <w:tc>
          <w:tcPr>
            <w:tcW w:w="960" w:type="dxa"/>
            <w:tcBorders>
              <w:top w:val="nil"/>
              <w:left w:val="nil"/>
              <w:bottom w:val="nil"/>
              <w:right w:val="nil"/>
            </w:tcBorders>
            <w:shd w:val="clear" w:color="auto" w:fill="auto"/>
            <w:noWrap/>
            <w:vAlign w:val="bottom"/>
            <w:hideMark/>
          </w:tcPr>
          <w:p w14:paraId="7414857A" w14:textId="77777777" w:rsidR="00D55BC0" w:rsidRDefault="00D55BC0">
            <w:pPr>
              <w:rPr>
                <w:rFonts w:ascii="Calibri" w:hAnsi="Calibri" w:cs="Calibri"/>
                <w:color w:val="000000"/>
                <w:sz w:val="20"/>
                <w:szCs w:val="20"/>
              </w:rPr>
            </w:pPr>
          </w:p>
        </w:tc>
      </w:tr>
      <w:tr w:rsidR="00D55BC0" w14:paraId="475E1DC3" w14:textId="77777777" w:rsidTr="00D55BC0">
        <w:trPr>
          <w:trHeight w:val="320"/>
        </w:trPr>
        <w:tc>
          <w:tcPr>
            <w:tcW w:w="10523" w:type="dxa"/>
            <w:gridSpan w:val="6"/>
            <w:tcBorders>
              <w:top w:val="nil"/>
              <w:left w:val="nil"/>
              <w:bottom w:val="nil"/>
              <w:right w:val="nil"/>
            </w:tcBorders>
            <w:shd w:val="clear" w:color="auto" w:fill="auto"/>
            <w:noWrap/>
            <w:vAlign w:val="center"/>
            <w:hideMark/>
          </w:tcPr>
          <w:p w14:paraId="1E87267F" w14:textId="77777777" w:rsidR="00D55BC0" w:rsidRDefault="00D55BC0">
            <w:pPr>
              <w:rPr>
                <w:rFonts w:ascii="Calibri" w:hAnsi="Calibri" w:cs="Calibri"/>
                <w:color w:val="000000"/>
                <w:sz w:val="20"/>
                <w:szCs w:val="20"/>
              </w:rPr>
            </w:pPr>
            <w:r>
              <w:rPr>
                <w:rFonts w:ascii="Calibri" w:hAnsi="Calibri" w:cs="Calibri"/>
                <w:color w:val="000000"/>
                <w:sz w:val="20"/>
                <w:szCs w:val="20"/>
              </w:rPr>
              <w:t>Standardized beta coefficients represent the change in the outcome associated with a 1-SD change in the predicting variable</w:t>
            </w:r>
          </w:p>
        </w:tc>
        <w:tc>
          <w:tcPr>
            <w:tcW w:w="960" w:type="dxa"/>
            <w:tcBorders>
              <w:top w:val="nil"/>
              <w:left w:val="nil"/>
              <w:bottom w:val="nil"/>
              <w:right w:val="nil"/>
            </w:tcBorders>
            <w:shd w:val="clear" w:color="auto" w:fill="auto"/>
            <w:noWrap/>
            <w:vAlign w:val="bottom"/>
            <w:hideMark/>
          </w:tcPr>
          <w:p w14:paraId="41DC9C1F" w14:textId="77777777" w:rsidR="00D55BC0" w:rsidRDefault="00D55BC0">
            <w:pPr>
              <w:rPr>
                <w:rFonts w:ascii="Calibri" w:hAnsi="Calibri" w:cs="Calibri"/>
                <w:color w:val="000000"/>
                <w:sz w:val="20"/>
                <w:szCs w:val="20"/>
              </w:rPr>
            </w:pPr>
          </w:p>
        </w:tc>
      </w:tr>
    </w:tbl>
    <w:p w14:paraId="086D6B8D" w14:textId="77777777" w:rsidR="00D55BC0" w:rsidRDefault="00D55BC0" w:rsidP="00C604ED">
      <w:pPr>
        <w:rPr>
          <w:rFonts w:ascii="Calibri" w:hAnsi="Calibri" w:cs="Calibri"/>
          <w:color w:val="000000"/>
          <w:u w:val="single"/>
        </w:rPr>
      </w:pPr>
    </w:p>
    <w:p w14:paraId="346D72C0" w14:textId="77777777" w:rsidR="00D55BC0" w:rsidRDefault="00D55BC0" w:rsidP="00C604ED">
      <w:pPr>
        <w:rPr>
          <w:rFonts w:ascii="Calibri" w:hAnsi="Calibri" w:cs="Calibri"/>
          <w:color w:val="000000"/>
          <w:u w:val="single"/>
        </w:rPr>
      </w:pPr>
    </w:p>
    <w:p w14:paraId="08072F7A" w14:textId="68C3A3BD" w:rsidR="00C604ED" w:rsidRPr="00C604ED" w:rsidRDefault="00C604ED" w:rsidP="00C604ED">
      <w:pPr>
        <w:rPr>
          <w:rFonts w:ascii="Calibri" w:hAnsi="Calibri" w:cs="Calibri"/>
          <w:color w:val="000000"/>
          <w:u w:val="single"/>
        </w:rPr>
      </w:pPr>
      <w:r w:rsidRPr="00C604ED">
        <w:rPr>
          <w:rFonts w:ascii="Calibri" w:hAnsi="Calibri" w:cs="Calibri"/>
          <w:color w:val="000000"/>
          <w:u w:val="single"/>
        </w:rPr>
        <w:t>Table A.5: Distributions of deprivation and threat experiences by biological sex</w:t>
      </w:r>
      <w:r>
        <w:rPr>
          <w:rFonts w:ascii="Calibri" w:hAnsi="Calibri" w:cs="Calibri"/>
          <w:color w:val="000000"/>
          <w:u w:val="single"/>
        </w:rPr>
        <w:t>.</w:t>
      </w:r>
    </w:p>
    <w:p w14:paraId="6A603612" w14:textId="77777777" w:rsidR="00C604ED" w:rsidRDefault="00C604ED">
      <w:pPr>
        <w:rPr>
          <w:rFonts w:asciiTheme="minorHAnsi" w:hAnsiTheme="minorHAnsi" w:cstheme="minorHAnsi"/>
          <w:u w:val="single"/>
        </w:rPr>
      </w:pPr>
    </w:p>
    <w:tbl>
      <w:tblPr>
        <w:tblW w:w="9450" w:type="dxa"/>
        <w:tblLook w:val="04A0" w:firstRow="1" w:lastRow="0" w:firstColumn="1" w:lastColumn="0" w:noHBand="0" w:noVBand="1"/>
      </w:tblPr>
      <w:tblGrid>
        <w:gridCol w:w="5310"/>
        <w:gridCol w:w="1530"/>
        <w:gridCol w:w="1620"/>
        <w:gridCol w:w="990"/>
      </w:tblGrid>
      <w:tr w:rsidR="00C604ED" w14:paraId="234A0136" w14:textId="77777777" w:rsidTr="00C604ED">
        <w:trPr>
          <w:trHeight w:val="340"/>
        </w:trPr>
        <w:tc>
          <w:tcPr>
            <w:tcW w:w="5310" w:type="dxa"/>
            <w:tcBorders>
              <w:top w:val="nil"/>
              <w:left w:val="nil"/>
              <w:bottom w:val="single" w:sz="8" w:space="0" w:color="auto"/>
              <w:right w:val="nil"/>
            </w:tcBorders>
            <w:shd w:val="clear" w:color="auto" w:fill="auto"/>
            <w:vAlign w:val="bottom"/>
            <w:hideMark/>
          </w:tcPr>
          <w:p w14:paraId="4719CC83" w14:textId="3F3EA250" w:rsidR="00C604ED" w:rsidRDefault="00C604ED" w:rsidP="00C604ED">
            <w:pPr>
              <w:rPr>
                <w:rFonts w:ascii="Calibri" w:hAnsi="Calibri" w:cs="Calibri"/>
                <w:color w:val="000000"/>
              </w:rPr>
            </w:pPr>
          </w:p>
        </w:tc>
        <w:tc>
          <w:tcPr>
            <w:tcW w:w="1530" w:type="dxa"/>
            <w:tcBorders>
              <w:top w:val="nil"/>
              <w:left w:val="nil"/>
              <w:bottom w:val="single" w:sz="8" w:space="0" w:color="auto"/>
              <w:right w:val="nil"/>
            </w:tcBorders>
            <w:shd w:val="clear" w:color="auto" w:fill="auto"/>
            <w:noWrap/>
            <w:vAlign w:val="center"/>
            <w:hideMark/>
          </w:tcPr>
          <w:p w14:paraId="43C7A956" w14:textId="77777777" w:rsidR="00C604ED" w:rsidRDefault="00C604ED">
            <w:pPr>
              <w:jc w:val="center"/>
              <w:rPr>
                <w:rFonts w:ascii="Calibri" w:hAnsi="Calibri" w:cs="Calibri"/>
                <w:color w:val="000000"/>
              </w:rPr>
            </w:pPr>
            <w:r>
              <w:rPr>
                <w:rFonts w:ascii="Calibri" w:hAnsi="Calibri" w:cs="Calibri"/>
                <w:color w:val="000000"/>
              </w:rPr>
              <w:t>Male</w:t>
            </w:r>
          </w:p>
        </w:tc>
        <w:tc>
          <w:tcPr>
            <w:tcW w:w="1620" w:type="dxa"/>
            <w:tcBorders>
              <w:top w:val="nil"/>
              <w:left w:val="nil"/>
              <w:bottom w:val="single" w:sz="8" w:space="0" w:color="auto"/>
              <w:right w:val="nil"/>
            </w:tcBorders>
            <w:shd w:val="clear" w:color="auto" w:fill="auto"/>
            <w:noWrap/>
            <w:vAlign w:val="center"/>
            <w:hideMark/>
          </w:tcPr>
          <w:p w14:paraId="5DB829B9" w14:textId="77777777" w:rsidR="00C604ED" w:rsidRDefault="00C604ED">
            <w:pPr>
              <w:jc w:val="center"/>
              <w:rPr>
                <w:rFonts w:ascii="Calibri" w:hAnsi="Calibri" w:cs="Calibri"/>
                <w:color w:val="000000"/>
              </w:rPr>
            </w:pPr>
            <w:r>
              <w:rPr>
                <w:rFonts w:ascii="Calibri" w:hAnsi="Calibri" w:cs="Calibri"/>
                <w:color w:val="000000"/>
              </w:rPr>
              <w:t>Female</w:t>
            </w:r>
          </w:p>
        </w:tc>
        <w:tc>
          <w:tcPr>
            <w:tcW w:w="990" w:type="dxa"/>
            <w:tcBorders>
              <w:top w:val="nil"/>
              <w:left w:val="nil"/>
              <w:bottom w:val="single" w:sz="8" w:space="0" w:color="auto"/>
              <w:right w:val="nil"/>
            </w:tcBorders>
            <w:shd w:val="clear" w:color="auto" w:fill="auto"/>
            <w:noWrap/>
            <w:vAlign w:val="center"/>
            <w:hideMark/>
          </w:tcPr>
          <w:p w14:paraId="7D25841B" w14:textId="77777777" w:rsidR="00C604ED" w:rsidRDefault="00C604ED">
            <w:pPr>
              <w:rPr>
                <w:rFonts w:ascii="Calibri" w:hAnsi="Calibri" w:cs="Calibri"/>
                <w:color w:val="000000"/>
              </w:rPr>
            </w:pPr>
            <w:r>
              <w:rPr>
                <w:rFonts w:ascii="Calibri" w:hAnsi="Calibri" w:cs="Calibri"/>
                <w:color w:val="000000"/>
              </w:rPr>
              <w:t>p-value</w:t>
            </w:r>
          </w:p>
        </w:tc>
      </w:tr>
      <w:tr w:rsidR="00C604ED" w14:paraId="32EF31A8"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691D42C4" w14:textId="77777777" w:rsidR="00C604ED" w:rsidRDefault="00C604ED">
            <w:pPr>
              <w:rPr>
                <w:rFonts w:ascii="Calibri" w:hAnsi="Calibri" w:cs="Calibri"/>
                <w:color w:val="000000"/>
              </w:rPr>
            </w:pPr>
            <w:r>
              <w:rPr>
                <w:rFonts w:ascii="Calibri" w:hAnsi="Calibri" w:cs="Calibri"/>
                <w:color w:val="000000"/>
              </w:rPr>
              <w:t>N(%)</w:t>
            </w:r>
          </w:p>
        </w:tc>
        <w:tc>
          <w:tcPr>
            <w:tcW w:w="1530" w:type="dxa"/>
            <w:tcBorders>
              <w:top w:val="nil"/>
              <w:left w:val="nil"/>
              <w:bottom w:val="single" w:sz="4" w:space="0" w:color="auto"/>
              <w:right w:val="nil"/>
            </w:tcBorders>
            <w:shd w:val="clear" w:color="auto" w:fill="auto"/>
            <w:noWrap/>
            <w:vAlign w:val="center"/>
            <w:hideMark/>
          </w:tcPr>
          <w:p w14:paraId="2297445A" w14:textId="77777777" w:rsidR="00C604ED" w:rsidRDefault="00C604ED">
            <w:pPr>
              <w:jc w:val="center"/>
              <w:rPr>
                <w:rFonts w:ascii="Calibri" w:hAnsi="Calibri" w:cs="Calibri"/>
                <w:color w:val="000000"/>
              </w:rPr>
            </w:pPr>
            <w:r>
              <w:rPr>
                <w:rFonts w:ascii="Calibri" w:hAnsi="Calibri" w:cs="Calibri"/>
                <w:color w:val="000000"/>
              </w:rPr>
              <w:t>117 (51.5)</w:t>
            </w:r>
          </w:p>
        </w:tc>
        <w:tc>
          <w:tcPr>
            <w:tcW w:w="1620" w:type="dxa"/>
            <w:tcBorders>
              <w:top w:val="nil"/>
              <w:left w:val="nil"/>
              <w:bottom w:val="single" w:sz="4" w:space="0" w:color="auto"/>
              <w:right w:val="nil"/>
            </w:tcBorders>
            <w:shd w:val="clear" w:color="auto" w:fill="auto"/>
            <w:noWrap/>
            <w:vAlign w:val="center"/>
            <w:hideMark/>
          </w:tcPr>
          <w:p w14:paraId="202600CC" w14:textId="77777777" w:rsidR="00C604ED" w:rsidRDefault="00C604ED">
            <w:pPr>
              <w:jc w:val="center"/>
              <w:rPr>
                <w:rFonts w:ascii="Calibri" w:hAnsi="Calibri" w:cs="Calibri"/>
                <w:color w:val="000000"/>
              </w:rPr>
            </w:pPr>
            <w:r>
              <w:rPr>
                <w:rFonts w:ascii="Calibri" w:hAnsi="Calibri" w:cs="Calibri"/>
                <w:color w:val="000000"/>
              </w:rPr>
              <w:t>110 (48.5)</w:t>
            </w:r>
          </w:p>
        </w:tc>
        <w:tc>
          <w:tcPr>
            <w:tcW w:w="990" w:type="dxa"/>
            <w:tcBorders>
              <w:top w:val="nil"/>
              <w:left w:val="nil"/>
              <w:bottom w:val="single" w:sz="4" w:space="0" w:color="auto"/>
              <w:right w:val="nil"/>
            </w:tcBorders>
            <w:shd w:val="clear" w:color="auto" w:fill="auto"/>
            <w:noWrap/>
            <w:vAlign w:val="center"/>
            <w:hideMark/>
          </w:tcPr>
          <w:p w14:paraId="6CF94C40" w14:textId="77777777" w:rsidR="00C604ED" w:rsidRDefault="00C604ED">
            <w:pPr>
              <w:rPr>
                <w:rFonts w:ascii="Calibri" w:hAnsi="Calibri" w:cs="Calibri"/>
                <w:color w:val="000000"/>
              </w:rPr>
            </w:pPr>
            <w:r>
              <w:rPr>
                <w:rFonts w:ascii="Calibri" w:hAnsi="Calibri" w:cs="Calibri"/>
                <w:color w:val="000000"/>
              </w:rPr>
              <w:t> </w:t>
            </w:r>
          </w:p>
        </w:tc>
      </w:tr>
      <w:tr w:rsidR="00C604ED" w14:paraId="587A5902"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1D50BDFE" w14:textId="77777777" w:rsidR="00C604ED" w:rsidRDefault="00C604ED">
            <w:pPr>
              <w:rPr>
                <w:rFonts w:ascii="Calibri" w:hAnsi="Calibri" w:cs="Calibri"/>
                <w:color w:val="000000"/>
              </w:rPr>
            </w:pPr>
            <w:r>
              <w:rPr>
                <w:rFonts w:ascii="Calibri" w:hAnsi="Calibri" w:cs="Calibri"/>
                <w:color w:val="000000"/>
              </w:rPr>
              <w:t>Overall deprivation: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3D958972" w14:textId="77777777" w:rsidR="00C604ED" w:rsidRDefault="00C604ED">
            <w:pPr>
              <w:jc w:val="center"/>
              <w:rPr>
                <w:rFonts w:ascii="Calibri" w:hAnsi="Calibri" w:cs="Calibri"/>
                <w:color w:val="000000"/>
              </w:rPr>
            </w:pPr>
            <w:r>
              <w:rPr>
                <w:rFonts w:ascii="Calibri" w:hAnsi="Calibri" w:cs="Calibri"/>
                <w:color w:val="000000"/>
              </w:rPr>
              <w:t>0.12 (0.73)</w:t>
            </w:r>
          </w:p>
        </w:tc>
        <w:tc>
          <w:tcPr>
            <w:tcW w:w="1620" w:type="dxa"/>
            <w:tcBorders>
              <w:top w:val="nil"/>
              <w:left w:val="nil"/>
              <w:bottom w:val="single" w:sz="4" w:space="0" w:color="auto"/>
              <w:right w:val="nil"/>
            </w:tcBorders>
            <w:shd w:val="clear" w:color="auto" w:fill="auto"/>
            <w:noWrap/>
            <w:vAlign w:val="center"/>
            <w:hideMark/>
          </w:tcPr>
          <w:p w14:paraId="2CC6C1E4" w14:textId="77777777" w:rsidR="00C604ED" w:rsidRDefault="00C604ED">
            <w:pPr>
              <w:jc w:val="center"/>
              <w:rPr>
                <w:rFonts w:ascii="Calibri" w:hAnsi="Calibri" w:cs="Calibri"/>
                <w:color w:val="000000"/>
              </w:rPr>
            </w:pPr>
            <w:r>
              <w:rPr>
                <w:rFonts w:ascii="Calibri" w:hAnsi="Calibri" w:cs="Calibri"/>
                <w:color w:val="000000"/>
              </w:rPr>
              <w:t>-0.11 (0.67)</w:t>
            </w:r>
          </w:p>
        </w:tc>
        <w:tc>
          <w:tcPr>
            <w:tcW w:w="990" w:type="dxa"/>
            <w:tcBorders>
              <w:top w:val="nil"/>
              <w:left w:val="nil"/>
              <w:bottom w:val="single" w:sz="4" w:space="0" w:color="auto"/>
              <w:right w:val="nil"/>
            </w:tcBorders>
            <w:shd w:val="clear" w:color="auto" w:fill="auto"/>
            <w:noWrap/>
            <w:vAlign w:val="center"/>
            <w:hideMark/>
          </w:tcPr>
          <w:p w14:paraId="60091BBF" w14:textId="77777777" w:rsidR="00C604ED" w:rsidRDefault="00C604ED">
            <w:pPr>
              <w:jc w:val="center"/>
              <w:rPr>
                <w:rFonts w:ascii="Calibri" w:hAnsi="Calibri" w:cs="Calibri"/>
                <w:color w:val="000000"/>
              </w:rPr>
            </w:pPr>
            <w:r>
              <w:rPr>
                <w:rFonts w:ascii="Calibri" w:hAnsi="Calibri" w:cs="Calibri"/>
                <w:color w:val="000000"/>
              </w:rPr>
              <w:t>0.014</w:t>
            </w:r>
          </w:p>
        </w:tc>
      </w:tr>
      <w:tr w:rsidR="00C604ED" w14:paraId="3E81F5BE" w14:textId="77777777" w:rsidTr="00C604ED">
        <w:trPr>
          <w:trHeight w:val="680"/>
        </w:trPr>
        <w:tc>
          <w:tcPr>
            <w:tcW w:w="5310" w:type="dxa"/>
            <w:tcBorders>
              <w:top w:val="nil"/>
              <w:left w:val="nil"/>
              <w:bottom w:val="nil"/>
              <w:right w:val="nil"/>
            </w:tcBorders>
            <w:shd w:val="clear" w:color="auto" w:fill="auto"/>
            <w:vAlign w:val="center"/>
            <w:hideMark/>
          </w:tcPr>
          <w:p w14:paraId="68B58DC5" w14:textId="14A27D26" w:rsidR="00C604ED" w:rsidRDefault="00C604ED" w:rsidP="00C604ED">
            <w:pPr>
              <w:rPr>
                <w:rFonts w:ascii="Calibri" w:hAnsi="Calibri" w:cs="Calibri"/>
                <w:color w:val="000000"/>
              </w:rPr>
            </w:pPr>
            <w:r w:rsidRPr="0079734F">
              <w:rPr>
                <w:rFonts w:ascii="Calibri" w:hAnsi="Calibri" w:cs="Calibri"/>
                <w:b/>
                <w:bCs/>
                <w:color w:val="000000"/>
              </w:rPr>
              <w:t>Cognitive deprivation</w:t>
            </w:r>
            <w:r>
              <w:rPr>
                <w:rFonts w:ascii="Calibri" w:hAnsi="Calibri" w:cs="Calibri"/>
                <w:color w:val="000000"/>
              </w:rPr>
              <w:t xml:space="preserve"> - reverse-coded count of cognitive stimulation items on the HOME-SF: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180CBBED" w14:textId="77777777" w:rsidR="00C604ED" w:rsidRDefault="00C604ED">
            <w:pPr>
              <w:jc w:val="center"/>
              <w:rPr>
                <w:rFonts w:ascii="Calibri" w:hAnsi="Calibri" w:cs="Calibri"/>
                <w:color w:val="000000"/>
              </w:rPr>
            </w:pPr>
            <w:r>
              <w:rPr>
                <w:rFonts w:ascii="Calibri" w:hAnsi="Calibri" w:cs="Calibri"/>
                <w:color w:val="000000"/>
              </w:rPr>
              <w:t>2.64 (1.86)</w:t>
            </w:r>
          </w:p>
        </w:tc>
        <w:tc>
          <w:tcPr>
            <w:tcW w:w="1620" w:type="dxa"/>
            <w:tcBorders>
              <w:top w:val="nil"/>
              <w:left w:val="nil"/>
              <w:bottom w:val="nil"/>
              <w:right w:val="nil"/>
            </w:tcBorders>
            <w:shd w:val="clear" w:color="auto" w:fill="auto"/>
            <w:noWrap/>
            <w:vAlign w:val="center"/>
            <w:hideMark/>
          </w:tcPr>
          <w:p w14:paraId="3B922227" w14:textId="77777777" w:rsidR="00C604ED" w:rsidRDefault="00C604ED">
            <w:pPr>
              <w:jc w:val="center"/>
              <w:rPr>
                <w:rFonts w:ascii="Calibri" w:hAnsi="Calibri" w:cs="Calibri"/>
                <w:color w:val="000000"/>
              </w:rPr>
            </w:pPr>
            <w:r>
              <w:rPr>
                <w:rFonts w:ascii="Calibri" w:hAnsi="Calibri" w:cs="Calibri"/>
                <w:color w:val="000000"/>
              </w:rPr>
              <w:t>2.43 (1.67)</w:t>
            </w:r>
          </w:p>
        </w:tc>
        <w:tc>
          <w:tcPr>
            <w:tcW w:w="990" w:type="dxa"/>
            <w:tcBorders>
              <w:top w:val="nil"/>
              <w:left w:val="nil"/>
              <w:bottom w:val="nil"/>
              <w:right w:val="nil"/>
            </w:tcBorders>
            <w:shd w:val="clear" w:color="auto" w:fill="auto"/>
            <w:noWrap/>
            <w:vAlign w:val="center"/>
            <w:hideMark/>
          </w:tcPr>
          <w:p w14:paraId="70350EB4" w14:textId="77777777" w:rsidR="00C604ED" w:rsidRDefault="00C604ED">
            <w:pPr>
              <w:jc w:val="center"/>
              <w:rPr>
                <w:rFonts w:ascii="Calibri" w:hAnsi="Calibri" w:cs="Calibri"/>
                <w:color w:val="000000"/>
              </w:rPr>
            </w:pPr>
            <w:r>
              <w:rPr>
                <w:rFonts w:ascii="Calibri" w:hAnsi="Calibri" w:cs="Calibri"/>
                <w:color w:val="000000"/>
              </w:rPr>
              <w:t>0.375</w:t>
            </w:r>
          </w:p>
        </w:tc>
      </w:tr>
      <w:tr w:rsidR="00C604ED" w14:paraId="6BFC689C" w14:textId="77777777" w:rsidTr="00C604ED">
        <w:trPr>
          <w:trHeight w:val="680"/>
        </w:trPr>
        <w:tc>
          <w:tcPr>
            <w:tcW w:w="5310" w:type="dxa"/>
            <w:tcBorders>
              <w:top w:val="nil"/>
              <w:left w:val="nil"/>
              <w:bottom w:val="nil"/>
              <w:right w:val="nil"/>
            </w:tcBorders>
            <w:shd w:val="clear" w:color="auto" w:fill="auto"/>
            <w:vAlign w:val="center"/>
            <w:hideMark/>
          </w:tcPr>
          <w:p w14:paraId="1ABD58A9" w14:textId="173B8D26" w:rsidR="00C604ED" w:rsidRDefault="00C604ED" w:rsidP="0079734F">
            <w:pPr>
              <w:rPr>
                <w:rFonts w:ascii="Calibri" w:hAnsi="Calibri" w:cs="Calibri"/>
                <w:color w:val="000000"/>
              </w:rPr>
            </w:pPr>
            <w:r w:rsidRPr="0079734F">
              <w:rPr>
                <w:rFonts w:ascii="Calibri" w:hAnsi="Calibri" w:cs="Calibri"/>
                <w:b/>
                <w:bCs/>
                <w:color w:val="000000"/>
              </w:rPr>
              <w:t>Emotional deprivation</w:t>
            </w:r>
            <w:r>
              <w:rPr>
                <w:rFonts w:ascii="Calibri" w:hAnsi="Calibri" w:cs="Calibri"/>
                <w:color w:val="000000"/>
              </w:rPr>
              <w:t xml:space="preserve"> - standardized composite of the CECA and MNBS emotional neglect measures: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6CFF0EAD" w14:textId="77777777" w:rsidR="00C604ED" w:rsidRDefault="00C604ED">
            <w:pPr>
              <w:jc w:val="center"/>
              <w:rPr>
                <w:rFonts w:ascii="Calibri" w:hAnsi="Calibri" w:cs="Calibri"/>
                <w:color w:val="000000"/>
              </w:rPr>
            </w:pPr>
            <w:r>
              <w:rPr>
                <w:rFonts w:ascii="Calibri" w:hAnsi="Calibri" w:cs="Calibri"/>
                <w:color w:val="000000"/>
              </w:rPr>
              <w:t>0.18 (0.88)</w:t>
            </w:r>
          </w:p>
        </w:tc>
        <w:tc>
          <w:tcPr>
            <w:tcW w:w="1620" w:type="dxa"/>
            <w:tcBorders>
              <w:top w:val="nil"/>
              <w:left w:val="nil"/>
              <w:bottom w:val="nil"/>
              <w:right w:val="nil"/>
            </w:tcBorders>
            <w:shd w:val="clear" w:color="auto" w:fill="auto"/>
            <w:noWrap/>
            <w:vAlign w:val="center"/>
            <w:hideMark/>
          </w:tcPr>
          <w:p w14:paraId="0FE30766" w14:textId="77777777" w:rsidR="00C604ED" w:rsidRDefault="00C604ED">
            <w:pPr>
              <w:jc w:val="center"/>
              <w:rPr>
                <w:rFonts w:ascii="Calibri" w:hAnsi="Calibri" w:cs="Calibri"/>
                <w:color w:val="000000"/>
              </w:rPr>
            </w:pPr>
            <w:r>
              <w:rPr>
                <w:rFonts w:ascii="Calibri" w:hAnsi="Calibri" w:cs="Calibri"/>
                <w:color w:val="000000"/>
              </w:rPr>
              <w:t>-0.18 (0.80)</w:t>
            </w:r>
          </w:p>
        </w:tc>
        <w:tc>
          <w:tcPr>
            <w:tcW w:w="990" w:type="dxa"/>
            <w:tcBorders>
              <w:top w:val="nil"/>
              <w:left w:val="nil"/>
              <w:bottom w:val="nil"/>
              <w:right w:val="nil"/>
            </w:tcBorders>
            <w:shd w:val="clear" w:color="auto" w:fill="auto"/>
            <w:noWrap/>
            <w:vAlign w:val="center"/>
            <w:hideMark/>
          </w:tcPr>
          <w:p w14:paraId="139F93F9" w14:textId="77777777" w:rsidR="00C604ED" w:rsidRDefault="00C604ED">
            <w:pPr>
              <w:jc w:val="center"/>
              <w:rPr>
                <w:rFonts w:ascii="Calibri" w:hAnsi="Calibri" w:cs="Calibri"/>
                <w:color w:val="000000"/>
              </w:rPr>
            </w:pPr>
            <w:r>
              <w:rPr>
                <w:rFonts w:ascii="Calibri" w:hAnsi="Calibri" w:cs="Calibri"/>
                <w:color w:val="000000"/>
              </w:rPr>
              <w:t>0.002</w:t>
            </w:r>
          </w:p>
        </w:tc>
      </w:tr>
      <w:tr w:rsidR="00C604ED" w14:paraId="50EEAE5E" w14:textId="77777777" w:rsidTr="00C604ED">
        <w:trPr>
          <w:trHeight w:val="1020"/>
        </w:trPr>
        <w:tc>
          <w:tcPr>
            <w:tcW w:w="5310" w:type="dxa"/>
            <w:tcBorders>
              <w:top w:val="nil"/>
              <w:left w:val="nil"/>
              <w:bottom w:val="single" w:sz="4" w:space="0" w:color="auto"/>
              <w:right w:val="nil"/>
            </w:tcBorders>
            <w:shd w:val="clear" w:color="auto" w:fill="auto"/>
            <w:vAlign w:val="center"/>
            <w:hideMark/>
          </w:tcPr>
          <w:p w14:paraId="4D460881" w14:textId="17F48FE9" w:rsidR="00C604ED" w:rsidRDefault="00C604ED" w:rsidP="0079734F">
            <w:pPr>
              <w:rPr>
                <w:rFonts w:ascii="Calibri" w:hAnsi="Calibri" w:cs="Calibri"/>
                <w:color w:val="000000"/>
              </w:rPr>
            </w:pPr>
            <w:r w:rsidRPr="0079734F">
              <w:rPr>
                <w:rFonts w:ascii="Calibri" w:hAnsi="Calibri" w:cs="Calibri"/>
                <w:b/>
                <w:bCs/>
                <w:color w:val="000000"/>
              </w:rPr>
              <w:t>Physical deprivation</w:t>
            </w:r>
            <w:r>
              <w:rPr>
                <w:rFonts w:ascii="Calibri" w:hAnsi="Calibri" w:cs="Calibri"/>
                <w:color w:val="000000"/>
              </w:rPr>
              <w:t xml:space="preserve"> - standardized composite of food insecurity and physical neglect subscales of MNBS and CTQ: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12C122FE" w14:textId="77777777" w:rsidR="00C604ED" w:rsidRDefault="00C604ED">
            <w:pPr>
              <w:jc w:val="center"/>
              <w:rPr>
                <w:rFonts w:ascii="Calibri" w:hAnsi="Calibri" w:cs="Calibri"/>
                <w:color w:val="000000"/>
              </w:rPr>
            </w:pPr>
            <w:r>
              <w:rPr>
                <w:rFonts w:ascii="Calibri" w:hAnsi="Calibri" w:cs="Calibri"/>
                <w:color w:val="000000"/>
              </w:rPr>
              <w:t>2.62 (0.93)</w:t>
            </w:r>
          </w:p>
        </w:tc>
        <w:tc>
          <w:tcPr>
            <w:tcW w:w="1620" w:type="dxa"/>
            <w:tcBorders>
              <w:top w:val="nil"/>
              <w:left w:val="nil"/>
              <w:bottom w:val="single" w:sz="4" w:space="0" w:color="auto"/>
              <w:right w:val="nil"/>
            </w:tcBorders>
            <w:shd w:val="clear" w:color="auto" w:fill="auto"/>
            <w:noWrap/>
            <w:vAlign w:val="center"/>
            <w:hideMark/>
          </w:tcPr>
          <w:p w14:paraId="166833DB" w14:textId="77777777" w:rsidR="00C604ED" w:rsidRDefault="00C604ED">
            <w:pPr>
              <w:jc w:val="center"/>
              <w:rPr>
                <w:rFonts w:ascii="Calibri" w:hAnsi="Calibri" w:cs="Calibri"/>
                <w:color w:val="000000"/>
              </w:rPr>
            </w:pPr>
            <w:r>
              <w:rPr>
                <w:rFonts w:ascii="Calibri" w:hAnsi="Calibri" w:cs="Calibri"/>
                <w:color w:val="000000"/>
              </w:rPr>
              <w:t>2.47 (0.86)</w:t>
            </w:r>
          </w:p>
        </w:tc>
        <w:tc>
          <w:tcPr>
            <w:tcW w:w="990" w:type="dxa"/>
            <w:tcBorders>
              <w:top w:val="nil"/>
              <w:left w:val="nil"/>
              <w:bottom w:val="single" w:sz="4" w:space="0" w:color="auto"/>
              <w:right w:val="nil"/>
            </w:tcBorders>
            <w:shd w:val="clear" w:color="auto" w:fill="auto"/>
            <w:noWrap/>
            <w:vAlign w:val="center"/>
            <w:hideMark/>
          </w:tcPr>
          <w:p w14:paraId="369A1A46" w14:textId="0D575305" w:rsidR="00C604ED" w:rsidRDefault="00C604ED">
            <w:pPr>
              <w:jc w:val="center"/>
              <w:rPr>
                <w:rFonts w:ascii="Calibri" w:hAnsi="Calibri" w:cs="Calibri"/>
                <w:color w:val="000000"/>
              </w:rPr>
            </w:pPr>
            <w:r>
              <w:rPr>
                <w:rFonts w:ascii="Calibri" w:hAnsi="Calibri" w:cs="Calibri"/>
                <w:color w:val="000000"/>
              </w:rPr>
              <w:t>0.200</w:t>
            </w:r>
          </w:p>
        </w:tc>
      </w:tr>
      <w:tr w:rsidR="00C604ED" w14:paraId="4D45F667" w14:textId="77777777" w:rsidTr="00C604ED">
        <w:trPr>
          <w:trHeight w:val="340"/>
        </w:trPr>
        <w:tc>
          <w:tcPr>
            <w:tcW w:w="5310" w:type="dxa"/>
            <w:tcBorders>
              <w:top w:val="nil"/>
              <w:left w:val="nil"/>
              <w:bottom w:val="single" w:sz="4" w:space="0" w:color="auto"/>
              <w:right w:val="nil"/>
            </w:tcBorders>
            <w:shd w:val="clear" w:color="auto" w:fill="auto"/>
            <w:vAlign w:val="center"/>
            <w:hideMark/>
          </w:tcPr>
          <w:p w14:paraId="6FA43C2A" w14:textId="77777777" w:rsidR="00C604ED" w:rsidRDefault="00C604ED">
            <w:pPr>
              <w:rPr>
                <w:rFonts w:ascii="Calibri" w:hAnsi="Calibri" w:cs="Calibri"/>
                <w:color w:val="000000"/>
              </w:rPr>
            </w:pPr>
            <w:r>
              <w:rPr>
                <w:rFonts w:ascii="Calibri" w:hAnsi="Calibri" w:cs="Calibri"/>
                <w:color w:val="000000"/>
              </w:rPr>
              <w:t>Overall threat: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4" w:space="0" w:color="auto"/>
              <w:right w:val="nil"/>
            </w:tcBorders>
            <w:shd w:val="clear" w:color="auto" w:fill="auto"/>
            <w:noWrap/>
            <w:vAlign w:val="center"/>
            <w:hideMark/>
          </w:tcPr>
          <w:p w14:paraId="0AA5064E" w14:textId="77777777" w:rsidR="00C604ED" w:rsidRDefault="00C604ED">
            <w:pPr>
              <w:jc w:val="center"/>
              <w:rPr>
                <w:rFonts w:ascii="Calibri" w:hAnsi="Calibri" w:cs="Calibri"/>
                <w:color w:val="000000"/>
              </w:rPr>
            </w:pPr>
            <w:r>
              <w:rPr>
                <w:rFonts w:ascii="Calibri" w:hAnsi="Calibri" w:cs="Calibri"/>
                <w:color w:val="000000"/>
              </w:rPr>
              <w:t>0.09 (0.79)</w:t>
            </w:r>
          </w:p>
        </w:tc>
        <w:tc>
          <w:tcPr>
            <w:tcW w:w="1620" w:type="dxa"/>
            <w:tcBorders>
              <w:top w:val="nil"/>
              <w:left w:val="nil"/>
              <w:bottom w:val="single" w:sz="4" w:space="0" w:color="auto"/>
              <w:right w:val="nil"/>
            </w:tcBorders>
            <w:shd w:val="clear" w:color="auto" w:fill="auto"/>
            <w:noWrap/>
            <w:vAlign w:val="center"/>
            <w:hideMark/>
          </w:tcPr>
          <w:p w14:paraId="77EF994D" w14:textId="77777777" w:rsidR="00C604ED" w:rsidRDefault="00C604ED">
            <w:pPr>
              <w:jc w:val="center"/>
              <w:rPr>
                <w:rFonts w:ascii="Calibri" w:hAnsi="Calibri" w:cs="Calibri"/>
                <w:color w:val="000000"/>
              </w:rPr>
            </w:pPr>
            <w:r>
              <w:rPr>
                <w:rFonts w:ascii="Calibri" w:hAnsi="Calibri" w:cs="Calibri"/>
                <w:color w:val="000000"/>
              </w:rPr>
              <w:t>-0.08 (0.74)</w:t>
            </w:r>
          </w:p>
        </w:tc>
        <w:tc>
          <w:tcPr>
            <w:tcW w:w="990" w:type="dxa"/>
            <w:tcBorders>
              <w:top w:val="nil"/>
              <w:left w:val="nil"/>
              <w:bottom w:val="single" w:sz="4" w:space="0" w:color="auto"/>
              <w:right w:val="nil"/>
            </w:tcBorders>
            <w:shd w:val="clear" w:color="auto" w:fill="auto"/>
            <w:noWrap/>
            <w:vAlign w:val="center"/>
            <w:hideMark/>
          </w:tcPr>
          <w:p w14:paraId="3DD91D4D" w14:textId="77777777" w:rsidR="00C604ED" w:rsidRDefault="00C604ED">
            <w:pPr>
              <w:jc w:val="center"/>
              <w:rPr>
                <w:rFonts w:ascii="Calibri" w:hAnsi="Calibri" w:cs="Calibri"/>
                <w:color w:val="000000"/>
              </w:rPr>
            </w:pPr>
            <w:r>
              <w:rPr>
                <w:rFonts w:ascii="Calibri" w:hAnsi="Calibri" w:cs="Calibri"/>
                <w:color w:val="000000"/>
              </w:rPr>
              <w:t>0.086</w:t>
            </w:r>
          </w:p>
        </w:tc>
      </w:tr>
      <w:tr w:rsidR="00C604ED" w14:paraId="39826598" w14:textId="77777777" w:rsidTr="00C604ED">
        <w:trPr>
          <w:trHeight w:val="1020"/>
        </w:trPr>
        <w:tc>
          <w:tcPr>
            <w:tcW w:w="5310" w:type="dxa"/>
            <w:tcBorders>
              <w:top w:val="nil"/>
              <w:left w:val="nil"/>
              <w:bottom w:val="nil"/>
              <w:right w:val="nil"/>
            </w:tcBorders>
            <w:shd w:val="clear" w:color="auto" w:fill="auto"/>
            <w:vAlign w:val="center"/>
            <w:hideMark/>
          </w:tcPr>
          <w:p w14:paraId="100AA8AF" w14:textId="1D6B8147" w:rsidR="00C604ED" w:rsidRDefault="00C604ED" w:rsidP="0079734F">
            <w:pPr>
              <w:rPr>
                <w:rFonts w:ascii="Calibri" w:hAnsi="Calibri" w:cs="Calibri"/>
                <w:color w:val="000000"/>
              </w:rPr>
            </w:pPr>
            <w:r w:rsidRPr="0079734F">
              <w:rPr>
                <w:rFonts w:ascii="Calibri" w:hAnsi="Calibri" w:cs="Calibri"/>
                <w:b/>
                <w:bCs/>
                <w:color w:val="000000"/>
              </w:rPr>
              <w:t>Count of distinct types</w:t>
            </w:r>
            <w:r>
              <w:rPr>
                <w:rFonts w:ascii="Calibri" w:hAnsi="Calibri" w:cs="Calibri"/>
                <w:color w:val="000000"/>
              </w:rPr>
              <w:t xml:space="preserve"> of violence experienced (physical, sexual, domestic violence, witnessing violent crime, victim of violent crime) :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03F5FE32" w14:textId="77777777" w:rsidR="00C604ED" w:rsidRDefault="00C604ED">
            <w:pPr>
              <w:jc w:val="center"/>
              <w:rPr>
                <w:rFonts w:ascii="Calibri" w:hAnsi="Calibri" w:cs="Calibri"/>
                <w:color w:val="000000"/>
              </w:rPr>
            </w:pPr>
            <w:r>
              <w:rPr>
                <w:rFonts w:ascii="Calibri" w:hAnsi="Calibri" w:cs="Calibri"/>
                <w:color w:val="000000"/>
              </w:rPr>
              <w:t>0.33 (0.84)</w:t>
            </w:r>
          </w:p>
        </w:tc>
        <w:tc>
          <w:tcPr>
            <w:tcW w:w="1620" w:type="dxa"/>
            <w:tcBorders>
              <w:top w:val="nil"/>
              <w:left w:val="nil"/>
              <w:bottom w:val="nil"/>
              <w:right w:val="nil"/>
            </w:tcBorders>
            <w:shd w:val="clear" w:color="auto" w:fill="auto"/>
            <w:noWrap/>
            <w:vAlign w:val="center"/>
            <w:hideMark/>
          </w:tcPr>
          <w:p w14:paraId="0F25759F" w14:textId="77777777" w:rsidR="00C604ED" w:rsidRDefault="00C604ED">
            <w:pPr>
              <w:jc w:val="center"/>
              <w:rPr>
                <w:rFonts w:ascii="Calibri" w:hAnsi="Calibri" w:cs="Calibri"/>
                <w:color w:val="000000"/>
              </w:rPr>
            </w:pPr>
            <w:r>
              <w:rPr>
                <w:rFonts w:ascii="Calibri" w:hAnsi="Calibri" w:cs="Calibri"/>
                <w:color w:val="000000"/>
              </w:rPr>
              <w:t>0.22 (0.61)</w:t>
            </w:r>
          </w:p>
        </w:tc>
        <w:tc>
          <w:tcPr>
            <w:tcW w:w="990" w:type="dxa"/>
            <w:tcBorders>
              <w:top w:val="nil"/>
              <w:left w:val="nil"/>
              <w:bottom w:val="nil"/>
              <w:right w:val="nil"/>
            </w:tcBorders>
            <w:shd w:val="clear" w:color="auto" w:fill="auto"/>
            <w:noWrap/>
            <w:vAlign w:val="center"/>
            <w:hideMark/>
          </w:tcPr>
          <w:p w14:paraId="2B1E03BE" w14:textId="77777777" w:rsidR="00C604ED" w:rsidRDefault="00C604ED">
            <w:pPr>
              <w:jc w:val="center"/>
              <w:rPr>
                <w:rFonts w:ascii="Calibri" w:hAnsi="Calibri" w:cs="Calibri"/>
                <w:color w:val="000000"/>
              </w:rPr>
            </w:pPr>
            <w:r>
              <w:rPr>
                <w:rFonts w:ascii="Calibri" w:hAnsi="Calibri" w:cs="Calibri"/>
                <w:color w:val="000000"/>
              </w:rPr>
              <w:t>0.242</w:t>
            </w:r>
          </w:p>
        </w:tc>
      </w:tr>
      <w:tr w:rsidR="00C604ED" w14:paraId="53475CEF" w14:textId="77777777" w:rsidTr="00C604ED">
        <w:trPr>
          <w:trHeight w:val="680"/>
        </w:trPr>
        <w:tc>
          <w:tcPr>
            <w:tcW w:w="5310" w:type="dxa"/>
            <w:tcBorders>
              <w:top w:val="nil"/>
              <w:left w:val="nil"/>
              <w:bottom w:val="nil"/>
              <w:right w:val="nil"/>
            </w:tcBorders>
            <w:shd w:val="clear" w:color="auto" w:fill="auto"/>
            <w:vAlign w:val="center"/>
            <w:hideMark/>
          </w:tcPr>
          <w:p w14:paraId="5A803C54" w14:textId="21463F8D" w:rsidR="00C604ED" w:rsidRDefault="00C604ED" w:rsidP="0079734F">
            <w:pPr>
              <w:rPr>
                <w:rFonts w:ascii="Calibri" w:hAnsi="Calibri" w:cs="Calibri"/>
                <w:color w:val="000000"/>
              </w:rPr>
            </w:pPr>
            <w:r w:rsidRPr="0079734F">
              <w:rPr>
                <w:rFonts w:ascii="Calibri" w:hAnsi="Calibri" w:cs="Calibri"/>
                <w:b/>
                <w:bCs/>
                <w:color w:val="000000"/>
              </w:rPr>
              <w:t>Summed frequency</w:t>
            </w:r>
            <w:r>
              <w:rPr>
                <w:rFonts w:ascii="Calibri" w:hAnsi="Calibri" w:cs="Calibri"/>
                <w:color w:val="000000"/>
              </w:rPr>
              <w:t xml:space="preserve"> ratings of witnessed and experienced violence on VEX-R: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nil"/>
              <w:right w:val="nil"/>
            </w:tcBorders>
            <w:shd w:val="clear" w:color="auto" w:fill="auto"/>
            <w:noWrap/>
            <w:vAlign w:val="center"/>
            <w:hideMark/>
          </w:tcPr>
          <w:p w14:paraId="049740A1" w14:textId="77777777" w:rsidR="00C604ED" w:rsidRDefault="00C604ED">
            <w:pPr>
              <w:jc w:val="center"/>
              <w:rPr>
                <w:rFonts w:ascii="Calibri" w:hAnsi="Calibri" w:cs="Calibri"/>
                <w:color w:val="000000"/>
              </w:rPr>
            </w:pPr>
            <w:r>
              <w:rPr>
                <w:rFonts w:ascii="Calibri" w:hAnsi="Calibri" w:cs="Calibri"/>
                <w:color w:val="000000"/>
              </w:rPr>
              <w:t>5.56 (5.92)</w:t>
            </w:r>
          </w:p>
        </w:tc>
        <w:tc>
          <w:tcPr>
            <w:tcW w:w="1620" w:type="dxa"/>
            <w:tcBorders>
              <w:top w:val="nil"/>
              <w:left w:val="nil"/>
              <w:bottom w:val="nil"/>
              <w:right w:val="nil"/>
            </w:tcBorders>
            <w:shd w:val="clear" w:color="auto" w:fill="auto"/>
            <w:noWrap/>
            <w:vAlign w:val="center"/>
            <w:hideMark/>
          </w:tcPr>
          <w:p w14:paraId="3997195C" w14:textId="77777777" w:rsidR="00C604ED" w:rsidRDefault="00C604ED">
            <w:pPr>
              <w:jc w:val="center"/>
              <w:rPr>
                <w:rFonts w:ascii="Calibri" w:hAnsi="Calibri" w:cs="Calibri"/>
                <w:color w:val="000000"/>
              </w:rPr>
            </w:pPr>
            <w:r>
              <w:rPr>
                <w:rFonts w:ascii="Calibri" w:hAnsi="Calibri" w:cs="Calibri"/>
                <w:color w:val="000000"/>
              </w:rPr>
              <w:t>3.97 (4.23)</w:t>
            </w:r>
          </w:p>
        </w:tc>
        <w:tc>
          <w:tcPr>
            <w:tcW w:w="990" w:type="dxa"/>
            <w:tcBorders>
              <w:top w:val="nil"/>
              <w:left w:val="nil"/>
              <w:bottom w:val="nil"/>
              <w:right w:val="nil"/>
            </w:tcBorders>
            <w:shd w:val="clear" w:color="auto" w:fill="auto"/>
            <w:noWrap/>
            <w:vAlign w:val="center"/>
            <w:hideMark/>
          </w:tcPr>
          <w:p w14:paraId="74B4B317" w14:textId="77777777" w:rsidR="00C604ED" w:rsidRDefault="00C604ED">
            <w:pPr>
              <w:jc w:val="center"/>
              <w:rPr>
                <w:rFonts w:ascii="Calibri" w:hAnsi="Calibri" w:cs="Calibri"/>
                <w:color w:val="000000"/>
              </w:rPr>
            </w:pPr>
            <w:r>
              <w:rPr>
                <w:rFonts w:ascii="Calibri" w:hAnsi="Calibri" w:cs="Calibri"/>
                <w:color w:val="000000"/>
              </w:rPr>
              <w:t>0.026</w:t>
            </w:r>
          </w:p>
        </w:tc>
      </w:tr>
      <w:tr w:rsidR="00C604ED" w14:paraId="600A635E" w14:textId="77777777" w:rsidTr="00C604ED">
        <w:trPr>
          <w:trHeight w:val="700"/>
        </w:trPr>
        <w:tc>
          <w:tcPr>
            <w:tcW w:w="5310" w:type="dxa"/>
            <w:tcBorders>
              <w:top w:val="nil"/>
              <w:left w:val="nil"/>
              <w:bottom w:val="single" w:sz="8" w:space="0" w:color="auto"/>
              <w:right w:val="nil"/>
            </w:tcBorders>
            <w:shd w:val="clear" w:color="auto" w:fill="auto"/>
            <w:vAlign w:val="center"/>
            <w:hideMark/>
          </w:tcPr>
          <w:p w14:paraId="73C52618" w14:textId="79C21DA0" w:rsidR="00C604ED" w:rsidRDefault="00C604ED" w:rsidP="0079734F">
            <w:pPr>
              <w:rPr>
                <w:rFonts w:ascii="Calibri" w:hAnsi="Calibri" w:cs="Calibri"/>
                <w:color w:val="000000"/>
              </w:rPr>
            </w:pPr>
            <w:r>
              <w:rPr>
                <w:rFonts w:ascii="Calibri" w:hAnsi="Calibri" w:cs="Calibri"/>
                <w:color w:val="000000"/>
              </w:rPr>
              <w:t xml:space="preserve">Sum of physical and sexual abuse </w:t>
            </w:r>
            <w:r w:rsidRPr="0079734F">
              <w:rPr>
                <w:rFonts w:ascii="Calibri" w:hAnsi="Calibri" w:cs="Calibri"/>
                <w:b/>
                <w:bCs/>
                <w:color w:val="000000"/>
              </w:rPr>
              <w:t>severity</w:t>
            </w:r>
            <w:r>
              <w:rPr>
                <w:rFonts w:ascii="Calibri" w:hAnsi="Calibri" w:cs="Calibri"/>
                <w:color w:val="000000"/>
              </w:rPr>
              <w:t xml:space="preserve"> on CTQ: mean(</w:t>
            </w:r>
            <w:proofErr w:type="spellStart"/>
            <w:r>
              <w:rPr>
                <w:rFonts w:ascii="Calibri" w:hAnsi="Calibri" w:cs="Calibri"/>
                <w:color w:val="000000"/>
              </w:rPr>
              <w:t>sd</w:t>
            </w:r>
            <w:proofErr w:type="spellEnd"/>
            <w:r>
              <w:rPr>
                <w:rFonts w:ascii="Calibri" w:hAnsi="Calibri" w:cs="Calibri"/>
                <w:color w:val="000000"/>
              </w:rPr>
              <w:t>)</w:t>
            </w:r>
          </w:p>
        </w:tc>
        <w:tc>
          <w:tcPr>
            <w:tcW w:w="1530" w:type="dxa"/>
            <w:tcBorders>
              <w:top w:val="nil"/>
              <w:left w:val="nil"/>
              <w:bottom w:val="single" w:sz="8" w:space="0" w:color="auto"/>
              <w:right w:val="nil"/>
            </w:tcBorders>
            <w:shd w:val="clear" w:color="auto" w:fill="auto"/>
            <w:noWrap/>
            <w:vAlign w:val="center"/>
            <w:hideMark/>
          </w:tcPr>
          <w:p w14:paraId="6D536EC9" w14:textId="77777777" w:rsidR="00C604ED" w:rsidRDefault="00C604ED">
            <w:pPr>
              <w:jc w:val="center"/>
              <w:rPr>
                <w:rFonts w:ascii="Calibri" w:hAnsi="Calibri" w:cs="Calibri"/>
                <w:color w:val="000000"/>
              </w:rPr>
            </w:pPr>
            <w:r>
              <w:rPr>
                <w:rFonts w:ascii="Calibri" w:hAnsi="Calibri" w:cs="Calibri"/>
                <w:color w:val="000000"/>
              </w:rPr>
              <w:t>10.59 (1.36)</w:t>
            </w:r>
          </w:p>
        </w:tc>
        <w:tc>
          <w:tcPr>
            <w:tcW w:w="1620" w:type="dxa"/>
            <w:tcBorders>
              <w:top w:val="nil"/>
              <w:left w:val="nil"/>
              <w:bottom w:val="single" w:sz="8" w:space="0" w:color="auto"/>
              <w:right w:val="nil"/>
            </w:tcBorders>
            <w:shd w:val="clear" w:color="auto" w:fill="auto"/>
            <w:noWrap/>
            <w:vAlign w:val="center"/>
            <w:hideMark/>
          </w:tcPr>
          <w:p w14:paraId="34CE0FD4" w14:textId="77777777" w:rsidR="00C604ED" w:rsidRDefault="00C604ED">
            <w:pPr>
              <w:jc w:val="center"/>
              <w:rPr>
                <w:rFonts w:ascii="Calibri" w:hAnsi="Calibri" w:cs="Calibri"/>
                <w:color w:val="000000"/>
              </w:rPr>
            </w:pPr>
            <w:r>
              <w:rPr>
                <w:rFonts w:ascii="Calibri" w:hAnsi="Calibri" w:cs="Calibri"/>
                <w:color w:val="000000"/>
              </w:rPr>
              <w:t>10.56 (2.76)</w:t>
            </w:r>
          </w:p>
        </w:tc>
        <w:tc>
          <w:tcPr>
            <w:tcW w:w="990" w:type="dxa"/>
            <w:tcBorders>
              <w:top w:val="nil"/>
              <w:left w:val="nil"/>
              <w:bottom w:val="single" w:sz="8" w:space="0" w:color="auto"/>
              <w:right w:val="nil"/>
            </w:tcBorders>
            <w:shd w:val="clear" w:color="auto" w:fill="auto"/>
            <w:noWrap/>
            <w:vAlign w:val="center"/>
            <w:hideMark/>
          </w:tcPr>
          <w:p w14:paraId="604206C3" w14:textId="77777777" w:rsidR="00C604ED" w:rsidRDefault="00C604ED">
            <w:pPr>
              <w:jc w:val="center"/>
              <w:rPr>
                <w:rFonts w:ascii="Calibri" w:hAnsi="Calibri" w:cs="Calibri"/>
                <w:color w:val="000000"/>
              </w:rPr>
            </w:pPr>
            <w:r>
              <w:rPr>
                <w:rFonts w:ascii="Calibri" w:hAnsi="Calibri" w:cs="Calibri"/>
                <w:color w:val="000000"/>
              </w:rPr>
              <w:t>0.914</w:t>
            </w:r>
          </w:p>
        </w:tc>
      </w:tr>
    </w:tbl>
    <w:p w14:paraId="143152D1" w14:textId="152B1005" w:rsidR="00C604ED" w:rsidRDefault="00C604ED">
      <w:pPr>
        <w:rPr>
          <w:rFonts w:asciiTheme="minorHAnsi" w:hAnsiTheme="minorHAnsi" w:cstheme="minorHAnsi"/>
          <w:u w:val="single"/>
        </w:rPr>
      </w:pPr>
      <w:r>
        <w:rPr>
          <w:rFonts w:asciiTheme="minorHAnsi" w:hAnsiTheme="minorHAnsi" w:cstheme="minorHAnsi"/>
          <w:u w:val="single"/>
        </w:rPr>
        <w:br w:type="page"/>
      </w:r>
    </w:p>
    <w:p w14:paraId="503F6A76" w14:textId="77777777" w:rsidR="00C05007" w:rsidRDefault="00C05007">
      <w:pPr>
        <w:rPr>
          <w:rFonts w:asciiTheme="minorHAnsi" w:hAnsiTheme="minorHAnsi" w:cstheme="minorHAnsi"/>
          <w:u w:val="single"/>
        </w:rPr>
      </w:pPr>
    </w:p>
    <w:p w14:paraId="1534EBF4" w14:textId="6C9DB21D" w:rsidR="00BB560F" w:rsidRDefault="000D6914">
      <w:pPr>
        <w:rPr>
          <w:rFonts w:asciiTheme="minorHAnsi" w:hAnsiTheme="minorHAnsi" w:cstheme="minorHAnsi"/>
          <w:u w:val="single"/>
        </w:rPr>
      </w:pPr>
      <w:r w:rsidRPr="000D6914">
        <w:rPr>
          <w:rFonts w:asciiTheme="minorHAnsi" w:hAnsiTheme="minorHAnsi" w:cstheme="minorHAnsi"/>
          <w:u w:val="single"/>
        </w:rPr>
        <w:t>References</w:t>
      </w:r>
    </w:p>
    <w:p w14:paraId="236059A0" w14:textId="77777777" w:rsidR="000D6914" w:rsidRPr="000D6914" w:rsidRDefault="000D6914">
      <w:pPr>
        <w:rPr>
          <w:rFonts w:asciiTheme="minorHAnsi" w:hAnsiTheme="minorHAnsi" w:cstheme="minorHAnsi"/>
          <w:u w:val="single"/>
        </w:rPr>
      </w:pPr>
    </w:p>
    <w:p w14:paraId="06E4129B" w14:textId="77777777" w:rsidR="00043E59" w:rsidRPr="00043E59" w:rsidRDefault="004C6D5D" w:rsidP="00043E59">
      <w:pPr>
        <w:pStyle w:val="EndNoteBibliography"/>
        <w:ind w:left="720" w:hanging="720"/>
        <w:rPr>
          <w:noProof/>
        </w:rPr>
      </w:pPr>
      <w:r>
        <w:rPr>
          <w:rFonts w:asciiTheme="minorHAnsi" w:hAnsiTheme="minorHAnsi" w:cstheme="minorHAnsi"/>
        </w:rPr>
        <w:fldChar w:fldCharType="begin"/>
      </w:r>
      <w:r>
        <w:rPr>
          <w:rFonts w:asciiTheme="minorHAnsi" w:hAnsiTheme="minorHAnsi" w:cstheme="minorHAnsi"/>
        </w:rPr>
        <w:instrText xml:space="preserve"> ADDIN EN.REFLIST </w:instrText>
      </w:r>
      <w:r>
        <w:rPr>
          <w:rFonts w:asciiTheme="minorHAnsi" w:hAnsiTheme="minorHAnsi" w:cstheme="minorHAnsi"/>
        </w:rPr>
        <w:fldChar w:fldCharType="separate"/>
      </w:r>
      <w:r w:rsidR="00043E59" w:rsidRPr="00043E59">
        <w:rPr>
          <w:noProof/>
        </w:rPr>
        <w:t xml:space="preserve">Achenbach, T. M. (1991). Manual for the Child Behavior Checklist/4-18 and 1991 profile. </w:t>
      </w:r>
      <w:r w:rsidR="00043E59" w:rsidRPr="00043E59">
        <w:rPr>
          <w:i/>
          <w:noProof/>
        </w:rPr>
        <w:t>University of Vermont, Department of Psychiatry</w:t>
      </w:r>
      <w:r w:rsidR="00043E59" w:rsidRPr="00043E59">
        <w:rPr>
          <w:noProof/>
        </w:rPr>
        <w:t xml:space="preserve">. </w:t>
      </w:r>
    </w:p>
    <w:p w14:paraId="3F814111" w14:textId="4F9DDC5E" w:rsidR="00043E59" w:rsidRPr="00043E59" w:rsidRDefault="00043E59" w:rsidP="00043E59">
      <w:pPr>
        <w:pStyle w:val="EndNoteBibliography"/>
        <w:ind w:left="720" w:hanging="720"/>
        <w:rPr>
          <w:noProof/>
        </w:rPr>
      </w:pPr>
      <w:r w:rsidRPr="00043E59">
        <w:rPr>
          <w:noProof/>
        </w:rPr>
        <w:t xml:space="preserve">Alloy, L. B., Olino, T., Freed, R. D., &amp; Nusslock, R. (2016). Role of Reward Sensitivity and Processing in Major Depressive and Bipolar Spectrum Disorders. </w:t>
      </w:r>
      <w:r w:rsidRPr="00043E59">
        <w:rPr>
          <w:i/>
          <w:noProof/>
        </w:rPr>
        <w:t>Behav Ther</w:t>
      </w:r>
      <w:r w:rsidRPr="00043E59">
        <w:rPr>
          <w:noProof/>
        </w:rPr>
        <w:t>,</w:t>
      </w:r>
      <w:r w:rsidRPr="00043E59">
        <w:rPr>
          <w:i/>
          <w:noProof/>
        </w:rPr>
        <w:t xml:space="preserve"> 47</w:t>
      </w:r>
      <w:r w:rsidRPr="00043E59">
        <w:rPr>
          <w:noProof/>
        </w:rPr>
        <w:t xml:space="preserve">(5), 600-621. </w:t>
      </w:r>
      <w:hyperlink r:id="rId14" w:history="1">
        <w:r w:rsidRPr="00043E59">
          <w:rPr>
            <w:rStyle w:val="Hyperlink"/>
            <w:noProof/>
          </w:rPr>
          <w:t>https://doi.org/10.1016/j.beth.2016.02.014</w:t>
        </w:r>
      </w:hyperlink>
      <w:r w:rsidRPr="00043E59">
        <w:rPr>
          <w:noProof/>
        </w:rPr>
        <w:t xml:space="preserve"> </w:t>
      </w:r>
    </w:p>
    <w:p w14:paraId="22CCBD48" w14:textId="3FAC47AD" w:rsidR="00043E59" w:rsidRPr="00043E59" w:rsidRDefault="00043E59" w:rsidP="00043E59">
      <w:pPr>
        <w:pStyle w:val="EndNoteBibliography"/>
        <w:ind w:left="720" w:hanging="720"/>
        <w:rPr>
          <w:noProof/>
        </w:rPr>
      </w:pPr>
      <w:r w:rsidRPr="00043E59">
        <w:rPr>
          <w:noProof/>
        </w:rPr>
        <w:t xml:space="preserve">Amin, Z., Todd Constable, R., &amp; Canli, T. (2004). Attentional bias for valenced stimuli as a function of personality in the dot-probe task. </w:t>
      </w:r>
      <w:r w:rsidRPr="00043E59">
        <w:rPr>
          <w:i/>
          <w:noProof/>
        </w:rPr>
        <w:t>Journal of research in personality</w:t>
      </w:r>
      <w:r w:rsidRPr="00043E59">
        <w:rPr>
          <w:noProof/>
        </w:rPr>
        <w:t>,</w:t>
      </w:r>
      <w:r w:rsidRPr="00043E59">
        <w:rPr>
          <w:i/>
          <w:noProof/>
        </w:rPr>
        <w:t xml:space="preserve"> 38</w:t>
      </w:r>
      <w:r w:rsidRPr="00043E59">
        <w:rPr>
          <w:noProof/>
        </w:rPr>
        <w:t xml:space="preserve">(1), 15-23. </w:t>
      </w:r>
      <w:hyperlink r:id="rId15" w:history="1">
        <w:r w:rsidRPr="00043E59">
          <w:rPr>
            <w:rStyle w:val="Hyperlink"/>
            <w:noProof/>
          </w:rPr>
          <w:t>https://doi.org/10.1016/j.jrp.2003.09.011</w:t>
        </w:r>
      </w:hyperlink>
      <w:r w:rsidRPr="00043E59">
        <w:rPr>
          <w:noProof/>
        </w:rPr>
        <w:t xml:space="preserve"> </w:t>
      </w:r>
    </w:p>
    <w:p w14:paraId="0BD4BA82" w14:textId="02EA3322" w:rsidR="00043E59" w:rsidRPr="00043E59" w:rsidRDefault="00043E59" w:rsidP="00043E59">
      <w:pPr>
        <w:pStyle w:val="EndNoteBibliography"/>
        <w:ind w:left="720" w:hanging="720"/>
        <w:rPr>
          <w:noProof/>
        </w:rPr>
      </w:pPr>
      <w:r w:rsidRPr="00043E59">
        <w:rPr>
          <w:noProof/>
        </w:rPr>
        <w:t xml:space="preserve">Ben-Haim, M. S., Williams, P., Howard, Z., Mama, Y., Eidels, A., &amp; Algom, D. (2016). The Emotional Stroop Task: Assessing Cognitive Performance under Exposure to Emotional Content. </w:t>
      </w:r>
      <w:r w:rsidRPr="00043E59">
        <w:rPr>
          <w:i/>
          <w:noProof/>
        </w:rPr>
        <w:t>Journal of Visualized Experiments</w:t>
      </w:r>
      <w:r w:rsidRPr="00043E59">
        <w:rPr>
          <w:noProof/>
        </w:rPr>
        <w:t xml:space="preserve">(112). </w:t>
      </w:r>
      <w:hyperlink r:id="rId16" w:history="1">
        <w:r w:rsidRPr="00043E59">
          <w:rPr>
            <w:rStyle w:val="Hyperlink"/>
            <w:noProof/>
          </w:rPr>
          <w:t>https://doi.org/10.3791/53720</w:t>
        </w:r>
      </w:hyperlink>
      <w:r w:rsidRPr="00043E59">
        <w:rPr>
          <w:noProof/>
        </w:rPr>
        <w:t xml:space="preserve"> </w:t>
      </w:r>
    </w:p>
    <w:p w14:paraId="1899C9CE" w14:textId="77B2A5E0" w:rsidR="00043E59" w:rsidRPr="00043E59" w:rsidRDefault="00043E59" w:rsidP="00043E59">
      <w:pPr>
        <w:pStyle w:val="EndNoteBibliography"/>
        <w:ind w:left="720" w:hanging="720"/>
        <w:rPr>
          <w:noProof/>
        </w:rPr>
      </w:pPr>
      <w:r w:rsidRPr="00043E59">
        <w:rPr>
          <w:noProof/>
        </w:rPr>
        <w:t xml:space="preserve">Benjamini, Y., &amp; Hochberg, Y. (1995). Controlling the False Discovery Rate: A Practical and Powerful Approach to Multiple Testing. </w:t>
      </w:r>
      <w:r w:rsidRPr="00043E59">
        <w:rPr>
          <w:i/>
          <w:noProof/>
        </w:rPr>
        <w:t>Journal of the Royal Statistical Society. Series B, Methodological</w:t>
      </w:r>
      <w:r w:rsidRPr="00043E59">
        <w:rPr>
          <w:noProof/>
        </w:rPr>
        <w:t>,</w:t>
      </w:r>
      <w:r w:rsidRPr="00043E59">
        <w:rPr>
          <w:i/>
          <w:noProof/>
        </w:rPr>
        <w:t xml:space="preserve"> 57</w:t>
      </w:r>
      <w:r w:rsidRPr="00043E59">
        <w:rPr>
          <w:noProof/>
        </w:rPr>
        <w:t xml:space="preserve">(1), 289-300. </w:t>
      </w:r>
      <w:hyperlink r:id="rId17" w:history="1">
        <w:r w:rsidRPr="00043E59">
          <w:rPr>
            <w:rStyle w:val="Hyperlink"/>
            <w:noProof/>
          </w:rPr>
          <w:t>https://doi.org/10.1111/j.2517-6161.1995.tb02031.x</w:t>
        </w:r>
      </w:hyperlink>
      <w:r w:rsidRPr="00043E59">
        <w:rPr>
          <w:noProof/>
        </w:rPr>
        <w:t xml:space="preserve"> </w:t>
      </w:r>
    </w:p>
    <w:p w14:paraId="1B9CBF9D" w14:textId="77777777" w:rsidR="00043E59" w:rsidRPr="00043E59" w:rsidRDefault="00043E59" w:rsidP="00043E59">
      <w:pPr>
        <w:pStyle w:val="EndNoteBibliography"/>
        <w:ind w:left="720" w:hanging="720"/>
        <w:rPr>
          <w:noProof/>
        </w:rPr>
      </w:pPr>
      <w:r w:rsidRPr="00043E59">
        <w:rPr>
          <w:noProof/>
        </w:rPr>
        <w:t xml:space="preserve">Bernstein, D. P., Ahluvalia, T., Pogge, D., &amp; Handelsman, L. (1997). Validity of the Childhood Trauma Questionnaire in an adolescent psychiatric population. </w:t>
      </w:r>
      <w:r w:rsidRPr="00043E59">
        <w:rPr>
          <w:i/>
          <w:noProof/>
        </w:rPr>
        <w:t>Journal of the American Academy of Child &amp; Adolescent Psychiatry</w:t>
      </w:r>
      <w:r w:rsidRPr="00043E59">
        <w:rPr>
          <w:noProof/>
        </w:rPr>
        <w:t>,</w:t>
      </w:r>
      <w:r w:rsidRPr="00043E59">
        <w:rPr>
          <w:i/>
          <w:noProof/>
        </w:rPr>
        <w:t xml:space="preserve"> 36</w:t>
      </w:r>
      <w:r w:rsidRPr="00043E59">
        <w:rPr>
          <w:noProof/>
        </w:rPr>
        <w:t xml:space="preserve">(3), 340-348. </w:t>
      </w:r>
    </w:p>
    <w:p w14:paraId="07017B4E" w14:textId="77777777" w:rsidR="00043E59" w:rsidRPr="00043E59" w:rsidRDefault="00043E59" w:rsidP="00043E59">
      <w:pPr>
        <w:pStyle w:val="EndNoteBibliography"/>
        <w:ind w:left="720" w:hanging="720"/>
        <w:rPr>
          <w:noProof/>
        </w:rPr>
      </w:pPr>
      <w:r w:rsidRPr="00043E59">
        <w:rPr>
          <w:noProof/>
        </w:rPr>
        <w:t xml:space="preserve">Bifulco, A., Brown, G. W., &amp; Harris, T. O. (1994). Childhood Experience of Care and Abuse (CECA): a retrospective interview measure. </w:t>
      </w:r>
      <w:r w:rsidRPr="00043E59">
        <w:rPr>
          <w:i/>
          <w:noProof/>
        </w:rPr>
        <w:t>Journal of Child Psychology and Psychiatry</w:t>
      </w:r>
      <w:r w:rsidRPr="00043E59">
        <w:rPr>
          <w:noProof/>
        </w:rPr>
        <w:t>,</w:t>
      </w:r>
      <w:r w:rsidRPr="00043E59">
        <w:rPr>
          <w:i/>
          <w:noProof/>
        </w:rPr>
        <w:t xml:space="preserve"> 35</w:t>
      </w:r>
      <w:r w:rsidRPr="00043E59">
        <w:rPr>
          <w:noProof/>
        </w:rPr>
        <w:t xml:space="preserve">(8), 1419-1435. </w:t>
      </w:r>
    </w:p>
    <w:p w14:paraId="7142EEF4" w14:textId="77777777" w:rsidR="00043E59" w:rsidRPr="00043E59" w:rsidRDefault="00043E59" w:rsidP="00043E59">
      <w:pPr>
        <w:pStyle w:val="EndNoteBibliography"/>
        <w:ind w:left="720" w:hanging="720"/>
        <w:rPr>
          <w:noProof/>
        </w:rPr>
      </w:pPr>
      <w:r w:rsidRPr="00043E59">
        <w:rPr>
          <w:noProof/>
        </w:rPr>
        <w:t xml:space="preserve">Birmaher, B., Khetarpal, S., Brent, D., Cully, M., Balach, L., Kaufman, J., &amp; Neer, S. M. (1997). The screen for child anxiety related emotional disorders (SCARED): Scale construction and psychometric characteristics. </w:t>
      </w:r>
      <w:r w:rsidRPr="00043E59">
        <w:rPr>
          <w:i/>
          <w:noProof/>
        </w:rPr>
        <w:t>Journal of the American Academy of Child &amp; Adolescent Psychiatry</w:t>
      </w:r>
      <w:r w:rsidRPr="00043E59">
        <w:rPr>
          <w:noProof/>
        </w:rPr>
        <w:t>,</w:t>
      </w:r>
      <w:r w:rsidRPr="00043E59">
        <w:rPr>
          <w:i/>
          <w:noProof/>
        </w:rPr>
        <w:t xml:space="preserve"> 36</w:t>
      </w:r>
      <w:r w:rsidRPr="00043E59">
        <w:rPr>
          <w:noProof/>
        </w:rPr>
        <w:t xml:space="preserve">(4), 545-553. </w:t>
      </w:r>
    </w:p>
    <w:p w14:paraId="629772E6" w14:textId="593304AF" w:rsidR="00043E59" w:rsidRPr="00043E59" w:rsidRDefault="00043E59" w:rsidP="00043E59">
      <w:pPr>
        <w:pStyle w:val="EndNoteBibliography"/>
        <w:ind w:left="720" w:hanging="720"/>
        <w:rPr>
          <w:noProof/>
        </w:rPr>
      </w:pPr>
      <w:r w:rsidRPr="00043E59">
        <w:rPr>
          <w:noProof/>
        </w:rPr>
        <w:t xml:space="preserve">Brooks, B. L., Sherman, E. M. S., &amp; Strauss, E. (2009). NEPSY-II: A Developmental Neuropsychological Assessment, Second Edition. </w:t>
      </w:r>
      <w:r w:rsidRPr="00043E59">
        <w:rPr>
          <w:i/>
          <w:noProof/>
        </w:rPr>
        <w:t>Child neuropsychology</w:t>
      </w:r>
      <w:r w:rsidRPr="00043E59">
        <w:rPr>
          <w:noProof/>
        </w:rPr>
        <w:t>,</w:t>
      </w:r>
      <w:r w:rsidRPr="00043E59">
        <w:rPr>
          <w:i/>
          <w:noProof/>
        </w:rPr>
        <w:t xml:space="preserve"> 16</w:t>
      </w:r>
      <w:r w:rsidRPr="00043E59">
        <w:rPr>
          <w:noProof/>
        </w:rPr>
        <w:t xml:space="preserve">(1), 80-101. </w:t>
      </w:r>
      <w:hyperlink r:id="rId18" w:history="1">
        <w:r w:rsidRPr="00043E59">
          <w:rPr>
            <w:rStyle w:val="Hyperlink"/>
            <w:noProof/>
          </w:rPr>
          <w:t>https://doi.org/10.1080/09297040903146966</w:t>
        </w:r>
      </w:hyperlink>
      <w:r w:rsidRPr="00043E59">
        <w:rPr>
          <w:noProof/>
        </w:rPr>
        <w:t xml:space="preserve"> </w:t>
      </w:r>
    </w:p>
    <w:p w14:paraId="610013F4" w14:textId="4729DD3B" w:rsidR="00043E59" w:rsidRPr="00043E59" w:rsidRDefault="00043E59" w:rsidP="00043E59">
      <w:pPr>
        <w:pStyle w:val="EndNoteBibliography"/>
        <w:ind w:left="720" w:hanging="720"/>
        <w:rPr>
          <w:noProof/>
        </w:rPr>
      </w:pPr>
      <w:r w:rsidRPr="00043E59">
        <w:rPr>
          <w:noProof/>
        </w:rPr>
        <w:t xml:space="preserve">Brooks, S. J., Dalvie, S., Cuzen, N. L., Cardenas, V., Fein, G., &amp; Stein, D. J. (2014). Childhood adversity is linked to differential brain volumes in adolescents with alcohol use disorder: a voxel-based morphometry study. </w:t>
      </w:r>
      <w:r w:rsidRPr="00043E59">
        <w:rPr>
          <w:i/>
          <w:noProof/>
        </w:rPr>
        <w:t>Metabolic brain disease</w:t>
      </w:r>
      <w:r w:rsidRPr="00043E59">
        <w:rPr>
          <w:noProof/>
        </w:rPr>
        <w:t>,</w:t>
      </w:r>
      <w:r w:rsidRPr="00043E59">
        <w:rPr>
          <w:i/>
          <w:noProof/>
        </w:rPr>
        <w:t xml:space="preserve"> 29</w:t>
      </w:r>
      <w:r w:rsidRPr="00043E59">
        <w:rPr>
          <w:noProof/>
        </w:rPr>
        <w:t xml:space="preserve">(2), 311-321. </w:t>
      </w:r>
      <w:hyperlink r:id="rId19" w:history="1">
        <w:r w:rsidRPr="00043E59">
          <w:rPr>
            <w:rStyle w:val="Hyperlink"/>
            <w:noProof/>
          </w:rPr>
          <w:t>https://doi.org/10.1007/s11011-014-9489-4</w:t>
        </w:r>
      </w:hyperlink>
      <w:r w:rsidRPr="00043E59">
        <w:rPr>
          <w:noProof/>
        </w:rPr>
        <w:t xml:space="preserve"> </w:t>
      </w:r>
    </w:p>
    <w:p w14:paraId="37CD2352" w14:textId="5CAD37BC" w:rsidR="00043E59" w:rsidRPr="00043E59" w:rsidRDefault="00043E59" w:rsidP="00043E59">
      <w:pPr>
        <w:pStyle w:val="EndNoteBibliography"/>
        <w:ind w:left="720" w:hanging="720"/>
        <w:rPr>
          <w:noProof/>
        </w:rPr>
      </w:pPr>
      <w:r w:rsidRPr="00043E59">
        <w:rPr>
          <w:noProof/>
        </w:rPr>
        <w:t xml:space="preserve">Cardoso Melo, R. D., Groen, R. N., &amp; Hartman, C. A. (2022). Reward Sensitivity at Age 13 Predicts the Future Course of Psychopathology Symptoms [Original Research]. </w:t>
      </w:r>
      <w:r w:rsidRPr="00043E59">
        <w:rPr>
          <w:i/>
          <w:noProof/>
        </w:rPr>
        <w:t>Frontiers in Psychiatry</w:t>
      </w:r>
      <w:r w:rsidRPr="00043E59">
        <w:rPr>
          <w:noProof/>
        </w:rPr>
        <w:t>,</w:t>
      </w:r>
      <w:r w:rsidRPr="00043E59">
        <w:rPr>
          <w:i/>
          <w:noProof/>
        </w:rPr>
        <w:t xml:space="preserve"> 13</w:t>
      </w:r>
      <w:r w:rsidRPr="00043E59">
        <w:rPr>
          <w:noProof/>
        </w:rPr>
        <w:t xml:space="preserve">. </w:t>
      </w:r>
      <w:hyperlink r:id="rId20" w:history="1">
        <w:r w:rsidRPr="00043E59">
          <w:rPr>
            <w:rStyle w:val="Hyperlink"/>
            <w:noProof/>
          </w:rPr>
          <w:t>https://doi.org/10.3389/fpsyt.2022.818047</w:t>
        </w:r>
      </w:hyperlink>
      <w:r w:rsidRPr="00043E59">
        <w:rPr>
          <w:noProof/>
        </w:rPr>
        <w:t xml:space="preserve"> </w:t>
      </w:r>
    </w:p>
    <w:p w14:paraId="20F3A28B" w14:textId="0B904AB7" w:rsidR="00043E59" w:rsidRPr="00043E59" w:rsidRDefault="00043E59" w:rsidP="00043E59">
      <w:pPr>
        <w:pStyle w:val="EndNoteBibliography"/>
        <w:ind w:left="720" w:hanging="720"/>
        <w:rPr>
          <w:noProof/>
        </w:rPr>
      </w:pPr>
      <w:r w:rsidRPr="00043E59">
        <w:rPr>
          <w:noProof/>
        </w:rPr>
        <w:t xml:space="preserve">Carozza, S., Holmes, J., &amp; Astle, D. E. (2022). Testing Deprivation and Threat: A Preregistered Network Analysis of the Dimensions of Early Adversity. </w:t>
      </w:r>
      <w:r w:rsidRPr="00043E59">
        <w:rPr>
          <w:i/>
          <w:noProof/>
        </w:rPr>
        <w:t>Psychological science</w:t>
      </w:r>
      <w:r w:rsidRPr="00043E59">
        <w:rPr>
          <w:noProof/>
        </w:rPr>
        <w:t>,</w:t>
      </w:r>
      <w:r w:rsidRPr="00043E59">
        <w:rPr>
          <w:i/>
          <w:noProof/>
        </w:rPr>
        <w:t xml:space="preserve"> 33</w:t>
      </w:r>
      <w:r w:rsidRPr="00043E59">
        <w:rPr>
          <w:noProof/>
        </w:rPr>
        <w:t xml:space="preserve">(10), 1753-1766. </w:t>
      </w:r>
      <w:hyperlink r:id="rId21" w:history="1">
        <w:r w:rsidRPr="00043E59">
          <w:rPr>
            <w:rStyle w:val="Hyperlink"/>
            <w:noProof/>
          </w:rPr>
          <w:t>https://doi.org/10.1177/09567976221101045</w:t>
        </w:r>
      </w:hyperlink>
      <w:r w:rsidRPr="00043E59">
        <w:rPr>
          <w:noProof/>
        </w:rPr>
        <w:t xml:space="preserve"> </w:t>
      </w:r>
    </w:p>
    <w:p w14:paraId="0A383A96" w14:textId="4D26DF02" w:rsidR="00043E59" w:rsidRPr="00043E59" w:rsidRDefault="00043E59" w:rsidP="00043E59">
      <w:pPr>
        <w:pStyle w:val="EndNoteBibliography"/>
        <w:ind w:left="720" w:hanging="720"/>
        <w:rPr>
          <w:noProof/>
        </w:rPr>
      </w:pPr>
      <w:r w:rsidRPr="00043E59">
        <w:rPr>
          <w:noProof/>
        </w:rPr>
        <w:t xml:space="preserve">Carver, C. S., &amp; White, T. L. (1994). Behavioral Inhibition, Behavioral Activation, and Affective Responses to Impending Reward and Punishment: The BIS/BAS Scales. </w:t>
      </w:r>
      <w:r w:rsidRPr="00043E59">
        <w:rPr>
          <w:i/>
          <w:noProof/>
        </w:rPr>
        <w:t>Journal of Personality and Social Psychology</w:t>
      </w:r>
      <w:r w:rsidRPr="00043E59">
        <w:rPr>
          <w:noProof/>
        </w:rPr>
        <w:t>,</w:t>
      </w:r>
      <w:r w:rsidRPr="00043E59">
        <w:rPr>
          <w:i/>
          <w:noProof/>
        </w:rPr>
        <w:t xml:space="preserve"> 67</w:t>
      </w:r>
      <w:r w:rsidRPr="00043E59">
        <w:rPr>
          <w:noProof/>
        </w:rPr>
        <w:t xml:space="preserve">(2), 319-333. </w:t>
      </w:r>
      <w:hyperlink r:id="rId22" w:history="1">
        <w:r w:rsidRPr="00043E59">
          <w:rPr>
            <w:rStyle w:val="Hyperlink"/>
            <w:noProof/>
          </w:rPr>
          <w:t>https://doi.org/10.1037/0022-3514.67.2.319</w:t>
        </w:r>
      </w:hyperlink>
      <w:r w:rsidRPr="00043E59">
        <w:rPr>
          <w:noProof/>
        </w:rPr>
        <w:t xml:space="preserve"> </w:t>
      </w:r>
    </w:p>
    <w:p w14:paraId="12165E92" w14:textId="48784091" w:rsidR="00043E59" w:rsidRPr="00043E59" w:rsidRDefault="00043E59" w:rsidP="00043E59">
      <w:pPr>
        <w:pStyle w:val="EndNoteBibliography"/>
        <w:ind w:left="720" w:hanging="720"/>
        <w:rPr>
          <w:noProof/>
        </w:rPr>
      </w:pPr>
      <w:r w:rsidRPr="00043E59">
        <w:rPr>
          <w:noProof/>
        </w:rPr>
        <w:lastRenderedPageBreak/>
        <w:t xml:space="preserve">Colich, N. L., Rosen, M. L., Williams, E. S., &amp; McLaughlin, K. A. (2020). Biological aging in childhood and adolescence following experiences of threat and deprivation: A systematic review and meta-analysis. </w:t>
      </w:r>
      <w:r w:rsidRPr="00043E59">
        <w:rPr>
          <w:i/>
          <w:noProof/>
        </w:rPr>
        <w:t>Psychol Bull</w:t>
      </w:r>
      <w:r w:rsidRPr="00043E59">
        <w:rPr>
          <w:noProof/>
        </w:rPr>
        <w:t>,</w:t>
      </w:r>
      <w:r w:rsidRPr="00043E59">
        <w:rPr>
          <w:i/>
          <w:noProof/>
        </w:rPr>
        <w:t xml:space="preserve"> 146</w:t>
      </w:r>
      <w:r w:rsidRPr="00043E59">
        <w:rPr>
          <w:noProof/>
        </w:rPr>
        <w:t xml:space="preserve">(9), 721-764. </w:t>
      </w:r>
      <w:hyperlink r:id="rId23" w:history="1">
        <w:r w:rsidRPr="00043E59">
          <w:rPr>
            <w:rStyle w:val="Hyperlink"/>
            <w:noProof/>
          </w:rPr>
          <w:t>https://doi.org/10.1037/bul0000270</w:t>
        </w:r>
      </w:hyperlink>
      <w:r w:rsidRPr="00043E59">
        <w:rPr>
          <w:noProof/>
        </w:rPr>
        <w:t xml:space="preserve"> </w:t>
      </w:r>
    </w:p>
    <w:p w14:paraId="7050BAA0" w14:textId="77777777" w:rsidR="00043E59" w:rsidRPr="00043E59" w:rsidRDefault="00043E59" w:rsidP="00043E59">
      <w:pPr>
        <w:pStyle w:val="EndNoteBibliography"/>
        <w:ind w:left="720" w:hanging="720"/>
        <w:rPr>
          <w:noProof/>
        </w:rPr>
      </w:pPr>
      <w:r w:rsidRPr="00043E59">
        <w:rPr>
          <w:noProof/>
        </w:rPr>
        <w:t xml:space="preserve">Costello, C. G. (1972). Depression: loss of reinforcers of loss of reinforcer effectiveness? </w:t>
      </w:r>
      <w:r w:rsidRPr="00043E59">
        <w:rPr>
          <w:i/>
          <w:noProof/>
        </w:rPr>
        <w:t>Behavior Therapy</w:t>
      </w:r>
      <w:r w:rsidRPr="00043E59">
        <w:rPr>
          <w:noProof/>
        </w:rPr>
        <w:t>,</w:t>
      </w:r>
      <w:r w:rsidRPr="00043E59">
        <w:rPr>
          <w:i/>
          <w:noProof/>
        </w:rPr>
        <w:t xml:space="preserve"> 3</w:t>
      </w:r>
      <w:r w:rsidRPr="00043E59">
        <w:rPr>
          <w:noProof/>
        </w:rPr>
        <w:t xml:space="preserve">(2), 240-247. </w:t>
      </w:r>
    </w:p>
    <w:p w14:paraId="44404A5C" w14:textId="004ECE09" w:rsidR="00043E59" w:rsidRPr="00043E59" w:rsidRDefault="00043E59" w:rsidP="00043E59">
      <w:pPr>
        <w:pStyle w:val="EndNoteBibliography"/>
        <w:ind w:left="720" w:hanging="720"/>
        <w:rPr>
          <w:noProof/>
        </w:rPr>
      </w:pPr>
      <w:r w:rsidRPr="00043E59">
        <w:rPr>
          <w:noProof/>
        </w:rPr>
        <w:t xml:space="preserve">Dennison, M. J., Sheridan, M. A., Busso, D. S., Jenness, J. L., Peverill, M., Rosen, M. L., &amp; McLaughlin, K. A. (2016). Neurobehavioral Markers of Resilience to Depression Amongst Adolescents Exposed to Child Abuse. </w:t>
      </w:r>
      <w:r w:rsidRPr="00043E59">
        <w:rPr>
          <w:i/>
          <w:noProof/>
        </w:rPr>
        <w:t>Journal of abnormal psychology (1965)</w:t>
      </w:r>
      <w:r w:rsidRPr="00043E59">
        <w:rPr>
          <w:noProof/>
        </w:rPr>
        <w:t>,</w:t>
      </w:r>
      <w:r w:rsidRPr="00043E59">
        <w:rPr>
          <w:i/>
          <w:noProof/>
        </w:rPr>
        <w:t xml:space="preserve"> 125</w:t>
      </w:r>
      <w:r w:rsidRPr="00043E59">
        <w:rPr>
          <w:noProof/>
        </w:rPr>
        <w:t xml:space="preserve">(8), 1201-1212. </w:t>
      </w:r>
      <w:hyperlink r:id="rId24" w:history="1">
        <w:r w:rsidRPr="00043E59">
          <w:rPr>
            <w:rStyle w:val="Hyperlink"/>
            <w:noProof/>
          </w:rPr>
          <w:t>https://doi.org/10.1037/abn0000215</w:t>
        </w:r>
      </w:hyperlink>
      <w:r w:rsidRPr="00043E59">
        <w:rPr>
          <w:noProof/>
        </w:rPr>
        <w:t xml:space="preserve"> </w:t>
      </w:r>
    </w:p>
    <w:p w14:paraId="5A007F30" w14:textId="40B8DDCC" w:rsidR="00043E59" w:rsidRPr="00043E59" w:rsidRDefault="00043E59" w:rsidP="00043E59">
      <w:pPr>
        <w:pStyle w:val="EndNoteBibliography"/>
        <w:ind w:left="720" w:hanging="720"/>
        <w:rPr>
          <w:noProof/>
        </w:rPr>
      </w:pPr>
      <w:r w:rsidRPr="00043E59">
        <w:rPr>
          <w:noProof/>
        </w:rPr>
        <w:t xml:space="preserve">Edwards, V. J., Holden, G. W., Felitti, V. J., &amp; Anda, R. F. (2003). Relationship Between Multiple Forms of Childhood Maltreatment and Adult Mental Health in Community Respondents: Results From the Adverse Childhood Experiences Study. </w:t>
      </w:r>
      <w:r w:rsidRPr="00043E59">
        <w:rPr>
          <w:i/>
          <w:noProof/>
        </w:rPr>
        <w:t>The American journal of psychiatry</w:t>
      </w:r>
      <w:r w:rsidRPr="00043E59">
        <w:rPr>
          <w:noProof/>
        </w:rPr>
        <w:t>,</w:t>
      </w:r>
      <w:r w:rsidRPr="00043E59">
        <w:rPr>
          <w:i/>
          <w:noProof/>
        </w:rPr>
        <w:t xml:space="preserve"> 160</w:t>
      </w:r>
      <w:r w:rsidRPr="00043E59">
        <w:rPr>
          <w:noProof/>
        </w:rPr>
        <w:t xml:space="preserve">(8), 1453-1460. </w:t>
      </w:r>
      <w:hyperlink r:id="rId25" w:history="1">
        <w:r w:rsidRPr="00043E59">
          <w:rPr>
            <w:rStyle w:val="Hyperlink"/>
            <w:noProof/>
          </w:rPr>
          <w:t>https://doi.org/10.1176/appi.ajp.160.8.1453</w:t>
        </w:r>
      </w:hyperlink>
      <w:r w:rsidRPr="00043E59">
        <w:rPr>
          <w:noProof/>
        </w:rPr>
        <w:t xml:space="preserve"> </w:t>
      </w:r>
    </w:p>
    <w:p w14:paraId="6A08789D" w14:textId="77777777" w:rsidR="00043E59" w:rsidRPr="00043E59" w:rsidRDefault="00043E59" w:rsidP="00043E59">
      <w:pPr>
        <w:pStyle w:val="EndNoteBibliography"/>
        <w:ind w:left="720" w:hanging="720"/>
        <w:rPr>
          <w:noProof/>
        </w:rPr>
      </w:pPr>
      <w:r w:rsidRPr="00043E59">
        <w:rPr>
          <w:noProof/>
        </w:rPr>
        <w:t xml:space="preserve">Fan, J., &amp; Lv, J. (2008). Sure independence screening for ultrahigh dimensional feature space. </w:t>
      </w:r>
      <w:r w:rsidRPr="00043E59">
        <w:rPr>
          <w:i/>
          <w:noProof/>
        </w:rPr>
        <w:t>Journal of the Royal Statistical Society: Series B (Statistical Methodology)</w:t>
      </w:r>
      <w:r w:rsidRPr="00043E59">
        <w:rPr>
          <w:noProof/>
        </w:rPr>
        <w:t>,</w:t>
      </w:r>
      <w:r w:rsidRPr="00043E59">
        <w:rPr>
          <w:i/>
          <w:noProof/>
        </w:rPr>
        <w:t xml:space="preserve"> 70</w:t>
      </w:r>
      <w:r w:rsidRPr="00043E59">
        <w:rPr>
          <w:noProof/>
        </w:rPr>
        <w:t xml:space="preserve">(5), 849-911. </w:t>
      </w:r>
    </w:p>
    <w:p w14:paraId="678473CD" w14:textId="77777777" w:rsidR="00043E59" w:rsidRPr="00043E59" w:rsidRDefault="00043E59" w:rsidP="00043E59">
      <w:pPr>
        <w:pStyle w:val="EndNoteBibliography"/>
        <w:ind w:left="720" w:hanging="720"/>
        <w:rPr>
          <w:noProof/>
        </w:rPr>
      </w:pPr>
      <w:r w:rsidRPr="00043E59">
        <w:rPr>
          <w:noProof/>
        </w:rPr>
        <w:t xml:space="preserve">Gray, J. A., Van Goozen, S., Van de Poll, N. E., &amp; Sergeant, J. (1994). Framework for a taxonomy of psychiatric disorder. </w:t>
      </w:r>
      <w:r w:rsidRPr="00043E59">
        <w:rPr>
          <w:i/>
          <w:noProof/>
        </w:rPr>
        <w:t>Emotions: Essays on emotion theory</w:t>
      </w:r>
      <w:r w:rsidRPr="00043E59">
        <w:rPr>
          <w:noProof/>
        </w:rPr>
        <w:t>,</w:t>
      </w:r>
      <w:r w:rsidRPr="00043E59">
        <w:rPr>
          <w:i/>
          <w:noProof/>
        </w:rPr>
        <w:t xml:space="preserve"> 12</w:t>
      </w:r>
      <w:r w:rsidRPr="00043E59">
        <w:rPr>
          <w:noProof/>
        </w:rPr>
        <w:t xml:space="preserve">, 29-59. </w:t>
      </w:r>
    </w:p>
    <w:p w14:paraId="5D27BA3C" w14:textId="34242BC1" w:rsidR="00043E59" w:rsidRPr="00043E59" w:rsidRDefault="00043E59" w:rsidP="00043E59">
      <w:pPr>
        <w:pStyle w:val="EndNoteBibliography"/>
        <w:ind w:left="720" w:hanging="720"/>
        <w:rPr>
          <w:noProof/>
        </w:rPr>
      </w:pPr>
      <w:r w:rsidRPr="00043E59">
        <w:rPr>
          <w:noProof/>
        </w:rPr>
        <w:t xml:space="preserve">Hankin, B. L., Abramson, L. Y., Moffitt, T. E., Silva, P. A., McGee, R., &amp; Angell, K. E. (1998). Development of depression from preadolescence to young adulthood: emerging gender differences in a 10-year longitudinal study. </w:t>
      </w:r>
      <w:r w:rsidRPr="00043E59">
        <w:rPr>
          <w:i/>
          <w:noProof/>
        </w:rPr>
        <w:t>J Abnorm Psychol</w:t>
      </w:r>
      <w:r w:rsidRPr="00043E59">
        <w:rPr>
          <w:noProof/>
        </w:rPr>
        <w:t>,</w:t>
      </w:r>
      <w:r w:rsidRPr="00043E59">
        <w:rPr>
          <w:i/>
          <w:noProof/>
        </w:rPr>
        <w:t xml:space="preserve"> 107</w:t>
      </w:r>
      <w:r w:rsidRPr="00043E59">
        <w:rPr>
          <w:noProof/>
        </w:rPr>
        <w:t xml:space="preserve">(1), 128-140. </w:t>
      </w:r>
      <w:hyperlink r:id="rId26" w:history="1">
        <w:r w:rsidRPr="00043E59">
          <w:rPr>
            <w:rStyle w:val="Hyperlink"/>
            <w:noProof/>
          </w:rPr>
          <w:t>https://doi.org/10.1037//0021-843x.107.1.128</w:t>
        </w:r>
      </w:hyperlink>
      <w:r w:rsidRPr="00043E59">
        <w:rPr>
          <w:noProof/>
        </w:rPr>
        <w:t xml:space="preserve"> </w:t>
      </w:r>
    </w:p>
    <w:p w14:paraId="493D8DFA" w14:textId="36981CFC" w:rsidR="00043E59" w:rsidRPr="00043E59" w:rsidRDefault="00043E59" w:rsidP="00043E59">
      <w:pPr>
        <w:pStyle w:val="EndNoteBibliography"/>
        <w:ind w:left="720" w:hanging="720"/>
        <w:rPr>
          <w:noProof/>
        </w:rPr>
      </w:pPr>
      <w:r w:rsidRPr="00043E59">
        <w:rPr>
          <w:noProof/>
        </w:rPr>
        <w:t xml:space="preserve">Hanson, J. L., Nacewicz, B. M., Sutterer, M. J., Cayo, A. A., Schaefer, S. M., Rudolph, K. D., Shirtcliff, E. A., Pollak, S. D., &amp; Davidson, R. J. (2015). Behavioral Problems After Early Life Stress: Contributions of the Hippocampus and Amygdala. </w:t>
      </w:r>
      <w:r w:rsidRPr="00043E59">
        <w:rPr>
          <w:i/>
          <w:noProof/>
        </w:rPr>
        <w:t>Biological psychiatry (1969)</w:t>
      </w:r>
      <w:r w:rsidRPr="00043E59">
        <w:rPr>
          <w:noProof/>
        </w:rPr>
        <w:t>,</w:t>
      </w:r>
      <w:r w:rsidRPr="00043E59">
        <w:rPr>
          <w:i/>
          <w:noProof/>
        </w:rPr>
        <w:t xml:space="preserve"> 77</w:t>
      </w:r>
      <w:r w:rsidRPr="00043E59">
        <w:rPr>
          <w:noProof/>
        </w:rPr>
        <w:t xml:space="preserve">(4), 314-323. </w:t>
      </w:r>
      <w:hyperlink r:id="rId27" w:history="1">
        <w:r w:rsidRPr="00043E59">
          <w:rPr>
            <w:rStyle w:val="Hyperlink"/>
            <w:noProof/>
          </w:rPr>
          <w:t>https://doi.org/10.1016/j.biopsych.2014.04.020</w:t>
        </w:r>
      </w:hyperlink>
      <w:r w:rsidRPr="00043E59">
        <w:rPr>
          <w:noProof/>
        </w:rPr>
        <w:t xml:space="preserve"> </w:t>
      </w:r>
    </w:p>
    <w:p w14:paraId="5EC4357E" w14:textId="4E3112FA" w:rsidR="00043E59" w:rsidRPr="00043E59" w:rsidRDefault="00043E59" w:rsidP="00043E59">
      <w:pPr>
        <w:pStyle w:val="EndNoteBibliography"/>
        <w:ind w:left="720" w:hanging="720"/>
        <w:rPr>
          <w:noProof/>
        </w:rPr>
      </w:pPr>
      <w:r w:rsidRPr="00043E59">
        <w:rPr>
          <w:noProof/>
        </w:rPr>
        <w:t xml:space="preserve">Heleniak, C., &amp; McLaughlin, K. A. (2020). Social-cognitive mechanisms in the cycle of violence: Cognitive and affective theory of mind, and externalizing psychopathology in children and adolescents. </w:t>
      </w:r>
      <w:r w:rsidRPr="00043E59">
        <w:rPr>
          <w:i/>
          <w:noProof/>
        </w:rPr>
        <w:t>Dev Psychopathol</w:t>
      </w:r>
      <w:r w:rsidRPr="00043E59">
        <w:rPr>
          <w:noProof/>
        </w:rPr>
        <w:t>,</w:t>
      </w:r>
      <w:r w:rsidRPr="00043E59">
        <w:rPr>
          <w:i/>
          <w:noProof/>
        </w:rPr>
        <w:t xml:space="preserve"> 32</w:t>
      </w:r>
      <w:r w:rsidRPr="00043E59">
        <w:rPr>
          <w:noProof/>
        </w:rPr>
        <w:t xml:space="preserve">(2), 735-750. </w:t>
      </w:r>
      <w:hyperlink r:id="rId28" w:history="1">
        <w:r w:rsidRPr="00043E59">
          <w:rPr>
            <w:rStyle w:val="Hyperlink"/>
            <w:noProof/>
          </w:rPr>
          <w:t>https://doi.org/10.1017/S0954579419000725</w:t>
        </w:r>
      </w:hyperlink>
      <w:r w:rsidRPr="00043E59">
        <w:rPr>
          <w:noProof/>
        </w:rPr>
        <w:t xml:space="preserve"> </w:t>
      </w:r>
    </w:p>
    <w:p w14:paraId="3755EDB6" w14:textId="3D30AA3B" w:rsidR="00043E59" w:rsidRPr="00043E59" w:rsidRDefault="00043E59" w:rsidP="00043E59">
      <w:pPr>
        <w:pStyle w:val="EndNoteBibliography"/>
        <w:ind w:left="720" w:hanging="720"/>
        <w:rPr>
          <w:noProof/>
        </w:rPr>
      </w:pPr>
      <w:r w:rsidRPr="00043E59">
        <w:rPr>
          <w:noProof/>
        </w:rPr>
        <w:t xml:space="preserve">Helfinstein, S. M., Kirwan, M. L., Benson, B. E., Hardin, M. G., Pine, D. S., Ernst, M., &amp; Fox, N. A. (2013). Validation of a child-friendly version of the monetary incentive delay task. </w:t>
      </w:r>
      <w:r w:rsidRPr="00043E59">
        <w:rPr>
          <w:i/>
          <w:noProof/>
        </w:rPr>
        <w:t>Social Cognitive and Affective Neuroscience</w:t>
      </w:r>
      <w:r w:rsidRPr="00043E59">
        <w:rPr>
          <w:noProof/>
        </w:rPr>
        <w:t>,</w:t>
      </w:r>
      <w:r w:rsidRPr="00043E59">
        <w:rPr>
          <w:i/>
          <w:noProof/>
        </w:rPr>
        <w:t xml:space="preserve"> 8</w:t>
      </w:r>
      <w:r w:rsidRPr="00043E59">
        <w:rPr>
          <w:noProof/>
        </w:rPr>
        <w:t xml:space="preserve">(6), 720-726. </w:t>
      </w:r>
      <w:hyperlink r:id="rId29" w:history="1">
        <w:r w:rsidRPr="00043E59">
          <w:rPr>
            <w:rStyle w:val="Hyperlink"/>
            <w:noProof/>
          </w:rPr>
          <w:t>https://doi.org/10.1093/scan/nss057</w:t>
        </w:r>
      </w:hyperlink>
      <w:r w:rsidRPr="00043E59">
        <w:rPr>
          <w:noProof/>
        </w:rPr>
        <w:t xml:space="preserve"> </w:t>
      </w:r>
    </w:p>
    <w:p w14:paraId="07E34DE2" w14:textId="523135F1" w:rsidR="00043E59" w:rsidRPr="00043E59" w:rsidRDefault="00043E59" w:rsidP="00043E59">
      <w:pPr>
        <w:pStyle w:val="EndNoteBibliography"/>
        <w:ind w:left="720" w:hanging="720"/>
        <w:rPr>
          <w:noProof/>
        </w:rPr>
      </w:pPr>
      <w:r w:rsidRPr="00043E59">
        <w:rPr>
          <w:noProof/>
        </w:rPr>
        <w:t xml:space="preserve">Kasparek, S. W., Jenness, J. L., &amp; McLaughlin, K. A. (2020). Reward Processing Modulates the Association Between Trauma Exposure and Externalizing Psychopathology. </w:t>
      </w:r>
      <w:r w:rsidRPr="00043E59">
        <w:rPr>
          <w:i/>
          <w:noProof/>
        </w:rPr>
        <w:t>Clinical Psychological Science</w:t>
      </w:r>
      <w:r w:rsidRPr="00043E59">
        <w:rPr>
          <w:noProof/>
        </w:rPr>
        <w:t>,</w:t>
      </w:r>
      <w:r w:rsidRPr="00043E59">
        <w:rPr>
          <w:i/>
          <w:noProof/>
        </w:rPr>
        <w:t xml:space="preserve"> 8</w:t>
      </w:r>
      <w:r w:rsidRPr="00043E59">
        <w:rPr>
          <w:noProof/>
        </w:rPr>
        <w:t xml:space="preserve">(6), 989-1006. </w:t>
      </w:r>
      <w:hyperlink r:id="rId30" w:history="1">
        <w:r w:rsidRPr="00043E59">
          <w:rPr>
            <w:rStyle w:val="Hyperlink"/>
            <w:noProof/>
          </w:rPr>
          <w:t>https://doi.org/10.1177/2167702620933570</w:t>
        </w:r>
      </w:hyperlink>
      <w:r w:rsidRPr="00043E59">
        <w:rPr>
          <w:noProof/>
        </w:rPr>
        <w:t xml:space="preserve"> </w:t>
      </w:r>
    </w:p>
    <w:p w14:paraId="0D3A6853" w14:textId="77777777" w:rsidR="00043E59" w:rsidRPr="00043E59" w:rsidRDefault="00043E59" w:rsidP="00043E59">
      <w:pPr>
        <w:pStyle w:val="EndNoteBibliography"/>
        <w:ind w:left="720" w:hanging="720"/>
        <w:rPr>
          <w:noProof/>
        </w:rPr>
      </w:pPr>
      <w:r w:rsidRPr="00043E59">
        <w:rPr>
          <w:noProof/>
        </w:rPr>
        <w:t xml:space="preserve">Kaufman Kantor, G., Holt, M., Mebert, C., Straus, M., Drach, K., Ricci, L., MacAllum, C., &amp; Brown, W. (2004). Development and psychometric properties of the Child Self-report multidimensional neglectful behavior scale (MNBS-CR). </w:t>
      </w:r>
      <w:r w:rsidRPr="00043E59">
        <w:rPr>
          <w:i/>
          <w:noProof/>
        </w:rPr>
        <w:t>Child Maltreatment</w:t>
      </w:r>
      <w:r w:rsidRPr="00043E59">
        <w:rPr>
          <w:noProof/>
        </w:rPr>
        <w:t>,</w:t>
      </w:r>
      <w:r w:rsidRPr="00043E59">
        <w:rPr>
          <w:i/>
          <w:noProof/>
        </w:rPr>
        <w:t xml:space="preserve"> 9</w:t>
      </w:r>
      <w:r w:rsidRPr="00043E59">
        <w:rPr>
          <w:noProof/>
        </w:rPr>
        <w:t xml:space="preserve">(4), 409-429. </w:t>
      </w:r>
    </w:p>
    <w:p w14:paraId="78453951" w14:textId="50474348" w:rsidR="00043E59" w:rsidRPr="00043E59" w:rsidRDefault="00043E59" w:rsidP="00043E59">
      <w:pPr>
        <w:pStyle w:val="EndNoteBibliography"/>
        <w:ind w:left="720" w:hanging="720"/>
        <w:rPr>
          <w:noProof/>
        </w:rPr>
      </w:pPr>
      <w:r w:rsidRPr="00043E59">
        <w:rPr>
          <w:noProof/>
        </w:rPr>
        <w:t xml:space="preserve">Kessler, R. C., McLaughlin, K. A., Green, J. G., Gruber, M. J., Sampson, N. A., Zaslavsky, A. M., Aguilar-Gaxiola, S., Alhamzawi, A. O., Alonso, J., Angermeyer, M., Benjet, C., Bromet, E., </w:t>
      </w:r>
      <w:r w:rsidRPr="00043E59">
        <w:rPr>
          <w:noProof/>
        </w:rPr>
        <w:lastRenderedPageBreak/>
        <w:t xml:space="preserve">Chatterji, S., de Girolamo, G., Demyttenaere, K., Fayyad, J., Florescu, S., Gal, G., Gureje, O., . . . Williams, D. R. (2010). Childhood adversities and adult psychopathology in the WHO World Mental Health Surveys. </w:t>
      </w:r>
      <w:r w:rsidRPr="00043E59">
        <w:rPr>
          <w:i/>
          <w:noProof/>
        </w:rPr>
        <w:t>Br J Psychiatry</w:t>
      </w:r>
      <w:r w:rsidRPr="00043E59">
        <w:rPr>
          <w:noProof/>
        </w:rPr>
        <w:t>,</w:t>
      </w:r>
      <w:r w:rsidRPr="00043E59">
        <w:rPr>
          <w:i/>
          <w:noProof/>
        </w:rPr>
        <w:t xml:space="preserve"> 197</w:t>
      </w:r>
      <w:r w:rsidRPr="00043E59">
        <w:rPr>
          <w:noProof/>
        </w:rPr>
        <w:t xml:space="preserve">(5), 378-385. </w:t>
      </w:r>
      <w:hyperlink r:id="rId31" w:history="1">
        <w:r w:rsidRPr="00043E59">
          <w:rPr>
            <w:rStyle w:val="Hyperlink"/>
            <w:noProof/>
          </w:rPr>
          <w:t>https://doi.org/10.1192/bjp.bp.110.080499</w:t>
        </w:r>
      </w:hyperlink>
      <w:r w:rsidRPr="00043E59">
        <w:rPr>
          <w:noProof/>
        </w:rPr>
        <w:t xml:space="preserve"> </w:t>
      </w:r>
    </w:p>
    <w:p w14:paraId="0BCACFD9" w14:textId="6D33CE6F" w:rsidR="00043E59" w:rsidRPr="00043E59" w:rsidRDefault="00043E59" w:rsidP="00043E59">
      <w:pPr>
        <w:pStyle w:val="EndNoteBibliography"/>
        <w:ind w:left="720" w:hanging="720"/>
        <w:rPr>
          <w:noProof/>
        </w:rPr>
      </w:pPr>
      <w:r w:rsidRPr="00043E59">
        <w:rPr>
          <w:noProof/>
        </w:rPr>
        <w:t xml:space="preserve">Kim, S. G., Weissman, D. G., Sheridan, M. A., &amp; McLaughlin, K. A. (2021). Child abuse and automatic emotion regulation in children and adolescents. </w:t>
      </w:r>
      <w:r w:rsidRPr="00043E59">
        <w:rPr>
          <w:i/>
          <w:noProof/>
        </w:rPr>
        <w:t>Dev Psychopathol</w:t>
      </w:r>
      <w:r w:rsidRPr="00043E59">
        <w:rPr>
          <w:noProof/>
        </w:rPr>
        <w:t xml:space="preserve">, 1-11. </w:t>
      </w:r>
      <w:hyperlink r:id="rId32" w:history="1">
        <w:r w:rsidRPr="00043E59">
          <w:rPr>
            <w:rStyle w:val="Hyperlink"/>
            <w:noProof/>
          </w:rPr>
          <w:t>https://doi.org/10.1017/S0954579421000663</w:t>
        </w:r>
      </w:hyperlink>
      <w:r w:rsidRPr="00043E59">
        <w:rPr>
          <w:noProof/>
        </w:rPr>
        <w:t xml:space="preserve"> </w:t>
      </w:r>
    </w:p>
    <w:p w14:paraId="21497251" w14:textId="6C096462" w:rsidR="00043E59" w:rsidRPr="00043E59" w:rsidRDefault="00043E59" w:rsidP="00043E59">
      <w:pPr>
        <w:pStyle w:val="EndNoteBibliography"/>
        <w:ind w:left="720" w:hanging="720"/>
        <w:rPr>
          <w:noProof/>
        </w:rPr>
      </w:pPr>
      <w:r w:rsidRPr="00043E59">
        <w:rPr>
          <w:noProof/>
        </w:rPr>
        <w:t xml:space="preserve">Kirby, K. N., &amp; Petry, N. M. (2004). Heroin and cocaine abusers have higher discount rates for delayed rewards than alcoholics or non-drug-using controls. </w:t>
      </w:r>
      <w:r w:rsidRPr="00043E59">
        <w:rPr>
          <w:i/>
          <w:noProof/>
        </w:rPr>
        <w:t>Addiction (Abingdon, England)</w:t>
      </w:r>
      <w:r w:rsidRPr="00043E59">
        <w:rPr>
          <w:noProof/>
        </w:rPr>
        <w:t>,</w:t>
      </w:r>
      <w:r w:rsidRPr="00043E59">
        <w:rPr>
          <w:i/>
          <w:noProof/>
        </w:rPr>
        <w:t xml:space="preserve"> 99</w:t>
      </w:r>
      <w:r w:rsidRPr="00043E59">
        <w:rPr>
          <w:noProof/>
        </w:rPr>
        <w:t xml:space="preserve">(4), 461-471. </w:t>
      </w:r>
      <w:hyperlink r:id="rId33" w:history="1">
        <w:r w:rsidRPr="00043E59">
          <w:rPr>
            <w:rStyle w:val="Hyperlink"/>
            <w:noProof/>
          </w:rPr>
          <w:t>https://doi.org/10.1111/j.1360-0443.2003.00669.x</w:t>
        </w:r>
      </w:hyperlink>
      <w:r w:rsidRPr="00043E59">
        <w:rPr>
          <w:noProof/>
        </w:rPr>
        <w:t xml:space="preserve"> </w:t>
      </w:r>
    </w:p>
    <w:p w14:paraId="0EDBB7ED" w14:textId="77777777" w:rsidR="00043E59" w:rsidRPr="00043E59" w:rsidRDefault="00043E59" w:rsidP="00043E59">
      <w:pPr>
        <w:pStyle w:val="EndNoteBibliography"/>
        <w:ind w:left="720" w:hanging="720"/>
        <w:rPr>
          <w:noProof/>
        </w:rPr>
      </w:pPr>
      <w:r w:rsidRPr="00043E59">
        <w:rPr>
          <w:noProof/>
        </w:rPr>
        <w:t xml:space="preserve">Kovacs, M. Children Depression Inventory (CDI) manual. 1992. </w:t>
      </w:r>
      <w:r w:rsidRPr="00043E59">
        <w:rPr>
          <w:i/>
          <w:noProof/>
        </w:rPr>
        <w:t>Toronto, Ontario: Multi-Health Systems</w:t>
      </w:r>
      <w:r w:rsidRPr="00043E59">
        <w:rPr>
          <w:noProof/>
        </w:rPr>
        <w:t xml:space="preserve">. </w:t>
      </w:r>
    </w:p>
    <w:p w14:paraId="511482BD" w14:textId="6DAB35C0" w:rsidR="00043E59" w:rsidRPr="00043E59" w:rsidRDefault="00043E59" w:rsidP="00043E59">
      <w:pPr>
        <w:pStyle w:val="EndNoteBibliography"/>
        <w:ind w:left="720" w:hanging="720"/>
        <w:rPr>
          <w:noProof/>
        </w:rPr>
      </w:pPr>
      <w:r w:rsidRPr="00043E59">
        <w:rPr>
          <w:noProof/>
        </w:rPr>
        <w:t xml:space="preserve">Lewis, S. J., Arseneault, L., Caspi, A., Fisher, H. L., Matthews, T., Moffitt, T. E., Odgers, C. L., Stahl, D., Teng, J. Y., &amp; Danese, A. (2019). The epidemiology of trauma and post-traumatic stress disorder in a representative cohort of young people in England and Wales. </w:t>
      </w:r>
      <w:r w:rsidRPr="00043E59">
        <w:rPr>
          <w:i/>
          <w:noProof/>
        </w:rPr>
        <w:t>The Lancet. Psychiatry</w:t>
      </w:r>
      <w:r w:rsidRPr="00043E59">
        <w:rPr>
          <w:noProof/>
        </w:rPr>
        <w:t>,</w:t>
      </w:r>
      <w:r w:rsidRPr="00043E59">
        <w:rPr>
          <w:i/>
          <w:noProof/>
        </w:rPr>
        <w:t xml:space="preserve"> 6</w:t>
      </w:r>
      <w:r w:rsidRPr="00043E59">
        <w:rPr>
          <w:noProof/>
        </w:rPr>
        <w:t xml:space="preserve">(3), 247-256. </w:t>
      </w:r>
      <w:hyperlink r:id="rId34" w:history="1">
        <w:r w:rsidRPr="00043E59">
          <w:rPr>
            <w:rStyle w:val="Hyperlink"/>
            <w:noProof/>
          </w:rPr>
          <w:t>https://doi.org/10.1016/S2215-0366(19)30031-8</w:t>
        </w:r>
      </w:hyperlink>
      <w:r w:rsidRPr="00043E59">
        <w:rPr>
          <w:noProof/>
        </w:rPr>
        <w:t xml:space="preserve"> </w:t>
      </w:r>
    </w:p>
    <w:p w14:paraId="61606648" w14:textId="77777777" w:rsidR="00043E59" w:rsidRPr="00043E59" w:rsidRDefault="00043E59" w:rsidP="00043E59">
      <w:pPr>
        <w:pStyle w:val="EndNoteBibliography"/>
        <w:ind w:left="720" w:hanging="720"/>
        <w:rPr>
          <w:noProof/>
        </w:rPr>
      </w:pPr>
      <w:r w:rsidRPr="00043E59">
        <w:rPr>
          <w:noProof/>
        </w:rPr>
        <w:t xml:space="preserve">Liu, X., Guo, C., Liu, L., Wang, A., Hu, L., Tang, M., Chai, F., Zhao, G., Yang, J., &amp; Sun, L. (1997). Reliability and validity of the Youth Self-Report (YSR) of Achenbach's Child Behavior Checklist (CBCL). </w:t>
      </w:r>
      <w:r w:rsidRPr="00043E59">
        <w:rPr>
          <w:i/>
          <w:noProof/>
        </w:rPr>
        <w:t>Chinese Mental Health Journal</w:t>
      </w:r>
      <w:r w:rsidRPr="00043E59">
        <w:rPr>
          <w:noProof/>
        </w:rPr>
        <w:t xml:space="preserve">. </w:t>
      </w:r>
    </w:p>
    <w:p w14:paraId="5D26CACC" w14:textId="07D99A85" w:rsidR="00043E59" w:rsidRPr="00043E59" w:rsidRDefault="00043E59" w:rsidP="00043E59">
      <w:pPr>
        <w:pStyle w:val="EndNoteBibliography"/>
        <w:ind w:left="720" w:hanging="720"/>
        <w:rPr>
          <w:noProof/>
        </w:rPr>
      </w:pPr>
      <w:r w:rsidRPr="00043E59">
        <w:rPr>
          <w:noProof/>
        </w:rPr>
        <w:t xml:space="preserve">Marek, S., Tervo-Clemmens, B., Calabro, F. J., Montez, D. F., Kay, B. P., Hatoum, A. S., Donohue, M. R., Foran, W., Miller, R. L., Hendrickson, T. J., Malone, S. M., Kandala, S., Feczko, E., Miranda-Dominguez, O., Graham, A. M., Earl, E. A., Perrone, A. J., Cordova, M., Doyle, O., . . . Dosenbach, N. U. F. (2022). Reproducible brain-wide association studies require thousands of individuals. </w:t>
      </w:r>
      <w:r w:rsidRPr="00043E59">
        <w:rPr>
          <w:i/>
          <w:noProof/>
        </w:rPr>
        <w:t>Nature (London)</w:t>
      </w:r>
      <w:r w:rsidRPr="00043E59">
        <w:rPr>
          <w:noProof/>
        </w:rPr>
        <w:t>,</w:t>
      </w:r>
      <w:r w:rsidRPr="00043E59">
        <w:rPr>
          <w:i/>
          <w:noProof/>
        </w:rPr>
        <w:t xml:space="preserve"> 603</w:t>
      </w:r>
      <w:r w:rsidRPr="00043E59">
        <w:rPr>
          <w:noProof/>
        </w:rPr>
        <w:t xml:space="preserve">(7902), 654-660. </w:t>
      </w:r>
      <w:hyperlink r:id="rId35" w:history="1">
        <w:r w:rsidRPr="00043E59">
          <w:rPr>
            <w:rStyle w:val="Hyperlink"/>
            <w:noProof/>
          </w:rPr>
          <w:t>https://doi.org/10.1038/s41586-022-04492-9</w:t>
        </w:r>
      </w:hyperlink>
      <w:r w:rsidRPr="00043E59">
        <w:rPr>
          <w:noProof/>
        </w:rPr>
        <w:t xml:space="preserve"> </w:t>
      </w:r>
    </w:p>
    <w:p w14:paraId="6151FC97" w14:textId="4F43E66A" w:rsidR="00043E59" w:rsidRPr="00043E59" w:rsidRDefault="00043E59" w:rsidP="00043E59">
      <w:pPr>
        <w:pStyle w:val="EndNoteBibliography"/>
        <w:ind w:left="720" w:hanging="720"/>
        <w:rPr>
          <w:noProof/>
        </w:rPr>
      </w:pPr>
      <w:r w:rsidRPr="00043E59">
        <w:rPr>
          <w:noProof/>
        </w:rPr>
        <w:t xml:space="preserve">Marshall, W. A., &amp; Tanner, J. M. (1969). Variations in pattern of pubertal changes in girls. </w:t>
      </w:r>
      <w:r w:rsidRPr="00043E59">
        <w:rPr>
          <w:i/>
          <w:noProof/>
        </w:rPr>
        <w:t>Arch Dis Child</w:t>
      </w:r>
      <w:r w:rsidRPr="00043E59">
        <w:rPr>
          <w:noProof/>
        </w:rPr>
        <w:t>,</w:t>
      </w:r>
      <w:r w:rsidRPr="00043E59">
        <w:rPr>
          <w:i/>
          <w:noProof/>
        </w:rPr>
        <w:t xml:space="preserve"> 44</w:t>
      </w:r>
      <w:r w:rsidRPr="00043E59">
        <w:rPr>
          <w:noProof/>
        </w:rPr>
        <w:t xml:space="preserve">(235), 291-303. </w:t>
      </w:r>
      <w:hyperlink r:id="rId36" w:history="1">
        <w:r w:rsidRPr="00043E59">
          <w:rPr>
            <w:rStyle w:val="Hyperlink"/>
            <w:noProof/>
          </w:rPr>
          <w:t>https://doi.org/10.1136/adc.44.235.291</w:t>
        </w:r>
      </w:hyperlink>
      <w:r w:rsidRPr="00043E59">
        <w:rPr>
          <w:noProof/>
        </w:rPr>
        <w:t xml:space="preserve"> </w:t>
      </w:r>
    </w:p>
    <w:p w14:paraId="0210C435" w14:textId="7CF45A57" w:rsidR="00043E59" w:rsidRPr="00043E59" w:rsidRDefault="00043E59" w:rsidP="00043E59">
      <w:pPr>
        <w:pStyle w:val="EndNoteBibliography"/>
        <w:ind w:left="720" w:hanging="720"/>
        <w:rPr>
          <w:noProof/>
        </w:rPr>
      </w:pPr>
      <w:r w:rsidRPr="00043E59">
        <w:rPr>
          <w:noProof/>
        </w:rPr>
        <w:t xml:space="preserve">Marshall, W. A., &amp; Tanner, J. M. (1970). Variations in the pattern of pubertal changes in boys. </w:t>
      </w:r>
      <w:r w:rsidRPr="00043E59">
        <w:rPr>
          <w:i/>
          <w:noProof/>
        </w:rPr>
        <w:t>Arch Dis Child</w:t>
      </w:r>
      <w:r w:rsidRPr="00043E59">
        <w:rPr>
          <w:noProof/>
        </w:rPr>
        <w:t>,</w:t>
      </w:r>
      <w:r w:rsidRPr="00043E59">
        <w:rPr>
          <w:i/>
          <w:noProof/>
        </w:rPr>
        <w:t xml:space="preserve"> 45</w:t>
      </w:r>
      <w:r w:rsidRPr="00043E59">
        <w:rPr>
          <w:noProof/>
        </w:rPr>
        <w:t xml:space="preserve">(239), 13-23. </w:t>
      </w:r>
      <w:hyperlink r:id="rId37" w:history="1">
        <w:r w:rsidRPr="00043E59">
          <w:rPr>
            <w:rStyle w:val="Hyperlink"/>
            <w:noProof/>
          </w:rPr>
          <w:t>https://doi.org/10.1136/adc.45.239.13</w:t>
        </w:r>
      </w:hyperlink>
      <w:r w:rsidRPr="00043E59">
        <w:rPr>
          <w:noProof/>
        </w:rPr>
        <w:t xml:space="preserve"> </w:t>
      </w:r>
    </w:p>
    <w:p w14:paraId="3F3A1FF6" w14:textId="12BED350" w:rsidR="00043E59" w:rsidRPr="00043E59" w:rsidRDefault="00043E59" w:rsidP="00043E59">
      <w:pPr>
        <w:pStyle w:val="EndNoteBibliography"/>
        <w:ind w:left="720" w:hanging="720"/>
        <w:rPr>
          <w:noProof/>
        </w:rPr>
      </w:pPr>
      <w:r w:rsidRPr="00043E59">
        <w:rPr>
          <w:noProof/>
        </w:rPr>
        <w:t xml:space="preserve">McLaughlin, K. A. (2016). Future Directions in Childhood Adversity and Youth Psychopathology. </w:t>
      </w:r>
      <w:r w:rsidRPr="00043E59">
        <w:rPr>
          <w:i/>
          <w:noProof/>
        </w:rPr>
        <w:t>J Clin Child Adolesc Psychol</w:t>
      </w:r>
      <w:r w:rsidRPr="00043E59">
        <w:rPr>
          <w:noProof/>
        </w:rPr>
        <w:t>,</w:t>
      </w:r>
      <w:r w:rsidRPr="00043E59">
        <w:rPr>
          <w:i/>
          <w:noProof/>
        </w:rPr>
        <w:t xml:space="preserve"> 45</w:t>
      </w:r>
      <w:r w:rsidRPr="00043E59">
        <w:rPr>
          <w:noProof/>
        </w:rPr>
        <w:t xml:space="preserve">(3), 361-382. </w:t>
      </w:r>
      <w:hyperlink r:id="rId38" w:history="1">
        <w:r w:rsidRPr="00043E59">
          <w:rPr>
            <w:rStyle w:val="Hyperlink"/>
            <w:noProof/>
          </w:rPr>
          <w:t>https://doi.org/10.1080/15374416.2015.1110823</w:t>
        </w:r>
      </w:hyperlink>
      <w:r w:rsidRPr="00043E59">
        <w:rPr>
          <w:noProof/>
        </w:rPr>
        <w:t xml:space="preserve"> </w:t>
      </w:r>
    </w:p>
    <w:p w14:paraId="59424472" w14:textId="4607ADB9" w:rsidR="00043E59" w:rsidRPr="00043E59" w:rsidRDefault="00043E59" w:rsidP="00043E59">
      <w:pPr>
        <w:pStyle w:val="EndNoteBibliography"/>
        <w:ind w:left="720" w:hanging="720"/>
        <w:rPr>
          <w:noProof/>
        </w:rPr>
      </w:pPr>
      <w:r w:rsidRPr="00043E59">
        <w:rPr>
          <w:noProof/>
        </w:rPr>
        <w:t xml:space="preserve">McLaughlin, K. A., Colich, N. L., Rodman, A. M., &amp; Weissman, D. G. (2020). Mechanisms linking childhood trauma exposure and psychopathology: a transdiagnostic model of risk and resilience. </w:t>
      </w:r>
      <w:r w:rsidRPr="00043E59">
        <w:rPr>
          <w:i/>
          <w:noProof/>
        </w:rPr>
        <w:t>BMC Med</w:t>
      </w:r>
      <w:r w:rsidRPr="00043E59">
        <w:rPr>
          <w:noProof/>
        </w:rPr>
        <w:t>,</w:t>
      </w:r>
      <w:r w:rsidRPr="00043E59">
        <w:rPr>
          <w:i/>
          <w:noProof/>
        </w:rPr>
        <w:t xml:space="preserve"> 18</w:t>
      </w:r>
      <w:r w:rsidRPr="00043E59">
        <w:rPr>
          <w:noProof/>
        </w:rPr>
        <w:t xml:space="preserve">(1), 96. </w:t>
      </w:r>
      <w:hyperlink r:id="rId39" w:history="1">
        <w:r w:rsidRPr="00043E59">
          <w:rPr>
            <w:rStyle w:val="Hyperlink"/>
            <w:noProof/>
          </w:rPr>
          <w:t>https://doi.org/10.1186/s12916-020-01561-6</w:t>
        </w:r>
      </w:hyperlink>
      <w:r w:rsidRPr="00043E59">
        <w:rPr>
          <w:noProof/>
        </w:rPr>
        <w:t xml:space="preserve"> </w:t>
      </w:r>
    </w:p>
    <w:p w14:paraId="24EDA1B8" w14:textId="1690ED00" w:rsidR="00043E59" w:rsidRPr="00043E59" w:rsidRDefault="00043E59" w:rsidP="00043E59">
      <w:pPr>
        <w:pStyle w:val="EndNoteBibliography"/>
        <w:ind w:left="720" w:hanging="720"/>
        <w:rPr>
          <w:noProof/>
        </w:rPr>
      </w:pPr>
      <w:r w:rsidRPr="00043E59">
        <w:rPr>
          <w:noProof/>
        </w:rPr>
        <w:t xml:space="preserve">McLaughlin, K. A., DeCross, S. N., Jovanovic, T., &amp; Tottenham, N. (2019). Mechanisms linking childhood adversity with psychopathology: Learning as an intervention target. </w:t>
      </w:r>
      <w:r w:rsidRPr="00043E59">
        <w:rPr>
          <w:i/>
          <w:noProof/>
        </w:rPr>
        <w:t>Behav Res Ther</w:t>
      </w:r>
      <w:r w:rsidRPr="00043E59">
        <w:rPr>
          <w:noProof/>
        </w:rPr>
        <w:t>,</w:t>
      </w:r>
      <w:r w:rsidRPr="00043E59">
        <w:rPr>
          <w:i/>
          <w:noProof/>
        </w:rPr>
        <w:t xml:space="preserve"> 118</w:t>
      </w:r>
      <w:r w:rsidRPr="00043E59">
        <w:rPr>
          <w:noProof/>
        </w:rPr>
        <w:t xml:space="preserve">, 101-109. </w:t>
      </w:r>
      <w:hyperlink r:id="rId40" w:history="1">
        <w:r w:rsidRPr="00043E59">
          <w:rPr>
            <w:rStyle w:val="Hyperlink"/>
            <w:noProof/>
          </w:rPr>
          <w:t>https://doi.org/10.1016/j.brat.2019.04.008</w:t>
        </w:r>
      </w:hyperlink>
      <w:r w:rsidRPr="00043E59">
        <w:rPr>
          <w:noProof/>
        </w:rPr>
        <w:t xml:space="preserve"> </w:t>
      </w:r>
    </w:p>
    <w:p w14:paraId="26293CB8" w14:textId="768A33E5" w:rsidR="00043E59" w:rsidRPr="00043E59" w:rsidRDefault="00043E59" w:rsidP="00043E59">
      <w:pPr>
        <w:pStyle w:val="EndNoteBibliography"/>
        <w:ind w:left="720" w:hanging="720"/>
        <w:rPr>
          <w:noProof/>
        </w:rPr>
      </w:pPr>
      <w:r w:rsidRPr="00043E59">
        <w:rPr>
          <w:noProof/>
        </w:rPr>
        <w:t xml:space="preserve">McLaughlin, K. A., Greif Green, J., Gruber, M. J., Sampson, N. A., Zaslavsky, A. M., &amp; Kessler, R. C. (2012). Childhood adversities and first onset of psychiatric disorders in a national sample of US adolescents. </w:t>
      </w:r>
      <w:r w:rsidRPr="00043E59">
        <w:rPr>
          <w:i/>
          <w:noProof/>
        </w:rPr>
        <w:t>Arch Gen Psychiatry</w:t>
      </w:r>
      <w:r w:rsidRPr="00043E59">
        <w:rPr>
          <w:noProof/>
        </w:rPr>
        <w:t>,</w:t>
      </w:r>
      <w:r w:rsidRPr="00043E59">
        <w:rPr>
          <w:i/>
          <w:noProof/>
        </w:rPr>
        <w:t xml:space="preserve"> 69</w:t>
      </w:r>
      <w:r w:rsidRPr="00043E59">
        <w:rPr>
          <w:noProof/>
        </w:rPr>
        <w:t xml:space="preserve">(11), 1151-1160. </w:t>
      </w:r>
      <w:hyperlink r:id="rId41" w:history="1">
        <w:r w:rsidRPr="00043E59">
          <w:rPr>
            <w:rStyle w:val="Hyperlink"/>
            <w:noProof/>
          </w:rPr>
          <w:t>https://doi.org/10.1001/archgenpsychiatry.2011.2277</w:t>
        </w:r>
      </w:hyperlink>
      <w:r w:rsidRPr="00043E59">
        <w:rPr>
          <w:noProof/>
        </w:rPr>
        <w:t xml:space="preserve"> </w:t>
      </w:r>
    </w:p>
    <w:p w14:paraId="242E6763" w14:textId="467297F4" w:rsidR="00043E59" w:rsidRPr="00043E59" w:rsidRDefault="00043E59" w:rsidP="00043E59">
      <w:pPr>
        <w:pStyle w:val="EndNoteBibliography"/>
        <w:ind w:left="720" w:hanging="720"/>
        <w:rPr>
          <w:noProof/>
        </w:rPr>
      </w:pPr>
      <w:r w:rsidRPr="00043E59">
        <w:rPr>
          <w:noProof/>
        </w:rPr>
        <w:lastRenderedPageBreak/>
        <w:t xml:space="preserve">McLaughlin, K. A., &amp; Sheridan, M. A. (2016). Beyond Cumulative Risk: A Dimensional Approach to Childhood Adversity. </w:t>
      </w:r>
      <w:r w:rsidRPr="00043E59">
        <w:rPr>
          <w:i/>
          <w:noProof/>
        </w:rPr>
        <w:t>Curr Dir Psychol Sci</w:t>
      </w:r>
      <w:r w:rsidRPr="00043E59">
        <w:rPr>
          <w:noProof/>
        </w:rPr>
        <w:t>,</w:t>
      </w:r>
      <w:r w:rsidRPr="00043E59">
        <w:rPr>
          <w:i/>
          <w:noProof/>
        </w:rPr>
        <w:t xml:space="preserve"> 25</w:t>
      </w:r>
      <w:r w:rsidRPr="00043E59">
        <w:rPr>
          <w:noProof/>
        </w:rPr>
        <w:t xml:space="preserve">(4), 239-245. </w:t>
      </w:r>
      <w:hyperlink r:id="rId42" w:history="1">
        <w:r w:rsidRPr="00043E59">
          <w:rPr>
            <w:rStyle w:val="Hyperlink"/>
            <w:noProof/>
          </w:rPr>
          <w:t>https://doi.org/10.1177/0963721416655883</w:t>
        </w:r>
      </w:hyperlink>
      <w:r w:rsidRPr="00043E59">
        <w:rPr>
          <w:noProof/>
        </w:rPr>
        <w:t xml:space="preserve"> </w:t>
      </w:r>
    </w:p>
    <w:p w14:paraId="59899602" w14:textId="3486CCE4" w:rsidR="00043E59" w:rsidRPr="00043E59" w:rsidRDefault="00043E59" w:rsidP="00043E59">
      <w:pPr>
        <w:pStyle w:val="EndNoteBibliography"/>
        <w:ind w:left="720" w:hanging="720"/>
        <w:rPr>
          <w:noProof/>
        </w:rPr>
      </w:pPr>
      <w:r w:rsidRPr="00043E59">
        <w:rPr>
          <w:noProof/>
        </w:rPr>
        <w:t xml:space="preserve">McLaughlin, K. A., Sheridan, M. A., Gold, A. L., Duys, A., Lambert, H. K., Peverill, M., Heleniak, C., Shechner, T., Wojcieszak, Z., &amp; Pine, D. S. (2016). Maltreatment Exposure, Brain Structure, and Fear Conditioning in Children and Adolescents. </w:t>
      </w:r>
      <w:r w:rsidRPr="00043E59">
        <w:rPr>
          <w:i/>
          <w:noProof/>
        </w:rPr>
        <w:t>Neuropsychopharmacology (New York, N.Y.)</w:t>
      </w:r>
      <w:r w:rsidRPr="00043E59">
        <w:rPr>
          <w:noProof/>
        </w:rPr>
        <w:t>,</w:t>
      </w:r>
      <w:r w:rsidRPr="00043E59">
        <w:rPr>
          <w:i/>
          <w:noProof/>
        </w:rPr>
        <w:t xml:space="preserve"> 41</w:t>
      </w:r>
      <w:r w:rsidRPr="00043E59">
        <w:rPr>
          <w:noProof/>
        </w:rPr>
        <w:t xml:space="preserve">(8), 1956-1964. </w:t>
      </w:r>
      <w:hyperlink r:id="rId43" w:history="1">
        <w:r w:rsidRPr="00043E59">
          <w:rPr>
            <w:rStyle w:val="Hyperlink"/>
            <w:noProof/>
          </w:rPr>
          <w:t>https://doi.org/10.1038/npp.2015.365</w:t>
        </w:r>
      </w:hyperlink>
      <w:r w:rsidRPr="00043E59">
        <w:rPr>
          <w:noProof/>
        </w:rPr>
        <w:t xml:space="preserve"> </w:t>
      </w:r>
    </w:p>
    <w:p w14:paraId="1AB42CBC" w14:textId="662DBF99" w:rsidR="00043E59" w:rsidRPr="00043E59" w:rsidRDefault="00043E59" w:rsidP="00043E59">
      <w:pPr>
        <w:pStyle w:val="EndNoteBibliography"/>
        <w:ind w:left="720" w:hanging="720"/>
        <w:rPr>
          <w:noProof/>
        </w:rPr>
      </w:pPr>
      <w:r w:rsidRPr="00043E59">
        <w:rPr>
          <w:noProof/>
        </w:rPr>
        <w:t xml:space="preserve">McLaughlin, K. A., Sheridan, M. A., &amp; Lambert, H. K. (2014). Childhood adversity and neural development: Deprivation and threat as distinct dimensions of early experience. </w:t>
      </w:r>
      <w:r w:rsidRPr="00043E59">
        <w:rPr>
          <w:i/>
          <w:noProof/>
        </w:rPr>
        <w:t>Neuroscience &amp; Biobehavioral Reviews</w:t>
      </w:r>
      <w:r w:rsidRPr="00043E59">
        <w:rPr>
          <w:noProof/>
        </w:rPr>
        <w:t>,</w:t>
      </w:r>
      <w:r w:rsidRPr="00043E59">
        <w:rPr>
          <w:i/>
          <w:noProof/>
        </w:rPr>
        <w:t xml:space="preserve"> 47</w:t>
      </w:r>
      <w:r w:rsidRPr="00043E59">
        <w:rPr>
          <w:noProof/>
        </w:rPr>
        <w:t xml:space="preserve">, 578-591. </w:t>
      </w:r>
      <w:hyperlink r:id="rId44" w:history="1">
        <w:r w:rsidRPr="00043E59">
          <w:rPr>
            <w:rStyle w:val="Hyperlink"/>
            <w:noProof/>
          </w:rPr>
          <w:t>https://doi.org/https://doi.org/10.1016/j.neubiorev.2014.10.012</w:t>
        </w:r>
      </w:hyperlink>
      <w:r w:rsidRPr="00043E59">
        <w:rPr>
          <w:noProof/>
        </w:rPr>
        <w:t xml:space="preserve"> </w:t>
      </w:r>
    </w:p>
    <w:p w14:paraId="0E8C6D4F" w14:textId="75487C9D" w:rsidR="00043E59" w:rsidRPr="00043E59" w:rsidRDefault="00043E59" w:rsidP="00043E59">
      <w:pPr>
        <w:pStyle w:val="EndNoteBibliography"/>
        <w:ind w:left="720" w:hanging="720"/>
        <w:rPr>
          <w:noProof/>
        </w:rPr>
      </w:pPr>
      <w:r w:rsidRPr="00043E59">
        <w:rPr>
          <w:noProof/>
        </w:rPr>
        <w:t xml:space="preserve">McLaughlin, K. A., Weissman, D., &amp; Bitran, D. (2019). Childhood Adversity and Neural Development: A Systematic Review. </w:t>
      </w:r>
      <w:r w:rsidRPr="00043E59">
        <w:rPr>
          <w:i/>
          <w:noProof/>
        </w:rPr>
        <w:t>Annu Rev Dev Psychol</w:t>
      </w:r>
      <w:r w:rsidRPr="00043E59">
        <w:rPr>
          <w:noProof/>
        </w:rPr>
        <w:t>,</w:t>
      </w:r>
      <w:r w:rsidRPr="00043E59">
        <w:rPr>
          <w:i/>
          <w:noProof/>
        </w:rPr>
        <w:t xml:space="preserve"> 1</w:t>
      </w:r>
      <w:r w:rsidRPr="00043E59">
        <w:rPr>
          <w:noProof/>
        </w:rPr>
        <w:t xml:space="preserve">, 277-312. </w:t>
      </w:r>
      <w:hyperlink r:id="rId45" w:history="1">
        <w:r w:rsidRPr="00043E59">
          <w:rPr>
            <w:rStyle w:val="Hyperlink"/>
            <w:noProof/>
          </w:rPr>
          <w:t>https://doi.org/10.1146/annurev-devpsych-121318-084950</w:t>
        </w:r>
      </w:hyperlink>
      <w:r w:rsidRPr="00043E59">
        <w:rPr>
          <w:noProof/>
        </w:rPr>
        <w:t xml:space="preserve"> </w:t>
      </w:r>
    </w:p>
    <w:p w14:paraId="50A0DAEC" w14:textId="4D0DCA8B" w:rsidR="00043E59" w:rsidRPr="00043E59" w:rsidRDefault="00043E59" w:rsidP="00043E59">
      <w:pPr>
        <w:pStyle w:val="EndNoteBibliography"/>
        <w:ind w:left="720" w:hanging="720"/>
        <w:rPr>
          <w:noProof/>
        </w:rPr>
      </w:pPr>
      <w:r w:rsidRPr="00043E59">
        <w:rPr>
          <w:noProof/>
        </w:rPr>
        <w:t xml:space="preserve">McNeilly, E. A., Peverill, M., Jung, J., &amp; McLaughlin, K. A. (2021). Executive function as a mechanism linking socioeconomic status to internalizing and externalizing psychopathology in children and adolescents. </w:t>
      </w:r>
      <w:r w:rsidRPr="00043E59">
        <w:rPr>
          <w:i/>
          <w:noProof/>
        </w:rPr>
        <w:t>Journal of adolescence (London, England.)</w:t>
      </w:r>
      <w:r w:rsidRPr="00043E59">
        <w:rPr>
          <w:noProof/>
        </w:rPr>
        <w:t>,</w:t>
      </w:r>
      <w:r w:rsidRPr="00043E59">
        <w:rPr>
          <w:i/>
          <w:noProof/>
        </w:rPr>
        <w:t xml:space="preserve"> 89</w:t>
      </w:r>
      <w:r w:rsidRPr="00043E59">
        <w:rPr>
          <w:noProof/>
        </w:rPr>
        <w:t xml:space="preserve">, 149-160. </w:t>
      </w:r>
      <w:hyperlink r:id="rId46" w:history="1">
        <w:r w:rsidRPr="00043E59">
          <w:rPr>
            <w:rStyle w:val="Hyperlink"/>
            <w:noProof/>
          </w:rPr>
          <w:t>https://doi.org/10.1016/j.adolescence.2021.04.010</w:t>
        </w:r>
      </w:hyperlink>
      <w:r w:rsidRPr="00043E59">
        <w:rPr>
          <w:noProof/>
        </w:rPr>
        <w:t xml:space="preserve"> </w:t>
      </w:r>
    </w:p>
    <w:p w14:paraId="41B66D21" w14:textId="029DC9F0" w:rsidR="00043E59" w:rsidRPr="00043E59" w:rsidRDefault="00043E59" w:rsidP="00043E59">
      <w:pPr>
        <w:pStyle w:val="EndNoteBibliography"/>
        <w:ind w:left="720" w:hanging="720"/>
        <w:rPr>
          <w:noProof/>
        </w:rPr>
      </w:pPr>
      <w:r w:rsidRPr="00043E59">
        <w:rPr>
          <w:noProof/>
        </w:rPr>
        <w:t xml:space="preserve">Mehta, M. A., Gore-Langton, E., Golembo, N., Colvert, E., Williams, S. C. R., &amp; Sonuga-Barke, E. (2010). Hyporesponsive Reward Anticipation in the Basal Ganglia following Severe Institutional Deprivation Early in Life. </w:t>
      </w:r>
      <w:r w:rsidRPr="00043E59">
        <w:rPr>
          <w:i/>
          <w:noProof/>
        </w:rPr>
        <w:t>Journal of cognitive neuroscience</w:t>
      </w:r>
      <w:r w:rsidRPr="00043E59">
        <w:rPr>
          <w:noProof/>
        </w:rPr>
        <w:t>,</w:t>
      </w:r>
      <w:r w:rsidRPr="00043E59">
        <w:rPr>
          <w:i/>
          <w:noProof/>
        </w:rPr>
        <w:t xml:space="preserve"> 22</w:t>
      </w:r>
      <w:r w:rsidRPr="00043E59">
        <w:rPr>
          <w:noProof/>
        </w:rPr>
        <w:t xml:space="preserve">(10), 2316-2325. </w:t>
      </w:r>
      <w:hyperlink r:id="rId47" w:history="1">
        <w:r w:rsidRPr="00043E59">
          <w:rPr>
            <w:rStyle w:val="Hyperlink"/>
            <w:noProof/>
          </w:rPr>
          <w:t>https://doi.org/10.1162/jocn.2009.21394</w:t>
        </w:r>
      </w:hyperlink>
      <w:r w:rsidRPr="00043E59">
        <w:rPr>
          <w:noProof/>
        </w:rPr>
        <w:t xml:space="preserve"> </w:t>
      </w:r>
    </w:p>
    <w:p w14:paraId="335029D2" w14:textId="6489FA4E" w:rsidR="00043E59" w:rsidRPr="00043E59" w:rsidRDefault="00043E59" w:rsidP="00043E59">
      <w:pPr>
        <w:pStyle w:val="EndNoteBibliography"/>
        <w:ind w:left="720" w:hanging="720"/>
        <w:rPr>
          <w:noProof/>
        </w:rPr>
      </w:pPr>
      <w:r w:rsidRPr="00043E59">
        <w:rPr>
          <w:noProof/>
        </w:rPr>
        <w:t xml:space="preserve">Miller, A. B., Machlin, L., McLaughlin, K. A., &amp; Sheridan, M. A. (2021). Deprivation and psychopathology in the Fragile Families Study: A 15-year longitudinal investigation. </w:t>
      </w:r>
      <w:r w:rsidRPr="00043E59">
        <w:rPr>
          <w:i/>
          <w:noProof/>
        </w:rPr>
        <w:t>J Child Psychol Psychiatry</w:t>
      </w:r>
      <w:r w:rsidRPr="00043E59">
        <w:rPr>
          <w:noProof/>
        </w:rPr>
        <w:t>,</w:t>
      </w:r>
      <w:r w:rsidRPr="00043E59">
        <w:rPr>
          <w:i/>
          <w:noProof/>
        </w:rPr>
        <w:t xml:space="preserve"> 62</w:t>
      </w:r>
      <w:r w:rsidRPr="00043E59">
        <w:rPr>
          <w:noProof/>
        </w:rPr>
        <w:t xml:space="preserve">(4), 382-391. </w:t>
      </w:r>
      <w:hyperlink r:id="rId48" w:history="1">
        <w:r w:rsidRPr="00043E59">
          <w:rPr>
            <w:rStyle w:val="Hyperlink"/>
            <w:noProof/>
          </w:rPr>
          <w:t>https://doi.org/10.1111/jcpp.13260</w:t>
        </w:r>
      </w:hyperlink>
      <w:r w:rsidRPr="00043E59">
        <w:rPr>
          <w:noProof/>
        </w:rPr>
        <w:t xml:space="preserve"> </w:t>
      </w:r>
    </w:p>
    <w:p w14:paraId="6EE02E27" w14:textId="1D30FDF8" w:rsidR="00043E59" w:rsidRPr="00043E59" w:rsidRDefault="00043E59" w:rsidP="00043E59">
      <w:pPr>
        <w:pStyle w:val="EndNoteBibliography"/>
        <w:ind w:left="720" w:hanging="720"/>
        <w:rPr>
          <w:noProof/>
        </w:rPr>
      </w:pPr>
      <w:r w:rsidRPr="00043E59">
        <w:rPr>
          <w:noProof/>
        </w:rPr>
        <w:t xml:space="preserve">Miller, A. B., Sheridan, M. A., Hanson, J. L., McLaughlin, K. A., Bates, J. E., Lansford, J. E., Pettit, G. S., &amp; Dodge, K. A. (2018). Dimensions of deprivation and threat, psychopathology, and potential mediators: A multi-year longitudinal analysis. </w:t>
      </w:r>
      <w:r w:rsidRPr="00043E59">
        <w:rPr>
          <w:i/>
          <w:noProof/>
        </w:rPr>
        <w:t>J Abnorm Psychol</w:t>
      </w:r>
      <w:r w:rsidRPr="00043E59">
        <w:rPr>
          <w:noProof/>
        </w:rPr>
        <w:t>,</w:t>
      </w:r>
      <w:r w:rsidRPr="00043E59">
        <w:rPr>
          <w:i/>
          <w:noProof/>
        </w:rPr>
        <w:t xml:space="preserve"> 127</w:t>
      </w:r>
      <w:r w:rsidRPr="00043E59">
        <w:rPr>
          <w:noProof/>
        </w:rPr>
        <w:t xml:space="preserve">(2), 160-170. </w:t>
      </w:r>
      <w:hyperlink r:id="rId49" w:history="1">
        <w:r w:rsidRPr="00043E59">
          <w:rPr>
            <w:rStyle w:val="Hyperlink"/>
            <w:noProof/>
          </w:rPr>
          <w:t>https://doi.org/10.1037/abn0000331</w:t>
        </w:r>
      </w:hyperlink>
      <w:r w:rsidRPr="00043E59">
        <w:rPr>
          <w:noProof/>
        </w:rPr>
        <w:t xml:space="preserve"> </w:t>
      </w:r>
    </w:p>
    <w:p w14:paraId="4CBB0C49" w14:textId="77777777" w:rsidR="00043E59" w:rsidRPr="00043E59" w:rsidRDefault="00043E59" w:rsidP="00043E59">
      <w:pPr>
        <w:pStyle w:val="EndNoteBibliography"/>
        <w:ind w:left="720" w:hanging="720"/>
        <w:rPr>
          <w:noProof/>
        </w:rPr>
      </w:pPr>
      <w:r w:rsidRPr="00043E59">
        <w:rPr>
          <w:noProof/>
        </w:rPr>
        <w:t xml:space="preserve">Mott, F. L. (2004). The utility of the HOME-SF scale for child development research in a large national longitudinal survey: the National Longitudinal Survey of Youth 1979 cohort. </w:t>
      </w:r>
      <w:r w:rsidRPr="00043E59">
        <w:rPr>
          <w:i/>
          <w:noProof/>
        </w:rPr>
        <w:t>Parenting</w:t>
      </w:r>
      <w:r w:rsidRPr="00043E59">
        <w:rPr>
          <w:noProof/>
        </w:rPr>
        <w:t>,</w:t>
      </w:r>
      <w:r w:rsidRPr="00043E59">
        <w:rPr>
          <w:i/>
          <w:noProof/>
        </w:rPr>
        <w:t xml:space="preserve"> 4</w:t>
      </w:r>
      <w:r w:rsidRPr="00043E59">
        <w:rPr>
          <w:noProof/>
        </w:rPr>
        <w:t xml:space="preserve">(2-3), 259-270. </w:t>
      </w:r>
    </w:p>
    <w:p w14:paraId="3A6DED34" w14:textId="673288FA" w:rsidR="00043E59" w:rsidRPr="00043E59" w:rsidRDefault="00043E59" w:rsidP="00043E59">
      <w:pPr>
        <w:pStyle w:val="EndNoteBibliography"/>
        <w:ind w:left="720" w:hanging="720"/>
        <w:rPr>
          <w:noProof/>
        </w:rPr>
      </w:pPr>
      <w:r w:rsidRPr="00043E59">
        <w:rPr>
          <w:noProof/>
        </w:rPr>
        <w:t xml:space="preserve">Mueller, S. C., Maheu, F. S., Dozier, M., Peloso, E., Mandell, D., Leibenluft, E., Pine, D. S., &amp; Ernst, M. (2010). Early-life stress is associated with impairment in cognitive control in adolescence: An fMRI study. </w:t>
      </w:r>
      <w:r w:rsidRPr="00043E59">
        <w:rPr>
          <w:i/>
          <w:noProof/>
        </w:rPr>
        <w:t>Neuropsychologia</w:t>
      </w:r>
      <w:r w:rsidRPr="00043E59">
        <w:rPr>
          <w:noProof/>
        </w:rPr>
        <w:t>,</w:t>
      </w:r>
      <w:r w:rsidRPr="00043E59">
        <w:rPr>
          <w:i/>
          <w:noProof/>
        </w:rPr>
        <w:t xml:space="preserve"> 48</w:t>
      </w:r>
      <w:r w:rsidRPr="00043E59">
        <w:rPr>
          <w:noProof/>
        </w:rPr>
        <w:t xml:space="preserve">(10), 3037-3044. </w:t>
      </w:r>
      <w:hyperlink r:id="rId50" w:history="1">
        <w:r w:rsidRPr="00043E59">
          <w:rPr>
            <w:rStyle w:val="Hyperlink"/>
            <w:noProof/>
          </w:rPr>
          <w:t>https://doi.org/10.1016/j.neuropsychologia.2010.06.013</w:t>
        </w:r>
      </w:hyperlink>
      <w:r w:rsidRPr="00043E59">
        <w:rPr>
          <w:noProof/>
        </w:rPr>
        <w:t xml:space="preserve"> </w:t>
      </w:r>
    </w:p>
    <w:p w14:paraId="4B1C2520" w14:textId="77777777" w:rsidR="00043E59" w:rsidRPr="00043E59" w:rsidRDefault="00043E59" w:rsidP="00043E59">
      <w:pPr>
        <w:pStyle w:val="EndNoteBibliography"/>
        <w:ind w:left="720" w:hanging="720"/>
        <w:rPr>
          <w:noProof/>
        </w:rPr>
      </w:pPr>
      <w:r w:rsidRPr="00043E59">
        <w:rPr>
          <w:noProof/>
        </w:rPr>
        <w:t xml:space="preserve">Muthén, L. K., &amp; Muthén, B. (2017). </w:t>
      </w:r>
      <w:r w:rsidRPr="00043E59">
        <w:rPr>
          <w:i/>
          <w:noProof/>
        </w:rPr>
        <w:t>Mplus user's guide: Statistical analysis with latent variables, user's guide</w:t>
      </w:r>
      <w:r w:rsidRPr="00043E59">
        <w:rPr>
          <w:noProof/>
        </w:rPr>
        <w:t xml:space="preserve">. Muthén &amp; Muthén. </w:t>
      </w:r>
    </w:p>
    <w:p w14:paraId="36C7FD5E" w14:textId="68A140C7" w:rsidR="00043E59" w:rsidRPr="00043E59" w:rsidRDefault="00043E59" w:rsidP="00043E59">
      <w:pPr>
        <w:pStyle w:val="EndNoteBibliography"/>
        <w:ind w:left="720" w:hanging="720"/>
        <w:rPr>
          <w:noProof/>
        </w:rPr>
      </w:pPr>
      <w:r w:rsidRPr="00043E59">
        <w:rPr>
          <w:noProof/>
        </w:rPr>
        <w:t xml:space="preserve">Nusslock, R., &amp; Alloy, L. B. (2017). Reward processing and mood-related symptoms: An RDoC and translational neuroscience perspective. </w:t>
      </w:r>
      <w:r w:rsidRPr="00043E59">
        <w:rPr>
          <w:i/>
          <w:noProof/>
        </w:rPr>
        <w:t>J Affect Disord</w:t>
      </w:r>
      <w:r w:rsidRPr="00043E59">
        <w:rPr>
          <w:noProof/>
        </w:rPr>
        <w:t>,</w:t>
      </w:r>
      <w:r w:rsidRPr="00043E59">
        <w:rPr>
          <w:i/>
          <w:noProof/>
        </w:rPr>
        <w:t xml:space="preserve"> 216</w:t>
      </w:r>
      <w:r w:rsidRPr="00043E59">
        <w:rPr>
          <w:noProof/>
        </w:rPr>
        <w:t xml:space="preserve">, 3-16. </w:t>
      </w:r>
      <w:hyperlink r:id="rId51" w:history="1">
        <w:r w:rsidRPr="00043E59">
          <w:rPr>
            <w:rStyle w:val="Hyperlink"/>
            <w:noProof/>
          </w:rPr>
          <w:t>https://doi.org/10.1016/j.jad.2017.02.001</w:t>
        </w:r>
      </w:hyperlink>
      <w:r w:rsidRPr="00043E59">
        <w:rPr>
          <w:noProof/>
        </w:rPr>
        <w:t xml:space="preserve"> </w:t>
      </w:r>
    </w:p>
    <w:p w14:paraId="782719C7" w14:textId="5E49A4D0" w:rsidR="00043E59" w:rsidRPr="00043E59" w:rsidRDefault="00043E59" w:rsidP="00043E59">
      <w:pPr>
        <w:pStyle w:val="EndNoteBibliography"/>
        <w:ind w:left="720" w:hanging="720"/>
        <w:rPr>
          <w:noProof/>
        </w:rPr>
      </w:pPr>
      <w:r w:rsidRPr="00043E59">
        <w:rPr>
          <w:noProof/>
        </w:rPr>
        <w:lastRenderedPageBreak/>
        <w:t xml:space="preserve">Oltean, L.-E., Șoflău, R., Miu, A. C., &amp; Szentágotai-Tătar, A. (2022). Childhood adversity and impaired reward processing: A meta-analysis. </w:t>
      </w:r>
      <w:r w:rsidRPr="00043E59">
        <w:rPr>
          <w:i/>
          <w:noProof/>
        </w:rPr>
        <w:t>Child abuse &amp; neglect</w:t>
      </w:r>
      <w:r w:rsidRPr="00043E59">
        <w:rPr>
          <w:noProof/>
        </w:rPr>
        <w:t xml:space="preserve">, 105596-105596. </w:t>
      </w:r>
      <w:hyperlink r:id="rId52" w:history="1">
        <w:r w:rsidRPr="00043E59">
          <w:rPr>
            <w:rStyle w:val="Hyperlink"/>
            <w:noProof/>
          </w:rPr>
          <w:t>https://doi.org/10.1016/j.chiabu.2022.105596</w:t>
        </w:r>
      </w:hyperlink>
      <w:r w:rsidRPr="00043E59">
        <w:rPr>
          <w:noProof/>
        </w:rPr>
        <w:t xml:space="preserve"> </w:t>
      </w:r>
    </w:p>
    <w:p w14:paraId="2E3B9952" w14:textId="77777777" w:rsidR="00043E59" w:rsidRPr="00043E59" w:rsidRDefault="00043E59" w:rsidP="00043E59">
      <w:pPr>
        <w:pStyle w:val="EndNoteBibliography"/>
        <w:ind w:left="720" w:hanging="720"/>
        <w:rPr>
          <w:noProof/>
        </w:rPr>
      </w:pPr>
      <w:r w:rsidRPr="00043E59">
        <w:rPr>
          <w:noProof/>
        </w:rPr>
        <w:t xml:space="preserve">Ono, M., &amp; Miller, H. P. (1969). </w:t>
      </w:r>
      <w:r w:rsidRPr="00043E59">
        <w:rPr>
          <w:i/>
          <w:noProof/>
        </w:rPr>
        <w:t>Income nonresponses in the current population survey</w:t>
      </w:r>
      <w:r w:rsidRPr="00043E59">
        <w:rPr>
          <w:noProof/>
        </w:rPr>
        <w:t xml:space="preserve">. US Bureau of the Census. </w:t>
      </w:r>
    </w:p>
    <w:p w14:paraId="5CF0CA48" w14:textId="6922A386" w:rsidR="00043E59" w:rsidRPr="00043E59" w:rsidRDefault="00043E59" w:rsidP="00043E59">
      <w:pPr>
        <w:pStyle w:val="EndNoteBibliography"/>
        <w:ind w:left="720" w:hanging="720"/>
        <w:rPr>
          <w:noProof/>
        </w:rPr>
      </w:pPr>
      <w:r w:rsidRPr="00043E59">
        <w:rPr>
          <w:noProof/>
        </w:rPr>
        <w:t xml:space="preserve">Pollak, S. D., Cicchetti, D., Hornung, K., &amp; Reed, A. (2000). Recognizing Emotion in Faces: Developmental Effects of Child Abuse and Neglect. </w:t>
      </w:r>
      <w:r w:rsidRPr="00043E59">
        <w:rPr>
          <w:i/>
          <w:noProof/>
        </w:rPr>
        <w:t>Developmental psychology</w:t>
      </w:r>
      <w:r w:rsidRPr="00043E59">
        <w:rPr>
          <w:noProof/>
        </w:rPr>
        <w:t>,</w:t>
      </w:r>
      <w:r w:rsidRPr="00043E59">
        <w:rPr>
          <w:i/>
          <w:noProof/>
        </w:rPr>
        <w:t xml:space="preserve"> 36</w:t>
      </w:r>
      <w:r w:rsidRPr="00043E59">
        <w:rPr>
          <w:noProof/>
        </w:rPr>
        <w:t xml:space="preserve">(5), 679-688. </w:t>
      </w:r>
      <w:hyperlink r:id="rId53" w:history="1">
        <w:r w:rsidRPr="00043E59">
          <w:rPr>
            <w:rStyle w:val="Hyperlink"/>
            <w:noProof/>
          </w:rPr>
          <w:t>https://doi.org/10.1037/0012-1649.36.5.679</w:t>
        </w:r>
      </w:hyperlink>
      <w:r w:rsidRPr="00043E59">
        <w:rPr>
          <w:noProof/>
        </w:rPr>
        <w:t xml:space="preserve"> </w:t>
      </w:r>
    </w:p>
    <w:p w14:paraId="47FF6221" w14:textId="77777777" w:rsidR="00043E59" w:rsidRPr="00043E59" w:rsidRDefault="00043E59" w:rsidP="00043E59">
      <w:pPr>
        <w:pStyle w:val="EndNoteBibliography"/>
        <w:ind w:left="720" w:hanging="720"/>
        <w:rPr>
          <w:noProof/>
        </w:rPr>
      </w:pPr>
      <w:r w:rsidRPr="00043E59">
        <w:rPr>
          <w:noProof/>
        </w:rPr>
        <w:t xml:space="preserve">Raviv, A., Raviv, A., Shimoni, H., Fox, N. A., &amp; Leavitt, L. A. (1999). Children's self-report of exposure to violence and its relation to emotional distress. </w:t>
      </w:r>
      <w:r w:rsidRPr="00043E59">
        <w:rPr>
          <w:i/>
          <w:noProof/>
        </w:rPr>
        <w:t>Journal of Applied Developmental Psychology</w:t>
      </w:r>
      <w:r w:rsidRPr="00043E59">
        <w:rPr>
          <w:noProof/>
        </w:rPr>
        <w:t>,</w:t>
      </w:r>
      <w:r w:rsidRPr="00043E59">
        <w:rPr>
          <w:i/>
          <w:noProof/>
        </w:rPr>
        <w:t xml:space="preserve"> 20</w:t>
      </w:r>
      <w:r w:rsidRPr="00043E59">
        <w:rPr>
          <w:noProof/>
        </w:rPr>
        <w:t xml:space="preserve">(2), 337-353. </w:t>
      </w:r>
    </w:p>
    <w:p w14:paraId="00CD1254" w14:textId="55433CC5" w:rsidR="00043E59" w:rsidRPr="00043E59" w:rsidRDefault="00043E59" w:rsidP="00043E59">
      <w:pPr>
        <w:pStyle w:val="EndNoteBibliography"/>
        <w:ind w:left="720" w:hanging="720"/>
        <w:rPr>
          <w:noProof/>
        </w:rPr>
      </w:pPr>
      <w:r w:rsidRPr="00043E59">
        <w:rPr>
          <w:noProof/>
        </w:rPr>
        <w:t xml:space="preserve">Shackman, J. E., Shackman, A. J., &amp; Pollak, S. D. (2007). Physical abuse amplifies attention to threat and increases anxiety in children. </w:t>
      </w:r>
      <w:r w:rsidRPr="00043E59">
        <w:rPr>
          <w:i/>
          <w:noProof/>
        </w:rPr>
        <w:t>Emotion</w:t>
      </w:r>
      <w:r w:rsidRPr="00043E59">
        <w:rPr>
          <w:noProof/>
        </w:rPr>
        <w:t>,</w:t>
      </w:r>
      <w:r w:rsidRPr="00043E59">
        <w:rPr>
          <w:i/>
          <w:noProof/>
        </w:rPr>
        <w:t xml:space="preserve"> 7</w:t>
      </w:r>
      <w:r w:rsidRPr="00043E59">
        <w:rPr>
          <w:noProof/>
        </w:rPr>
        <w:t xml:space="preserve">(4), 838-852. </w:t>
      </w:r>
      <w:hyperlink r:id="rId54" w:history="1">
        <w:r w:rsidRPr="00043E59">
          <w:rPr>
            <w:rStyle w:val="Hyperlink"/>
            <w:noProof/>
          </w:rPr>
          <w:t>https://doi.org/10.1037/1528-3542.7.4.838</w:t>
        </w:r>
      </w:hyperlink>
      <w:r w:rsidRPr="00043E59">
        <w:rPr>
          <w:noProof/>
        </w:rPr>
        <w:t xml:space="preserve"> </w:t>
      </w:r>
    </w:p>
    <w:p w14:paraId="1B0C81B6" w14:textId="3EF941ED" w:rsidR="00043E59" w:rsidRPr="00043E59" w:rsidRDefault="00043E59" w:rsidP="00043E59">
      <w:pPr>
        <w:pStyle w:val="EndNoteBibliography"/>
        <w:ind w:left="720" w:hanging="720"/>
        <w:rPr>
          <w:noProof/>
        </w:rPr>
      </w:pPr>
      <w:r w:rsidRPr="00043E59">
        <w:rPr>
          <w:noProof/>
        </w:rPr>
        <w:t xml:space="preserve">Shechner, T., Britton, J. C., Ronkin, E. G., Jarcho, J. M., Mash, J. A., Michalska, K. J., Leibenluft, E., &amp; Pine, D. S. (2015). Fear conditioning and extinction in anxious and nonanxious youth and adults: examining a novel developmentally appropriate fear-conditioning task. </w:t>
      </w:r>
      <w:r w:rsidRPr="00043E59">
        <w:rPr>
          <w:i/>
          <w:noProof/>
        </w:rPr>
        <w:t>Depress Anxiety</w:t>
      </w:r>
      <w:r w:rsidRPr="00043E59">
        <w:rPr>
          <w:noProof/>
        </w:rPr>
        <w:t>,</w:t>
      </w:r>
      <w:r w:rsidRPr="00043E59">
        <w:rPr>
          <w:i/>
          <w:noProof/>
        </w:rPr>
        <w:t xml:space="preserve"> 32</w:t>
      </w:r>
      <w:r w:rsidRPr="00043E59">
        <w:rPr>
          <w:noProof/>
        </w:rPr>
        <w:t xml:space="preserve">(4), 277-288. </w:t>
      </w:r>
      <w:hyperlink r:id="rId55" w:history="1">
        <w:r w:rsidRPr="00043E59">
          <w:rPr>
            <w:rStyle w:val="Hyperlink"/>
            <w:noProof/>
          </w:rPr>
          <w:t>https://doi.org/10.1002/da.22318</w:t>
        </w:r>
      </w:hyperlink>
      <w:r w:rsidRPr="00043E59">
        <w:rPr>
          <w:noProof/>
        </w:rPr>
        <w:t xml:space="preserve"> </w:t>
      </w:r>
    </w:p>
    <w:p w14:paraId="4AF6B7A7" w14:textId="5D6F4719" w:rsidR="00043E59" w:rsidRPr="00043E59" w:rsidRDefault="00043E59" w:rsidP="00043E59">
      <w:pPr>
        <w:pStyle w:val="EndNoteBibliography"/>
        <w:ind w:left="720" w:hanging="720"/>
        <w:rPr>
          <w:noProof/>
        </w:rPr>
      </w:pPr>
      <w:r w:rsidRPr="00043E59">
        <w:rPr>
          <w:noProof/>
        </w:rPr>
        <w:t xml:space="preserve">Sheridan, M. A., &amp; McLaughlin, K. A. (2014). Dimensions of early experience and neural development: deprivation and threat. </w:t>
      </w:r>
      <w:r w:rsidRPr="00043E59">
        <w:rPr>
          <w:i/>
          <w:noProof/>
        </w:rPr>
        <w:t>Trends Cogn Sci</w:t>
      </w:r>
      <w:r w:rsidRPr="00043E59">
        <w:rPr>
          <w:noProof/>
        </w:rPr>
        <w:t>,</w:t>
      </w:r>
      <w:r w:rsidRPr="00043E59">
        <w:rPr>
          <w:i/>
          <w:noProof/>
        </w:rPr>
        <w:t xml:space="preserve"> 18</w:t>
      </w:r>
      <w:r w:rsidRPr="00043E59">
        <w:rPr>
          <w:noProof/>
        </w:rPr>
        <w:t xml:space="preserve">(11), 580-585. </w:t>
      </w:r>
      <w:hyperlink r:id="rId56" w:history="1">
        <w:r w:rsidRPr="00043E59">
          <w:rPr>
            <w:rStyle w:val="Hyperlink"/>
            <w:noProof/>
          </w:rPr>
          <w:t>https://doi.org/10.1016/j.tics.2014.09.001</w:t>
        </w:r>
      </w:hyperlink>
      <w:r w:rsidRPr="00043E59">
        <w:rPr>
          <w:noProof/>
        </w:rPr>
        <w:t xml:space="preserve"> </w:t>
      </w:r>
    </w:p>
    <w:p w14:paraId="58353629" w14:textId="35A12D93" w:rsidR="00043E59" w:rsidRPr="00043E59" w:rsidRDefault="00043E59" w:rsidP="00043E59">
      <w:pPr>
        <w:pStyle w:val="EndNoteBibliography"/>
        <w:ind w:left="720" w:hanging="720"/>
        <w:rPr>
          <w:noProof/>
        </w:rPr>
      </w:pPr>
      <w:r w:rsidRPr="00043E59">
        <w:rPr>
          <w:noProof/>
        </w:rPr>
        <w:t xml:space="preserve">Sheridan, M. A., &amp; McLaughlin, K. A. (2020). Neurodevelopmental mechanisms linking ACEs with psychopathology. In </w:t>
      </w:r>
      <w:r w:rsidRPr="00043E59">
        <w:rPr>
          <w:i/>
          <w:noProof/>
        </w:rPr>
        <w:t>Adverse childhood experiences: Using evidence to advance research, practice, policy, and prevention.</w:t>
      </w:r>
      <w:r w:rsidRPr="00043E59">
        <w:rPr>
          <w:noProof/>
        </w:rPr>
        <w:t xml:space="preserve"> (pp. 265-285). Elsevier Academic Press. </w:t>
      </w:r>
      <w:hyperlink r:id="rId57" w:history="1">
        <w:r w:rsidRPr="00043E59">
          <w:rPr>
            <w:rStyle w:val="Hyperlink"/>
            <w:noProof/>
          </w:rPr>
          <w:t>https://doi.org/10.1016/B978-0-12-816065-7.00013-6</w:t>
        </w:r>
      </w:hyperlink>
      <w:r w:rsidRPr="00043E59">
        <w:rPr>
          <w:noProof/>
        </w:rPr>
        <w:t xml:space="preserve"> </w:t>
      </w:r>
    </w:p>
    <w:p w14:paraId="2C8BA16B" w14:textId="346CBB88" w:rsidR="00043E59" w:rsidRPr="00043E59" w:rsidRDefault="00043E59" w:rsidP="00043E59">
      <w:pPr>
        <w:pStyle w:val="EndNoteBibliography"/>
        <w:ind w:left="720" w:hanging="720"/>
        <w:rPr>
          <w:noProof/>
        </w:rPr>
      </w:pPr>
      <w:r w:rsidRPr="00043E59">
        <w:rPr>
          <w:noProof/>
        </w:rPr>
        <w:t xml:space="preserve">Sheridan, M. A., McLaughlin, K. A., Winter, W., Fox, N., Zeanah, C., &amp; Nelson, C. A. (2018). Early deprivation disruption of associative learning is a developmental pathway to depression and social problems. </w:t>
      </w:r>
      <w:r w:rsidRPr="00043E59">
        <w:rPr>
          <w:i/>
          <w:noProof/>
        </w:rPr>
        <w:t>Nat Commun</w:t>
      </w:r>
      <w:r w:rsidRPr="00043E59">
        <w:rPr>
          <w:noProof/>
        </w:rPr>
        <w:t>,</w:t>
      </w:r>
      <w:r w:rsidRPr="00043E59">
        <w:rPr>
          <w:i/>
          <w:noProof/>
        </w:rPr>
        <w:t xml:space="preserve"> 9</w:t>
      </w:r>
      <w:r w:rsidRPr="00043E59">
        <w:rPr>
          <w:noProof/>
        </w:rPr>
        <w:t xml:space="preserve">(1), 2216. </w:t>
      </w:r>
      <w:hyperlink r:id="rId58" w:history="1">
        <w:r w:rsidRPr="00043E59">
          <w:rPr>
            <w:rStyle w:val="Hyperlink"/>
            <w:noProof/>
          </w:rPr>
          <w:t>https://doi.org/10.1038/s41467-018-04381-8</w:t>
        </w:r>
      </w:hyperlink>
      <w:r w:rsidRPr="00043E59">
        <w:rPr>
          <w:noProof/>
        </w:rPr>
        <w:t xml:space="preserve"> </w:t>
      </w:r>
    </w:p>
    <w:p w14:paraId="0748B857" w14:textId="107E192B" w:rsidR="00043E59" w:rsidRPr="00043E59" w:rsidRDefault="00043E59" w:rsidP="00043E59">
      <w:pPr>
        <w:pStyle w:val="EndNoteBibliography"/>
        <w:ind w:left="720" w:hanging="720"/>
        <w:rPr>
          <w:noProof/>
        </w:rPr>
      </w:pPr>
      <w:r w:rsidRPr="00043E59">
        <w:rPr>
          <w:noProof/>
        </w:rPr>
        <w:t xml:space="preserve">Shi, B., Choirat, C., Coull, B. A., VanderWeele, T. J., &amp; Valeri, L. (2021). CMAverse: A Suite of Functions for Reproducible Causal Mediation Analyses. </w:t>
      </w:r>
      <w:r w:rsidRPr="00043E59">
        <w:rPr>
          <w:i/>
          <w:noProof/>
        </w:rPr>
        <w:t>Epidemiology (Cambridge, Mass.)</w:t>
      </w:r>
      <w:r w:rsidRPr="00043E59">
        <w:rPr>
          <w:noProof/>
        </w:rPr>
        <w:t>,</w:t>
      </w:r>
      <w:r w:rsidRPr="00043E59">
        <w:rPr>
          <w:i/>
          <w:noProof/>
        </w:rPr>
        <w:t xml:space="preserve"> 32</w:t>
      </w:r>
      <w:r w:rsidRPr="00043E59">
        <w:rPr>
          <w:noProof/>
        </w:rPr>
        <w:t xml:space="preserve">(5), E20-E22. </w:t>
      </w:r>
      <w:hyperlink r:id="rId59" w:history="1">
        <w:r w:rsidRPr="00043E59">
          <w:rPr>
            <w:rStyle w:val="Hyperlink"/>
            <w:noProof/>
          </w:rPr>
          <w:t>https://doi.org/10.1097/EDE.0000000000001378</w:t>
        </w:r>
      </w:hyperlink>
      <w:r w:rsidRPr="00043E59">
        <w:rPr>
          <w:noProof/>
        </w:rPr>
        <w:t xml:space="preserve"> </w:t>
      </w:r>
    </w:p>
    <w:p w14:paraId="7C9DAE03" w14:textId="221A3B81" w:rsidR="00043E59" w:rsidRPr="00043E59" w:rsidRDefault="00043E59" w:rsidP="00043E59">
      <w:pPr>
        <w:pStyle w:val="EndNoteBibliography"/>
        <w:ind w:left="720" w:hanging="720"/>
        <w:rPr>
          <w:noProof/>
        </w:rPr>
      </w:pPr>
      <w:r w:rsidRPr="00043E59">
        <w:rPr>
          <w:noProof/>
        </w:rPr>
        <w:t xml:space="preserve">Steinberg, A. M., Brymer, M. J., Decker, K. B., &amp; Pynoos, R. S. (2004). The University of California at Los Angeles Post-traumatic Stress Disorder Reaction Index. </w:t>
      </w:r>
      <w:r w:rsidRPr="00043E59">
        <w:rPr>
          <w:i/>
          <w:noProof/>
        </w:rPr>
        <w:t>Curr Psychiatry Rep</w:t>
      </w:r>
      <w:r w:rsidRPr="00043E59">
        <w:rPr>
          <w:noProof/>
        </w:rPr>
        <w:t>,</w:t>
      </w:r>
      <w:r w:rsidRPr="00043E59">
        <w:rPr>
          <w:i/>
          <w:noProof/>
        </w:rPr>
        <w:t xml:space="preserve"> 6</w:t>
      </w:r>
      <w:r w:rsidRPr="00043E59">
        <w:rPr>
          <w:noProof/>
        </w:rPr>
        <w:t xml:space="preserve">(2), 96-100. </w:t>
      </w:r>
      <w:hyperlink r:id="rId60" w:history="1">
        <w:r w:rsidRPr="00043E59">
          <w:rPr>
            <w:rStyle w:val="Hyperlink"/>
            <w:noProof/>
          </w:rPr>
          <w:t>https://doi.org/10.1007/s11920-004-0048-2</w:t>
        </w:r>
      </w:hyperlink>
      <w:r w:rsidRPr="00043E59">
        <w:rPr>
          <w:noProof/>
        </w:rPr>
        <w:t xml:space="preserve"> </w:t>
      </w:r>
    </w:p>
    <w:p w14:paraId="7DCF9C57" w14:textId="77777777" w:rsidR="00043E59" w:rsidRPr="00043E59" w:rsidRDefault="00043E59" w:rsidP="00043E59">
      <w:pPr>
        <w:pStyle w:val="EndNoteBibliography"/>
        <w:ind w:left="720" w:hanging="720"/>
        <w:rPr>
          <w:noProof/>
        </w:rPr>
      </w:pPr>
      <w:r w:rsidRPr="00043E59">
        <w:rPr>
          <w:noProof/>
        </w:rPr>
        <w:t xml:space="preserve">Stroop, J. R. (1935). </w:t>
      </w:r>
      <w:r w:rsidRPr="00043E59">
        <w:rPr>
          <w:i/>
          <w:noProof/>
        </w:rPr>
        <w:t>Studies of interference in serial verbal reactions</w:t>
      </w:r>
      <w:r w:rsidRPr="00043E59">
        <w:rPr>
          <w:noProof/>
        </w:rPr>
        <w:t xml:space="preserve"> George Peabody College for Teachers]. Nashville, Tenn. </w:t>
      </w:r>
    </w:p>
    <w:p w14:paraId="06C6E3C8" w14:textId="1AD027BF" w:rsidR="00043E59" w:rsidRPr="00043E59" w:rsidRDefault="00043E59" w:rsidP="00043E59">
      <w:pPr>
        <w:pStyle w:val="EndNoteBibliography"/>
        <w:ind w:left="720" w:hanging="720"/>
        <w:rPr>
          <w:noProof/>
        </w:rPr>
      </w:pPr>
      <w:r w:rsidRPr="00043E59">
        <w:rPr>
          <w:noProof/>
        </w:rPr>
        <w:t xml:space="preserve">Sumner, J. A., Colich, N. L., Uddin, M., Armstrong, D., &amp; McLaughlin, K. A. (2019). Early Experiences of Threat, but Not Deprivation, Are Associated With Accelerated Biological Aging in Children and Adolescents. </w:t>
      </w:r>
      <w:r w:rsidRPr="00043E59">
        <w:rPr>
          <w:i/>
          <w:noProof/>
        </w:rPr>
        <w:t>Biol Psychiatry</w:t>
      </w:r>
      <w:r w:rsidRPr="00043E59">
        <w:rPr>
          <w:noProof/>
        </w:rPr>
        <w:t>,</w:t>
      </w:r>
      <w:r w:rsidRPr="00043E59">
        <w:rPr>
          <w:i/>
          <w:noProof/>
        </w:rPr>
        <w:t xml:space="preserve"> 85</w:t>
      </w:r>
      <w:r w:rsidRPr="00043E59">
        <w:rPr>
          <w:noProof/>
        </w:rPr>
        <w:t xml:space="preserve">(3), 268-278. </w:t>
      </w:r>
      <w:hyperlink r:id="rId61" w:history="1">
        <w:r w:rsidRPr="00043E59">
          <w:rPr>
            <w:rStyle w:val="Hyperlink"/>
            <w:noProof/>
          </w:rPr>
          <w:t>https://doi.org/10.1016/j.biopsych.2018.09.008</w:t>
        </w:r>
      </w:hyperlink>
      <w:r w:rsidRPr="00043E59">
        <w:rPr>
          <w:noProof/>
        </w:rPr>
        <w:t xml:space="preserve"> </w:t>
      </w:r>
    </w:p>
    <w:p w14:paraId="11CCA669" w14:textId="25276CAA" w:rsidR="00043E59" w:rsidRPr="00043E59" w:rsidRDefault="00043E59" w:rsidP="00043E59">
      <w:pPr>
        <w:pStyle w:val="EndNoteBibliography"/>
        <w:ind w:left="720" w:hanging="720"/>
        <w:rPr>
          <w:noProof/>
        </w:rPr>
      </w:pPr>
      <w:r w:rsidRPr="00043E59">
        <w:rPr>
          <w:noProof/>
        </w:rPr>
        <w:t xml:space="preserve">Toenders, Y. J., van Velzen, L. S., Heideman, I. Z., Harrison, B. J., Davey, C. G., &amp; Schmaal, L. (2019). Neuroimaging predictors of onset and course of depression in childhood and </w:t>
      </w:r>
      <w:r w:rsidRPr="00043E59">
        <w:rPr>
          <w:noProof/>
        </w:rPr>
        <w:lastRenderedPageBreak/>
        <w:t xml:space="preserve">adolescence: A systematic review of longitudinal studies. </w:t>
      </w:r>
      <w:r w:rsidRPr="00043E59">
        <w:rPr>
          <w:i/>
          <w:noProof/>
        </w:rPr>
        <w:t>Developmental cognitive neuroscience</w:t>
      </w:r>
      <w:r w:rsidRPr="00043E59">
        <w:rPr>
          <w:noProof/>
        </w:rPr>
        <w:t>,</w:t>
      </w:r>
      <w:r w:rsidRPr="00043E59">
        <w:rPr>
          <w:i/>
          <w:noProof/>
        </w:rPr>
        <w:t xml:space="preserve"> 39</w:t>
      </w:r>
      <w:r w:rsidRPr="00043E59">
        <w:rPr>
          <w:noProof/>
        </w:rPr>
        <w:t xml:space="preserve">, 100700-100700. </w:t>
      </w:r>
      <w:hyperlink r:id="rId62" w:history="1">
        <w:r w:rsidRPr="00043E59">
          <w:rPr>
            <w:rStyle w:val="Hyperlink"/>
            <w:noProof/>
          </w:rPr>
          <w:t>https://doi.org/10.1016/j.dcn.2019.100700</w:t>
        </w:r>
      </w:hyperlink>
      <w:r w:rsidRPr="00043E59">
        <w:rPr>
          <w:noProof/>
        </w:rPr>
        <w:t xml:space="preserve"> </w:t>
      </w:r>
    </w:p>
    <w:p w14:paraId="2C8635CE" w14:textId="1F83D951" w:rsidR="00043E59" w:rsidRPr="00043E59" w:rsidRDefault="00043E59" w:rsidP="00043E59">
      <w:pPr>
        <w:pStyle w:val="EndNoteBibliography"/>
        <w:ind w:left="720" w:hanging="720"/>
        <w:rPr>
          <w:noProof/>
        </w:rPr>
      </w:pPr>
      <w:r w:rsidRPr="00043E59">
        <w:rPr>
          <w:noProof/>
        </w:rPr>
        <w:t xml:space="preserve">Van de Velde, S., Bracke, P., &amp; Levecque, K. (2010). Gender differences in depression in 23 European countries. Cross-national variation in the gender gap in depression. </w:t>
      </w:r>
      <w:r w:rsidRPr="00043E59">
        <w:rPr>
          <w:i/>
          <w:noProof/>
        </w:rPr>
        <w:t>Soc Sci Med</w:t>
      </w:r>
      <w:r w:rsidRPr="00043E59">
        <w:rPr>
          <w:noProof/>
        </w:rPr>
        <w:t>,</w:t>
      </w:r>
      <w:r w:rsidRPr="00043E59">
        <w:rPr>
          <w:i/>
          <w:noProof/>
        </w:rPr>
        <w:t xml:space="preserve"> 71</w:t>
      </w:r>
      <w:r w:rsidRPr="00043E59">
        <w:rPr>
          <w:noProof/>
        </w:rPr>
        <w:t xml:space="preserve">(2), 305-313. </w:t>
      </w:r>
      <w:hyperlink r:id="rId63" w:history="1">
        <w:r w:rsidRPr="00043E59">
          <w:rPr>
            <w:rStyle w:val="Hyperlink"/>
            <w:noProof/>
          </w:rPr>
          <w:t>https://doi.org/10.1016/j.socscimed.2010.03.035</w:t>
        </w:r>
      </w:hyperlink>
      <w:r w:rsidRPr="00043E59">
        <w:rPr>
          <w:noProof/>
        </w:rPr>
        <w:t xml:space="preserve"> </w:t>
      </w:r>
    </w:p>
    <w:p w14:paraId="6A06EE20" w14:textId="6CCEE623" w:rsidR="00043E59" w:rsidRPr="00043E59" w:rsidRDefault="00043E59" w:rsidP="00043E59">
      <w:pPr>
        <w:pStyle w:val="EndNoteBibliography"/>
        <w:ind w:left="720" w:hanging="720"/>
        <w:rPr>
          <w:noProof/>
        </w:rPr>
      </w:pPr>
      <w:r w:rsidRPr="00043E59">
        <w:rPr>
          <w:noProof/>
        </w:rPr>
        <w:t xml:space="preserve">Van Den Berg, I., Franken, I., &amp; Muris, P. (2010). A New Scale for Measuring Reward Responsiveness [Original Research]. </w:t>
      </w:r>
      <w:r w:rsidRPr="00043E59">
        <w:rPr>
          <w:i/>
          <w:noProof/>
        </w:rPr>
        <w:t>Frontiers in Psychology</w:t>
      </w:r>
      <w:r w:rsidRPr="00043E59">
        <w:rPr>
          <w:noProof/>
        </w:rPr>
        <w:t>,</w:t>
      </w:r>
      <w:r w:rsidRPr="00043E59">
        <w:rPr>
          <w:i/>
          <w:noProof/>
        </w:rPr>
        <w:t xml:space="preserve"> 1</w:t>
      </w:r>
      <w:r w:rsidRPr="00043E59">
        <w:rPr>
          <w:noProof/>
        </w:rPr>
        <w:t xml:space="preserve">. </w:t>
      </w:r>
      <w:hyperlink r:id="rId64" w:history="1">
        <w:r w:rsidRPr="00043E59">
          <w:rPr>
            <w:rStyle w:val="Hyperlink"/>
            <w:noProof/>
          </w:rPr>
          <w:t>https://doi.org/10.3389/fpsyg.2010.00239</w:t>
        </w:r>
      </w:hyperlink>
      <w:r w:rsidRPr="00043E59">
        <w:rPr>
          <w:noProof/>
        </w:rPr>
        <w:t xml:space="preserve"> </w:t>
      </w:r>
    </w:p>
    <w:p w14:paraId="5304C061" w14:textId="6DB99FF4" w:rsidR="00043E59" w:rsidRPr="00043E59" w:rsidRDefault="00043E59" w:rsidP="00043E59">
      <w:pPr>
        <w:pStyle w:val="EndNoteBibliography"/>
        <w:ind w:left="720" w:hanging="720"/>
        <w:rPr>
          <w:noProof/>
        </w:rPr>
      </w:pPr>
      <w:r w:rsidRPr="00043E59">
        <w:rPr>
          <w:noProof/>
        </w:rPr>
        <w:t xml:space="preserve">Verbruggen, F., &amp; Logan, G. D. (2008). Automatic and Controlled Response Inhibition: Associative Learning in the Go/No-Go and Stop-Signal Paradigms. </w:t>
      </w:r>
      <w:r w:rsidRPr="00043E59">
        <w:rPr>
          <w:i/>
          <w:noProof/>
        </w:rPr>
        <w:t>Journal of experimental psychology. General</w:t>
      </w:r>
      <w:r w:rsidRPr="00043E59">
        <w:rPr>
          <w:noProof/>
        </w:rPr>
        <w:t>,</w:t>
      </w:r>
      <w:r w:rsidRPr="00043E59">
        <w:rPr>
          <w:i/>
          <w:noProof/>
        </w:rPr>
        <w:t xml:space="preserve"> 137</w:t>
      </w:r>
      <w:r w:rsidRPr="00043E59">
        <w:rPr>
          <w:noProof/>
        </w:rPr>
        <w:t xml:space="preserve">(4), 649-672. </w:t>
      </w:r>
      <w:hyperlink r:id="rId65" w:history="1">
        <w:r w:rsidRPr="00043E59">
          <w:rPr>
            <w:rStyle w:val="Hyperlink"/>
            <w:noProof/>
          </w:rPr>
          <w:t>https://doi.org/10.1037/a0013170</w:t>
        </w:r>
      </w:hyperlink>
      <w:r w:rsidRPr="00043E59">
        <w:rPr>
          <w:noProof/>
        </w:rPr>
        <w:t xml:space="preserve"> </w:t>
      </w:r>
    </w:p>
    <w:p w14:paraId="4880E311" w14:textId="0C184F3F" w:rsidR="00043E59" w:rsidRPr="00043E59" w:rsidRDefault="00043E59" w:rsidP="00043E59">
      <w:pPr>
        <w:pStyle w:val="EndNoteBibliography"/>
        <w:ind w:left="720" w:hanging="720"/>
        <w:rPr>
          <w:noProof/>
        </w:rPr>
      </w:pPr>
      <w:r w:rsidRPr="00043E59">
        <w:rPr>
          <w:noProof/>
        </w:rPr>
        <w:t xml:space="preserve">Wade, M., Zeanah, C. H., Fox, N. A., &amp; Nelson, C. A. (2020). Global deficits in executive functioning are transdiagnostic mediators between severe childhood neglect and psychopathology in adolescence. </w:t>
      </w:r>
      <w:r w:rsidRPr="00043E59">
        <w:rPr>
          <w:i/>
          <w:noProof/>
        </w:rPr>
        <w:t>Psychological medicine</w:t>
      </w:r>
      <w:r w:rsidRPr="00043E59">
        <w:rPr>
          <w:noProof/>
        </w:rPr>
        <w:t>,</w:t>
      </w:r>
      <w:r w:rsidRPr="00043E59">
        <w:rPr>
          <w:i/>
          <w:noProof/>
        </w:rPr>
        <w:t xml:space="preserve"> 50</w:t>
      </w:r>
      <w:r w:rsidRPr="00043E59">
        <w:rPr>
          <w:noProof/>
        </w:rPr>
        <w:t xml:space="preserve">(10), 1687-1694. </w:t>
      </w:r>
      <w:hyperlink r:id="rId66" w:history="1">
        <w:r w:rsidRPr="00043E59">
          <w:rPr>
            <w:rStyle w:val="Hyperlink"/>
            <w:noProof/>
          </w:rPr>
          <w:t>https://doi.org/10.1017/S0033291719001764</w:t>
        </w:r>
      </w:hyperlink>
      <w:r w:rsidRPr="00043E59">
        <w:rPr>
          <w:noProof/>
        </w:rPr>
        <w:t xml:space="preserve"> </w:t>
      </w:r>
    </w:p>
    <w:p w14:paraId="2A9E339C" w14:textId="77777777" w:rsidR="00043E59" w:rsidRPr="00043E59" w:rsidRDefault="00043E59" w:rsidP="00043E59">
      <w:pPr>
        <w:pStyle w:val="EndNoteBibliography"/>
        <w:ind w:left="720" w:hanging="720"/>
        <w:rPr>
          <w:noProof/>
        </w:rPr>
      </w:pPr>
      <w:r w:rsidRPr="00043E59">
        <w:rPr>
          <w:noProof/>
        </w:rPr>
        <w:t xml:space="preserve">Wechsler, D. (1999). Wechsler abbreviated scale of intelligence. </w:t>
      </w:r>
    </w:p>
    <w:p w14:paraId="36FBB871" w14:textId="7B57E491" w:rsidR="00043E59" w:rsidRPr="00043E59" w:rsidRDefault="00043E59" w:rsidP="00043E59">
      <w:pPr>
        <w:pStyle w:val="EndNoteBibliography"/>
        <w:ind w:left="720" w:hanging="720"/>
        <w:rPr>
          <w:noProof/>
        </w:rPr>
      </w:pPr>
      <w:r w:rsidRPr="00043E59">
        <w:rPr>
          <w:noProof/>
        </w:rPr>
        <w:t xml:space="preserve">Weissman, D. G., Bitran, D., Miller, A. B., Schaefer, J. D., Sheridan, M. A., &amp; McLaughlin, K. A. (2019). Difficulties with emotion regulation as a transdiagnostic mechanism linking child maltreatment with the emergence of psychopathology. </w:t>
      </w:r>
      <w:r w:rsidRPr="00043E59">
        <w:rPr>
          <w:i/>
          <w:noProof/>
        </w:rPr>
        <w:t>Dev Psychopathol</w:t>
      </w:r>
      <w:r w:rsidRPr="00043E59">
        <w:rPr>
          <w:noProof/>
        </w:rPr>
        <w:t>,</w:t>
      </w:r>
      <w:r w:rsidRPr="00043E59">
        <w:rPr>
          <w:i/>
          <w:noProof/>
        </w:rPr>
        <w:t xml:space="preserve"> 31</w:t>
      </w:r>
      <w:r w:rsidRPr="00043E59">
        <w:rPr>
          <w:noProof/>
        </w:rPr>
        <w:t xml:space="preserve">(3), 899-915. </w:t>
      </w:r>
      <w:hyperlink r:id="rId67" w:history="1">
        <w:r w:rsidRPr="00043E59">
          <w:rPr>
            <w:rStyle w:val="Hyperlink"/>
            <w:noProof/>
          </w:rPr>
          <w:t>https://doi.org/10.1017/S0954579419000348</w:t>
        </w:r>
      </w:hyperlink>
      <w:r w:rsidRPr="00043E59">
        <w:rPr>
          <w:noProof/>
        </w:rPr>
        <w:t xml:space="preserve"> </w:t>
      </w:r>
    </w:p>
    <w:p w14:paraId="345E9B01" w14:textId="578D506F" w:rsidR="00043E59" w:rsidRPr="00043E59" w:rsidRDefault="00043E59" w:rsidP="00043E59">
      <w:pPr>
        <w:pStyle w:val="EndNoteBibliography"/>
        <w:ind w:left="720" w:hanging="720"/>
        <w:rPr>
          <w:noProof/>
        </w:rPr>
      </w:pPr>
      <w:r w:rsidRPr="00043E59">
        <w:rPr>
          <w:noProof/>
        </w:rPr>
        <w:t xml:space="preserve">Weissman, D. G., Jenness, J. L., Colich, N. L., Miller, A. B., Sambrook, K. A., Sheridan, M. A., &amp; McLaughlin, K. A. (2020). Altered Neural Processing of Threat-Related Information in Children and Adolescents Exposed to Violence: A Transdiagnostic Mechanism Contributing to the Emergence of Psychopathology. </w:t>
      </w:r>
      <w:r w:rsidRPr="00043E59">
        <w:rPr>
          <w:i/>
          <w:noProof/>
        </w:rPr>
        <w:t>Journal of the American Academy of Child and Adolescent Psychiatry</w:t>
      </w:r>
      <w:r w:rsidRPr="00043E59">
        <w:rPr>
          <w:noProof/>
        </w:rPr>
        <w:t>,</w:t>
      </w:r>
      <w:r w:rsidRPr="00043E59">
        <w:rPr>
          <w:i/>
          <w:noProof/>
        </w:rPr>
        <w:t xml:space="preserve"> 59</w:t>
      </w:r>
      <w:r w:rsidRPr="00043E59">
        <w:rPr>
          <w:noProof/>
        </w:rPr>
        <w:t xml:space="preserve">(11), 1274-1284. </w:t>
      </w:r>
      <w:hyperlink r:id="rId68" w:history="1">
        <w:r w:rsidRPr="00043E59">
          <w:rPr>
            <w:rStyle w:val="Hyperlink"/>
            <w:noProof/>
          </w:rPr>
          <w:t>https://doi.org/10.1016/j.jaac.2019.08.471</w:t>
        </w:r>
      </w:hyperlink>
      <w:r w:rsidRPr="00043E59">
        <w:rPr>
          <w:noProof/>
        </w:rPr>
        <w:t xml:space="preserve"> </w:t>
      </w:r>
    </w:p>
    <w:p w14:paraId="4E4FED91" w14:textId="4774DC03" w:rsidR="00043E59" w:rsidRPr="00043E59" w:rsidRDefault="00043E59" w:rsidP="00043E59">
      <w:pPr>
        <w:pStyle w:val="EndNoteBibliography"/>
        <w:ind w:left="720" w:hanging="720"/>
        <w:rPr>
          <w:noProof/>
        </w:rPr>
      </w:pPr>
      <w:r w:rsidRPr="00043E59">
        <w:rPr>
          <w:noProof/>
        </w:rPr>
        <w:t xml:space="preserve">Weissman, D. G., Nook, E. C., Dews, A. A., Miller, A. B., Lambert, H. K., Sasse, S. F., Somerville, L. H., &amp; McLaughlin, K. A. (2020). Low Emotional Awareness as a Transdiagnostic Mechanism Underlying Psychopathology in Adolescence. </w:t>
      </w:r>
      <w:r w:rsidRPr="00043E59">
        <w:rPr>
          <w:i/>
          <w:noProof/>
        </w:rPr>
        <w:t>Clin Psychol Sci</w:t>
      </w:r>
      <w:r w:rsidRPr="00043E59">
        <w:rPr>
          <w:noProof/>
        </w:rPr>
        <w:t>,</w:t>
      </w:r>
      <w:r w:rsidRPr="00043E59">
        <w:rPr>
          <w:i/>
          <w:noProof/>
        </w:rPr>
        <w:t xml:space="preserve"> 8</w:t>
      </w:r>
      <w:r w:rsidRPr="00043E59">
        <w:rPr>
          <w:noProof/>
        </w:rPr>
        <w:t xml:space="preserve">(6), 971-988. </w:t>
      </w:r>
      <w:hyperlink r:id="rId69" w:history="1">
        <w:r w:rsidRPr="00043E59">
          <w:rPr>
            <w:rStyle w:val="Hyperlink"/>
            <w:noProof/>
          </w:rPr>
          <w:t>https://doi.org/10.1177/2167702620923649</w:t>
        </w:r>
      </w:hyperlink>
      <w:r w:rsidRPr="00043E59">
        <w:rPr>
          <w:noProof/>
        </w:rPr>
        <w:t xml:space="preserve"> </w:t>
      </w:r>
    </w:p>
    <w:p w14:paraId="12E1E2BD" w14:textId="299D11AA" w:rsidR="00043E59" w:rsidRPr="00043E59" w:rsidRDefault="00043E59" w:rsidP="00043E59">
      <w:pPr>
        <w:pStyle w:val="EndNoteBibliography"/>
        <w:ind w:left="720" w:hanging="720"/>
        <w:rPr>
          <w:noProof/>
        </w:rPr>
      </w:pPr>
      <w:r w:rsidRPr="00043E59">
        <w:rPr>
          <w:noProof/>
        </w:rPr>
        <w:t xml:space="preserve">Zhang, H., Zheng, Y., Zhang, Z., Gao, T., Joyce, B., Yoon, G., Zhang, W., Schwartz, J., Just, A., Colicino, E., Vokonas, P., Zhao, L., Lv, J., Baccarelli, A., Hou, L., &amp; Liu, L. (2016). Estimating and testing high-dimensional mediation effects in epigenetic studies. </w:t>
      </w:r>
      <w:r w:rsidRPr="00043E59">
        <w:rPr>
          <w:i/>
          <w:noProof/>
        </w:rPr>
        <w:t>Bioinformatics</w:t>
      </w:r>
      <w:r w:rsidRPr="00043E59">
        <w:rPr>
          <w:noProof/>
        </w:rPr>
        <w:t>,</w:t>
      </w:r>
      <w:r w:rsidRPr="00043E59">
        <w:rPr>
          <w:i/>
          <w:noProof/>
        </w:rPr>
        <w:t xml:space="preserve"> 32</w:t>
      </w:r>
      <w:r w:rsidRPr="00043E59">
        <w:rPr>
          <w:noProof/>
        </w:rPr>
        <w:t xml:space="preserve">(20), 3150-3154. </w:t>
      </w:r>
      <w:hyperlink r:id="rId70" w:history="1">
        <w:r w:rsidRPr="00043E59">
          <w:rPr>
            <w:rStyle w:val="Hyperlink"/>
            <w:noProof/>
          </w:rPr>
          <w:t>https://doi.org/10.1093/bioinformatics/btw351</w:t>
        </w:r>
      </w:hyperlink>
      <w:r w:rsidRPr="00043E59">
        <w:rPr>
          <w:noProof/>
        </w:rPr>
        <w:t xml:space="preserve"> </w:t>
      </w:r>
    </w:p>
    <w:p w14:paraId="2487DC29" w14:textId="6B14AA9B" w:rsidR="00B92064" w:rsidRPr="00CD6B59" w:rsidRDefault="004C6D5D">
      <w:pPr>
        <w:rPr>
          <w:rFonts w:asciiTheme="minorHAnsi" w:hAnsiTheme="minorHAnsi" w:cstheme="minorHAnsi"/>
        </w:rPr>
      </w:pPr>
      <w:r>
        <w:rPr>
          <w:rFonts w:asciiTheme="minorHAnsi" w:hAnsiTheme="minorHAnsi" w:cstheme="minorHAnsi"/>
        </w:rPr>
        <w:fldChar w:fldCharType="end"/>
      </w:r>
    </w:p>
    <w:sectPr w:rsidR="00B92064" w:rsidRPr="00CD6B5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8" w:author="Ekaterina Sadikova" w:date="2023-03-26T20:47:00Z" w:initials="ES">
    <w:p w14:paraId="31ED6EA1" w14:textId="77777777" w:rsidR="004E7946" w:rsidRDefault="004E7946" w:rsidP="00B44292">
      <w:r>
        <w:rPr>
          <w:rStyle w:val="CommentReference"/>
        </w:rPr>
        <w:annotationRef/>
      </w:r>
      <w:r>
        <w:rPr>
          <w:color w:val="000000"/>
          <w:sz w:val="20"/>
          <w:szCs w:val="20"/>
        </w:rPr>
        <w:t>Please confirm affiliations!</w:t>
      </w:r>
    </w:p>
  </w:comment>
  <w:comment w:id="9" w:author="Ekaterina Sadikova" w:date="2023-01-31T14:20:00Z" w:initials="ES">
    <w:p w14:paraId="41D5EE71" w14:textId="26E5256F" w:rsidR="00CD6B59" w:rsidRDefault="00CD6B59" w:rsidP="00CD6B59">
      <w:r>
        <w:rPr>
          <w:rStyle w:val="CommentReference"/>
        </w:rPr>
        <w:annotationRef/>
      </w:r>
      <w:r>
        <w:rPr>
          <w:rFonts w:eastAsiaTheme="minorHAnsi" w:cstheme="minorBidi"/>
          <w:color w:val="000000"/>
          <w:sz w:val="20"/>
          <w:szCs w:val="20"/>
        </w:rPr>
        <w:t>Please specify funding here</w:t>
      </w:r>
    </w:p>
  </w:comment>
  <w:comment w:id="33" w:author="McLaughlin, Katie Anne" w:date="2023-03-27T08:21:00Z" w:initials="KM">
    <w:p w14:paraId="2CB40E25" w14:textId="77777777" w:rsidR="00EA56E6" w:rsidRDefault="00EA56E6" w:rsidP="00AD1F59">
      <w:r>
        <w:rPr>
          <w:rStyle w:val="CommentReference"/>
        </w:rPr>
        <w:annotationRef/>
      </w:r>
      <w:r>
        <w:rPr>
          <w:sz w:val="20"/>
          <w:szCs w:val="20"/>
        </w:rPr>
        <w:t>You need to describe the sample before diving into measures.</w:t>
      </w:r>
    </w:p>
  </w:comment>
  <w:comment w:id="38" w:author="McLaughlin, Katie Anne" w:date="2023-03-27T08:20:00Z" w:initials="KM">
    <w:p w14:paraId="5817919E" w14:textId="0B3E33C8" w:rsidR="00EA56E6" w:rsidRDefault="00EA56E6" w:rsidP="000A720B">
      <w:r>
        <w:rPr>
          <w:rStyle w:val="CommentReference"/>
        </w:rPr>
        <w:annotationRef/>
      </w:r>
      <w:r>
        <w:rPr>
          <w:sz w:val="20"/>
          <w:szCs w:val="20"/>
        </w:rPr>
        <w:t>Need to be more specific here, this is a very broad term</w:t>
      </w:r>
    </w:p>
  </w:comment>
  <w:comment w:id="41" w:author="McLaughlin, Katie Anne" w:date="2023-03-27T08:22:00Z" w:initials="KM">
    <w:p w14:paraId="613DD249" w14:textId="77777777" w:rsidR="00EA56E6" w:rsidRDefault="00EA56E6" w:rsidP="00E84825">
      <w:r>
        <w:rPr>
          <w:rStyle w:val="CommentReference"/>
        </w:rPr>
        <w:annotationRef/>
      </w:r>
      <w:r>
        <w:rPr>
          <w:sz w:val="20"/>
          <w:szCs w:val="20"/>
        </w:rPr>
        <w:t>I think it would be helpful to make clear that you are jointly testing these mediators simultaneously to determine which pathways are most important after controlling for the others…</w:t>
      </w:r>
    </w:p>
  </w:comment>
  <w:comment w:id="85" w:author="McLaughlin, Katie Anne" w:date="2023-03-27T08:51:00Z" w:initials="KM">
    <w:p w14:paraId="67A7D2BA" w14:textId="77777777" w:rsidR="000C60D0" w:rsidRDefault="000C60D0" w:rsidP="00192E82">
      <w:r>
        <w:rPr>
          <w:rStyle w:val="CommentReference"/>
        </w:rPr>
        <w:annotationRef/>
      </w:r>
      <w:r>
        <w:rPr>
          <w:sz w:val="20"/>
          <w:szCs w:val="20"/>
        </w:rPr>
        <w:t>Terms like “impact” “effect / affect” imply causality.  Associations, influence, relation are more appropriate for observational studies</w:t>
      </w:r>
    </w:p>
  </w:comment>
  <w:comment w:id="82" w:author="McLaughlin, Katie Anne" w:date="2023-03-27T08:57:00Z" w:initials="KM">
    <w:p w14:paraId="3730D9A5" w14:textId="77777777" w:rsidR="00F66BB0" w:rsidRDefault="000C60D0" w:rsidP="00973B90">
      <w:r>
        <w:rPr>
          <w:rStyle w:val="CommentReference"/>
        </w:rPr>
        <w:annotationRef/>
      </w:r>
      <w:r w:rsidR="00F66BB0">
        <w:rPr>
          <w:sz w:val="20"/>
          <w:szCs w:val="20"/>
        </w:rPr>
        <w:t>Not sure this is really the way to introduce this idea.  Instead, I would start with the idea that numerous mechanisms have been proposed to link threat and deprivation with psychopathology.</w:t>
      </w:r>
      <w:r w:rsidR="00F66BB0">
        <w:rPr>
          <w:sz w:val="20"/>
          <w:szCs w:val="20"/>
        </w:rPr>
        <w:cr/>
      </w:r>
      <w:r w:rsidR="00F66BB0">
        <w:rPr>
          <w:sz w:val="20"/>
          <w:szCs w:val="20"/>
        </w:rPr>
        <w:cr/>
      </w:r>
    </w:p>
  </w:comment>
  <w:comment w:id="95" w:author="McLaughlin, Katie Anne" w:date="2023-03-30T07:47:00Z" w:initials="KM">
    <w:p w14:paraId="20425349" w14:textId="5BC945ED" w:rsidR="00F66BB0" w:rsidRDefault="00F66BB0" w:rsidP="00C757E7">
      <w:r>
        <w:rPr>
          <w:rStyle w:val="CommentReference"/>
        </w:rPr>
        <w:annotationRef/>
      </w:r>
      <w:r>
        <w:rPr>
          <w:sz w:val="20"/>
          <w:szCs w:val="20"/>
        </w:rPr>
        <w:t>K. A. McLaughlin, N. L. Colich, A. M. Rodman and D. G. Weissman</w:t>
      </w:r>
    </w:p>
    <w:p w14:paraId="2B81EB11" w14:textId="77777777" w:rsidR="00F66BB0" w:rsidRDefault="00F66BB0" w:rsidP="00C757E7"/>
    <w:p w14:paraId="3223B2F5" w14:textId="77777777" w:rsidR="00F66BB0" w:rsidRDefault="00F66BB0" w:rsidP="00C757E7">
      <w:r>
        <w:rPr>
          <w:sz w:val="20"/>
          <w:szCs w:val="20"/>
        </w:rPr>
        <w:t>BMC Medicine 2020 Vol. 18 Pages 96-107</w:t>
      </w:r>
    </w:p>
    <w:p w14:paraId="1E953B4B" w14:textId="77777777" w:rsidR="00F66BB0" w:rsidRDefault="00F66BB0" w:rsidP="00C757E7"/>
    <w:p w14:paraId="5E10815D" w14:textId="77777777" w:rsidR="00F66BB0" w:rsidRDefault="00F66BB0" w:rsidP="00C757E7">
      <w:r>
        <w:rPr>
          <w:sz w:val="20"/>
          <w:szCs w:val="20"/>
        </w:rPr>
        <w:t>K. A. McLaughlin, M. A. Sheridan, K. L. Humphreys, J. Belsky and B. E. Ellis</w:t>
      </w:r>
    </w:p>
    <w:p w14:paraId="3A3FB3D0" w14:textId="77777777" w:rsidR="00F66BB0" w:rsidRDefault="00F66BB0" w:rsidP="00C757E7"/>
    <w:p w14:paraId="38E20309" w14:textId="77777777" w:rsidR="00F66BB0" w:rsidRDefault="00F66BB0" w:rsidP="00C757E7">
      <w:r>
        <w:rPr>
          <w:sz w:val="20"/>
          <w:szCs w:val="20"/>
        </w:rPr>
        <w:t>Perspectives on Psychological Science 2021 Vol. 16 Pages 1463-1472</w:t>
      </w:r>
    </w:p>
    <w:p w14:paraId="519B4D41" w14:textId="77777777" w:rsidR="00F66BB0" w:rsidRDefault="00F66BB0" w:rsidP="00C757E7"/>
    <w:p w14:paraId="4DEFA069" w14:textId="77777777" w:rsidR="00F66BB0" w:rsidRDefault="00F66BB0" w:rsidP="00C757E7">
      <w:r>
        <w:rPr>
          <w:sz w:val="20"/>
          <w:szCs w:val="20"/>
        </w:rPr>
        <w:t>N. L. Colich, M. L. Rosen, E. S. Williams and K. A. McLaughlin</w:t>
      </w:r>
    </w:p>
    <w:p w14:paraId="7CE9C843" w14:textId="77777777" w:rsidR="00F66BB0" w:rsidRDefault="00F66BB0" w:rsidP="00C757E7"/>
    <w:p w14:paraId="7D05D6C7" w14:textId="77777777" w:rsidR="00F66BB0" w:rsidRDefault="00F66BB0" w:rsidP="00C757E7">
      <w:r>
        <w:rPr>
          <w:sz w:val="20"/>
          <w:szCs w:val="20"/>
        </w:rPr>
        <w:t>Psychological Bulletin 2020 Vol. 146 Pages 721-764</w:t>
      </w:r>
    </w:p>
  </w:comment>
  <w:comment w:id="103" w:author="McLaughlin, Katie Anne" w:date="2023-03-30T07:49:00Z" w:initials="KM">
    <w:p w14:paraId="7A8F1807" w14:textId="77777777" w:rsidR="00F66BB0" w:rsidRDefault="00F66BB0" w:rsidP="004C0EDA">
      <w:r>
        <w:rPr>
          <w:rStyle w:val="CommentReference"/>
        </w:rPr>
        <w:annotationRef/>
      </w:r>
      <w:r>
        <w:rPr>
          <w:sz w:val="20"/>
          <w:szCs w:val="20"/>
        </w:rPr>
        <w:t>I would start with one paragraph on the mechanisms that have been proposed to link threat with psychopathology - specifically alterations in social information processing, emotion processing, and accelerated pubertal development.  See the following citations for good reviews of these mechanisms:</w:t>
      </w:r>
    </w:p>
    <w:p w14:paraId="5E99B442" w14:textId="77777777" w:rsidR="00F66BB0" w:rsidRDefault="00F66BB0" w:rsidP="004C0EDA"/>
    <w:p w14:paraId="49A54196" w14:textId="77777777" w:rsidR="00F66BB0" w:rsidRDefault="00F66BB0" w:rsidP="004C0EDA">
      <w:r>
        <w:rPr>
          <w:sz w:val="20"/>
          <w:szCs w:val="20"/>
        </w:rPr>
        <w:t>K. A. McLaughlin and H. K. Lambert</w:t>
      </w:r>
    </w:p>
    <w:p w14:paraId="63D1E9C3" w14:textId="77777777" w:rsidR="00F66BB0" w:rsidRDefault="00F66BB0" w:rsidP="004C0EDA"/>
    <w:p w14:paraId="0701C89E" w14:textId="77777777" w:rsidR="00F66BB0" w:rsidRDefault="00F66BB0" w:rsidP="004C0EDA">
      <w:r>
        <w:rPr>
          <w:sz w:val="20"/>
          <w:szCs w:val="20"/>
        </w:rPr>
        <w:t>Current Opinion in Psychology 2017 Vol. 14 Pages 29-34</w:t>
      </w:r>
    </w:p>
    <w:p w14:paraId="6A7A02A7" w14:textId="77777777" w:rsidR="00F66BB0" w:rsidRDefault="00F66BB0" w:rsidP="004C0EDA"/>
    <w:p w14:paraId="65C4B5C7" w14:textId="77777777" w:rsidR="00F66BB0" w:rsidRDefault="00F66BB0" w:rsidP="004C0EDA">
      <w:r>
        <w:rPr>
          <w:sz w:val="20"/>
          <w:szCs w:val="20"/>
        </w:rPr>
        <w:t>K. A. McLaughlin, N. L. Colich, A. M. Rodman and D. G. Weissman</w:t>
      </w:r>
    </w:p>
    <w:p w14:paraId="467E8FD3" w14:textId="77777777" w:rsidR="00F66BB0" w:rsidRDefault="00F66BB0" w:rsidP="004C0EDA"/>
    <w:p w14:paraId="00606726" w14:textId="77777777" w:rsidR="00F66BB0" w:rsidRDefault="00F66BB0" w:rsidP="004C0EDA">
      <w:r>
        <w:rPr>
          <w:sz w:val="20"/>
          <w:szCs w:val="20"/>
        </w:rPr>
        <w:t>BMC Medicine 2020 Vol. 18 Pages 96-107</w:t>
      </w:r>
    </w:p>
    <w:p w14:paraId="0D61D9F3" w14:textId="77777777" w:rsidR="00F66BB0" w:rsidRDefault="00F66BB0" w:rsidP="004C0EDA"/>
    <w:p w14:paraId="7DF2FB25" w14:textId="77777777" w:rsidR="00F66BB0" w:rsidRDefault="00F66BB0" w:rsidP="004C0EDA">
      <w:r>
        <w:rPr>
          <w:sz w:val="20"/>
          <w:szCs w:val="20"/>
        </w:rPr>
        <w:t>Then I would shift to a paragraph focused on mechanisms posited to link deprivation with psychopathology - EF, language, and other aspects of cognitive development…</w:t>
      </w:r>
    </w:p>
    <w:p w14:paraId="6D99A7AA" w14:textId="77777777" w:rsidR="00F66BB0" w:rsidRDefault="00F66BB0" w:rsidP="004C0EDA"/>
    <w:p w14:paraId="27A527D1" w14:textId="77777777" w:rsidR="00F66BB0" w:rsidRDefault="00F66BB0" w:rsidP="004C0EDA"/>
  </w:comment>
  <w:comment w:id="116" w:author="McLaughlin, Katie Anne" w:date="2023-03-30T07:55:00Z" w:initials="KM">
    <w:p w14:paraId="2A016DB6" w14:textId="77777777" w:rsidR="00F66BB0" w:rsidRDefault="00F66BB0" w:rsidP="00E23D06">
      <w:r>
        <w:rPr>
          <w:rStyle w:val="CommentReference"/>
        </w:rPr>
        <w:annotationRef/>
      </w:r>
      <w:r>
        <w:rPr>
          <w:sz w:val="20"/>
          <w:szCs w:val="20"/>
        </w:rPr>
        <w:t>add:</w:t>
      </w:r>
    </w:p>
    <w:p w14:paraId="13DAA028" w14:textId="77777777" w:rsidR="00F66BB0" w:rsidRDefault="00F66BB0" w:rsidP="00E23D06"/>
    <w:p w14:paraId="453EEB7C" w14:textId="77777777" w:rsidR="00F66BB0" w:rsidRDefault="00F66BB0" w:rsidP="00E23D06">
      <w:r>
        <w:rPr>
          <w:sz w:val="20"/>
          <w:szCs w:val="20"/>
        </w:rPr>
        <w:t>J. L. Hanson, A. R. Hariri and D. E. Williamson</w:t>
      </w:r>
    </w:p>
    <w:p w14:paraId="19DCBC6E" w14:textId="77777777" w:rsidR="00F66BB0" w:rsidRDefault="00F66BB0" w:rsidP="00E23D06"/>
    <w:p w14:paraId="44358D45" w14:textId="77777777" w:rsidR="00F66BB0" w:rsidRDefault="00F66BB0" w:rsidP="00E23D06">
      <w:r>
        <w:rPr>
          <w:sz w:val="20"/>
          <w:szCs w:val="20"/>
        </w:rPr>
        <w:t>Biological Psychiatry 2015 Vol. 78 Pages 598-605</w:t>
      </w:r>
    </w:p>
    <w:p w14:paraId="55796A94" w14:textId="77777777" w:rsidR="00F66BB0" w:rsidRDefault="00F66BB0" w:rsidP="00E23D06"/>
    <w:p w14:paraId="2DFA99CA" w14:textId="77777777" w:rsidR="00F66BB0" w:rsidRDefault="00F66BB0" w:rsidP="00E23D06">
      <w:r>
        <w:rPr>
          <w:sz w:val="20"/>
          <w:szCs w:val="20"/>
        </w:rPr>
        <w:t>B. Goff, D. G. Gee, E. H. Telzer, K. L. Humphreys, L. J. Gabard-Durnam, D. J. Flannery, et al.</w:t>
      </w:r>
    </w:p>
    <w:p w14:paraId="01EAB50D" w14:textId="77777777" w:rsidR="00F66BB0" w:rsidRDefault="00F66BB0" w:rsidP="00E23D06"/>
    <w:p w14:paraId="71B66FE9" w14:textId="77777777" w:rsidR="00F66BB0" w:rsidRDefault="00F66BB0" w:rsidP="00E23D06">
      <w:r>
        <w:rPr>
          <w:sz w:val="20"/>
          <w:szCs w:val="20"/>
        </w:rPr>
        <w:t>Neuroscience 2013 Vol. 249 Pages 129-138</w:t>
      </w:r>
    </w:p>
  </w:comment>
  <w:comment w:id="117" w:author="McLaughlin, Katie Anne" w:date="2023-03-30T08:40:00Z" w:initials="KM">
    <w:p w14:paraId="396A9510" w14:textId="77777777" w:rsidR="00D21B91" w:rsidRDefault="00D21B91" w:rsidP="00685FF4">
      <w:r>
        <w:rPr>
          <w:rStyle w:val="CommentReference"/>
        </w:rPr>
        <w:annotationRef/>
      </w:r>
      <w:r>
        <w:rPr>
          <w:sz w:val="20"/>
          <w:szCs w:val="20"/>
        </w:rPr>
        <w:t>I think you want to start here with what you will be doing (i.e., testing multiple mechanisms proposed to play a role in the associations of threat and deprivation with later psychopathology to determine which have the strongest indirect effects in a longitudinal study of early adolescents with variability in both threat and deprivation).</w:t>
      </w:r>
    </w:p>
  </w:comment>
  <w:comment w:id="118" w:author="McLaughlin, Katie Anne" w:date="2023-03-30T08:40:00Z" w:initials="KM">
    <w:p w14:paraId="458C767D" w14:textId="77777777" w:rsidR="00D21B91" w:rsidRDefault="00D21B91" w:rsidP="0074251F">
      <w:r>
        <w:rPr>
          <w:rStyle w:val="CommentReference"/>
        </w:rPr>
        <w:annotationRef/>
      </w:r>
      <w:r>
        <w:rPr>
          <w:sz w:val="20"/>
          <w:szCs w:val="20"/>
        </w:rPr>
        <w:t>This is an exploratory analysis, so I would probably just state that.</w:t>
      </w:r>
    </w:p>
  </w:comment>
  <w:comment w:id="171" w:author="McLaughlin, Katie Anne" w:date="2023-03-30T08:48:00Z" w:initials="KM">
    <w:p w14:paraId="0C68AED5" w14:textId="77777777" w:rsidR="00043E59" w:rsidRDefault="00043E59" w:rsidP="00003CC4">
      <w:r>
        <w:rPr>
          <w:rStyle w:val="CommentReference"/>
        </w:rPr>
        <w:annotationRef/>
      </w:r>
      <w:r>
        <w:rPr>
          <w:sz w:val="20"/>
          <w:szCs w:val="20"/>
        </w:rPr>
        <w:t>Need to define and provide citation</w:t>
      </w:r>
    </w:p>
  </w:comment>
  <w:comment w:id="179" w:author="McLaughlin, Katie Anne" w:date="2023-03-30T08:50:00Z" w:initials="KM">
    <w:p w14:paraId="342E6062" w14:textId="77777777" w:rsidR="00A66C1E" w:rsidRDefault="00A66C1E" w:rsidP="008925EE">
      <w:r>
        <w:rPr>
          <w:rStyle w:val="CommentReference"/>
        </w:rPr>
        <w:annotationRef/>
      </w:r>
      <w:r>
        <w:rPr>
          <w:sz w:val="20"/>
          <w:szCs w:val="20"/>
        </w:rPr>
        <w:t>See this paper for the important distinction between exposures and experiences as it relates to childhood adversity:</w:t>
      </w:r>
    </w:p>
    <w:p w14:paraId="72345150" w14:textId="77777777" w:rsidR="00A66C1E" w:rsidRDefault="00A66C1E" w:rsidP="008925EE"/>
    <w:p w14:paraId="5C204F5D" w14:textId="77777777" w:rsidR="00A66C1E" w:rsidRDefault="00A66C1E" w:rsidP="008925EE">
      <w:r>
        <w:rPr>
          <w:sz w:val="20"/>
          <w:szCs w:val="20"/>
        </w:rPr>
        <w:t>K. A. McLaughlin, M. A. Sheridan, K. L. Humphreys, J. Belsky and B. E. Ellis</w:t>
      </w:r>
    </w:p>
    <w:p w14:paraId="5E9192CD" w14:textId="77777777" w:rsidR="00A66C1E" w:rsidRDefault="00A66C1E" w:rsidP="008925EE"/>
    <w:p w14:paraId="0966E637" w14:textId="77777777" w:rsidR="00A66C1E" w:rsidRDefault="00A66C1E" w:rsidP="008925EE">
      <w:r>
        <w:rPr>
          <w:sz w:val="20"/>
          <w:szCs w:val="20"/>
        </w:rPr>
        <w:t>Perspectives on Psychological Science 2021 Vol. 16 Pages 1463-1472</w:t>
      </w:r>
    </w:p>
  </w:comment>
  <w:comment w:id="180" w:author="McLaughlin, Katie Anne" w:date="2023-03-30T08:52:00Z" w:initials="KM">
    <w:p w14:paraId="6C30C7AD" w14:textId="77777777" w:rsidR="009219A7" w:rsidRDefault="009219A7" w:rsidP="005E7F41">
      <w:r>
        <w:rPr>
          <w:rStyle w:val="CommentReference"/>
        </w:rPr>
        <w:annotationRef/>
      </w:r>
      <w:r>
        <w:rPr>
          <w:sz w:val="20"/>
          <w:szCs w:val="20"/>
        </w:rPr>
        <w:t>Threat should come first.</w:t>
      </w:r>
    </w:p>
    <w:p w14:paraId="266924A5" w14:textId="77777777" w:rsidR="009219A7" w:rsidRDefault="009219A7" w:rsidP="005E7F41"/>
    <w:p w14:paraId="2AAF9DE4" w14:textId="77777777" w:rsidR="009219A7" w:rsidRDefault="009219A7" w:rsidP="005E7F41">
      <w:r>
        <w:rPr>
          <w:sz w:val="20"/>
          <w:szCs w:val="20"/>
        </w:rPr>
        <w:t>Please pull language from this directly from the following paper:</w:t>
      </w:r>
    </w:p>
    <w:p w14:paraId="2E490667" w14:textId="77777777" w:rsidR="009219A7" w:rsidRDefault="009219A7" w:rsidP="005E7F41"/>
    <w:p w14:paraId="581BFDD2" w14:textId="77777777" w:rsidR="009219A7" w:rsidRDefault="009219A7" w:rsidP="005E7F41">
      <w:r>
        <w:rPr>
          <w:color w:val="212121"/>
          <w:sz w:val="20"/>
          <w:szCs w:val="20"/>
          <w:highlight w:val="white"/>
        </w:rPr>
        <w:t xml:space="preserve">Weissman, D. G., Rosen, M. L., Colich, N. L., Sambrook, K. A., Lengua, L. J., Sheridan, M. A., &amp; McLaughlin, K. A. (2022). Exposure to violence as an environmental pathway linking low socioeconomic status with altered neural processing of threat and adolescent psychopathology. </w:t>
      </w:r>
      <w:r>
        <w:rPr>
          <w:i/>
          <w:iCs/>
          <w:color w:val="212121"/>
          <w:sz w:val="20"/>
          <w:szCs w:val="20"/>
          <w:highlight w:val="white"/>
        </w:rPr>
        <w:t>Journal of cognitive neuroscience</w:t>
      </w:r>
      <w:r>
        <w:rPr>
          <w:color w:val="212121"/>
          <w:sz w:val="20"/>
          <w:szCs w:val="20"/>
          <w:highlight w:val="white"/>
        </w:rPr>
        <w:t xml:space="preserve">, </w:t>
      </w:r>
      <w:r>
        <w:rPr>
          <w:i/>
          <w:iCs/>
          <w:color w:val="212121"/>
          <w:sz w:val="20"/>
          <w:szCs w:val="20"/>
          <w:highlight w:val="white"/>
        </w:rPr>
        <w:t>34</w:t>
      </w:r>
      <w:r>
        <w:rPr>
          <w:color w:val="212121"/>
          <w:sz w:val="20"/>
          <w:szCs w:val="20"/>
          <w:highlight w:val="white"/>
        </w:rPr>
        <w:t>(10), 1892-1905.</w:t>
      </w:r>
    </w:p>
  </w:comment>
  <w:comment w:id="192" w:author="McLaughlin, Katie Anne" w:date="2023-03-30T08:53:00Z" w:initials="KM">
    <w:p w14:paraId="63406A97" w14:textId="77777777" w:rsidR="009219A7" w:rsidRDefault="009219A7" w:rsidP="008F4B40">
      <w:r>
        <w:rPr>
          <w:rStyle w:val="CommentReference"/>
        </w:rPr>
        <w:annotationRef/>
      </w:r>
      <w:r>
        <w:rPr>
          <w:sz w:val="20"/>
          <w:szCs w:val="20"/>
        </w:rPr>
        <w:t>I’m not sure what this paper is?</w:t>
      </w:r>
    </w:p>
    <w:p w14:paraId="39460264" w14:textId="77777777" w:rsidR="009219A7" w:rsidRDefault="009219A7" w:rsidP="008F4B40"/>
    <w:p w14:paraId="4DD68082" w14:textId="77777777" w:rsidR="009219A7" w:rsidRDefault="009219A7" w:rsidP="008F4B40">
      <w:r>
        <w:rPr>
          <w:sz w:val="20"/>
          <w:szCs w:val="20"/>
        </w:rPr>
        <w:t>I would use these as citations as well:</w:t>
      </w:r>
    </w:p>
    <w:p w14:paraId="390CCE53" w14:textId="77777777" w:rsidR="009219A7" w:rsidRDefault="009219A7" w:rsidP="008F4B40"/>
    <w:p w14:paraId="3B540A7D" w14:textId="77777777" w:rsidR="009219A7" w:rsidRDefault="009219A7" w:rsidP="008F4B40">
      <w:r>
        <w:rPr>
          <w:sz w:val="20"/>
          <w:szCs w:val="20"/>
        </w:rPr>
        <w:t>K. A. McLaughlin, N. L. Colich, A. M. Rodman and D. G. Weissman</w:t>
      </w:r>
    </w:p>
    <w:p w14:paraId="22232A10" w14:textId="77777777" w:rsidR="009219A7" w:rsidRDefault="009219A7" w:rsidP="008F4B40"/>
    <w:p w14:paraId="3A117AAF" w14:textId="77777777" w:rsidR="009219A7" w:rsidRDefault="009219A7" w:rsidP="008F4B40">
      <w:r>
        <w:rPr>
          <w:sz w:val="20"/>
          <w:szCs w:val="20"/>
        </w:rPr>
        <w:t>BMC Medicine 2020 Vol. 18 Pages 96-107</w:t>
      </w:r>
    </w:p>
    <w:p w14:paraId="4B9C615E" w14:textId="77777777" w:rsidR="009219A7" w:rsidRDefault="009219A7" w:rsidP="008F4B40"/>
    <w:p w14:paraId="49502C2A" w14:textId="77777777" w:rsidR="009219A7" w:rsidRDefault="009219A7" w:rsidP="008F4B40">
      <w:r>
        <w:rPr>
          <w:sz w:val="20"/>
          <w:szCs w:val="20"/>
        </w:rPr>
        <w:t>K. A. McLaughlin</w:t>
      </w:r>
    </w:p>
    <w:p w14:paraId="23BB1902" w14:textId="77777777" w:rsidR="009219A7" w:rsidRDefault="009219A7" w:rsidP="008F4B40"/>
    <w:p w14:paraId="5BBB1BB8" w14:textId="77777777" w:rsidR="009219A7" w:rsidRDefault="009219A7" w:rsidP="008F4B40">
      <w:r>
        <w:rPr>
          <w:sz w:val="20"/>
          <w:szCs w:val="20"/>
        </w:rPr>
        <w:t>In: The Oxford Handbook of Stress and Mental Health, edited by K. L. Harkness and E. P. Hayden</w:t>
      </w:r>
    </w:p>
    <w:p w14:paraId="34235250" w14:textId="77777777" w:rsidR="009219A7" w:rsidRDefault="009219A7" w:rsidP="008F4B40"/>
    <w:p w14:paraId="3D328711" w14:textId="77777777" w:rsidR="009219A7" w:rsidRDefault="009219A7" w:rsidP="008F4B40">
      <w:r>
        <w:rPr>
          <w:sz w:val="20"/>
          <w:szCs w:val="20"/>
        </w:rPr>
        <w:t xml:space="preserve">Oxford 2020 </w:t>
      </w:r>
    </w:p>
  </w:comment>
  <w:comment w:id="194" w:author="McLaughlin, Katie Anne" w:date="2023-03-30T08:54:00Z" w:initials="KM">
    <w:p w14:paraId="186049E5" w14:textId="77777777" w:rsidR="009219A7" w:rsidRDefault="009219A7" w:rsidP="00DF5279">
      <w:r>
        <w:rPr>
          <w:rStyle w:val="CommentReference"/>
        </w:rPr>
        <w:annotationRef/>
      </w:r>
      <w:r>
        <w:rPr>
          <w:sz w:val="20"/>
          <w:szCs w:val="20"/>
        </w:rPr>
        <w:t>This is not sufficient detail for description of a task.  You can put the additional details in supplement if needed.  See this paper for details on this task:</w:t>
      </w:r>
    </w:p>
    <w:p w14:paraId="40FF938F" w14:textId="77777777" w:rsidR="009219A7" w:rsidRDefault="009219A7" w:rsidP="00DF5279"/>
    <w:p w14:paraId="27CCA5B9" w14:textId="77777777" w:rsidR="009219A7" w:rsidRDefault="009219A7" w:rsidP="00DF5279">
      <w:r>
        <w:rPr>
          <w:sz w:val="20"/>
          <w:szCs w:val="20"/>
        </w:rPr>
        <w:t>D. G. Weissman, D. Bitran, A. B. Miller, J. D. Schaefer, M. A. Sheridan and K. A. McLaughlin</w:t>
      </w:r>
    </w:p>
    <w:p w14:paraId="70FE7CB3" w14:textId="77777777" w:rsidR="009219A7" w:rsidRDefault="009219A7" w:rsidP="00DF5279"/>
    <w:p w14:paraId="7BA6EDAD" w14:textId="77777777" w:rsidR="009219A7" w:rsidRDefault="009219A7" w:rsidP="00DF5279">
      <w:r>
        <w:rPr>
          <w:sz w:val="20"/>
          <w:szCs w:val="20"/>
        </w:rPr>
        <w:t>Development and Psychopathology 2019 Vol. 31 Pages 899-915</w:t>
      </w:r>
    </w:p>
  </w:comment>
  <w:comment w:id="195" w:author="McLaughlin, Katie Anne" w:date="2023-03-30T08:55:00Z" w:initials="KM">
    <w:p w14:paraId="76F42305" w14:textId="77777777" w:rsidR="009219A7" w:rsidRDefault="009219A7" w:rsidP="00C32DB4">
      <w:r>
        <w:rPr>
          <w:rStyle w:val="CommentReference"/>
        </w:rPr>
        <w:annotationRef/>
      </w:r>
      <w:r>
        <w:rPr>
          <w:sz w:val="20"/>
          <w:szCs w:val="20"/>
        </w:rPr>
        <w:t>Same as above - not enough detail.  See the Kim paper for details on the specific version of the task we used.</w:t>
      </w:r>
    </w:p>
  </w:comment>
  <w:comment w:id="198" w:author="Ekaterina Sadikova" w:date="2023-02-27T10:03:00Z" w:initials="ES">
    <w:p w14:paraId="5053AB09" w14:textId="1236CA99" w:rsidR="00954AB2" w:rsidRDefault="00954AB2" w:rsidP="004149DF">
      <w:r>
        <w:rPr>
          <w:rStyle w:val="CommentReference"/>
        </w:rPr>
        <w:annotationRef/>
      </w:r>
      <w:r>
        <w:rPr>
          <w:color w:val="000000"/>
          <w:sz w:val="20"/>
          <w:szCs w:val="20"/>
        </w:rPr>
        <w:t>Was the ToM task designed for DT?</w:t>
      </w:r>
    </w:p>
  </w:comment>
  <w:comment w:id="199" w:author="McLaughlin, Katie Anne" w:date="2023-03-30T08:56:00Z" w:initials="KM">
    <w:p w14:paraId="440A4B58" w14:textId="77777777" w:rsidR="00635084" w:rsidRDefault="00635084" w:rsidP="005629D0">
      <w:r>
        <w:rPr>
          <w:rStyle w:val="CommentReference"/>
        </w:rPr>
        <w:annotationRef/>
      </w:r>
      <w:r>
        <w:rPr>
          <w:sz w:val="20"/>
          <w:szCs w:val="20"/>
        </w:rPr>
        <w:t>It was adapted from another task - email David and he can share the task description and relevant citations with you.</w:t>
      </w:r>
    </w:p>
  </w:comment>
  <w:comment w:id="200" w:author="McLaughlin, Katie Anne" w:date="2023-03-30T08:57:00Z" w:initials="KM">
    <w:p w14:paraId="67422310" w14:textId="77777777" w:rsidR="00635084" w:rsidRDefault="00635084" w:rsidP="00915CEC">
      <w:r>
        <w:rPr>
          <w:rStyle w:val="CommentReference"/>
        </w:rPr>
        <w:annotationRef/>
      </w:r>
      <w:r>
        <w:rPr>
          <w:sz w:val="20"/>
          <w:szCs w:val="20"/>
        </w:rPr>
        <w:t>Not nearly enough detail here.  However details can probably go in supplement. Email Laura Machlin to get the final task description for this task in DT. You will need to include details on acquisition and cleaning of the physiological data in the supplement as well.</w:t>
      </w:r>
    </w:p>
  </w:comment>
  <w:comment w:id="201" w:author="McLaughlin, Katie Anne" w:date="2023-03-30T08:57:00Z" w:initials="KM">
    <w:p w14:paraId="067326D3" w14:textId="77777777" w:rsidR="00635084" w:rsidRDefault="00635084" w:rsidP="00F21006">
      <w:r>
        <w:rPr>
          <w:rStyle w:val="CommentReference"/>
        </w:rPr>
        <w:annotationRef/>
      </w:r>
      <w:r>
        <w:rPr>
          <w:sz w:val="20"/>
          <w:szCs w:val="20"/>
        </w:rPr>
        <w:t>Not enough details. You need to describe which variables you extracted from these tasks and used in your analysis.</w:t>
      </w:r>
    </w:p>
  </w:comment>
  <w:comment w:id="202" w:author="McLaughlin, Katie Anne" w:date="2023-03-30T08:58:00Z" w:initials="KM">
    <w:p w14:paraId="4B0B56E6" w14:textId="77777777" w:rsidR="00635084" w:rsidRDefault="00635084" w:rsidP="00893D25">
      <w:r>
        <w:rPr>
          <w:rStyle w:val="CommentReference"/>
        </w:rPr>
        <w:annotationRef/>
      </w:r>
      <w:r>
        <w:rPr>
          <w:sz w:val="20"/>
          <w:szCs w:val="20"/>
        </w:rPr>
        <w:t>Same here - not enough detail about the task.</w:t>
      </w:r>
    </w:p>
  </w:comment>
  <w:comment w:id="205" w:author="McLaughlin, Katie Anne" w:date="2023-03-30T08:58:00Z" w:initials="KM">
    <w:p w14:paraId="15275ED9" w14:textId="77777777" w:rsidR="00635084" w:rsidRDefault="00635084" w:rsidP="00E1304C">
      <w:r>
        <w:rPr>
          <w:rStyle w:val="CommentReference"/>
        </w:rPr>
        <w:annotationRef/>
      </w:r>
      <w:r>
        <w:rPr>
          <w:sz w:val="20"/>
          <w:szCs w:val="20"/>
        </w:rPr>
        <w:t>Put these details in supplement.</w:t>
      </w:r>
    </w:p>
  </w:comment>
  <w:comment w:id="207" w:author="McLaughlin, Katie Anne" w:date="2023-03-31T10:45:00Z" w:initials="KM">
    <w:p w14:paraId="3468445C" w14:textId="77777777" w:rsidR="00491CD6" w:rsidRDefault="00491CD6" w:rsidP="00BC3308">
      <w:r>
        <w:rPr>
          <w:rStyle w:val="CommentReference"/>
        </w:rPr>
        <w:annotationRef/>
      </w:r>
      <w:r>
        <w:rPr>
          <w:sz w:val="20"/>
          <w:szCs w:val="20"/>
        </w:rPr>
        <w:t>Not totally clear what you mean here.  Is d=84 the result you got?  What does d represent here?</w:t>
      </w:r>
    </w:p>
  </w:comment>
  <w:comment w:id="211" w:author="McLaughlin, Katie Anne" w:date="2023-03-31T10:47:00Z" w:initials="KM">
    <w:p w14:paraId="7648FD90" w14:textId="77777777" w:rsidR="00491CD6" w:rsidRDefault="00491CD6" w:rsidP="00D94074">
      <w:r>
        <w:rPr>
          <w:rStyle w:val="CommentReference"/>
        </w:rPr>
        <w:annotationRef/>
      </w:r>
      <w:r>
        <w:rPr>
          <w:sz w:val="20"/>
          <w:szCs w:val="20"/>
        </w:rPr>
        <w:t>I have not heard this term before.  Typically people just refer to indirect effects.  Is this different in some way?  If so needs to be defined.</w:t>
      </w:r>
    </w:p>
  </w:comment>
  <w:comment w:id="215" w:author="McLaughlin, Katie Anne" w:date="2023-03-31T10:50:00Z" w:initials="KM">
    <w:p w14:paraId="130DDB9A" w14:textId="77777777" w:rsidR="00491CD6" w:rsidRDefault="00491CD6" w:rsidP="00FD7445">
      <w:r>
        <w:rPr>
          <w:rStyle w:val="CommentReference"/>
        </w:rPr>
        <w:annotationRef/>
      </w:r>
      <w:r>
        <w:rPr>
          <w:sz w:val="20"/>
          <w:szCs w:val="20"/>
        </w:rPr>
        <w:t>Results needs sub-headings and I would try to re-organize to improve clarity based on how a mediation is typically reported:</w:t>
      </w:r>
      <w:r>
        <w:rPr>
          <w:sz w:val="20"/>
          <w:szCs w:val="20"/>
        </w:rPr>
        <w:cr/>
      </w:r>
      <w:r>
        <w:rPr>
          <w:sz w:val="20"/>
          <w:szCs w:val="20"/>
        </w:rPr>
        <w:cr/>
        <w:t>Descriptive Statistics</w:t>
      </w:r>
      <w:r>
        <w:rPr>
          <w:sz w:val="20"/>
          <w:szCs w:val="20"/>
        </w:rPr>
        <w:cr/>
      </w:r>
      <w:r>
        <w:rPr>
          <w:sz w:val="20"/>
          <w:szCs w:val="20"/>
        </w:rPr>
        <w:cr/>
        <w:t>Adversity and Psychopathology</w:t>
      </w:r>
      <w:r>
        <w:rPr>
          <w:sz w:val="20"/>
          <w:szCs w:val="20"/>
        </w:rPr>
        <w:cr/>
      </w:r>
      <w:r>
        <w:rPr>
          <w:sz w:val="20"/>
          <w:szCs w:val="20"/>
        </w:rPr>
        <w:cr/>
        <w:t>Adversity and Candidate Mediators</w:t>
      </w:r>
    </w:p>
    <w:p w14:paraId="15AE6902" w14:textId="77777777" w:rsidR="00491CD6" w:rsidRDefault="00491CD6" w:rsidP="00FD7445"/>
    <w:p w14:paraId="5D9F7314" w14:textId="77777777" w:rsidR="00491CD6" w:rsidRDefault="00491CD6" w:rsidP="00FD7445">
      <w:r>
        <w:rPr>
          <w:sz w:val="20"/>
          <w:szCs w:val="20"/>
        </w:rPr>
        <w:t>Candidate Mediators and Psychopathology</w:t>
      </w:r>
      <w:r>
        <w:rPr>
          <w:sz w:val="20"/>
          <w:szCs w:val="20"/>
        </w:rPr>
        <w:cr/>
      </w:r>
      <w:r>
        <w:rPr>
          <w:sz w:val="20"/>
          <w:szCs w:val="20"/>
        </w:rPr>
        <w:cr/>
        <w:t>Mediation Models</w:t>
      </w:r>
    </w:p>
  </w:comment>
  <w:comment w:id="217" w:author="Ekaterina Sadikova" w:date="2023-01-29T19:18:00Z" w:initials="ES">
    <w:p w14:paraId="35BEAF80" w14:textId="7C4EB88D" w:rsidR="00D426E6" w:rsidRDefault="00BB560F" w:rsidP="0061649E">
      <w:r>
        <w:rPr>
          <w:rStyle w:val="CommentReference"/>
        </w:rPr>
        <w:annotationRef/>
      </w:r>
      <w:r w:rsidR="00D426E6">
        <w:rPr>
          <w:sz w:val="20"/>
          <w:szCs w:val="20"/>
        </w:rPr>
        <w:t>Need to get age at follow-up - following up with David</w:t>
      </w:r>
    </w:p>
  </w:comment>
  <w:comment w:id="216" w:author="McLaughlin, Katie Anne" w:date="2023-03-31T10:49:00Z" w:initials="KM">
    <w:p w14:paraId="75FC9692" w14:textId="77777777" w:rsidR="00491CD6" w:rsidRDefault="00491CD6" w:rsidP="005F7EBA">
      <w:r>
        <w:rPr>
          <w:rStyle w:val="CommentReference"/>
        </w:rPr>
        <w:annotationRef/>
      </w:r>
      <w:r>
        <w:rPr>
          <w:sz w:val="20"/>
          <w:szCs w:val="20"/>
        </w:rPr>
        <w:t>This belongs in sample description in Methods</w:t>
      </w:r>
    </w:p>
  </w:comment>
  <w:comment w:id="219" w:author="McLaughlin, Katie Anne" w:date="2023-03-31T10:49:00Z" w:initials="KM">
    <w:p w14:paraId="0393F99C" w14:textId="77777777" w:rsidR="00491CD6" w:rsidRDefault="00491CD6" w:rsidP="00365915">
      <w:r>
        <w:rPr>
          <w:rStyle w:val="CommentReference"/>
        </w:rPr>
        <w:annotationRef/>
      </w:r>
      <w:r>
        <w:rPr>
          <w:sz w:val="20"/>
          <w:szCs w:val="20"/>
        </w:rPr>
        <w:t>For publication there is no need to summarize bivariate correlations in the Results.  I would remove this for the publication version.</w:t>
      </w:r>
    </w:p>
  </w:comment>
  <w:comment w:id="220" w:author="McLaughlin, Katie Anne" w:date="2023-03-31T10:51:00Z" w:initials="KM">
    <w:p w14:paraId="6CE62418" w14:textId="77777777" w:rsidR="00491CD6" w:rsidRDefault="00491CD6" w:rsidP="00E53EBA">
      <w:r>
        <w:rPr>
          <w:rStyle w:val="CommentReference"/>
        </w:rPr>
        <w:annotationRef/>
      </w:r>
      <w:r>
        <w:rPr>
          <w:sz w:val="20"/>
          <w:szCs w:val="20"/>
        </w:rPr>
        <w:t>Need to revise throughout to get rid of causal language.  Impact, effect, affect all imply causality. In an observational study, association, relation, influence are better terms.</w:t>
      </w:r>
    </w:p>
  </w:comment>
  <w:comment w:id="226" w:author="McLaughlin, Katie Anne" w:date="2023-03-31T10:53:00Z" w:initials="KM">
    <w:p w14:paraId="42E88AB3" w14:textId="77777777" w:rsidR="00491CD6" w:rsidRDefault="00491CD6" w:rsidP="00A8148C">
      <w:r>
        <w:rPr>
          <w:rStyle w:val="CommentReference"/>
        </w:rPr>
        <w:annotationRef/>
      </w:r>
      <w:r>
        <w:rPr>
          <w:sz w:val="20"/>
          <w:szCs w:val="20"/>
        </w:rPr>
        <w:t>I would take a look at other papers from our lab on how to report mediation results.  Typically you just need to report the indirect effect and the confidence interval.</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ED6EA1" w15:done="0"/>
  <w15:commentEx w15:paraId="41D5EE71" w15:done="0"/>
  <w15:commentEx w15:paraId="2CB40E25" w15:done="0"/>
  <w15:commentEx w15:paraId="5817919E" w15:done="0"/>
  <w15:commentEx w15:paraId="613DD249" w15:done="0"/>
  <w15:commentEx w15:paraId="67A7D2BA" w15:done="0"/>
  <w15:commentEx w15:paraId="3730D9A5" w15:done="0"/>
  <w15:commentEx w15:paraId="7D05D6C7" w15:done="0"/>
  <w15:commentEx w15:paraId="27A527D1" w15:done="0"/>
  <w15:commentEx w15:paraId="71B66FE9" w15:done="0"/>
  <w15:commentEx w15:paraId="396A9510" w15:done="0"/>
  <w15:commentEx w15:paraId="458C767D" w15:done="0"/>
  <w15:commentEx w15:paraId="0C68AED5" w15:done="0"/>
  <w15:commentEx w15:paraId="0966E637" w15:done="0"/>
  <w15:commentEx w15:paraId="581BFDD2" w15:done="0"/>
  <w15:commentEx w15:paraId="3D328711" w15:done="0"/>
  <w15:commentEx w15:paraId="7BA6EDAD" w15:done="0"/>
  <w15:commentEx w15:paraId="76F42305" w15:done="0"/>
  <w15:commentEx w15:paraId="5053AB09" w15:done="0"/>
  <w15:commentEx w15:paraId="440A4B58" w15:paraIdParent="5053AB09" w15:done="0"/>
  <w15:commentEx w15:paraId="67422310" w15:done="0"/>
  <w15:commentEx w15:paraId="067326D3" w15:done="0"/>
  <w15:commentEx w15:paraId="4B0B56E6" w15:done="0"/>
  <w15:commentEx w15:paraId="15275ED9" w15:done="0"/>
  <w15:commentEx w15:paraId="3468445C" w15:done="0"/>
  <w15:commentEx w15:paraId="7648FD90" w15:done="0"/>
  <w15:commentEx w15:paraId="5D9F7314" w15:done="0"/>
  <w15:commentEx w15:paraId="35BEAF80" w15:done="0"/>
  <w15:commentEx w15:paraId="75FC9692" w15:done="0"/>
  <w15:commentEx w15:paraId="0393F99C" w15:done="0"/>
  <w15:commentEx w15:paraId="6CE62418" w15:done="0"/>
  <w15:commentEx w15:paraId="42E88AB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CB2DFB" w16cex:dateUtc="2023-03-27T00:47:00Z"/>
  <w16cex:commentExtensible w16cex:durableId="2783A240" w16cex:dateUtc="2023-01-31T19:20:00Z"/>
  <w16cex:commentExtensible w16cex:durableId="27CBD072" w16cex:dateUtc="2023-03-27T12:21:00Z"/>
  <w16cex:commentExtensible w16cex:durableId="27CBD05C" w16cex:dateUtc="2023-03-27T12:20:00Z"/>
  <w16cex:commentExtensible w16cex:durableId="27CBD0C2" w16cex:dateUtc="2023-03-27T12:22:00Z"/>
  <w16cex:commentExtensible w16cex:durableId="27CBD78C" w16cex:dateUtc="2023-03-27T12:51:00Z"/>
  <w16cex:commentExtensible w16cex:durableId="27CBD907" w16cex:dateUtc="2023-03-27T12:57:00Z"/>
  <w16cex:commentExtensible w16cex:durableId="27CFBD25" w16cex:dateUtc="2023-03-30T11:47:00Z"/>
  <w16cex:commentExtensible w16cex:durableId="27CFBD89" w16cex:dateUtc="2023-03-30T11:49:00Z"/>
  <w16cex:commentExtensible w16cex:durableId="27CFBED8" w16cex:dateUtc="2023-03-30T11:55:00Z"/>
  <w16cex:commentExtensible w16cex:durableId="27CFC980" w16cex:dateUtc="2023-03-30T12:40:00Z"/>
  <w16cex:commentExtensible w16cex:durableId="27CFC992" w16cex:dateUtc="2023-03-30T12:40:00Z"/>
  <w16cex:commentExtensible w16cex:durableId="27CFCB73" w16cex:dateUtc="2023-03-30T12:48:00Z"/>
  <w16cex:commentExtensible w16cex:durableId="27CFCBE6" w16cex:dateUtc="2023-03-30T12:50:00Z"/>
  <w16cex:commentExtensible w16cex:durableId="27CFCC46" w16cex:dateUtc="2023-03-30T12:52:00Z"/>
  <w16cex:commentExtensible w16cex:durableId="27CFCC96" w16cex:dateUtc="2023-03-30T12:53:00Z"/>
  <w16cex:commentExtensible w16cex:durableId="27CFCCCB" w16cex:dateUtc="2023-03-30T12:54:00Z"/>
  <w16cex:commentExtensible w16cex:durableId="27CFCCF2" w16cex:dateUtc="2023-03-30T12:55:00Z"/>
  <w16cex:commentExtensible w16cex:durableId="27A6FE82" w16cex:dateUtc="2023-02-27T15:03:00Z"/>
  <w16cex:commentExtensible w16cex:durableId="27CFCD33" w16cex:dateUtc="2023-03-30T12:56:00Z"/>
  <w16cex:commentExtensible w16cex:durableId="27CFCD61" w16cex:dateUtc="2023-03-30T12:57:00Z"/>
  <w16cex:commentExtensible w16cex:durableId="27CFCD89" w16cex:dateUtc="2023-03-30T12:57:00Z"/>
  <w16cex:commentExtensible w16cex:durableId="27CFCDA3" w16cex:dateUtc="2023-03-30T12:58:00Z"/>
  <w16cex:commentExtensible w16cex:durableId="27CFCDC5" w16cex:dateUtc="2023-03-30T12:58:00Z"/>
  <w16cex:commentExtensible w16cex:durableId="27D13862" w16cex:dateUtc="2023-03-31T14:45:00Z"/>
  <w16cex:commentExtensible w16cex:durableId="27D138BF" w16cex:dateUtc="2023-03-31T14:47:00Z"/>
  <w16cex:commentExtensible w16cex:durableId="27D13987" w16cex:dateUtc="2023-03-31T14:50:00Z"/>
  <w16cex:commentExtensible w16cex:durableId="27814503" w16cex:dateUtc="2023-01-30T00:18:00Z"/>
  <w16cex:commentExtensible w16cex:durableId="27D13931" w16cex:dateUtc="2023-03-31T14:49:00Z"/>
  <w16cex:commentExtensible w16cex:durableId="27D1394D" w16cex:dateUtc="2023-03-31T14:49:00Z"/>
  <w16cex:commentExtensible w16cex:durableId="27D139B2" w16cex:dateUtc="2023-03-31T14:51:00Z"/>
  <w16cex:commentExtensible w16cex:durableId="27D13A1C" w16cex:dateUtc="2023-03-31T14: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ED6EA1" w16cid:durableId="27CB2DFB"/>
  <w16cid:commentId w16cid:paraId="41D5EE71" w16cid:durableId="2783A240"/>
  <w16cid:commentId w16cid:paraId="2CB40E25" w16cid:durableId="27CBD072"/>
  <w16cid:commentId w16cid:paraId="5817919E" w16cid:durableId="27CBD05C"/>
  <w16cid:commentId w16cid:paraId="613DD249" w16cid:durableId="27CBD0C2"/>
  <w16cid:commentId w16cid:paraId="67A7D2BA" w16cid:durableId="27CBD78C"/>
  <w16cid:commentId w16cid:paraId="3730D9A5" w16cid:durableId="27CBD907"/>
  <w16cid:commentId w16cid:paraId="7D05D6C7" w16cid:durableId="27CFBD25"/>
  <w16cid:commentId w16cid:paraId="27A527D1" w16cid:durableId="27CFBD89"/>
  <w16cid:commentId w16cid:paraId="71B66FE9" w16cid:durableId="27CFBED8"/>
  <w16cid:commentId w16cid:paraId="396A9510" w16cid:durableId="27CFC980"/>
  <w16cid:commentId w16cid:paraId="458C767D" w16cid:durableId="27CFC992"/>
  <w16cid:commentId w16cid:paraId="0C68AED5" w16cid:durableId="27CFCB73"/>
  <w16cid:commentId w16cid:paraId="0966E637" w16cid:durableId="27CFCBE6"/>
  <w16cid:commentId w16cid:paraId="581BFDD2" w16cid:durableId="27CFCC46"/>
  <w16cid:commentId w16cid:paraId="3D328711" w16cid:durableId="27CFCC96"/>
  <w16cid:commentId w16cid:paraId="7BA6EDAD" w16cid:durableId="27CFCCCB"/>
  <w16cid:commentId w16cid:paraId="76F42305" w16cid:durableId="27CFCCF2"/>
  <w16cid:commentId w16cid:paraId="5053AB09" w16cid:durableId="27A6FE82"/>
  <w16cid:commentId w16cid:paraId="440A4B58" w16cid:durableId="27CFCD33"/>
  <w16cid:commentId w16cid:paraId="67422310" w16cid:durableId="27CFCD61"/>
  <w16cid:commentId w16cid:paraId="067326D3" w16cid:durableId="27CFCD89"/>
  <w16cid:commentId w16cid:paraId="4B0B56E6" w16cid:durableId="27CFCDA3"/>
  <w16cid:commentId w16cid:paraId="15275ED9" w16cid:durableId="27CFCDC5"/>
  <w16cid:commentId w16cid:paraId="3468445C" w16cid:durableId="27D13862"/>
  <w16cid:commentId w16cid:paraId="7648FD90" w16cid:durableId="27D138BF"/>
  <w16cid:commentId w16cid:paraId="5D9F7314" w16cid:durableId="27D13987"/>
  <w16cid:commentId w16cid:paraId="35BEAF80" w16cid:durableId="27814503"/>
  <w16cid:commentId w16cid:paraId="75FC9692" w16cid:durableId="27D13931"/>
  <w16cid:commentId w16cid:paraId="0393F99C" w16cid:durableId="27D1394D"/>
  <w16cid:commentId w16cid:paraId="6CE62418" w16cid:durableId="27D139B2"/>
  <w16cid:commentId w16cid:paraId="42E88AB3" w16cid:durableId="27D13A1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528D55" w14:textId="77777777" w:rsidR="00B476EF" w:rsidRDefault="00B476EF" w:rsidP="00C604ED">
      <w:r>
        <w:separator/>
      </w:r>
    </w:p>
  </w:endnote>
  <w:endnote w:type="continuationSeparator" w:id="0">
    <w:p w14:paraId="066AF9FA" w14:textId="77777777" w:rsidR="00B476EF" w:rsidRDefault="00B476EF" w:rsidP="00C604E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ρ">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B6165" w14:textId="77777777" w:rsidR="00B476EF" w:rsidRDefault="00B476EF" w:rsidP="00C604ED">
      <w:r>
        <w:separator/>
      </w:r>
    </w:p>
  </w:footnote>
  <w:footnote w:type="continuationSeparator" w:id="0">
    <w:p w14:paraId="42BF3A1D" w14:textId="77777777" w:rsidR="00B476EF" w:rsidRDefault="00B476EF" w:rsidP="00C604E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9A7290"/>
    <w:multiLevelType w:val="hybridMultilevel"/>
    <w:tmpl w:val="4192F47A"/>
    <w:lvl w:ilvl="0" w:tplc="7FD0D6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1C0C53"/>
    <w:multiLevelType w:val="hybridMultilevel"/>
    <w:tmpl w:val="1FEC0410"/>
    <w:lvl w:ilvl="0" w:tplc="B4B87C3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16463272">
    <w:abstractNumId w:val="0"/>
  </w:num>
  <w:num w:numId="2" w16cid:durableId="175990484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cLaughlin, Katie Anne">
    <w15:presenceInfo w15:providerId="AD" w15:userId="S::kmclaughlin@fas.harvard.edu::292734b0-bec3-4b08-83ef-a06d711a051c"/>
  </w15:person>
  <w15:person w15:author="Ekaterina Sadikova">
    <w15:presenceInfo w15:providerId="Windows Live" w15:userId="9bb3796328e83e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7th&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9d0rf0a2pxvzszeaxe9vx0ryxazfvxf2awzt&quot;&gt;EndNoteLibrary2020&lt;record-ids&gt;&lt;item&gt;3318&lt;/item&gt;&lt;/record-ids&gt;&lt;/item&gt;&lt;/Libraries&gt;"/>
  </w:docVars>
  <w:rsids>
    <w:rsidRoot w:val="00CD6B59"/>
    <w:rsid w:val="000016B6"/>
    <w:rsid w:val="00002E6B"/>
    <w:rsid w:val="000272B0"/>
    <w:rsid w:val="00036790"/>
    <w:rsid w:val="00036F50"/>
    <w:rsid w:val="00043E59"/>
    <w:rsid w:val="000607EC"/>
    <w:rsid w:val="00061F22"/>
    <w:rsid w:val="00074FAA"/>
    <w:rsid w:val="0008594C"/>
    <w:rsid w:val="00094C1B"/>
    <w:rsid w:val="000A7DF4"/>
    <w:rsid w:val="000C60D0"/>
    <w:rsid w:val="000D6914"/>
    <w:rsid w:val="000E744F"/>
    <w:rsid w:val="000F2D94"/>
    <w:rsid w:val="000F7B79"/>
    <w:rsid w:val="001153EB"/>
    <w:rsid w:val="001155C3"/>
    <w:rsid w:val="001449C3"/>
    <w:rsid w:val="00153C67"/>
    <w:rsid w:val="00154807"/>
    <w:rsid w:val="00166499"/>
    <w:rsid w:val="001667A3"/>
    <w:rsid w:val="00171AEE"/>
    <w:rsid w:val="00177EFD"/>
    <w:rsid w:val="001978F6"/>
    <w:rsid w:val="001A7862"/>
    <w:rsid w:val="001B0440"/>
    <w:rsid w:val="001B1643"/>
    <w:rsid w:val="001D4B37"/>
    <w:rsid w:val="001D5612"/>
    <w:rsid w:val="001E2864"/>
    <w:rsid w:val="00201015"/>
    <w:rsid w:val="002022E0"/>
    <w:rsid w:val="00215389"/>
    <w:rsid w:val="0023593D"/>
    <w:rsid w:val="0024609F"/>
    <w:rsid w:val="00260948"/>
    <w:rsid w:val="002721DC"/>
    <w:rsid w:val="002757CB"/>
    <w:rsid w:val="002B21C6"/>
    <w:rsid w:val="002B7043"/>
    <w:rsid w:val="002C0DB5"/>
    <w:rsid w:val="002C678B"/>
    <w:rsid w:val="002E4E6B"/>
    <w:rsid w:val="002F0858"/>
    <w:rsid w:val="003201FD"/>
    <w:rsid w:val="003214D7"/>
    <w:rsid w:val="00336FFD"/>
    <w:rsid w:val="00352B9D"/>
    <w:rsid w:val="003671BE"/>
    <w:rsid w:val="00381310"/>
    <w:rsid w:val="003A4EEE"/>
    <w:rsid w:val="003A7D64"/>
    <w:rsid w:val="003B5FAC"/>
    <w:rsid w:val="003C2705"/>
    <w:rsid w:val="003F30DC"/>
    <w:rsid w:val="0040412D"/>
    <w:rsid w:val="00420639"/>
    <w:rsid w:val="00427816"/>
    <w:rsid w:val="00463F6E"/>
    <w:rsid w:val="00464557"/>
    <w:rsid w:val="004908BC"/>
    <w:rsid w:val="00491CC5"/>
    <w:rsid w:val="00491CD6"/>
    <w:rsid w:val="004C6D5D"/>
    <w:rsid w:val="004C7C34"/>
    <w:rsid w:val="004E7946"/>
    <w:rsid w:val="00503833"/>
    <w:rsid w:val="00504FB0"/>
    <w:rsid w:val="00530C29"/>
    <w:rsid w:val="0053732F"/>
    <w:rsid w:val="00545CB3"/>
    <w:rsid w:val="00546A79"/>
    <w:rsid w:val="005527EE"/>
    <w:rsid w:val="00571AB9"/>
    <w:rsid w:val="00583274"/>
    <w:rsid w:val="00585159"/>
    <w:rsid w:val="005A175C"/>
    <w:rsid w:val="005B4A9C"/>
    <w:rsid w:val="005C05FB"/>
    <w:rsid w:val="005D1A71"/>
    <w:rsid w:val="00607747"/>
    <w:rsid w:val="0061378A"/>
    <w:rsid w:val="00624F6E"/>
    <w:rsid w:val="00635084"/>
    <w:rsid w:val="00635CA9"/>
    <w:rsid w:val="00647AAB"/>
    <w:rsid w:val="00655020"/>
    <w:rsid w:val="0068258C"/>
    <w:rsid w:val="006B50F2"/>
    <w:rsid w:val="006C2AC8"/>
    <w:rsid w:val="006D2A01"/>
    <w:rsid w:val="006E59C0"/>
    <w:rsid w:val="006F36C2"/>
    <w:rsid w:val="00705B12"/>
    <w:rsid w:val="00741E02"/>
    <w:rsid w:val="007516BF"/>
    <w:rsid w:val="0075471D"/>
    <w:rsid w:val="00761205"/>
    <w:rsid w:val="00776857"/>
    <w:rsid w:val="007802A2"/>
    <w:rsid w:val="0078765D"/>
    <w:rsid w:val="00790FC8"/>
    <w:rsid w:val="00793B24"/>
    <w:rsid w:val="007949EF"/>
    <w:rsid w:val="007966A3"/>
    <w:rsid w:val="0079734F"/>
    <w:rsid w:val="007A3734"/>
    <w:rsid w:val="007B3333"/>
    <w:rsid w:val="007D52BE"/>
    <w:rsid w:val="007D6714"/>
    <w:rsid w:val="007E2AE7"/>
    <w:rsid w:val="007F488A"/>
    <w:rsid w:val="007F4C90"/>
    <w:rsid w:val="00834618"/>
    <w:rsid w:val="00842299"/>
    <w:rsid w:val="00893243"/>
    <w:rsid w:val="008946DA"/>
    <w:rsid w:val="008B519E"/>
    <w:rsid w:val="008C2DFE"/>
    <w:rsid w:val="008F0D9C"/>
    <w:rsid w:val="0090629F"/>
    <w:rsid w:val="00907D14"/>
    <w:rsid w:val="009219A7"/>
    <w:rsid w:val="00944FCE"/>
    <w:rsid w:val="00945D50"/>
    <w:rsid w:val="00954AB2"/>
    <w:rsid w:val="00954D77"/>
    <w:rsid w:val="0096168F"/>
    <w:rsid w:val="00961DF7"/>
    <w:rsid w:val="00963FE0"/>
    <w:rsid w:val="00970192"/>
    <w:rsid w:val="00973A47"/>
    <w:rsid w:val="00980289"/>
    <w:rsid w:val="0099587D"/>
    <w:rsid w:val="009A557C"/>
    <w:rsid w:val="00A11B29"/>
    <w:rsid w:val="00A150BA"/>
    <w:rsid w:val="00A2632A"/>
    <w:rsid w:val="00A263EE"/>
    <w:rsid w:val="00A65B40"/>
    <w:rsid w:val="00A66C1E"/>
    <w:rsid w:val="00A87036"/>
    <w:rsid w:val="00A87EA5"/>
    <w:rsid w:val="00A9185D"/>
    <w:rsid w:val="00A94F27"/>
    <w:rsid w:val="00AA0B37"/>
    <w:rsid w:val="00AB2DCE"/>
    <w:rsid w:val="00AB7091"/>
    <w:rsid w:val="00AC3A95"/>
    <w:rsid w:val="00AC7243"/>
    <w:rsid w:val="00AF50FE"/>
    <w:rsid w:val="00B23BAA"/>
    <w:rsid w:val="00B2433F"/>
    <w:rsid w:val="00B35261"/>
    <w:rsid w:val="00B46F88"/>
    <w:rsid w:val="00B476EF"/>
    <w:rsid w:val="00B5376A"/>
    <w:rsid w:val="00B80554"/>
    <w:rsid w:val="00B92064"/>
    <w:rsid w:val="00B935E3"/>
    <w:rsid w:val="00BA432F"/>
    <w:rsid w:val="00BB560F"/>
    <w:rsid w:val="00BB6FC9"/>
    <w:rsid w:val="00BE2BE8"/>
    <w:rsid w:val="00BF1A2B"/>
    <w:rsid w:val="00BF7B07"/>
    <w:rsid w:val="00C04085"/>
    <w:rsid w:val="00C05007"/>
    <w:rsid w:val="00C1650C"/>
    <w:rsid w:val="00C22094"/>
    <w:rsid w:val="00C2547A"/>
    <w:rsid w:val="00C25841"/>
    <w:rsid w:val="00C34B7B"/>
    <w:rsid w:val="00C514B3"/>
    <w:rsid w:val="00C51FD4"/>
    <w:rsid w:val="00C604ED"/>
    <w:rsid w:val="00C868E6"/>
    <w:rsid w:val="00CA3453"/>
    <w:rsid w:val="00CD01ED"/>
    <w:rsid w:val="00CD6B59"/>
    <w:rsid w:val="00D02C6E"/>
    <w:rsid w:val="00D12407"/>
    <w:rsid w:val="00D14353"/>
    <w:rsid w:val="00D1780F"/>
    <w:rsid w:val="00D20103"/>
    <w:rsid w:val="00D2180C"/>
    <w:rsid w:val="00D21B91"/>
    <w:rsid w:val="00D426E6"/>
    <w:rsid w:val="00D441A1"/>
    <w:rsid w:val="00D47842"/>
    <w:rsid w:val="00D55BC0"/>
    <w:rsid w:val="00D57216"/>
    <w:rsid w:val="00D65954"/>
    <w:rsid w:val="00D70840"/>
    <w:rsid w:val="00D773C8"/>
    <w:rsid w:val="00D970E1"/>
    <w:rsid w:val="00DC0516"/>
    <w:rsid w:val="00DF6EC9"/>
    <w:rsid w:val="00E1320F"/>
    <w:rsid w:val="00E15A08"/>
    <w:rsid w:val="00E47766"/>
    <w:rsid w:val="00E6486F"/>
    <w:rsid w:val="00E76399"/>
    <w:rsid w:val="00E823EB"/>
    <w:rsid w:val="00E85457"/>
    <w:rsid w:val="00EA56E6"/>
    <w:rsid w:val="00EF6A69"/>
    <w:rsid w:val="00EF7EC6"/>
    <w:rsid w:val="00F12F11"/>
    <w:rsid w:val="00F37FA8"/>
    <w:rsid w:val="00F44E03"/>
    <w:rsid w:val="00F55C51"/>
    <w:rsid w:val="00F66BB0"/>
    <w:rsid w:val="00F74119"/>
    <w:rsid w:val="00F755AA"/>
    <w:rsid w:val="00FC3F60"/>
    <w:rsid w:val="00FC3F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C0C67"/>
  <w15:chartTrackingRefBased/>
  <w15:docId w15:val="{698D357A-0DC6-2E4B-B082-23C3D85CA9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7AA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D6B59"/>
    <w:rPr>
      <w:sz w:val="16"/>
      <w:szCs w:val="16"/>
    </w:rPr>
  </w:style>
  <w:style w:type="character" w:styleId="Hyperlink">
    <w:name w:val="Hyperlink"/>
    <w:basedOn w:val="DefaultParagraphFont"/>
    <w:uiPriority w:val="99"/>
    <w:unhideWhenUsed/>
    <w:rsid w:val="00CD6B59"/>
    <w:rPr>
      <w:color w:val="0563C1" w:themeColor="hyperlink"/>
      <w:u w:val="single"/>
    </w:rPr>
  </w:style>
  <w:style w:type="paragraph" w:styleId="NormalWeb">
    <w:name w:val="Normal (Web)"/>
    <w:basedOn w:val="Normal"/>
    <w:uiPriority w:val="99"/>
    <w:unhideWhenUsed/>
    <w:rsid w:val="00CD6B59"/>
    <w:pPr>
      <w:spacing w:before="100" w:beforeAutospacing="1" w:after="100" w:afterAutospacing="1"/>
    </w:pPr>
  </w:style>
  <w:style w:type="paragraph" w:styleId="CommentText">
    <w:name w:val="annotation text"/>
    <w:basedOn w:val="Normal"/>
    <w:link w:val="CommentTextChar"/>
    <w:uiPriority w:val="99"/>
    <w:unhideWhenUsed/>
    <w:rPr>
      <w:sz w:val="20"/>
      <w:szCs w:val="20"/>
    </w:rPr>
  </w:style>
  <w:style w:type="character" w:customStyle="1" w:styleId="CommentTextChar">
    <w:name w:val="Comment Text Char"/>
    <w:basedOn w:val="DefaultParagraphFont"/>
    <w:link w:val="CommentText"/>
    <w:uiPriority w:val="99"/>
    <w:rPr>
      <w:rFonts w:ascii="Times New Roman" w:eastAsia="Times New Roman" w:hAnsi="Times New Roman" w:cs="Times New Roman"/>
      <w:sz w:val="20"/>
      <w:szCs w:val="20"/>
    </w:rPr>
  </w:style>
  <w:style w:type="paragraph" w:customStyle="1" w:styleId="EndNoteBibliographyTitle">
    <w:name w:val="EndNote Bibliography Title"/>
    <w:basedOn w:val="Normal"/>
    <w:link w:val="EndNoteBibliographyTitleChar"/>
    <w:rsid w:val="004C6D5D"/>
    <w:pPr>
      <w:jc w:val="center"/>
    </w:pPr>
    <w:rPr>
      <w:rFonts w:ascii="Calibri" w:hAnsi="Calibri" w:cs="Calibri"/>
    </w:rPr>
  </w:style>
  <w:style w:type="character" w:customStyle="1" w:styleId="EndNoteBibliographyTitleChar">
    <w:name w:val="EndNote Bibliography Title Char"/>
    <w:basedOn w:val="DefaultParagraphFont"/>
    <w:link w:val="EndNoteBibliographyTitle"/>
    <w:rsid w:val="004C6D5D"/>
    <w:rPr>
      <w:rFonts w:ascii="Calibri" w:eastAsia="Times New Roman" w:hAnsi="Calibri" w:cs="Calibri"/>
    </w:rPr>
  </w:style>
  <w:style w:type="paragraph" w:customStyle="1" w:styleId="EndNoteBibliography">
    <w:name w:val="EndNote Bibliography"/>
    <w:basedOn w:val="Normal"/>
    <w:link w:val="EndNoteBibliographyChar"/>
    <w:rsid w:val="004C6D5D"/>
    <w:rPr>
      <w:rFonts w:ascii="Calibri" w:hAnsi="Calibri" w:cs="Calibri"/>
    </w:rPr>
  </w:style>
  <w:style w:type="character" w:customStyle="1" w:styleId="EndNoteBibliographyChar">
    <w:name w:val="EndNote Bibliography Char"/>
    <w:basedOn w:val="DefaultParagraphFont"/>
    <w:link w:val="EndNoteBibliography"/>
    <w:rsid w:val="004C6D5D"/>
    <w:rPr>
      <w:rFonts w:ascii="Calibri" w:eastAsia="Times New Roman" w:hAnsi="Calibri" w:cs="Calibri"/>
    </w:rPr>
  </w:style>
  <w:style w:type="character" w:styleId="UnresolvedMention">
    <w:name w:val="Unresolved Mention"/>
    <w:basedOn w:val="DefaultParagraphFont"/>
    <w:uiPriority w:val="99"/>
    <w:semiHidden/>
    <w:unhideWhenUsed/>
    <w:rsid w:val="004C6D5D"/>
    <w:rPr>
      <w:color w:val="605E5C"/>
      <w:shd w:val="clear" w:color="auto" w:fill="E1DFDD"/>
    </w:rPr>
  </w:style>
  <w:style w:type="paragraph" w:styleId="ListParagraph">
    <w:name w:val="List Paragraph"/>
    <w:basedOn w:val="Normal"/>
    <w:uiPriority w:val="34"/>
    <w:qFormat/>
    <w:rsid w:val="00D70840"/>
    <w:pPr>
      <w:ind w:left="720"/>
      <w:contextualSpacing/>
    </w:pPr>
  </w:style>
  <w:style w:type="paragraph" w:styleId="CommentSubject">
    <w:name w:val="annotation subject"/>
    <w:basedOn w:val="CommentText"/>
    <w:next w:val="CommentText"/>
    <w:link w:val="CommentSubjectChar"/>
    <w:uiPriority w:val="99"/>
    <w:semiHidden/>
    <w:unhideWhenUsed/>
    <w:rsid w:val="005B4A9C"/>
    <w:rPr>
      <w:b/>
      <w:bCs/>
    </w:rPr>
  </w:style>
  <w:style w:type="character" w:customStyle="1" w:styleId="CommentSubjectChar">
    <w:name w:val="Comment Subject Char"/>
    <w:basedOn w:val="CommentTextChar"/>
    <w:link w:val="CommentSubject"/>
    <w:uiPriority w:val="99"/>
    <w:semiHidden/>
    <w:rsid w:val="005B4A9C"/>
    <w:rPr>
      <w:rFonts w:ascii="Times New Roman" w:eastAsia="Times New Roman" w:hAnsi="Times New Roman" w:cs="Times New Roman"/>
      <w:b/>
      <w:bCs/>
      <w:sz w:val="20"/>
      <w:szCs w:val="20"/>
    </w:rPr>
  </w:style>
  <w:style w:type="paragraph" w:styleId="Header">
    <w:name w:val="header"/>
    <w:basedOn w:val="Normal"/>
    <w:link w:val="HeaderChar"/>
    <w:uiPriority w:val="99"/>
    <w:unhideWhenUsed/>
    <w:rsid w:val="00C604ED"/>
    <w:pPr>
      <w:tabs>
        <w:tab w:val="center" w:pos="4680"/>
        <w:tab w:val="right" w:pos="9360"/>
      </w:tabs>
    </w:pPr>
  </w:style>
  <w:style w:type="character" w:customStyle="1" w:styleId="HeaderChar">
    <w:name w:val="Header Char"/>
    <w:basedOn w:val="DefaultParagraphFont"/>
    <w:link w:val="Header"/>
    <w:uiPriority w:val="99"/>
    <w:rsid w:val="00C604ED"/>
    <w:rPr>
      <w:rFonts w:ascii="Times New Roman" w:eastAsia="Times New Roman" w:hAnsi="Times New Roman" w:cs="Times New Roman"/>
    </w:rPr>
  </w:style>
  <w:style w:type="paragraph" w:styleId="Footer">
    <w:name w:val="footer"/>
    <w:basedOn w:val="Normal"/>
    <w:link w:val="FooterChar"/>
    <w:uiPriority w:val="99"/>
    <w:unhideWhenUsed/>
    <w:rsid w:val="00C604ED"/>
    <w:pPr>
      <w:tabs>
        <w:tab w:val="center" w:pos="4680"/>
        <w:tab w:val="right" w:pos="9360"/>
      </w:tabs>
    </w:pPr>
  </w:style>
  <w:style w:type="character" w:customStyle="1" w:styleId="FooterChar">
    <w:name w:val="Footer Char"/>
    <w:basedOn w:val="DefaultParagraphFont"/>
    <w:link w:val="Footer"/>
    <w:uiPriority w:val="99"/>
    <w:rsid w:val="00C604ED"/>
    <w:rPr>
      <w:rFonts w:ascii="Times New Roman" w:eastAsia="Times New Roman" w:hAnsi="Times New Roman" w:cs="Times New Roman"/>
    </w:rPr>
  </w:style>
  <w:style w:type="paragraph" w:styleId="Revision">
    <w:name w:val="Revision"/>
    <w:hidden/>
    <w:uiPriority w:val="99"/>
    <w:semiHidden/>
    <w:rsid w:val="00583274"/>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3B5FA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1534">
      <w:bodyDiv w:val="1"/>
      <w:marLeft w:val="0"/>
      <w:marRight w:val="0"/>
      <w:marTop w:val="0"/>
      <w:marBottom w:val="0"/>
      <w:divBdr>
        <w:top w:val="none" w:sz="0" w:space="0" w:color="auto"/>
        <w:left w:val="none" w:sz="0" w:space="0" w:color="auto"/>
        <w:bottom w:val="none" w:sz="0" w:space="0" w:color="auto"/>
        <w:right w:val="none" w:sz="0" w:space="0" w:color="auto"/>
      </w:divBdr>
    </w:div>
    <w:div w:id="128741777">
      <w:bodyDiv w:val="1"/>
      <w:marLeft w:val="0"/>
      <w:marRight w:val="0"/>
      <w:marTop w:val="0"/>
      <w:marBottom w:val="0"/>
      <w:divBdr>
        <w:top w:val="none" w:sz="0" w:space="0" w:color="auto"/>
        <w:left w:val="none" w:sz="0" w:space="0" w:color="auto"/>
        <w:bottom w:val="none" w:sz="0" w:space="0" w:color="auto"/>
        <w:right w:val="none" w:sz="0" w:space="0" w:color="auto"/>
      </w:divBdr>
      <w:divsChild>
        <w:div w:id="885607606">
          <w:marLeft w:val="0"/>
          <w:marRight w:val="0"/>
          <w:marTop w:val="0"/>
          <w:marBottom w:val="0"/>
          <w:divBdr>
            <w:top w:val="none" w:sz="0" w:space="0" w:color="auto"/>
            <w:left w:val="none" w:sz="0" w:space="0" w:color="auto"/>
            <w:bottom w:val="none" w:sz="0" w:space="0" w:color="auto"/>
            <w:right w:val="none" w:sz="0" w:space="0" w:color="auto"/>
          </w:divBdr>
          <w:divsChild>
            <w:div w:id="1074468083">
              <w:marLeft w:val="0"/>
              <w:marRight w:val="0"/>
              <w:marTop w:val="0"/>
              <w:marBottom w:val="0"/>
              <w:divBdr>
                <w:top w:val="none" w:sz="0" w:space="0" w:color="auto"/>
                <w:left w:val="none" w:sz="0" w:space="0" w:color="auto"/>
                <w:bottom w:val="none" w:sz="0" w:space="0" w:color="auto"/>
                <w:right w:val="none" w:sz="0" w:space="0" w:color="auto"/>
              </w:divBdr>
              <w:divsChild>
                <w:div w:id="10335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6038718">
      <w:bodyDiv w:val="1"/>
      <w:marLeft w:val="0"/>
      <w:marRight w:val="0"/>
      <w:marTop w:val="0"/>
      <w:marBottom w:val="0"/>
      <w:divBdr>
        <w:top w:val="none" w:sz="0" w:space="0" w:color="auto"/>
        <w:left w:val="none" w:sz="0" w:space="0" w:color="auto"/>
        <w:bottom w:val="none" w:sz="0" w:space="0" w:color="auto"/>
        <w:right w:val="none" w:sz="0" w:space="0" w:color="auto"/>
      </w:divBdr>
    </w:div>
    <w:div w:id="228198586">
      <w:bodyDiv w:val="1"/>
      <w:marLeft w:val="0"/>
      <w:marRight w:val="0"/>
      <w:marTop w:val="0"/>
      <w:marBottom w:val="0"/>
      <w:divBdr>
        <w:top w:val="none" w:sz="0" w:space="0" w:color="auto"/>
        <w:left w:val="none" w:sz="0" w:space="0" w:color="auto"/>
        <w:bottom w:val="none" w:sz="0" w:space="0" w:color="auto"/>
        <w:right w:val="none" w:sz="0" w:space="0" w:color="auto"/>
      </w:divBdr>
    </w:div>
    <w:div w:id="511531947">
      <w:bodyDiv w:val="1"/>
      <w:marLeft w:val="0"/>
      <w:marRight w:val="0"/>
      <w:marTop w:val="0"/>
      <w:marBottom w:val="0"/>
      <w:divBdr>
        <w:top w:val="none" w:sz="0" w:space="0" w:color="auto"/>
        <w:left w:val="none" w:sz="0" w:space="0" w:color="auto"/>
        <w:bottom w:val="none" w:sz="0" w:space="0" w:color="auto"/>
        <w:right w:val="none" w:sz="0" w:space="0" w:color="auto"/>
      </w:divBdr>
    </w:div>
    <w:div w:id="873154237">
      <w:bodyDiv w:val="1"/>
      <w:marLeft w:val="0"/>
      <w:marRight w:val="0"/>
      <w:marTop w:val="0"/>
      <w:marBottom w:val="0"/>
      <w:divBdr>
        <w:top w:val="none" w:sz="0" w:space="0" w:color="auto"/>
        <w:left w:val="none" w:sz="0" w:space="0" w:color="auto"/>
        <w:bottom w:val="none" w:sz="0" w:space="0" w:color="auto"/>
        <w:right w:val="none" w:sz="0" w:space="0" w:color="auto"/>
      </w:divBdr>
    </w:div>
    <w:div w:id="1016425289">
      <w:bodyDiv w:val="1"/>
      <w:marLeft w:val="0"/>
      <w:marRight w:val="0"/>
      <w:marTop w:val="0"/>
      <w:marBottom w:val="0"/>
      <w:divBdr>
        <w:top w:val="none" w:sz="0" w:space="0" w:color="auto"/>
        <w:left w:val="none" w:sz="0" w:space="0" w:color="auto"/>
        <w:bottom w:val="none" w:sz="0" w:space="0" w:color="auto"/>
        <w:right w:val="none" w:sz="0" w:space="0" w:color="auto"/>
      </w:divBdr>
      <w:divsChild>
        <w:div w:id="1618483000">
          <w:marLeft w:val="0"/>
          <w:marRight w:val="0"/>
          <w:marTop w:val="0"/>
          <w:marBottom w:val="0"/>
          <w:divBdr>
            <w:top w:val="none" w:sz="0" w:space="0" w:color="auto"/>
            <w:left w:val="none" w:sz="0" w:space="0" w:color="auto"/>
            <w:bottom w:val="none" w:sz="0" w:space="0" w:color="auto"/>
            <w:right w:val="none" w:sz="0" w:space="0" w:color="auto"/>
          </w:divBdr>
          <w:divsChild>
            <w:div w:id="456526998">
              <w:marLeft w:val="0"/>
              <w:marRight w:val="0"/>
              <w:marTop w:val="0"/>
              <w:marBottom w:val="0"/>
              <w:divBdr>
                <w:top w:val="none" w:sz="0" w:space="0" w:color="auto"/>
                <w:left w:val="none" w:sz="0" w:space="0" w:color="auto"/>
                <w:bottom w:val="none" w:sz="0" w:space="0" w:color="auto"/>
                <w:right w:val="none" w:sz="0" w:space="0" w:color="auto"/>
              </w:divBdr>
              <w:divsChild>
                <w:div w:id="200004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730452">
      <w:bodyDiv w:val="1"/>
      <w:marLeft w:val="0"/>
      <w:marRight w:val="0"/>
      <w:marTop w:val="0"/>
      <w:marBottom w:val="0"/>
      <w:divBdr>
        <w:top w:val="none" w:sz="0" w:space="0" w:color="auto"/>
        <w:left w:val="none" w:sz="0" w:space="0" w:color="auto"/>
        <w:bottom w:val="none" w:sz="0" w:space="0" w:color="auto"/>
        <w:right w:val="none" w:sz="0" w:space="0" w:color="auto"/>
      </w:divBdr>
    </w:div>
    <w:div w:id="1103495845">
      <w:bodyDiv w:val="1"/>
      <w:marLeft w:val="0"/>
      <w:marRight w:val="0"/>
      <w:marTop w:val="0"/>
      <w:marBottom w:val="0"/>
      <w:divBdr>
        <w:top w:val="none" w:sz="0" w:space="0" w:color="auto"/>
        <w:left w:val="none" w:sz="0" w:space="0" w:color="auto"/>
        <w:bottom w:val="none" w:sz="0" w:space="0" w:color="auto"/>
        <w:right w:val="none" w:sz="0" w:space="0" w:color="auto"/>
      </w:divBdr>
    </w:div>
    <w:div w:id="1230464440">
      <w:bodyDiv w:val="1"/>
      <w:marLeft w:val="0"/>
      <w:marRight w:val="0"/>
      <w:marTop w:val="0"/>
      <w:marBottom w:val="0"/>
      <w:divBdr>
        <w:top w:val="none" w:sz="0" w:space="0" w:color="auto"/>
        <w:left w:val="none" w:sz="0" w:space="0" w:color="auto"/>
        <w:bottom w:val="none" w:sz="0" w:space="0" w:color="auto"/>
        <w:right w:val="none" w:sz="0" w:space="0" w:color="auto"/>
      </w:divBdr>
    </w:div>
    <w:div w:id="1262370533">
      <w:bodyDiv w:val="1"/>
      <w:marLeft w:val="0"/>
      <w:marRight w:val="0"/>
      <w:marTop w:val="0"/>
      <w:marBottom w:val="0"/>
      <w:divBdr>
        <w:top w:val="none" w:sz="0" w:space="0" w:color="auto"/>
        <w:left w:val="none" w:sz="0" w:space="0" w:color="auto"/>
        <w:bottom w:val="none" w:sz="0" w:space="0" w:color="auto"/>
        <w:right w:val="none" w:sz="0" w:space="0" w:color="auto"/>
      </w:divBdr>
    </w:div>
    <w:div w:id="1275479379">
      <w:bodyDiv w:val="1"/>
      <w:marLeft w:val="0"/>
      <w:marRight w:val="0"/>
      <w:marTop w:val="0"/>
      <w:marBottom w:val="0"/>
      <w:divBdr>
        <w:top w:val="none" w:sz="0" w:space="0" w:color="auto"/>
        <w:left w:val="none" w:sz="0" w:space="0" w:color="auto"/>
        <w:bottom w:val="none" w:sz="0" w:space="0" w:color="auto"/>
        <w:right w:val="none" w:sz="0" w:space="0" w:color="auto"/>
      </w:divBdr>
    </w:div>
    <w:div w:id="1402829610">
      <w:bodyDiv w:val="1"/>
      <w:marLeft w:val="0"/>
      <w:marRight w:val="0"/>
      <w:marTop w:val="0"/>
      <w:marBottom w:val="0"/>
      <w:divBdr>
        <w:top w:val="none" w:sz="0" w:space="0" w:color="auto"/>
        <w:left w:val="none" w:sz="0" w:space="0" w:color="auto"/>
        <w:bottom w:val="none" w:sz="0" w:space="0" w:color="auto"/>
        <w:right w:val="none" w:sz="0" w:space="0" w:color="auto"/>
      </w:divBdr>
    </w:div>
    <w:div w:id="1434401579">
      <w:bodyDiv w:val="1"/>
      <w:marLeft w:val="0"/>
      <w:marRight w:val="0"/>
      <w:marTop w:val="0"/>
      <w:marBottom w:val="0"/>
      <w:divBdr>
        <w:top w:val="none" w:sz="0" w:space="0" w:color="auto"/>
        <w:left w:val="none" w:sz="0" w:space="0" w:color="auto"/>
        <w:bottom w:val="none" w:sz="0" w:space="0" w:color="auto"/>
        <w:right w:val="none" w:sz="0" w:space="0" w:color="auto"/>
      </w:divBdr>
      <w:divsChild>
        <w:div w:id="1917129925">
          <w:marLeft w:val="0"/>
          <w:marRight w:val="0"/>
          <w:marTop w:val="0"/>
          <w:marBottom w:val="0"/>
          <w:divBdr>
            <w:top w:val="none" w:sz="0" w:space="0" w:color="auto"/>
            <w:left w:val="none" w:sz="0" w:space="0" w:color="auto"/>
            <w:bottom w:val="none" w:sz="0" w:space="0" w:color="auto"/>
            <w:right w:val="none" w:sz="0" w:space="0" w:color="auto"/>
          </w:divBdr>
          <w:divsChild>
            <w:div w:id="467432255">
              <w:marLeft w:val="0"/>
              <w:marRight w:val="0"/>
              <w:marTop w:val="0"/>
              <w:marBottom w:val="0"/>
              <w:divBdr>
                <w:top w:val="none" w:sz="0" w:space="0" w:color="auto"/>
                <w:left w:val="none" w:sz="0" w:space="0" w:color="auto"/>
                <w:bottom w:val="none" w:sz="0" w:space="0" w:color="auto"/>
                <w:right w:val="none" w:sz="0" w:space="0" w:color="auto"/>
              </w:divBdr>
              <w:divsChild>
                <w:div w:id="2024746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019396">
      <w:bodyDiv w:val="1"/>
      <w:marLeft w:val="0"/>
      <w:marRight w:val="0"/>
      <w:marTop w:val="0"/>
      <w:marBottom w:val="0"/>
      <w:divBdr>
        <w:top w:val="none" w:sz="0" w:space="0" w:color="auto"/>
        <w:left w:val="none" w:sz="0" w:space="0" w:color="auto"/>
        <w:bottom w:val="none" w:sz="0" w:space="0" w:color="auto"/>
        <w:right w:val="none" w:sz="0" w:space="0" w:color="auto"/>
      </w:divBdr>
    </w:div>
    <w:div w:id="1605380553">
      <w:bodyDiv w:val="1"/>
      <w:marLeft w:val="0"/>
      <w:marRight w:val="0"/>
      <w:marTop w:val="0"/>
      <w:marBottom w:val="0"/>
      <w:divBdr>
        <w:top w:val="none" w:sz="0" w:space="0" w:color="auto"/>
        <w:left w:val="none" w:sz="0" w:space="0" w:color="auto"/>
        <w:bottom w:val="none" w:sz="0" w:space="0" w:color="auto"/>
        <w:right w:val="none" w:sz="0" w:space="0" w:color="auto"/>
      </w:divBdr>
    </w:div>
    <w:div w:id="1933464184">
      <w:bodyDiv w:val="1"/>
      <w:marLeft w:val="0"/>
      <w:marRight w:val="0"/>
      <w:marTop w:val="0"/>
      <w:marBottom w:val="0"/>
      <w:divBdr>
        <w:top w:val="none" w:sz="0" w:space="0" w:color="auto"/>
        <w:left w:val="none" w:sz="0" w:space="0" w:color="auto"/>
        <w:bottom w:val="none" w:sz="0" w:space="0" w:color="auto"/>
        <w:right w:val="none" w:sz="0" w:space="0" w:color="auto"/>
      </w:divBdr>
    </w:div>
    <w:div w:id="1958641241">
      <w:bodyDiv w:val="1"/>
      <w:marLeft w:val="0"/>
      <w:marRight w:val="0"/>
      <w:marTop w:val="0"/>
      <w:marBottom w:val="0"/>
      <w:divBdr>
        <w:top w:val="none" w:sz="0" w:space="0" w:color="auto"/>
        <w:left w:val="none" w:sz="0" w:space="0" w:color="auto"/>
        <w:bottom w:val="none" w:sz="0" w:space="0" w:color="auto"/>
        <w:right w:val="none" w:sz="0" w:space="0" w:color="auto"/>
      </w:divBdr>
    </w:div>
    <w:div w:id="2094744664">
      <w:bodyDiv w:val="1"/>
      <w:marLeft w:val="0"/>
      <w:marRight w:val="0"/>
      <w:marTop w:val="0"/>
      <w:marBottom w:val="0"/>
      <w:divBdr>
        <w:top w:val="none" w:sz="0" w:space="0" w:color="auto"/>
        <w:left w:val="none" w:sz="0" w:space="0" w:color="auto"/>
        <w:bottom w:val="none" w:sz="0" w:space="0" w:color="auto"/>
        <w:right w:val="none" w:sz="0" w:space="0" w:color="auto"/>
      </w:divBdr>
    </w:div>
    <w:div w:id="2108960236">
      <w:bodyDiv w:val="1"/>
      <w:marLeft w:val="0"/>
      <w:marRight w:val="0"/>
      <w:marTop w:val="0"/>
      <w:marBottom w:val="0"/>
      <w:divBdr>
        <w:top w:val="none" w:sz="0" w:space="0" w:color="auto"/>
        <w:left w:val="none" w:sz="0" w:space="0" w:color="auto"/>
        <w:bottom w:val="none" w:sz="0" w:space="0" w:color="auto"/>
        <w:right w:val="none" w:sz="0" w:space="0" w:color="auto"/>
      </w:divBdr>
    </w:div>
    <w:div w:id="2132430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21-843x.107.1.128" TargetMode="External"/><Relationship Id="rId21" Type="http://schemas.openxmlformats.org/officeDocument/2006/relationships/hyperlink" Target="https://doi.org/10.1177/09567976221101045" TargetMode="External"/><Relationship Id="rId42" Type="http://schemas.openxmlformats.org/officeDocument/2006/relationships/hyperlink" Target="https://doi.org/10.1177/0963721416655883" TargetMode="External"/><Relationship Id="rId47" Type="http://schemas.openxmlformats.org/officeDocument/2006/relationships/hyperlink" Target="https://doi.org/10.1162/jocn.2009.21394" TargetMode="External"/><Relationship Id="rId63" Type="http://schemas.openxmlformats.org/officeDocument/2006/relationships/hyperlink" Target="https://doi.org/10.1016/j.socscimed.2010.03.035" TargetMode="External"/><Relationship Id="rId68" Type="http://schemas.openxmlformats.org/officeDocument/2006/relationships/hyperlink" Target="https://doi.org/10.1016/j.jaac.2019.08.471" TargetMode="External"/><Relationship Id="rId2" Type="http://schemas.openxmlformats.org/officeDocument/2006/relationships/styles" Target="styles.xml"/><Relationship Id="rId16" Type="http://schemas.openxmlformats.org/officeDocument/2006/relationships/hyperlink" Target="https://doi.org/10.3791/53720" TargetMode="External"/><Relationship Id="rId29" Type="http://schemas.openxmlformats.org/officeDocument/2006/relationships/hyperlink" Target="https://doi.org/10.1093/scan/nss057" TargetMode="External"/><Relationship Id="rId11" Type="http://schemas.openxmlformats.org/officeDocument/2006/relationships/hyperlink" Target="mailto:esadikova@g.harvard.edu" TargetMode="External"/><Relationship Id="rId24" Type="http://schemas.openxmlformats.org/officeDocument/2006/relationships/hyperlink" Target="https://doi.org/10.1037/abn0000215" TargetMode="External"/><Relationship Id="rId32" Type="http://schemas.openxmlformats.org/officeDocument/2006/relationships/hyperlink" Target="https://doi.org/10.1017/S0954579421000663" TargetMode="External"/><Relationship Id="rId37" Type="http://schemas.openxmlformats.org/officeDocument/2006/relationships/hyperlink" Target="https://doi.org/10.1136/adc.45.239.13" TargetMode="External"/><Relationship Id="rId40" Type="http://schemas.openxmlformats.org/officeDocument/2006/relationships/hyperlink" Target="https://doi.org/10.1016/j.brat.2019.04.008" TargetMode="External"/><Relationship Id="rId45" Type="http://schemas.openxmlformats.org/officeDocument/2006/relationships/hyperlink" Target="https://doi.org/10.1146/annurev-devpsych-121318-084950" TargetMode="External"/><Relationship Id="rId53" Type="http://schemas.openxmlformats.org/officeDocument/2006/relationships/hyperlink" Target="https://doi.org/10.1037/0012-1649.36.5.679" TargetMode="External"/><Relationship Id="rId58" Type="http://schemas.openxmlformats.org/officeDocument/2006/relationships/hyperlink" Target="https://doi.org/10.1038/s41467-018-04381-8" TargetMode="External"/><Relationship Id="rId66" Type="http://schemas.openxmlformats.org/officeDocument/2006/relationships/hyperlink" Target="https://doi.org/10.1017/S0033291719001764" TargetMode="External"/><Relationship Id="rId5" Type="http://schemas.openxmlformats.org/officeDocument/2006/relationships/footnotes" Target="footnotes.xml"/><Relationship Id="rId61" Type="http://schemas.openxmlformats.org/officeDocument/2006/relationships/hyperlink" Target="https://doi.org/10.1016/j.biopsych.2018.09.008" TargetMode="External"/><Relationship Id="rId19" Type="http://schemas.openxmlformats.org/officeDocument/2006/relationships/hyperlink" Target="https://doi.org/10.1007/s11011-014-9489-4" TargetMode="External"/><Relationship Id="rId14" Type="http://schemas.openxmlformats.org/officeDocument/2006/relationships/hyperlink" Target="https://doi.org/10.1016/j.beth.2016.02.014" TargetMode="External"/><Relationship Id="rId22" Type="http://schemas.openxmlformats.org/officeDocument/2006/relationships/hyperlink" Target="https://doi.org/10.1037/0022-3514.67.2.319" TargetMode="External"/><Relationship Id="rId27" Type="http://schemas.openxmlformats.org/officeDocument/2006/relationships/hyperlink" Target="https://doi.org/10.1016/j.biopsych.2014.04.020" TargetMode="External"/><Relationship Id="rId30" Type="http://schemas.openxmlformats.org/officeDocument/2006/relationships/hyperlink" Target="https://doi.org/10.1177/2167702620933570" TargetMode="External"/><Relationship Id="rId35" Type="http://schemas.openxmlformats.org/officeDocument/2006/relationships/hyperlink" Target="https://doi.org/10.1038/s41586-022-04492-9" TargetMode="External"/><Relationship Id="rId43" Type="http://schemas.openxmlformats.org/officeDocument/2006/relationships/hyperlink" Target="https://doi.org/10.1038/npp.2015.365" TargetMode="External"/><Relationship Id="rId48" Type="http://schemas.openxmlformats.org/officeDocument/2006/relationships/hyperlink" Target="https://doi.org/10.1111/jcpp.13260" TargetMode="External"/><Relationship Id="rId56" Type="http://schemas.openxmlformats.org/officeDocument/2006/relationships/hyperlink" Target="https://doi.org/10.1016/j.tics.2014.09.001" TargetMode="External"/><Relationship Id="rId64" Type="http://schemas.openxmlformats.org/officeDocument/2006/relationships/hyperlink" Target="https://doi.org/10.3389/fpsyg.2010.00239" TargetMode="External"/><Relationship Id="rId69" Type="http://schemas.openxmlformats.org/officeDocument/2006/relationships/hyperlink" Target="https://doi.org/10.1177/2167702620923649" TargetMode="External"/><Relationship Id="rId8" Type="http://schemas.microsoft.com/office/2011/relationships/commentsExtended" Target="commentsExtended.xml"/><Relationship Id="rId51" Type="http://schemas.openxmlformats.org/officeDocument/2006/relationships/hyperlink" Target="https://doi.org/10.1016/j.jad.2017.02.001" TargetMode="External"/><Relationship Id="rId72" Type="http://schemas.microsoft.com/office/2011/relationships/people" Target="people.xml"/><Relationship Id="rId3" Type="http://schemas.openxmlformats.org/officeDocument/2006/relationships/settings" Target="settings.xml"/><Relationship Id="rId12" Type="http://schemas.openxmlformats.org/officeDocument/2006/relationships/hyperlink" Target="https://osf.io/6yf4p/" TargetMode="External"/><Relationship Id="rId17" Type="http://schemas.openxmlformats.org/officeDocument/2006/relationships/hyperlink" Target="https://doi.org/10.1111/j.2517-6161.1995.tb02031.x" TargetMode="External"/><Relationship Id="rId25" Type="http://schemas.openxmlformats.org/officeDocument/2006/relationships/hyperlink" Target="https://doi.org/10.1176/appi.ajp.160.8.1453" TargetMode="External"/><Relationship Id="rId33" Type="http://schemas.openxmlformats.org/officeDocument/2006/relationships/hyperlink" Target="https://doi.org/10.1111/j.1360-0443.2003.00669.x" TargetMode="External"/><Relationship Id="rId38" Type="http://schemas.openxmlformats.org/officeDocument/2006/relationships/hyperlink" Target="https://doi.org/10.1080/15374416.2015.1110823" TargetMode="External"/><Relationship Id="rId46" Type="http://schemas.openxmlformats.org/officeDocument/2006/relationships/hyperlink" Target="https://doi.org/10.1016/j.adolescence.2021.04.010" TargetMode="External"/><Relationship Id="rId59" Type="http://schemas.openxmlformats.org/officeDocument/2006/relationships/hyperlink" Target="https://doi.org/10.1097/EDE.0000000000001378" TargetMode="External"/><Relationship Id="rId67" Type="http://schemas.openxmlformats.org/officeDocument/2006/relationships/hyperlink" Target="https://doi.org/10.1017/S0954579419000348" TargetMode="External"/><Relationship Id="rId20" Type="http://schemas.openxmlformats.org/officeDocument/2006/relationships/hyperlink" Target="https://doi.org/10.3389/fpsyt.2022.818047" TargetMode="External"/><Relationship Id="rId41" Type="http://schemas.openxmlformats.org/officeDocument/2006/relationships/hyperlink" Target="https://doi.org/10.1001/archgenpsychiatry.2011.2277" TargetMode="External"/><Relationship Id="rId54" Type="http://schemas.openxmlformats.org/officeDocument/2006/relationships/hyperlink" Target="https://doi.org/10.1037/1528-3542.7.4.838" TargetMode="External"/><Relationship Id="rId62" Type="http://schemas.openxmlformats.org/officeDocument/2006/relationships/hyperlink" Target="https://doi.org/10.1016/j.dcn.2019.100700" TargetMode="External"/><Relationship Id="rId70" Type="http://schemas.openxmlformats.org/officeDocument/2006/relationships/hyperlink" Target="https://doi.org/10.1093/bioinformatics/btw35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oi.org/10.1016/j.jrp.2003.09.011" TargetMode="External"/><Relationship Id="rId23" Type="http://schemas.openxmlformats.org/officeDocument/2006/relationships/hyperlink" Target="https://doi.org/10.1037/bul0000270" TargetMode="External"/><Relationship Id="rId28" Type="http://schemas.openxmlformats.org/officeDocument/2006/relationships/hyperlink" Target="https://doi.org/10.1017/S0954579419000725" TargetMode="External"/><Relationship Id="rId36" Type="http://schemas.openxmlformats.org/officeDocument/2006/relationships/hyperlink" Target="https://doi.org/10.1136/adc.44.235.291" TargetMode="External"/><Relationship Id="rId49" Type="http://schemas.openxmlformats.org/officeDocument/2006/relationships/hyperlink" Target="https://doi.org/10.1037/abn0000331" TargetMode="External"/><Relationship Id="rId57" Type="http://schemas.openxmlformats.org/officeDocument/2006/relationships/hyperlink" Target="https://doi.org/10.1016/B978-0-12-816065-7.00013-6" TargetMode="External"/><Relationship Id="rId10" Type="http://schemas.microsoft.com/office/2018/08/relationships/commentsExtensible" Target="commentsExtensible.xml"/><Relationship Id="rId31" Type="http://schemas.openxmlformats.org/officeDocument/2006/relationships/hyperlink" Target="https://doi.org/10.1192/bjp.bp.110.080499" TargetMode="External"/><Relationship Id="rId44" Type="http://schemas.openxmlformats.org/officeDocument/2006/relationships/hyperlink" Target="https://doi.org/https://doi.org/10.1016/j.neubiorev.2014.10.012" TargetMode="External"/><Relationship Id="rId52" Type="http://schemas.openxmlformats.org/officeDocument/2006/relationships/hyperlink" Target="https://doi.org/10.1016/j.chiabu.2022.105596" TargetMode="External"/><Relationship Id="rId60" Type="http://schemas.openxmlformats.org/officeDocument/2006/relationships/hyperlink" Target="https://doi.org/10.1007/s11920-004-0048-2" TargetMode="External"/><Relationship Id="rId65" Type="http://schemas.openxmlformats.org/officeDocument/2006/relationships/hyperlink" Target="https://doi.org/10.1037/a0013170" TargetMode="External"/><Relationship Id="rId73" Type="http://schemas.openxmlformats.org/officeDocument/2006/relationships/theme" Target="theme/theme1.xml"/><Relationship Id="rId4" Type="http://schemas.openxmlformats.org/officeDocument/2006/relationships/webSettings" Target="webSettings.xml"/><Relationship Id="rId9" Type="http://schemas.microsoft.com/office/2016/09/relationships/commentsIds" Target="commentsIds.xml"/><Relationship Id="rId13" Type="http://schemas.openxmlformats.org/officeDocument/2006/relationships/image" Target="media/image1.png"/><Relationship Id="rId18" Type="http://schemas.openxmlformats.org/officeDocument/2006/relationships/hyperlink" Target="https://doi.org/10.1080/09297040903146966" TargetMode="External"/><Relationship Id="rId39" Type="http://schemas.openxmlformats.org/officeDocument/2006/relationships/hyperlink" Target="https://doi.org/10.1186/s12916-020-01561-6" TargetMode="External"/><Relationship Id="rId34" Type="http://schemas.openxmlformats.org/officeDocument/2006/relationships/hyperlink" Target="https://doi.org/10.1016/S2215-0366(19)30031-8" TargetMode="External"/><Relationship Id="rId50" Type="http://schemas.openxmlformats.org/officeDocument/2006/relationships/hyperlink" Target="https://doi.org/10.1016/j.neuropsychologia.2010.06.013" TargetMode="External"/><Relationship Id="rId55" Type="http://schemas.openxmlformats.org/officeDocument/2006/relationships/hyperlink" Target="https://doi.org/10.1002/da.22318" TargetMode="External"/><Relationship Id="rId7" Type="http://schemas.openxmlformats.org/officeDocument/2006/relationships/comments" Target="comments.xml"/><Relationship Id="rId71"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33</Pages>
  <Words>18356</Words>
  <Characters>104630</Characters>
  <Application>Microsoft Office Word</Application>
  <DocSecurity>0</DocSecurity>
  <Lines>871</Lines>
  <Paragraphs>245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Ekaterina Sadikova</dc:creator>
  <cp:keywords/>
  <dc:description/>
  <cp:lastModifiedBy>Ekaterina Sadikova</cp:lastModifiedBy>
  <cp:revision>2</cp:revision>
  <dcterms:created xsi:type="dcterms:W3CDTF">2023-04-18T03:40:00Z</dcterms:created>
  <dcterms:modified xsi:type="dcterms:W3CDTF">2023-04-18T03:40:00Z</dcterms:modified>
</cp:coreProperties>
</file>